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CD2AD" w14:textId="77777777" w:rsidR="00256124" w:rsidRDefault="00256124">
      <w:pPr>
        <w:spacing w:line="259" w:lineRule="auto"/>
      </w:pPr>
      <w:r>
        <w:rPr>
          <w:noProof/>
          <w:sz w:val="32"/>
          <w:szCs w:val="32"/>
          <w:lang w:eastAsia="pt-BR"/>
        </w:rPr>
        <w:drawing>
          <wp:inline distT="0" distB="0" distL="0" distR="0" wp14:anchorId="6B7C0A6C" wp14:editId="10A8C3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6EB0933" w14:textId="77777777" w:rsidR="00256124" w:rsidRDefault="00256124">
      <w:pPr>
        <w:spacing w:line="259" w:lineRule="auto"/>
      </w:pPr>
    </w:p>
    <w:p w14:paraId="01CC8E8C" w14:textId="77777777" w:rsidR="00256124" w:rsidRPr="00946DDC" w:rsidRDefault="00256124" w:rsidP="00256124">
      <w:pPr>
        <w:spacing w:line="259" w:lineRule="auto"/>
        <w:jc w:val="center"/>
        <w:rPr>
          <w:b/>
          <w:caps/>
          <w:sz w:val="32"/>
          <w:szCs w:val="32"/>
        </w:rPr>
      </w:pPr>
      <w:r>
        <w:rPr>
          <w:b/>
          <w:caps/>
          <w:sz w:val="32"/>
          <w:szCs w:val="32"/>
        </w:rPr>
        <w:t>COnversor</w:t>
      </w:r>
      <w:r w:rsidR="009F223C">
        <w:rPr>
          <w:b/>
          <w:caps/>
          <w:sz w:val="32"/>
          <w:szCs w:val="32"/>
        </w:rPr>
        <w:t xml:space="preserve"> Cc/C</w:t>
      </w:r>
      <w:r>
        <w:rPr>
          <w:b/>
          <w:caps/>
          <w:sz w:val="32"/>
          <w:szCs w:val="32"/>
        </w:rPr>
        <w:t>c em ponte completa com zvs e controle por desvio de fase</w:t>
      </w:r>
    </w:p>
    <w:p w14:paraId="1F8539FF" w14:textId="77777777" w:rsidR="00256124" w:rsidRDefault="00256124" w:rsidP="00256124">
      <w:pPr>
        <w:spacing w:line="240" w:lineRule="auto"/>
        <w:jc w:val="center"/>
        <w:rPr>
          <w:sz w:val="32"/>
          <w:szCs w:val="32"/>
        </w:rPr>
      </w:pPr>
    </w:p>
    <w:p w14:paraId="550EBAC3" w14:textId="77777777" w:rsidR="00256124" w:rsidRPr="005C1425" w:rsidRDefault="00256124" w:rsidP="00256124">
      <w:pPr>
        <w:spacing w:line="240" w:lineRule="auto"/>
        <w:jc w:val="center"/>
        <w:rPr>
          <w:sz w:val="32"/>
          <w:szCs w:val="32"/>
        </w:rPr>
      </w:pPr>
    </w:p>
    <w:p w14:paraId="311FB47D" w14:textId="77777777" w:rsidR="00256124" w:rsidRDefault="00256124" w:rsidP="00256124">
      <w:pPr>
        <w:spacing w:line="240" w:lineRule="auto"/>
        <w:jc w:val="center"/>
      </w:pPr>
      <w:r>
        <w:t>Leonan Chicarelli de França</w:t>
      </w:r>
    </w:p>
    <w:p w14:paraId="285BFD99" w14:textId="77777777" w:rsidR="00256124" w:rsidRDefault="00256124" w:rsidP="00256124">
      <w:pPr>
        <w:spacing w:line="240" w:lineRule="auto"/>
        <w:ind w:left="3600"/>
        <w:jc w:val="center"/>
      </w:pPr>
    </w:p>
    <w:p w14:paraId="6C1C966B" w14:textId="77777777" w:rsidR="00256124" w:rsidRDefault="00256124" w:rsidP="00256124">
      <w:pPr>
        <w:spacing w:line="240" w:lineRule="auto"/>
        <w:ind w:left="3600"/>
        <w:jc w:val="center"/>
      </w:pPr>
    </w:p>
    <w:p w14:paraId="1FC37DC9" w14:textId="77777777" w:rsidR="00256124" w:rsidRDefault="00256124" w:rsidP="00256124">
      <w:pPr>
        <w:spacing w:line="240" w:lineRule="auto"/>
        <w:ind w:left="3600"/>
        <w:jc w:val="center"/>
      </w:pPr>
    </w:p>
    <w:p w14:paraId="29BD45B0" w14:textId="77777777" w:rsidR="00256124" w:rsidRPr="004C5547" w:rsidRDefault="00256124" w:rsidP="00256124">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5D273738" w14:textId="77777777" w:rsidR="00256124" w:rsidRDefault="00256124" w:rsidP="00256124">
      <w:pPr>
        <w:spacing w:line="240" w:lineRule="auto"/>
        <w:ind w:left="3600"/>
        <w:rPr>
          <w:lang w:eastAsia="pt-BR"/>
        </w:rPr>
      </w:pPr>
    </w:p>
    <w:p w14:paraId="447E47B8" w14:textId="77777777" w:rsidR="00256124" w:rsidRDefault="00256124" w:rsidP="00256124">
      <w:pPr>
        <w:spacing w:line="240" w:lineRule="auto"/>
        <w:ind w:left="3600"/>
        <w:rPr>
          <w:lang w:eastAsia="pt-BR"/>
        </w:rPr>
      </w:pPr>
      <w:r w:rsidRPr="004C5547">
        <w:rPr>
          <w:lang w:eastAsia="pt-BR"/>
        </w:rPr>
        <w:t xml:space="preserve">Orientador: </w:t>
      </w:r>
      <w:r>
        <w:t xml:space="preserve">Carlos </w:t>
      </w:r>
      <w:r w:rsidR="0096290C">
        <w:rPr>
          <w:lang w:eastAsia="pt-BR"/>
        </w:rPr>
        <w:t>Fernando Teodósio Soares</w:t>
      </w:r>
    </w:p>
    <w:p w14:paraId="3B9238A8" w14:textId="77777777" w:rsidR="00256124" w:rsidRDefault="00256124" w:rsidP="0096290C">
      <w:pPr>
        <w:tabs>
          <w:tab w:val="left" w:pos="3686"/>
        </w:tabs>
        <w:spacing w:line="240" w:lineRule="auto"/>
        <w:ind w:left="3686"/>
        <w:jc w:val="center"/>
      </w:pPr>
    </w:p>
    <w:p w14:paraId="73946490" w14:textId="77777777" w:rsidR="00256124" w:rsidRDefault="00256124" w:rsidP="00256124">
      <w:pPr>
        <w:spacing w:line="240" w:lineRule="auto"/>
        <w:jc w:val="center"/>
      </w:pPr>
    </w:p>
    <w:p w14:paraId="1EE2D8DB" w14:textId="77777777" w:rsidR="00256124" w:rsidRDefault="00256124" w:rsidP="00256124">
      <w:pPr>
        <w:spacing w:line="240" w:lineRule="auto"/>
        <w:jc w:val="center"/>
      </w:pPr>
    </w:p>
    <w:p w14:paraId="7FA61CCD" w14:textId="77777777" w:rsidR="00F649A6" w:rsidRDefault="00F649A6" w:rsidP="00256124">
      <w:pPr>
        <w:spacing w:line="240" w:lineRule="auto"/>
        <w:jc w:val="center"/>
      </w:pPr>
    </w:p>
    <w:p w14:paraId="22ABDD1C" w14:textId="77777777" w:rsidR="00F649A6" w:rsidRDefault="00F649A6" w:rsidP="00256124">
      <w:pPr>
        <w:spacing w:line="240" w:lineRule="auto"/>
        <w:jc w:val="center"/>
      </w:pPr>
    </w:p>
    <w:p w14:paraId="364E3FBB" w14:textId="77777777" w:rsidR="00F649A6" w:rsidRDefault="00F649A6" w:rsidP="00256124">
      <w:pPr>
        <w:spacing w:line="240" w:lineRule="auto"/>
        <w:jc w:val="center"/>
      </w:pPr>
    </w:p>
    <w:p w14:paraId="72EFCA7D" w14:textId="77777777" w:rsidR="00256124" w:rsidRDefault="00256124" w:rsidP="00256124">
      <w:pPr>
        <w:spacing w:line="240" w:lineRule="auto"/>
        <w:jc w:val="center"/>
      </w:pPr>
    </w:p>
    <w:p w14:paraId="74380A47" w14:textId="77777777" w:rsidR="00256124" w:rsidRDefault="00256124" w:rsidP="00256124">
      <w:pPr>
        <w:spacing w:line="240" w:lineRule="auto"/>
        <w:jc w:val="center"/>
      </w:pPr>
    </w:p>
    <w:p w14:paraId="24EF4326" w14:textId="77777777" w:rsidR="00256124" w:rsidRDefault="00256124" w:rsidP="00256124">
      <w:pPr>
        <w:spacing w:line="240" w:lineRule="auto"/>
        <w:jc w:val="center"/>
      </w:pPr>
    </w:p>
    <w:p w14:paraId="09EFDE4D" w14:textId="77777777" w:rsidR="00256124" w:rsidRDefault="00256124" w:rsidP="00256124">
      <w:pPr>
        <w:spacing w:line="240" w:lineRule="auto"/>
        <w:jc w:val="center"/>
      </w:pPr>
    </w:p>
    <w:p w14:paraId="522FED1D" w14:textId="77777777" w:rsidR="00256124" w:rsidRDefault="00256124" w:rsidP="00256124">
      <w:pPr>
        <w:spacing w:line="240" w:lineRule="auto"/>
        <w:jc w:val="center"/>
      </w:pPr>
      <w:r>
        <w:t>Rio de Janeiro</w:t>
      </w:r>
    </w:p>
    <w:p w14:paraId="13A853C5" w14:textId="77777777" w:rsidR="0096290C" w:rsidRDefault="0096290C" w:rsidP="00256124">
      <w:pPr>
        <w:spacing w:line="240" w:lineRule="auto"/>
        <w:jc w:val="center"/>
      </w:pPr>
      <w:r>
        <w:t>Julho</w:t>
      </w:r>
      <w:r w:rsidR="00256124">
        <w:t xml:space="preserve"> de 20</w:t>
      </w:r>
      <w:r>
        <w:t>16</w:t>
      </w:r>
    </w:p>
    <w:p w14:paraId="3BA26510" w14:textId="77777777" w:rsidR="00F649A6" w:rsidRPr="00946DDC" w:rsidRDefault="00F649A6" w:rsidP="00F649A6">
      <w:pPr>
        <w:spacing w:line="259" w:lineRule="auto"/>
        <w:jc w:val="center"/>
        <w:rPr>
          <w:b/>
          <w:caps/>
          <w:sz w:val="32"/>
          <w:szCs w:val="32"/>
        </w:rPr>
      </w:pPr>
      <w:r>
        <w:rPr>
          <w:b/>
          <w:caps/>
          <w:sz w:val="32"/>
          <w:szCs w:val="32"/>
        </w:rPr>
        <w:lastRenderedPageBreak/>
        <w:t>COnversor</w:t>
      </w:r>
      <w:r w:rsidR="009F223C">
        <w:rPr>
          <w:b/>
          <w:caps/>
          <w:sz w:val="32"/>
          <w:szCs w:val="32"/>
        </w:rPr>
        <w:t xml:space="preserve"> Cc/C</w:t>
      </w:r>
      <w:r>
        <w:rPr>
          <w:b/>
          <w:caps/>
          <w:sz w:val="32"/>
          <w:szCs w:val="32"/>
        </w:rPr>
        <w:t>c em ponte completa com zvs e controle por desvio de fase</w:t>
      </w:r>
    </w:p>
    <w:p w14:paraId="600BEF00"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44DCCB2F" w14:textId="77777777" w:rsidR="00F649A6" w:rsidRPr="00F649A6" w:rsidRDefault="00F649A6" w:rsidP="00F649A6">
      <w:pPr>
        <w:suppressAutoHyphens/>
        <w:spacing w:after="0" w:line="240" w:lineRule="auto"/>
        <w:jc w:val="center"/>
        <w:rPr>
          <w:rFonts w:eastAsia="Times New Roman" w:cs="Times New Roman"/>
          <w:sz w:val="32"/>
          <w:szCs w:val="32"/>
          <w:lang w:eastAsia="ar-SA"/>
        </w:rPr>
      </w:pPr>
    </w:p>
    <w:p w14:paraId="656BB166" w14:textId="77777777" w:rsidR="00F649A6" w:rsidRPr="00F649A6" w:rsidRDefault="00F649A6" w:rsidP="00F649A6">
      <w:pPr>
        <w:suppressAutoHyphens/>
        <w:spacing w:after="0" w:line="240" w:lineRule="auto"/>
        <w:rPr>
          <w:rFonts w:eastAsia="Times New Roman" w:cs="Times New Roman"/>
          <w:szCs w:val="24"/>
          <w:lang w:eastAsia="ar-SA"/>
        </w:rPr>
      </w:pPr>
    </w:p>
    <w:p w14:paraId="6F818266" w14:textId="77777777" w:rsidR="00F649A6" w:rsidRPr="00F649A6" w:rsidRDefault="00F649A6" w:rsidP="00F649A6">
      <w:pPr>
        <w:suppressAutoHyphens/>
        <w:spacing w:after="0" w:line="240" w:lineRule="auto"/>
        <w:rPr>
          <w:rFonts w:eastAsia="Times New Roman" w:cs="Times New Roman"/>
          <w:szCs w:val="24"/>
          <w:lang w:eastAsia="ar-SA"/>
        </w:rPr>
      </w:pPr>
    </w:p>
    <w:p w14:paraId="567475EB" w14:textId="77777777" w:rsidR="00F649A6" w:rsidRPr="00F649A6" w:rsidRDefault="00F649A6" w:rsidP="00F649A6">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4CDCA3BE" w14:textId="77777777" w:rsidR="00F649A6" w:rsidRPr="00F649A6" w:rsidRDefault="00F649A6" w:rsidP="00F649A6">
      <w:pPr>
        <w:suppressAutoHyphens/>
        <w:spacing w:after="0" w:line="240" w:lineRule="auto"/>
        <w:rPr>
          <w:rFonts w:eastAsia="Times New Roman" w:cs="Times New Roman"/>
          <w:szCs w:val="24"/>
          <w:lang w:eastAsia="ar-SA"/>
        </w:rPr>
      </w:pPr>
    </w:p>
    <w:p w14:paraId="47829507" w14:textId="77777777" w:rsidR="00F649A6" w:rsidRPr="00F649A6" w:rsidRDefault="00F649A6" w:rsidP="00F649A6">
      <w:pPr>
        <w:suppressAutoHyphens/>
        <w:spacing w:after="0" w:line="240" w:lineRule="auto"/>
        <w:rPr>
          <w:rFonts w:eastAsia="Times New Roman" w:cs="Times New Roman"/>
          <w:szCs w:val="24"/>
          <w:lang w:eastAsia="ar-SA"/>
        </w:rPr>
      </w:pPr>
    </w:p>
    <w:p w14:paraId="779C01AF" w14:textId="77777777" w:rsidR="00F649A6" w:rsidRPr="00F649A6" w:rsidRDefault="00F649A6" w:rsidP="00F649A6">
      <w:pPr>
        <w:suppressAutoHyphens/>
        <w:spacing w:after="0" w:line="240" w:lineRule="auto"/>
        <w:rPr>
          <w:rFonts w:eastAsia="Times New Roman" w:cs="Times New Roman"/>
          <w:szCs w:val="24"/>
          <w:lang w:eastAsia="ar-SA"/>
        </w:rPr>
      </w:pPr>
    </w:p>
    <w:p w14:paraId="36F9961A" w14:textId="77777777" w:rsidR="00F649A6" w:rsidRPr="00F649A6" w:rsidRDefault="00F649A6" w:rsidP="00F649A6">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20004348" w14:textId="77777777" w:rsidR="00F649A6" w:rsidRPr="00F649A6" w:rsidRDefault="00F649A6" w:rsidP="00F649A6">
      <w:pPr>
        <w:suppressAutoHyphens/>
        <w:spacing w:after="0" w:line="240" w:lineRule="auto"/>
        <w:rPr>
          <w:rFonts w:eastAsia="Times New Roman" w:cs="Times New Roman"/>
          <w:szCs w:val="24"/>
          <w:lang w:eastAsia="ar-SA"/>
        </w:rPr>
      </w:pPr>
    </w:p>
    <w:p w14:paraId="4521E0D8" w14:textId="77777777" w:rsidR="00F649A6" w:rsidRPr="00F649A6" w:rsidRDefault="00F649A6" w:rsidP="00F649A6">
      <w:pPr>
        <w:suppressAutoHyphens/>
        <w:spacing w:after="0" w:line="240" w:lineRule="auto"/>
        <w:rPr>
          <w:rFonts w:eastAsia="Times New Roman" w:cs="Times New Roman"/>
          <w:szCs w:val="24"/>
          <w:lang w:eastAsia="ar-SA"/>
        </w:rPr>
      </w:pPr>
    </w:p>
    <w:p w14:paraId="3FBBA772"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1D138640"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111203D1" w14:textId="77777777" w:rsidR="00F649A6" w:rsidRPr="0048264E" w:rsidRDefault="00F649A6" w:rsidP="00F649A6">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7B293619"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p>
    <w:p w14:paraId="770D60BA" w14:textId="77777777" w:rsidR="00F649A6" w:rsidRPr="0048264E" w:rsidRDefault="00F649A6" w:rsidP="00F649A6">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5744C551" w14:textId="77777777" w:rsidR="00F649A6" w:rsidRPr="0048264E" w:rsidRDefault="00F649A6" w:rsidP="00F649A6">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452971C" w14:textId="77777777" w:rsidR="00F649A6" w:rsidRDefault="00F649A6" w:rsidP="00F649A6">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6F7BC91D" w14:textId="77777777" w:rsidR="00F649A6" w:rsidRDefault="00F649A6" w:rsidP="00F649A6">
      <w:pPr>
        <w:suppressAutoHyphens/>
        <w:spacing w:after="0" w:line="240" w:lineRule="auto"/>
        <w:ind w:left="2410"/>
        <w:jc w:val="center"/>
        <w:rPr>
          <w:rFonts w:eastAsia="Times New Roman" w:cs="Times New Roman"/>
          <w:szCs w:val="24"/>
          <w:lang w:eastAsia="ar-SA"/>
        </w:rPr>
      </w:pPr>
    </w:p>
    <w:p w14:paraId="7ADF435C" w14:textId="77777777" w:rsidR="00F649A6" w:rsidRPr="00F649A6" w:rsidRDefault="00F649A6" w:rsidP="00F649A6">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62281AEE"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379DF5B4" w14:textId="77777777" w:rsidR="00F649A6" w:rsidRPr="00F649A6" w:rsidRDefault="00F649A6" w:rsidP="00F649A6">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41E7BAAE" w14:textId="77777777" w:rsidR="00F649A6" w:rsidRPr="00F649A6" w:rsidRDefault="00F649A6" w:rsidP="00F649A6">
      <w:pPr>
        <w:suppressAutoHyphens/>
        <w:spacing w:after="0" w:line="240" w:lineRule="auto"/>
        <w:rPr>
          <w:rFonts w:eastAsia="Times New Roman" w:cs="Times New Roman"/>
          <w:szCs w:val="24"/>
          <w:lang w:eastAsia="ar-SA"/>
        </w:rPr>
      </w:pPr>
    </w:p>
    <w:p w14:paraId="71F17934"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57C3B17B"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7CA39D" w14:textId="77777777" w:rsidR="00F649A6" w:rsidRDefault="00F649A6" w:rsidP="00F649A6">
      <w:pPr>
        <w:suppressAutoHyphens/>
        <w:spacing w:after="0" w:line="240" w:lineRule="auto"/>
        <w:rPr>
          <w:rFonts w:eastAsia="Times New Roman" w:cs="Times New Roman"/>
          <w:szCs w:val="24"/>
          <w:lang w:eastAsia="ar-SA"/>
        </w:rPr>
      </w:pPr>
    </w:p>
    <w:p w14:paraId="0D9D6F0B" w14:textId="77777777" w:rsidR="00F649A6" w:rsidRPr="00F649A6" w:rsidRDefault="00F649A6" w:rsidP="00F649A6">
      <w:pPr>
        <w:suppressAutoHyphens/>
        <w:spacing w:after="0" w:line="240" w:lineRule="auto"/>
        <w:rPr>
          <w:rFonts w:eastAsia="Times New Roman" w:cs="Times New Roman"/>
          <w:szCs w:val="24"/>
          <w:lang w:eastAsia="ar-SA"/>
        </w:rPr>
      </w:pPr>
    </w:p>
    <w:p w14:paraId="6BB9A487" w14:textId="77777777" w:rsidR="00F649A6" w:rsidRPr="00F649A6" w:rsidRDefault="00F649A6" w:rsidP="00F649A6">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4BE9BD56" w14:textId="77777777" w:rsidR="00F649A6" w:rsidRPr="00F649A6" w:rsidRDefault="00F649A6" w:rsidP="00F649A6">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61117477" w14:textId="77777777" w:rsidR="00F649A6" w:rsidRDefault="00F649A6" w:rsidP="00F649A6">
      <w:pPr>
        <w:suppressAutoHyphens/>
        <w:spacing w:after="0" w:line="240" w:lineRule="auto"/>
        <w:ind w:left="2410"/>
        <w:rPr>
          <w:rFonts w:eastAsia="Times New Roman" w:cs="Times New Roman"/>
          <w:szCs w:val="24"/>
          <w:lang w:eastAsia="ar-SA"/>
        </w:rPr>
      </w:pPr>
    </w:p>
    <w:p w14:paraId="75ADEC78" w14:textId="77777777" w:rsidR="00F649A6" w:rsidRPr="00F649A6" w:rsidRDefault="00F649A6" w:rsidP="00F649A6">
      <w:pPr>
        <w:suppressAutoHyphens/>
        <w:spacing w:after="0" w:line="240" w:lineRule="auto"/>
        <w:ind w:left="2410"/>
        <w:rPr>
          <w:rFonts w:eastAsia="Times New Roman" w:cs="Times New Roman"/>
          <w:szCs w:val="24"/>
          <w:lang w:eastAsia="ar-SA"/>
        </w:rPr>
      </w:pPr>
    </w:p>
    <w:p w14:paraId="2C559F5F" w14:textId="77777777" w:rsidR="00F649A6" w:rsidRPr="00F649A6" w:rsidRDefault="00F649A6" w:rsidP="00F649A6">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6BCFC904" w14:textId="77777777" w:rsidR="00F649A6" w:rsidRPr="00F649A6" w:rsidRDefault="00F649A6" w:rsidP="00F649A6">
      <w:pPr>
        <w:suppressAutoHyphens/>
        <w:spacing w:after="0" w:line="240" w:lineRule="auto"/>
        <w:rPr>
          <w:rFonts w:eastAsia="Times New Roman" w:cs="Times New Roman"/>
          <w:szCs w:val="24"/>
          <w:lang w:eastAsia="ar-SA"/>
        </w:rPr>
      </w:pPr>
    </w:p>
    <w:p w14:paraId="1D5F7F90" w14:textId="77777777" w:rsidR="00F649A6" w:rsidRPr="00F649A6" w:rsidRDefault="00F649A6" w:rsidP="00F649A6">
      <w:pPr>
        <w:suppressAutoHyphens/>
        <w:spacing w:after="0" w:line="240" w:lineRule="auto"/>
        <w:rPr>
          <w:rFonts w:eastAsia="Times New Roman" w:cs="Times New Roman"/>
          <w:szCs w:val="24"/>
          <w:lang w:eastAsia="ar-SA"/>
        </w:rPr>
      </w:pPr>
    </w:p>
    <w:p w14:paraId="73AD7A5F" w14:textId="77777777" w:rsidR="00F649A6" w:rsidRDefault="00F649A6" w:rsidP="00F649A6">
      <w:pPr>
        <w:suppressAutoHyphens/>
        <w:spacing w:after="0" w:line="240" w:lineRule="auto"/>
        <w:rPr>
          <w:rFonts w:eastAsia="Times New Roman" w:cs="Times New Roman"/>
          <w:szCs w:val="24"/>
          <w:lang w:eastAsia="ar-SA"/>
        </w:rPr>
      </w:pPr>
    </w:p>
    <w:p w14:paraId="613C7E27" w14:textId="77777777" w:rsidR="00F649A6" w:rsidRPr="00F649A6" w:rsidRDefault="00F649A6" w:rsidP="00F649A6">
      <w:pPr>
        <w:suppressAutoHyphens/>
        <w:spacing w:after="0" w:line="240" w:lineRule="auto"/>
        <w:rPr>
          <w:rFonts w:eastAsia="Times New Roman" w:cs="Times New Roman"/>
          <w:szCs w:val="24"/>
          <w:lang w:eastAsia="ar-SA"/>
        </w:rPr>
      </w:pPr>
    </w:p>
    <w:p w14:paraId="68C090E2" w14:textId="77777777" w:rsidR="00F649A6" w:rsidRPr="00F649A6" w:rsidRDefault="00F649A6" w:rsidP="00F649A6">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3E830B76" w14:textId="77777777" w:rsidR="006262F9" w:rsidRDefault="00F649A6" w:rsidP="006262F9">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Julho</w:t>
      </w:r>
      <w:r w:rsidRPr="00F649A6">
        <w:rPr>
          <w:rFonts w:eastAsia="Times New Roman" w:cs="Times New Roman"/>
          <w:szCs w:val="24"/>
          <w:lang w:eastAsia="ar-SA"/>
        </w:rPr>
        <w:t xml:space="preserve"> de</w:t>
      </w:r>
      <w:r>
        <w:rPr>
          <w:rFonts w:eastAsia="Times New Roman" w:cs="Times New Roman"/>
          <w:szCs w:val="24"/>
          <w:lang w:eastAsia="ar-SA"/>
        </w:rPr>
        <w:t xml:space="preserve"> 2016</w:t>
      </w:r>
    </w:p>
    <w:p w14:paraId="445B9425" w14:textId="77777777" w:rsidR="006262F9" w:rsidRDefault="006262F9" w:rsidP="006262F9">
      <w:pPr>
        <w:rPr>
          <w:lang w:eastAsia="ar-SA"/>
        </w:rPr>
      </w:pPr>
      <w:r>
        <w:rPr>
          <w:lang w:eastAsia="ar-SA"/>
        </w:rPr>
        <w:br w:type="page"/>
      </w:r>
    </w:p>
    <w:p w14:paraId="084F26F6"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5F9664D6"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27A74BCC"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581393B8" w14:textId="77777777" w:rsidR="006262F9" w:rsidRPr="006262F9" w:rsidRDefault="006262F9" w:rsidP="006262F9">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0216E60B" w14:textId="77777777" w:rsidR="006262F9" w:rsidRPr="006262F9" w:rsidRDefault="006262F9" w:rsidP="006262F9">
      <w:pPr>
        <w:suppressAutoHyphens/>
        <w:spacing w:after="0"/>
        <w:ind w:right="-51"/>
        <w:jc w:val="both"/>
        <w:rPr>
          <w:rFonts w:eastAsia="Times New Roman" w:cs="Times New Roman"/>
          <w:szCs w:val="24"/>
          <w:lang w:eastAsia="ar-SA"/>
        </w:rPr>
      </w:pPr>
    </w:p>
    <w:p w14:paraId="4383F290" w14:textId="77777777" w:rsidR="006262F9" w:rsidRPr="006262F9" w:rsidRDefault="006262F9" w:rsidP="006262F9">
      <w:pPr>
        <w:suppressAutoHyphens/>
        <w:spacing w:after="0"/>
        <w:ind w:right="-51"/>
        <w:jc w:val="both"/>
        <w:rPr>
          <w:rFonts w:eastAsia="Times New Roman" w:cs="Times New Roman"/>
          <w:szCs w:val="24"/>
          <w:lang w:eastAsia="ar-SA"/>
        </w:rPr>
      </w:pPr>
    </w:p>
    <w:p w14:paraId="37FD4B7E"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0B45EEB4" w14:textId="77777777" w:rsidR="006262F9" w:rsidRPr="006262F9" w:rsidRDefault="006262F9" w:rsidP="006262F9">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14E31F46" w14:textId="77777777" w:rsidR="00090C0A" w:rsidRDefault="006262F9" w:rsidP="0048264E">
      <w:pPr>
        <w:suppressAutoHyphens/>
        <w:spacing w:after="0"/>
        <w:ind w:right="-51" w:firstLine="720"/>
        <w:jc w:val="both"/>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sidR="00090C0A">
        <w:rPr>
          <w:lang w:eastAsia="ar-SA"/>
        </w:rPr>
        <w:br w:type="page"/>
      </w:r>
      <w:r w:rsidR="00090C0A" w:rsidRPr="00090C0A">
        <w:rPr>
          <w:rFonts w:eastAsia="Times New Roman" w:cs="Times New Roman"/>
          <w:b/>
          <w:szCs w:val="24"/>
          <w:lang w:eastAsia="ar-SA"/>
        </w:rPr>
        <w:lastRenderedPageBreak/>
        <w:t>DEDICATÓRIA</w:t>
      </w:r>
    </w:p>
    <w:p w14:paraId="68337687" w14:textId="77777777" w:rsidR="0048264E" w:rsidRDefault="0048264E" w:rsidP="0048264E">
      <w:pPr>
        <w:suppressAutoHyphens/>
        <w:spacing w:after="0"/>
        <w:ind w:right="-51" w:firstLine="720"/>
        <w:jc w:val="both"/>
        <w:rPr>
          <w:rFonts w:eastAsia="Times New Roman" w:cs="Times New Roman"/>
          <w:b/>
          <w:szCs w:val="24"/>
          <w:lang w:eastAsia="ar-SA"/>
        </w:rPr>
      </w:pPr>
    </w:p>
    <w:p w14:paraId="1956F86E" w14:textId="77777777" w:rsidR="003059DB" w:rsidRDefault="003614DA" w:rsidP="003614DA">
      <w:pPr>
        <w:jc w:val="both"/>
        <w:rPr>
          <w:lang w:eastAsia="ar-SA"/>
        </w:rPr>
      </w:pPr>
      <w:r>
        <w:rPr>
          <w:lang w:eastAsia="ar-SA"/>
        </w:rPr>
        <w:tab/>
        <w:t xml:space="preserve">Dedico esse projeto aos meus pais João Batista de França e Cleuza de Fátima Chicarelli de França por sempre me incetivarem nos estudos e sempre me </w:t>
      </w:r>
      <w:r w:rsidR="003059DB">
        <w:rPr>
          <w:lang w:eastAsia="ar-SA"/>
        </w:rPr>
        <w:t>oferecendo amor,</w:t>
      </w:r>
      <w:r>
        <w:rPr>
          <w:lang w:eastAsia="ar-SA"/>
        </w:rPr>
        <w:t xml:space="preserve"> apoio moral</w:t>
      </w:r>
      <w:r w:rsidR="003059DB">
        <w:rPr>
          <w:lang w:eastAsia="ar-SA"/>
        </w:rPr>
        <w:t xml:space="preserve"> e o necessário para me dedicar à minha formação acadêmica</w:t>
      </w:r>
      <w:r>
        <w:rPr>
          <w:lang w:eastAsia="ar-SA"/>
        </w:rPr>
        <w:t xml:space="preserve">. </w:t>
      </w:r>
      <w:r w:rsidR="003059DB">
        <w:rPr>
          <w:lang w:eastAsia="ar-SA"/>
        </w:rPr>
        <w:t>Me</w:t>
      </w:r>
      <w:r>
        <w:rPr>
          <w:lang w:eastAsia="ar-SA"/>
        </w:rPr>
        <w:t xml:space="preserve"> educaram para eu me tornar um adulto honesto e de bom car</w:t>
      </w:r>
      <w:r w:rsidR="003059DB">
        <w:rPr>
          <w:lang w:eastAsia="ar-SA"/>
        </w:rPr>
        <w:t>áter e sempre me apoiaram a buscar meus sonhos.</w:t>
      </w:r>
    </w:p>
    <w:p w14:paraId="38855034" w14:textId="77777777" w:rsidR="0003002B" w:rsidRDefault="003059DB" w:rsidP="003614DA">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6D62B63A" w14:textId="77777777" w:rsidR="00090C0A" w:rsidRDefault="00090C0A" w:rsidP="00090C0A">
      <w:pPr>
        <w:rPr>
          <w:lang w:eastAsia="ar-SA"/>
        </w:rPr>
      </w:pPr>
    </w:p>
    <w:p w14:paraId="7EF5B904" w14:textId="77777777" w:rsidR="0003002B" w:rsidRDefault="0003002B">
      <w:pPr>
        <w:spacing w:line="259" w:lineRule="auto"/>
        <w:rPr>
          <w:b/>
        </w:rPr>
      </w:pPr>
      <w:r>
        <w:rPr>
          <w:b/>
        </w:rPr>
        <w:br w:type="page"/>
      </w:r>
    </w:p>
    <w:p w14:paraId="33C7C8AA" w14:textId="77777777" w:rsidR="00090C0A" w:rsidRDefault="00090C0A" w:rsidP="00090C0A">
      <w:pPr>
        <w:ind w:right="-51"/>
        <w:jc w:val="center"/>
        <w:rPr>
          <w:b/>
        </w:rPr>
      </w:pPr>
      <w:r>
        <w:rPr>
          <w:b/>
        </w:rPr>
        <w:lastRenderedPageBreak/>
        <w:t>AGRADECIMENTO</w:t>
      </w:r>
    </w:p>
    <w:p w14:paraId="1269DF21" w14:textId="77777777" w:rsidR="009E1963" w:rsidRDefault="009E1963" w:rsidP="009E1963">
      <w:pPr>
        <w:ind w:right="-51"/>
        <w:jc w:val="both"/>
        <w:rPr>
          <w:b/>
        </w:rPr>
      </w:pPr>
    </w:p>
    <w:p w14:paraId="02A19F67" w14:textId="77777777" w:rsidR="009E1963" w:rsidRDefault="009E1963" w:rsidP="009E1963">
      <w:pPr>
        <w:ind w:right="-51"/>
        <w:jc w:val="both"/>
      </w:pPr>
      <w:r>
        <w:rPr>
          <w:b/>
        </w:rPr>
        <w:tab/>
      </w:r>
      <w:r w:rsidR="00BC5283">
        <w:t>Primeiramente a</w:t>
      </w:r>
      <w:r>
        <w:t xml:space="preserve">gradeço aos meus pais João Batista de França e Cleuza de Fátima Chicarelli França por sempre me apoiar e incentivar. Agradeço a minha família por estar sempre próxima a mim, festejando nos momentos bons e me consolando nos momentos ruins. E agradeço a minha namorada Luana Queiroz por sempre estar do meu lado e me </w:t>
      </w:r>
      <w:r w:rsidR="00BC5283">
        <w:t>apoiando nessa reta final de curso de graduação.</w:t>
      </w:r>
    </w:p>
    <w:p w14:paraId="0D6CDE8E" w14:textId="77777777" w:rsidR="00BC5283" w:rsidRDefault="00BC5283" w:rsidP="009E1963">
      <w:pPr>
        <w:ind w:right="-51"/>
        <w:jc w:val="both"/>
      </w:pPr>
      <w:r>
        <w:tab/>
        <w:t>Agradeço a Inovax Engenharia de Sistemas por ter me dado a oportunidade de estagiar lá durante a minha graduação e por toda a experiencia e aprendizado obtidos durante esse período.</w:t>
      </w:r>
    </w:p>
    <w:p w14:paraId="24A2A08B" w14:textId="77777777" w:rsidR="00BC5283" w:rsidRDefault="00BC5283" w:rsidP="009E1963">
      <w:pPr>
        <w:ind w:right="-51"/>
        <w:jc w:val="both"/>
      </w:pPr>
      <w:r>
        <w:tab/>
        <w:t>Agradeço ao</w:t>
      </w:r>
      <w:r w:rsidR="00510C05">
        <w:t xml:space="preserve"> meu</w:t>
      </w:r>
      <w:r>
        <w:t xml:space="preserve">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w:t>
      </w:r>
      <w:r w:rsidR="00510C05">
        <w:t>, o professor</w:t>
      </w:r>
      <w:r>
        <w:t xml:space="preserve"> Carlos Fernando Teodosio Soares, por aceitar me orientar nesse projeto e me ajudar sempre dando novas sugestões de forma a aumentar a qualidade desse projeto.</w:t>
      </w:r>
    </w:p>
    <w:p w14:paraId="0DF5AC65" w14:textId="77777777" w:rsidR="00510C05" w:rsidRDefault="00510C05" w:rsidP="009E1963">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w:t>
      </w:r>
      <w:r w:rsidR="0011069F">
        <w:t xml:space="preserve"> Ferreira Viana</w:t>
      </w:r>
      <w:r>
        <w:t>, pois foi lá que despertei o interesse para a eletrônica, e aos meus professores do ensino fundamental na Escola Municipal Brigadeiro Eduardo Gomes, por sempre enxegarem um grande potencial em mim.</w:t>
      </w:r>
    </w:p>
    <w:p w14:paraId="24E36580" w14:textId="77777777" w:rsidR="00510C05" w:rsidRDefault="00510C05" w:rsidP="009E1963">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42B9ABED" w14:textId="77777777" w:rsidR="00BC5283" w:rsidRPr="009E1963" w:rsidRDefault="00BC5283" w:rsidP="009E1963">
      <w:pPr>
        <w:ind w:right="-51"/>
        <w:jc w:val="both"/>
      </w:pPr>
      <w:r>
        <w:tab/>
      </w:r>
    </w:p>
    <w:p w14:paraId="6805876D" w14:textId="77777777" w:rsidR="0015152B" w:rsidRDefault="00090C0A" w:rsidP="0015152B">
      <w:pPr>
        <w:ind w:right="-51"/>
        <w:jc w:val="center"/>
        <w:rPr>
          <w:b/>
        </w:rPr>
      </w:pPr>
      <w:r>
        <w:br w:type="page"/>
      </w:r>
      <w:r>
        <w:rPr>
          <w:b/>
        </w:rPr>
        <w:lastRenderedPageBreak/>
        <w:t>RESUMO</w:t>
      </w:r>
    </w:p>
    <w:p w14:paraId="372942C1" w14:textId="77777777" w:rsidR="0015152B" w:rsidRDefault="0015152B" w:rsidP="0015152B">
      <w:pPr>
        <w:ind w:right="-51"/>
        <w:jc w:val="both"/>
      </w:pPr>
      <w:r>
        <w:tab/>
        <w:t>Este trabalho tem como objetivo apresentar o circuito de um conversor DC/DC de alta eficiência. São abor</w:t>
      </w:r>
      <w:r w:rsidR="006B28CE">
        <w:t>d</w:t>
      </w:r>
      <w:r>
        <w:t>ados todas as caracterísicas técnicas</w:t>
      </w:r>
      <w:r w:rsidR="006B28CE">
        <w:t xml:space="preserve"> e teóricas</w:t>
      </w:r>
      <w:r>
        <w:t>, proj</w:t>
      </w:r>
      <w:r w:rsidR="009F223C">
        <w:t>eto e controle de um conversor CC/C</w:t>
      </w:r>
      <w:r>
        <w:t xml:space="preserve">C em ponte completa com zero-voltage-switching e controle </w:t>
      </w:r>
      <w:r w:rsidR="006B28CE">
        <w:t xml:space="preserve">digital </w:t>
      </w:r>
      <w:r>
        <w:t>por desvio de fase</w:t>
      </w:r>
      <w:r w:rsidR="006B28CE">
        <w:t>.</w:t>
      </w:r>
    </w:p>
    <w:p w14:paraId="44F2BE01" w14:textId="77777777" w:rsidR="006B28CE" w:rsidRDefault="006B28CE" w:rsidP="0015152B">
      <w:pPr>
        <w:ind w:right="-51"/>
        <w:jc w:val="both"/>
      </w:pPr>
      <w:r>
        <w:tab/>
        <w:t>Realizado em parceria com Inovax Engenharia de Sistemas, esse conversor é um dos candidatos a estágio de saída no projeto de uma unidade retificadora, com diversas aplicações na área de telecomunicações. Assim, suas especificações devem seguir às necessidades do mercado desse tipo de produto, e, como temos um agência regulamentadora para essa área no Brasil, às normas da Agência Nacional de Telecomunicações;</w:t>
      </w:r>
    </w:p>
    <w:p w14:paraId="2F7008AD" w14:textId="77777777" w:rsidR="006B28CE" w:rsidRPr="0015152B" w:rsidRDefault="006B28CE" w:rsidP="0015152B">
      <w:pPr>
        <w:ind w:right="-51"/>
        <w:jc w:val="both"/>
      </w:pPr>
      <w:r>
        <w:t>Palavras-chave: Conversor</w:t>
      </w:r>
      <w:r w:rsidR="009F223C">
        <w:t xml:space="preserve"> CC/C</w:t>
      </w:r>
      <w:r>
        <w:t>C, zero-voltage-switching, controle digital, Unidade retificadora.</w:t>
      </w:r>
    </w:p>
    <w:p w14:paraId="7809A64B" w14:textId="77777777" w:rsidR="00090C0A" w:rsidRDefault="00090C0A" w:rsidP="00090C0A">
      <w:r>
        <w:br w:type="page"/>
      </w:r>
    </w:p>
    <w:p w14:paraId="253D7619" w14:textId="77777777" w:rsidR="00090C0A" w:rsidRPr="009829FA" w:rsidRDefault="00090C0A" w:rsidP="00090C0A">
      <w:pPr>
        <w:ind w:right="-51"/>
        <w:jc w:val="center"/>
        <w:rPr>
          <w:b/>
        </w:rPr>
      </w:pPr>
      <w:r w:rsidRPr="009829FA">
        <w:rPr>
          <w:b/>
        </w:rPr>
        <w:lastRenderedPageBreak/>
        <w:t>ABSTRACT</w:t>
      </w:r>
    </w:p>
    <w:p w14:paraId="41E85175" w14:textId="77777777" w:rsidR="00090C0A" w:rsidRDefault="00090C0A">
      <w:pPr>
        <w:spacing w:line="259" w:lineRule="auto"/>
        <w:rPr>
          <w:b/>
        </w:rPr>
      </w:pPr>
      <w:r>
        <w:rPr>
          <w:b/>
        </w:rPr>
        <w:br w:type="page"/>
      </w:r>
    </w:p>
    <w:p w14:paraId="0889CE13" w14:textId="77777777" w:rsidR="00090C0A" w:rsidRDefault="00090C0A" w:rsidP="00090C0A">
      <w:pPr>
        <w:jc w:val="center"/>
        <w:rPr>
          <w:b/>
        </w:rPr>
      </w:pPr>
      <w:r>
        <w:rPr>
          <w:b/>
        </w:rPr>
        <w:lastRenderedPageBreak/>
        <w:t>SIGLAS</w:t>
      </w:r>
    </w:p>
    <w:p w14:paraId="29B356D7" w14:textId="77777777" w:rsidR="009F223C" w:rsidRDefault="009F223C" w:rsidP="00090C0A">
      <w:r>
        <w:t>ZVS – Zero-Voltage-Switching</w:t>
      </w:r>
    </w:p>
    <w:p w14:paraId="601748D3" w14:textId="77777777" w:rsidR="009F223C" w:rsidRDefault="009F223C" w:rsidP="00090C0A">
      <w:r>
        <w:t>ANATEL – Agência Nacional de Telecomunicações</w:t>
      </w:r>
    </w:p>
    <w:p w14:paraId="7851B4DE" w14:textId="77777777" w:rsidR="005B5964" w:rsidRDefault="009F223C" w:rsidP="00090C0A">
      <w:r>
        <w:t>CC – Corrente Contínua</w:t>
      </w:r>
    </w:p>
    <w:p w14:paraId="7194B044" w14:textId="77777777" w:rsidR="009F223C" w:rsidRPr="0048264E" w:rsidRDefault="009F223C" w:rsidP="00090C0A">
      <w:r w:rsidRPr="0048264E">
        <w:t>PI –Proporcional-Integral</w:t>
      </w:r>
    </w:p>
    <w:p w14:paraId="703B1836" w14:textId="77777777" w:rsidR="005B5964" w:rsidRPr="005B5964" w:rsidRDefault="005B5964" w:rsidP="00090C0A">
      <w:pPr>
        <w:rPr>
          <w:lang w:val="en-US"/>
        </w:rPr>
      </w:pPr>
      <w:r>
        <w:rPr>
          <w:lang w:val="en-US"/>
        </w:rPr>
        <w:t>PID –Proporcional-Integral-Derivativo</w:t>
      </w:r>
    </w:p>
    <w:p w14:paraId="261CC508" w14:textId="77777777" w:rsidR="009F223C" w:rsidRPr="005B5964" w:rsidRDefault="009F223C" w:rsidP="00090C0A">
      <w:pPr>
        <w:rPr>
          <w:lang w:val="en-US"/>
        </w:rPr>
      </w:pPr>
      <w:r w:rsidRPr="005B5964">
        <w:rPr>
          <w:lang w:val="en-US"/>
        </w:rPr>
        <w:t xml:space="preserve">PSCad </w:t>
      </w:r>
      <w:r w:rsidR="005B5964" w:rsidRPr="005B5964">
        <w:rPr>
          <w:lang w:val="en-US"/>
        </w:rPr>
        <w:t>–</w:t>
      </w:r>
      <w:r w:rsidRPr="005B5964">
        <w:rPr>
          <w:lang w:val="en-US"/>
        </w:rPr>
        <w:t xml:space="preserve"> </w:t>
      </w:r>
      <w:r w:rsidR="005B5964" w:rsidRPr="005B5964">
        <w:rPr>
          <w:lang w:val="en-US"/>
        </w:rPr>
        <w:t>Power System Computer Aided Design</w:t>
      </w:r>
    </w:p>
    <w:p w14:paraId="38BF8FA9" w14:textId="77777777" w:rsidR="005B5964" w:rsidRDefault="005B5964" w:rsidP="00090C0A">
      <w:pPr>
        <w:rPr>
          <w:lang w:val="en-US"/>
        </w:rPr>
      </w:pPr>
      <w:r>
        <w:rPr>
          <w:lang w:val="en-US"/>
        </w:rPr>
        <w:t>OrCad – Oregon Computer Aided Design</w:t>
      </w:r>
    </w:p>
    <w:p w14:paraId="27F71260" w14:textId="77777777" w:rsidR="005B5964" w:rsidRDefault="005B5964" w:rsidP="00090C0A">
      <w:r w:rsidRPr="005B5964">
        <w:t xml:space="preserve">PCI – </w:t>
      </w:r>
      <w:r>
        <w:t>Placa de Circuito Impresso</w:t>
      </w:r>
    </w:p>
    <w:p w14:paraId="4C88A765" w14:textId="77777777" w:rsidR="005B5964" w:rsidRPr="005B5964" w:rsidRDefault="005B5964" w:rsidP="00090C0A">
      <w:r>
        <w:t>UFRJ – Universidade Federal do Rio de Janeiro</w:t>
      </w:r>
    </w:p>
    <w:p w14:paraId="318AA236" w14:textId="77777777" w:rsidR="009F223C" w:rsidRPr="005B5964" w:rsidRDefault="009F223C" w:rsidP="00090C0A"/>
    <w:p w14:paraId="2E7DC743" w14:textId="77777777" w:rsidR="009F223C" w:rsidRPr="005B5964" w:rsidRDefault="009F223C" w:rsidP="00090C0A"/>
    <w:p w14:paraId="2A52206B" w14:textId="77777777" w:rsidR="009F223C" w:rsidRPr="005B5964" w:rsidRDefault="009F223C">
      <w:pPr>
        <w:spacing w:line="259" w:lineRule="auto"/>
      </w:pPr>
      <w:r w:rsidRPr="005B5964">
        <w:br w:type="page"/>
      </w:r>
    </w:p>
    <w:p w14:paraId="2BB282DD" w14:textId="77777777" w:rsidR="00090C0A" w:rsidRDefault="00090C0A" w:rsidP="00090C0A">
      <w:pPr>
        <w:pStyle w:val="Heading1"/>
        <w:numPr>
          <w:ilvl w:val="0"/>
          <w:numId w:val="0"/>
        </w:numPr>
      </w:pPr>
      <w:r>
        <w:lastRenderedPageBreak/>
        <w:t>Sumário</w:t>
      </w:r>
    </w:p>
    <w:tbl>
      <w:tblPr>
        <w:tblW w:w="5000" w:type="pct"/>
        <w:tblLook w:val="0000" w:firstRow="0" w:lastRow="0" w:firstColumn="0" w:lastColumn="0" w:noHBand="0" w:noVBand="0"/>
      </w:tblPr>
      <w:tblGrid>
        <w:gridCol w:w="7803"/>
        <w:gridCol w:w="701"/>
      </w:tblGrid>
      <w:tr w:rsidR="008877E2" w:rsidRPr="00E42F08" w14:paraId="716299A2" w14:textId="77777777" w:rsidTr="00012CF9">
        <w:tc>
          <w:tcPr>
            <w:tcW w:w="4588" w:type="pct"/>
          </w:tcPr>
          <w:p w14:paraId="7A531187" w14:textId="77777777" w:rsidR="008877E2" w:rsidRPr="00E42F08" w:rsidRDefault="008877E2" w:rsidP="00012CF9">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w:t>
            </w:r>
            <w:r w:rsidR="00012CF9">
              <w:rPr>
                <w:rFonts w:eastAsia="Times New Roman" w:cs="Times New Roman"/>
                <w:b/>
                <w:szCs w:val="24"/>
                <w:lang w:eastAsia="ar-SA"/>
              </w:rPr>
              <w:t xml:space="preserve">  . . . . . . . . . . . . . . . . . . . . . . . . . . . . . . . . . . . . . . . . . . . . . . . .</w:t>
            </w:r>
          </w:p>
        </w:tc>
        <w:tc>
          <w:tcPr>
            <w:tcW w:w="412" w:type="pct"/>
          </w:tcPr>
          <w:p w14:paraId="5FD45F8D"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8877E2" w:rsidRPr="00E42F08" w14:paraId="647F3C58" w14:textId="77777777" w:rsidTr="00012CF9">
        <w:tc>
          <w:tcPr>
            <w:tcW w:w="4588" w:type="pct"/>
          </w:tcPr>
          <w:p w14:paraId="6EACCDE4" w14:textId="77777777" w:rsidR="008877E2" w:rsidRPr="00E42F08" w:rsidRDefault="008877E2" w:rsidP="00E42F08">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w:t>
            </w:r>
            <w:r w:rsidR="00012CF9">
              <w:rPr>
                <w:rFonts w:eastAsia="Times New Roman" w:cs="Times New Roman"/>
                <w:b/>
                <w:szCs w:val="24"/>
                <w:lang w:eastAsia="ar-SA"/>
              </w:rPr>
              <w:t xml:space="preserve">  . . . . . . . . . . . . . . . . . . . . . . . . . . . . . . . . . . . . . . . . . . . . . . . . </w:t>
            </w:r>
          </w:p>
        </w:tc>
        <w:tc>
          <w:tcPr>
            <w:tcW w:w="412" w:type="pct"/>
          </w:tcPr>
          <w:p w14:paraId="76638F59" w14:textId="77777777" w:rsidR="008877E2" w:rsidRPr="00E42F08" w:rsidRDefault="00EC4D08" w:rsidP="00E42F08">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A6262" w:rsidRPr="00E42F08" w14:paraId="6FD6F97B" w14:textId="77777777" w:rsidTr="00012CF9">
        <w:tc>
          <w:tcPr>
            <w:tcW w:w="4588" w:type="pct"/>
          </w:tcPr>
          <w:p w14:paraId="003AF548" w14:textId="77777777" w:rsidR="00AA6262" w:rsidRPr="00E42F08" w:rsidRDefault="00AA6262" w:rsidP="00AA6262">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2" w:type="pct"/>
          </w:tcPr>
          <w:p w14:paraId="70E0818D" w14:textId="77777777" w:rsidR="00AA6262" w:rsidRPr="00E42F08" w:rsidRDefault="00AA6262" w:rsidP="00E42F08">
            <w:pPr>
              <w:suppressAutoHyphens/>
              <w:snapToGrid w:val="0"/>
              <w:spacing w:before="120" w:after="120" w:line="240" w:lineRule="auto"/>
              <w:jc w:val="right"/>
              <w:rPr>
                <w:rFonts w:eastAsia="Times New Roman" w:cs="Times New Roman"/>
                <w:b/>
                <w:szCs w:val="24"/>
                <w:lang w:eastAsia="ar-SA"/>
              </w:rPr>
            </w:pPr>
          </w:p>
        </w:tc>
      </w:tr>
      <w:tr w:rsidR="00E42F08" w:rsidRPr="00E42F08" w14:paraId="1568631E" w14:textId="77777777" w:rsidTr="00012CF9">
        <w:tc>
          <w:tcPr>
            <w:tcW w:w="4588" w:type="pct"/>
          </w:tcPr>
          <w:p w14:paraId="252DC445" w14:textId="77777777" w:rsidR="00E42F08" w:rsidRPr="00E42F08" w:rsidRDefault="00E42F08" w:rsidP="00012CF9">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012CF9">
              <w:rPr>
                <w:rFonts w:eastAsia="Times New Roman" w:cs="Times New Roman"/>
                <w:b/>
                <w:szCs w:val="24"/>
                <w:lang w:eastAsia="ar-SA"/>
              </w:rPr>
              <w:t xml:space="preserve">  . . . . . . . . . . . . . . . . . . . . . . . . . . . . . . . . . . . . . . . . . . . . . . .</w:t>
            </w:r>
          </w:p>
        </w:tc>
        <w:tc>
          <w:tcPr>
            <w:tcW w:w="412" w:type="pct"/>
          </w:tcPr>
          <w:p w14:paraId="67CF43C9" w14:textId="77777777" w:rsidR="00E42F08" w:rsidRPr="004D1C9F" w:rsidRDefault="00EC4D08" w:rsidP="00E42F08">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AE1B80">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E42F08" w:rsidRPr="00E42F08" w14:paraId="318B2F02" w14:textId="77777777" w:rsidTr="00012CF9">
        <w:tc>
          <w:tcPr>
            <w:tcW w:w="4588" w:type="pct"/>
          </w:tcPr>
          <w:p w14:paraId="60AF3B5B"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1.1  -  Tema   . . . . . . . . . . . . . . . . . . . . . . . . . . . . . . . . . . . . . . . . . . . </w:t>
            </w:r>
          </w:p>
        </w:tc>
        <w:tc>
          <w:tcPr>
            <w:tcW w:w="412" w:type="pct"/>
          </w:tcPr>
          <w:p w14:paraId="3D84FA82"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61067C6C" w14:textId="77777777" w:rsidTr="00012CF9">
        <w:tc>
          <w:tcPr>
            <w:tcW w:w="4588" w:type="pct"/>
          </w:tcPr>
          <w:p w14:paraId="43973B24"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1.2  -  Delimitação  . . . . . . . . . . . . . . . . . . . . . . . . . . . . . . . . . . . . . . </w:t>
            </w:r>
          </w:p>
        </w:tc>
        <w:tc>
          <w:tcPr>
            <w:tcW w:w="412" w:type="pct"/>
          </w:tcPr>
          <w:p w14:paraId="1BC49EA2"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E42F08" w:rsidRPr="00E42F08" w14:paraId="60943947" w14:textId="77777777" w:rsidTr="00012CF9">
        <w:tc>
          <w:tcPr>
            <w:tcW w:w="4588" w:type="pct"/>
          </w:tcPr>
          <w:p w14:paraId="50E037B1"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1.3  -  Justificativa  . . . . . . . . . . . . . . . . . . . . . . . . . . . . . . . . . . . . . . </w:t>
            </w:r>
          </w:p>
        </w:tc>
        <w:tc>
          <w:tcPr>
            <w:tcW w:w="412" w:type="pct"/>
          </w:tcPr>
          <w:p w14:paraId="44C54FD3"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14:paraId="1AC02A5F" w14:textId="77777777" w:rsidTr="00012CF9">
        <w:tc>
          <w:tcPr>
            <w:tcW w:w="4588" w:type="pct"/>
          </w:tcPr>
          <w:p w14:paraId="31663AA7" w14:textId="77777777" w:rsidR="00E42F08"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1.4  -  Objetivo  . . . . . . . . . . . . . . . . . . . . . . . . . . . . . . . . . . . . . . . . . </w:t>
            </w:r>
          </w:p>
        </w:tc>
        <w:tc>
          <w:tcPr>
            <w:tcW w:w="412" w:type="pct"/>
          </w:tcPr>
          <w:p w14:paraId="39E4D4B0"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E42F08" w:rsidRPr="00E42F08" w14:paraId="7501C3F8" w14:textId="77777777" w:rsidTr="00012CF9">
        <w:tc>
          <w:tcPr>
            <w:tcW w:w="4588" w:type="pct"/>
          </w:tcPr>
          <w:p w14:paraId="59264E76" w14:textId="77777777" w:rsidR="00012CF9" w:rsidRPr="00E42F08" w:rsidRDefault="00012CF9" w:rsidP="008877E2">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1.5  -  Metodologia   . . . . . . . . . . . . . . . . . . . . . . . . . . . . . . . . . . . . . </w:t>
            </w:r>
          </w:p>
        </w:tc>
        <w:tc>
          <w:tcPr>
            <w:tcW w:w="412" w:type="pct"/>
          </w:tcPr>
          <w:p w14:paraId="2D9CD771"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E42F08" w:rsidRPr="00E42F08" w14:paraId="212F58AD" w14:textId="77777777" w:rsidTr="00012CF9">
        <w:tc>
          <w:tcPr>
            <w:tcW w:w="4588" w:type="pct"/>
          </w:tcPr>
          <w:p w14:paraId="5FC7EA97" w14:textId="77777777" w:rsidR="00E42F08" w:rsidRPr="00E42F08" w:rsidRDefault="00012CF9" w:rsidP="00012CF9">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 xml:space="preserve">1.6  -  Descrição  . . . . . . . . . . . . . . . . . . . . . . . . . . . . . . . . . . . . . . . . </w:t>
            </w:r>
          </w:p>
        </w:tc>
        <w:tc>
          <w:tcPr>
            <w:tcW w:w="412" w:type="pct"/>
          </w:tcPr>
          <w:p w14:paraId="137F9978"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E42F08" w:rsidRPr="00E42F08" w14:paraId="6717C7B6" w14:textId="77777777" w:rsidTr="00012CF9">
        <w:tc>
          <w:tcPr>
            <w:tcW w:w="4588" w:type="pct"/>
          </w:tcPr>
          <w:p w14:paraId="3069B4A6" w14:textId="77777777" w:rsidR="00E42F08" w:rsidRPr="00E42F08" w:rsidRDefault="00E42F08" w:rsidP="00E42F08">
            <w:pPr>
              <w:suppressAutoHyphens/>
              <w:snapToGrid w:val="0"/>
              <w:spacing w:before="120" w:after="120" w:line="240" w:lineRule="auto"/>
              <w:rPr>
                <w:rFonts w:eastAsia="Times New Roman" w:cs="Times New Roman"/>
                <w:szCs w:val="24"/>
                <w:lang w:eastAsia="ar-SA"/>
              </w:rPr>
            </w:pPr>
          </w:p>
        </w:tc>
        <w:tc>
          <w:tcPr>
            <w:tcW w:w="412" w:type="pct"/>
          </w:tcPr>
          <w:p w14:paraId="624408F0" w14:textId="77777777" w:rsidR="00E42F08" w:rsidRPr="00EC4D08" w:rsidRDefault="00E42F08" w:rsidP="00E42F08">
            <w:pPr>
              <w:suppressAutoHyphens/>
              <w:snapToGrid w:val="0"/>
              <w:spacing w:before="120" w:after="120" w:line="240" w:lineRule="auto"/>
              <w:jc w:val="right"/>
              <w:rPr>
                <w:rFonts w:eastAsia="Times New Roman" w:cs="Times New Roman"/>
                <w:szCs w:val="24"/>
                <w:lang w:eastAsia="ar-SA"/>
              </w:rPr>
            </w:pPr>
          </w:p>
        </w:tc>
      </w:tr>
      <w:tr w:rsidR="00E42F08" w:rsidRPr="00E42F08" w14:paraId="3D63B87B" w14:textId="77777777" w:rsidTr="00012CF9">
        <w:tc>
          <w:tcPr>
            <w:tcW w:w="4588" w:type="pct"/>
          </w:tcPr>
          <w:p w14:paraId="165579DF" w14:textId="77777777" w:rsidR="00E42F08" w:rsidRPr="002F09B9" w:rsidRDefault="00E42F08" w:rsidP="008877E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r>
            <w:r w:rsidR="008877E2" w:rsidRPr="002F09B9">
              <w:rPr>
                <w:rFonts w:eastAsia="Times New Roman" w:cs="Times New Roman"/>
                <w:b/>
                <w:szCs w:val="24"/>
                <w:lang w:eastAsia="ar-SA"/>
              </w:rPr>
              <w:t>Conversor em Ponte Completa com ZVS</w:t>
            </w:r>
            <w:r w:rsidR="00012CF9" w:rsidRPr="002F09B9">
              <w:rPr>
                <w:rFonts w:eastAsia="Times New Roman" w:cs="Times New Roman"/>
                <w:b/>
                <w:szCs w:val="24"/>
                <w:lang w:eastAsia="ar-SA"/>
              </w:rPr>
              <w:t xml:space="preserve">  . . . . . . . . . . . . . . . . . . . . . . </w:t>
            </w:r>
          </w:p>
        </w:tc>
        <w:tc>
          <w:tcPr>
            <w:tcW w:w="412" w:type="pct"/>
          </w:tcPr>
          <w:p w14:paraId="683110F0" w14:textId="77777777" w:rsidR="00E42F08" w:rsidRPr="002F09B9" w:rsidRDefault="00EC4D08" w:rsidP="00EC4D08">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E42F08" w:rsidRPr="00E42F08" w14:paraId="73FFE833" w14:textId="77777777" w:rsidTr="00012CF9">
        <w:tc>
          <w:tcPr>
            <w:tcW w:w="4588" w:type="pct"/>
          </w:tcPr>
          <w:p w14:paraId="35A912BD" w14:textId="77777777" w:rsidR="00E42F08" w:rsidRPr="00E42F08" w:rsidRDefault="00E42F08"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8877E2">
              <w:rPr>
                <w:rFonts w:eastAsia="Times New Roman" w:cs="Times New Roman"/>
                <w:szCs w:val="24"/>
                <w:lang w:eastAsia="ar-SA"/>
              </w:rPr>
              <w:t>Definição</w:t>
            </w:r>
            <w:r w:rsidR="00012CF9">
              <w:rPr>
                <w:rFonts w:eastAsia="Times New Roman" w:cs="Times New Roman"/>
                <w:szCs w:val="24"/>
                <w:lang w:eastAsia="ar-SA"/>
              </w:rPr>
              <w:t xml:space="preserve">  . . . . . . . . . . . . . . . . . . . . . . . . . . . . . . . . . . . . . . . . </w:t>
            </w:r>
          </w:p>
        </w:tc>
        <w:tc>
          <w:tcPr>
            <w:tcW w:w="412" w:type="pct"/>
          </w:tcPr>
          <w:p w14:paraId="32409E26" w14:textId="77777777" w:rsidR="00E42F08"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56656246" w14:textId="77777777" w:rsidTr="00012CF9">
        <w:tc>
          <w:tcPr>
            <w:tcW w:w="4588" w:type="pct"/>
          </w:tcPr>
          <w:p w14:paraId="3B7BE8E9"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sidR="008877E2">
              <w:rPr>
                <w:rFonts w:eastAsia="Times New Roman" w:cs="Times New Roman"/>
                <w:szCs w:val="24"/>
                <w:lang w:eastAsia="ar-SA"/>
              </w:rPr>
              <w:t>Características do Conversor</w:t>
            </w:r>
            <w:r w:rsidR="00012CF9">
              <w:rPr>
                <w:rFonts w:eastAsia="Times New Roman" w:cs="Times New Roman"/>
                <w:szCs w:val="24"/>
                <w:lang w:eastAsia="ar-SA"/>
              </w:rPr>
              <w:t xml:space="preserve">  . . . . . . . . . . . . . . . . . . . . . . . . . </w:t>
            </w:r>
          </w:p>
        </w:tc>
        <w:tc>
          <w:tcPr>
            <w:tcW w:w="412" w:type="pct"/>
          </w:tcPr>
          <w:p w14:paraId="1BA2FA34"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E42F08" w:rsidRPr="00E42F08" w14:paraId="66AA1DE5" w14:textId="77777777" w:rsidTr="00012CF9">
        <w:tc>
          <w:tcPr>
            <w:tcW w:w="4588" w:type="pct"/>
          </w:tcPr>
          <w:p w14:paraId="0A77F8EA" w14:textId="77777777" w:rsidR="00E42F08" w:rsidRPr="00E42F08" w:rsidRDefault="00E42F08" w:rsidP="00012CF9">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8877E2">
              <w:rPr>
                <w:rFonts w:eastAsia="Times New Roman" w:cs="Times New Roman"/>
                <w:szCs w:val="24"/>
                <w:lang w:eastAsia="ar-SA"/>
              </w:rPr>
              <w:t>Dinâmica de Funcionamento</w:t>
            </w:r>
            <w:r w:rsidR="00012CF9">
              <w:rPr>
                <w:rFonts w:eastAsia="Times New Roman" w:cs="Times New Roman"/>
                <w:szCs w:val="24"/>
                <w:lang w:eastAsia="ar-SA"/>
              </w:rPr>
              <w:t xml:space="preserve">  . . . . . . . . . . . . . . . . . . . . . . . . </w:t>
            </w:r>
          </w:p>
        </w:tc>
        <w:tc>
          <w:tcPr>
            <w:tcW w:w="412" w:type="pct"/>
          </w:tcPr>
          <w:p w14:paraId="3794E88C" w14:textId="77777777" w:rsidR="00E42F08"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8877E2" w:rsidRPr="00E42F08" w14:paraId="7E39A656" w14:textId="77777777" w:rsidTr="00012CF9">
        <w:tc>
          <w:tcPr>
            <w:tcW w:w="4588" w:type="pct"/>
          </w:tcPr>
          <w:p w14:paraId="2749CEA2"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w:t>
            </w:r>
            <w:r w:rsidR="00012CF9">
              <w:rPr>
                <w:rFonts w:eastAsia="Times New Roman" w:cs="Times New Roman"/>
                <w:szCs w:val="24"/>
                <w:lang w:eastAsia="ar-SA"/>
              </w:rPr>
              <w:t xml:space="preserve">  . . . . . . . . . . . . . . . . . . . . . . . . . . . . . . . . . . </w:t>
            </w:r>
          </w:p>
        </w:tc>
        <w:tc>
          <w:tcPr>
            <w:tcW w:w="412" w:type="pct"/>
          </w:tcPr>
          <w:p w14:paraId="5588DAAB" w14:textId="77777777" w:rsidR="008877E2" w:rsidRPr="00EC4D08" w:rsidRDefault="00EC4D08" w:rsidP="00E42F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9</w:t>
            </w:r>
            <w:r w:rsidRPr="00EC4D08">
              <w:rPr>
                <w:rFonts w:eastAsia="Times New Roman" w:cs="Times New Roman"/>
                <w:szCs w:val="24"/>
                <w:lang w:eastAsia="ar-SA"/>
              </w:rPr>
              <w:fldChar w:fldCharType="end"/>
            </w:r>
          </w:p>
        </w:tc>
      </w:tr>
      <w:tr w:rsidR="008877E2" w:rsidRPr="00E42F08" w14:paraId="280F2812" w14:textId="77777777" w:rsidTr="00012CF9">
        <w:tc>
          <w:tcPr>
            <w:tcW w:w="4588" w:type="pct"/>
          </w:tcPr>
          <w:p w14:paraId="04AF37BE" w14:textId="77777777" w:rsidR="008877E2" w:rsidRPr="00E42F08" w:rsidRDefault="008877E2" w:rsidP="00012CF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w:t>
            </w:r>
            <w:r w:rsidR="00012CF9">
              <w:rPr>
                <w:rFonts w:eastAsia="Times New Roman" w:cs="Times New Roman"/>
                <w:szCs w:val="24"/>
                <w:lang w:eastAsia="ar-SA"/>
              </w:rPr>
              <w:t xml:space="preserve">  . . . . . . . . . . . . . . . . . . . . . . . . . . . . . . . . . . </w:t>
            </w:r>
          </w:p>
        </w:tc>
        <w:tc>
          <w:tcPr>
            <w:tcW w:w="412" w:type="pct"/>
          </w:tcPr>
          <w:p w14:paraId="50FA294C"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8877E2" w:rsidRPr="00E42F08" w14:paraId="31873F0E" w14:textId="77777777" w:rsidTr="00012CF9">
        <w:tc>
          <w:tcPr>
            <w:tcW w:w="4588" w:type="pct"/>
          </w:tcPr>
          <w:p w14:paraId="6880FDBF"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2.3.3  -  3ª Etapa</w:t>
            </w:r>
            <w:r w:rsidR="00012CF9">
              <w:rPr>
                <w:rFonts w:eastAsia="Times New Roman" w:cs="Times New Roman"/>
                <w:szCs w:val="24"/>
                <w:lang w:eastAsia="ar-SA"/>
              </w:rPr>
              <w:t xml:space="preserve">  . . . . . . . . . . . . . . . . . . . . . . . . . . . . . . . . . . </w:t>
            </w:r>
          </w:p>
        </w:tc>
        <w:tc>
          <w:tcPr>
            <w:tcW w:w="412" w:type="pct"/>
          </w:tcPr>
          <w:p w14:paraId="379385F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11</w:t>
            </w:r>
            <w:r w:rsidRPr="00EC4D08">
              <w:rPr>
                <w:rFonts w:eastAsia="Times New Roman" w:cs="Times New Roman"/>
                <w:szCs w:val="24"/>
                <w:lang w:eastAsia="ar-SA"/>
              </w:rPr>
              <w:fldChar w:fldCharType="end"/>
            </w:r>
          </w:p>
        </w:tc>
      </w:tr>
      <w:tr w:rsidR="008877E2" w:rsidRPr="00E42F08" w14:paraId="7A1E210F" w14:textId="77777777" w:rsidTr="00012CF9">
        <w:tc>
          <w:tcPr>
            <w:tcW w:w="4588" w:type="pct"/>
          </w:tcPr>
          <w:p w14:paraId="2C8ACC43"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Etapa</w:t>
            </w:r>
            <w:r w:rsidR="00012CF9">
              <w:rPr>
                <w:rFonts w:eastAsia="Times New Roman" w:cs="Times New Roman"/>
                <w:szCs w:val="24"/>
                <w:lang w:eastAsia="ar-SA"/>
              </w:rPr>
              <w:t xml:space="preserve">  . . . . . . . . . . . . . . . . . . . . . . . . . . . . . . . . . . </w:t>
            </w:r>
          </w:p>
        </w:tc>
        <w:tc>
          <w:tcPr>
            <w:tcW w:w="412" w:type="pct"/>
          </w:tcPr>
          <w:p w14:paraId="63CAE773"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8877E2" w:rsidRPr="00E42F08" w14:paraId="278F366E" w14:textId="77777777" w:rsidTr="00012CF9">
        <w:tc>
          <w:tcPr>
            <w:tcW w:w="4588" w:type="pct"/>
          </w:tcPr>
          <w:p w14:paraId="70E72712" w14:textId="77777777" w:rsidR="008877E2" w:rsidRPr="00E42F08" w:rsidRDefault="008877E2" w:rsidP="008877E2">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Pr>
                <w:rFonts w:eastAsia="Times New Roman" w:cs="Times New Roman"/>
                <w:szCs w:val="24"/>
                <w:lang w:eastAsia="ar-SA"/>
              </w:rPr>
              <w:t>.4  -  Equações de Projeto</w:t>
            </w:r>
            <w:r w:rsidR="00012CF9">
              <w:rPr>
                <w:rFonts w:eastAsia="Times New Roman" w:cs="Times New Roman"/>
                <w:szCs w:val="24"/>
                <w:lang w:eastAsia="ar-SA"/>
              </w:rPr>
              <w:t xml:space="preserve">  . . . . . . . . . . . . . . . . . . . . . . . . . . . . . . . </w:t>
            </w:r>
          </w:p>
        </w:tc>
        <w:tc>
          <w:tcPr>
            <w:tcW w:w="412" w:type="pct"/>
          </w:tcPr>
          <w:p w14:paraId="6ED2C9A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59A40C04" w14:textId="77777777" w:rsidTr="00012CF9">
        <w:tc>
          <w:tcPr>
            <w:tcW w:w="4588" w:type="pct"/>
          </w:tcPr>
          <w:p w14:paraId="3C27F24D" w14:textId="77777777" w:rsidR="008877E2" w:rsidRPr="00E42F08"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638753BB"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13</w:t>
            </w:r>
            <w:r w:rsidRPr="00EC4D08">
              <w:rPr>
                <w:rFonts w:eastAsia="Times New Roman" w:cs="Times New Roman"/>
                <w:szCs w:val="24"/>
                <w:lang w:eastAsia="ar-SA"/>
              </w:rPr>
              <w:fldChar w:fldCharType="end"/>
            </w:r>
          </w:p>
        </w:tc>
      </w:tr>
      <w:tr w:rsidR="008877E2" w:rsidRPr="00E42F08" w14:paraId="7FBBFBA8" w14:textId="77777777" w:rsidTr="00012CF9">
        <w:tc>
          <w:tcPr>
            <w:tcW w:w="4588" w:type="pct"/>
          </w:tcPr>
          <w:p w14:paraId="056DE28D"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639900AE"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26E5FC44" w14:textId="77777777" w:rsidTr="00012CF9">
        <w:tc>
          <w:tcPr>
            <w:tcW w:w="4588" w:type="pct"/>
          </w:tcPr>
          <w:p w14:paraId="69B2642C"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7BB9EDD5"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14</w:t>
            </w:r>
            <w:r w:rsidRPr="00EC4D08">
              <w:rPr>
                <w:rFonts w:eastAsia="Times New Roman" w:cs="Times New Roman"/>
                <w:szCs w:val="24"/>
                <w:lang w:eastAsia="ar-SA"/>
              </w:rPr>
              <w:fldChar w:fldCharType="end"/>
            </w:r>
          </w:p>
        </w:tc>
      </w:tr>
      <w:tr w:rsidR="008877E2" w:rsidRPr="00E42F08" w14:paraId="20F7F401" w14:textId="77777777" w:rsidTr="00012CF9">
        <w:tc>
          <w:tcPr>
            <w:tcW w:w="4588" w:type="pct"/>
          </w:tcPr>
          <w:p w14:paraId="600B8827"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35733D00"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1B6C39A7" w14:textId="77777777" w:rsidTr="00012CF9">
        <w:tc>
          <w:tcPr>
            <w:tcW w:w="4588" w:type="pct"/>
          </w:tcPr>
          <w:p w14:paraId="63589D62" w14:textId="77777777" w:rsidR="008877E2" w:rsidRDefault="00503A56" w:rsidP="008877E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2.4.5  -  </w:t>
            </w:r>
            <w:r w:rsidRPr="00503A56">
              <w:rPr>
                <w:rFonts w:eastAsia="Times New Roman" w:cs="Times New Roman"/>
                <w:szCs w:val="24"/>
                <w:lang w:eastAsia="ar-SA"/>
              </w:rPr>
              <w:t>Projeto físico dos elementos magnéticos</w:t>
            </w:r>
            <w:r w:rsidR="00012CF9">
              <w:rPr>
                <w:rFonts w:eastAsia="Times New Roman" w:cs="Times New Roman"/>
                <w:szCs w:val="24"/>
                <w:lang w:eastAsia="ar-SA"/>
              </w:rPr>
              <w:t xml:space="preserve">  . . . . . . . . . </w:t>
            </w:r>
          </w:p>
        </w:tc>
        <w:tc>
          <w:tcPr>
            <w:tcW w:w="412" w:type="pct"/>
          </w:tcPr>
          <w:p w14:paraId="599A9C54"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020060AA" w14:textId="77777777" w:rsidTr="00012CF9">
        <w:tc>
          <w:tcPr>
            <w:tcW w:w="4588" w:type="pct"/>
          </w:tcPr>
          <w:p w14:paraId="21EC8E2B"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sidR="00AA6262">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012CF9">
              <w:rPr>
                <w:rFonts w:eastAsia="Times New Roman" w:cs="Times New Roman"/>
                <w:szCs w:val="24"/>
                <w:lang w:eastAsia="ar-SA"/>
              </w:rPr>
              <w:t xml:space="preserve">  . . . . . . . . . . . . . . </w:t>
            </w:r>
          </w:p>
        </w:tc>
        <w:tc>
          <w:tcPr>
            <w:tcW w:w="412" w:type="pct"/>
          </w:tcPr>
          <w:p w14:paraId="0B16BA93"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8877E2" w:rsidRPr="00E42F08" w14:paraId="6C645087" w14:textId="77777777" w:rsidTr="00012CF9">
        <w:tc>
          <w:tcPr>
            <w:tcW w:w="4588" w:type="pct"/>
          </w:tcPr>
          <w:p w14:paraId="63890344" w14:textId="77777777" w:rsidR="008877E2" w:rsidRDefault="00503A56" w:rsidP="00503A56">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sidR="00AA6262">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012CF9">
              <w:rPr>
                <w:rFonts w:eastAsia="Times New Roman" w:cs="Times New Roman"/>
                <w:szCs w:val="24"/>
                <w:lang w:eastAsia="ar-SA"/>
              </w:rPr>
              <w:t xml:space="preserve">  . . . . . . . . </w:t>
            </w:r>
          </w:p>
        </w:tc>
        <w:tc>
          <w:tcPr>
            <w:tcW w:w="412" w:type="pct"/>
          </w:tcPr>
          <w:p w14:paraId="1A4F39AD"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16</w:t>
            </w:r>
            <w:r w:rsidRPr="00EC4D08">
              <w:rPr>
                <w:rFonts w:eastAsia="Times New Roman" w:cs="Times New Roman"/>
                <w:szCs w:val="24"/>
                <w:lang w:eastAsia="ar-SA"/>
              </w:rPr>
              <w:fldChar w:fldCharType="end"/>
            </w:r>
          </w:p>
        </w:tc>
      </w:tr>
      <w:tr w:rsidR="00AA6262" w:rsidRPr="00E42F08" w14:paraId="3B2670FC" w14:textId="77777777" w:rsidTr="00012CF9">
        <w:tc>
          <w:tcPr>
            <w:tcW w:w="4588" w:type="pct"/>
          </w:tcPr>
          <w:p w14:paraId="5F722B19" w14:textId="77777777" w:rsidR="00AA6262" w:rsidRPr="00AA6262"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p>
        </w:tc>
        <w:tc>
          <w:tcPr>
            <w:tcW w:w="412" w:type="pct"/>
          </w:tcPr>
          <w:p w14:paraId="39EC5931"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07237235" w14:textId="77777777" w:rsidTr="00012CF9">
        <w:tc>
          <w:tcPr>
            <w:tcW w:w="4588" w:type="pct"/>
          </w:tcPr>
          <w:p w14:paraId="4CC958A0" w14:textId="77777777" w:rsidR="008877E2" w:rsidRPr="002F09B9" w:rsidRDefault="00AA6262" w:rsidP="00503A56">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00503A56" w:rsidRPr="002F09B9">
              <w:rPr>
                <w:rFonts w:eastAsia="Times New Roman" w:cs="Times New Roman"/>
                <w:b/>
                <w:szCs w:val="24"/>
                <w:lang w:eastAsia="ar-SA"/>
              </w:rPr>
              <w:tab/>
              <w:t>Controle do Conversor em Ponte Completa</w:t>
            </w:r>
            <w:r w:rsidR="00012CF9" w:rsidRPr="002F09B9">
              <w:rPr>
                <w:rFonts w:eastAsia="Times New Roman" w:cs="Times New Roman"/>
                <w:b/>
                <w:szCs w:val="24"/>
                <w:lang w:eastAsia="ar-SA"/>
              </w:rPr>
              <w:t xml:space="preserve">  . . . . . . . . . . . . . . . . . . . </w:t>
            </w:r>
          </w:p>
        </w:tc>
        <w:tc>
          <w:tcPr>
            <w:tcW w:w="412" w:type="pct"/>
          </w:tcPr>
          <w:p w14:paraId="6359CD3C"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18</w:t>
            </w:r>
            <w:r w:rsidRPr="002F09B9">
              <w:rPr>
                <w:rFonts w:eastAsia="Times New Roman" w:cs="Times New Roman"/>
                <w:b/>
                <w:szCs w:val="24"/>
                <w:lang w:eastAsia="ar-SA"/>
              </w:rPr>
              <w:fldChar w:fldCharType="end"/>
            </w:r>
          </w:p>
        </w:tc>
      </w:tr>
      <w:tr w:rsidR="008877E2" w:rsidRPr="00E42F08" w14:paraId="70C281B2" w14:textId="77777777" w:rsidTr="00012CF9">
        <w:tc>
          <w:tcPr>
            <w:tcW w:w="4588" w:type="pct"/>
          </w:tcPr>
          <w:p w14:paraId="75E114F2" w14:textId="77777777" w:rsidR="008877E2" w:rsidRDefault="00AA6262" w:rsidP="00503A56">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56ED82DF"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14:paraId="4015EDA3" w14:textId="77777777" w:rsidTr="00012CF9">
        <w:tc>
          <w:tcPr>
            <w:tcW w:w="4588" w:type="pct"/>
          </w:tcPr>
          <w:p w14:paraId="70F67DF3"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012CF9">
              <w:rPr>
                <w:rFonts w:eastAsia="Times New Roman" w:cs="Times New Roman"/>
                <w:szCs w:val="24"/>
                <w:lang w:eastAsia="ar-SA"/>
              </w:rPr>
              <w:t xml:space="preserve">  . . . . . . . . . . . . . . . . . . . . . . . . . </w:t>
            </w:r>
          </w:p>
        </w:tc>
        <w:tc>
          <w:tcPr>
            <w:tcW w:w="412" w:type="pct"/>
          </w:tcPr>
          <w:p w14:paraId="3B4ACFE2" w14:textId="77777777" w:rsidR="008877E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18</w:t>
            </w:r>
            <w:r w:rsidRPr="00EC4D08">
              <w:rPr>
                <w:rFonts w:eastAsia="Times New Roman" w:cs="Times New Roman"/>
                <w:szCs w:val="24"/>
                <w:lang w:eastAsia="ar-SA"/>
              </w:rPr>
              <w:fldChar w:fldCharType="end"/>
            </w:r>
          </w:p>
        </w:tc>
      </w:tr>
      <w:tr w:rsidR="008877E2" w:rsidRPr="00E42F08" w14:paraId="1D85619C" w14:textId="77777777" w:rsidTr="00012CF9">
        <w:tc>
          <w:tcPr>
            <w:tcW w:w="4588" w:type="pct"/>
          </w:tcPr>
          <w:p w14:paraId="244A6C92" w14:textId="77777777" w:rsidR="008877E2" w:rsidRDefault="00AA6262" w:rsidP="00AA6262">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012CF9">
              <w:rPr>
                <w:rFonts w:eastAsia="Times New Roman" w:cs="Times New Roman"/>
                <w:szCs w:val="24"/>
                <w:lang w:eastAsia="ar-SA"/>
              </w:rPr>
              <w:t xml:space="preserve">  . . . . . . . . . . . . . . </w:t>
            </w:r>
          </w:p>
        </w:tc>
        <w:tc>
          <w:tcPr>
            <w:tcW w:w="412" w:type="pct"/>
          </w:tcPr>
          <w:p w14:paraId="5633D529"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19</w:t>
            </w:r>
            <w:r w:rsidRPr="00EC4D08">
              <w:rPr>
                <w:rFonts w:eastAsia="Times New Roman" w:cs="Times New Roman"/>
                <w:szCs w:val="24"/>
                <w:lang w:eastAsia="ar-SA"/>
              </w:rPr>
              <w:fldChar w:fldCharType="end"/>
            </w:r>
          </w:p>
        </w:tc>
      </w:tr>
      <w:tr w:rsidR="008877E2" w:rsidRPr="00E42F08" w14:paraId="26FACF58" w14:textId="77777777" w:rsidTr="00012CF9">
        <w:tc>
          <w:tcPr>
            <w:tcW w:w="4588" w:type="pct"/>
          </w:tcPr>
          <w:p w14:paraId="20FE5DBD" w14:textId="77777777" w:rsidR="008877E2" w:rsidRDefault="00AA6262" w:rsidP="00AA6262">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corrente no indutor do filtro.</w:t>
            </w:r>
            <w:r w:rsidR="00012CF9">
              <w:rPr>
                <w:rFonts w:eastAsia="Times New Roman" w:cs="Times New Roman"/>
                <w:szCs w:val="24"/>
                <w:lang w:eastAsia="ar-SA"/>
              </w:rPr>
              <w:t xml:space="preserve">  . . . . . . . . . . . . . . . . . . . . . . . . . </w:t>
            </w:r>
          </w:p>
        </w:tc>
        <w:tc>
          <w:tcPr>
            <w:tcW w:w="412" w:type="pct"/>
          </w:tcPr>
          <w:p w14:paraId="595EDAC0"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_Ref455942287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AE1B80">
              <w:rPr>
                <w:rFonts w:eastAsia="Times New Roman" w:cs="Times New Roman"/>
                <w:noProof/>
                <w:szCs w:val="24"/>
                <w:lang w:eastAsia="ar-SA"/>
              </w:rPr>
              <w:t>21</w:t>
            </w:r>
            <w:r w:rsidR="00EC4D08" w:rsidRPr="00EC4D08">
              <w:rPr>
                <w:rFonts w:eastAsia="Times New Roman" w:cs="Times New Roman"/>
                <w:szCs w:val="24"/>
                <w:lang w:eastAsia="ar-SA"/>
              </w:rPr>
              <w:fldChar w:fldCharType="end"/>
            </w:r>
          </w:p>
        </w:tc>
      </w:tr>
      <w:tr w:rsidR="008877E2" w:rsidRPr="00E42F08" w14:paraId="7D54E58A" w14:textId="77777777" w:rsidTr="00012CF9">
        <w:tc>
          <w:tcPr>
            <w:tcW w:w="4588" w:type="pct"/>
          </w:tcPr>
          <w:p w14:paraId="7EF12367"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Perturbação da razão cíclica devido à variação de tensão na entrada com conversor</w:t>
            </w:r>
            <w:r w:rsidR="00012CF9">
              <w:rPr>
                <w:rFonts w:eastAsia="Times New Roman" w:cs="Times New Roman"/>
                <w:szCs w:val="24"/>
                <w:lang w:eastAsia="ar-SA"/>
              </w:rPr>
              <w:t xml:space="preserve">  . . . . . . . . . . . . . . . . . . . . . . </w:t>
            </w:r>
          </w:p>
        </w:tc>
        <w:tc>
          <w:tcPr>
            <w:tcW w:w="412" w:type="pct"/>
          </w:tcPr>
          <w:p w14:paraId="03E82EB7" w14:textId="77777777" w:rsidR="008877E2" w:rsidRPr="00EC4D08" w:rsidRDefault="00317E30" w:rsidP="008877E2">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00EC4D08" w:rsidRPr="00EC4D08">
              <w:rPr>
                <w:rFonts w:eastAsia="Times New Roman" w:cs="Times New Roman"/>
                <w:szCs w:val="24"/>
                <w:lang w:eastAsia="ar-SA"/>
              </w:rPr>
              <w:fldChar w:fldCharType="begin"/>
            </w:r>
            <w:r w:rsidR="00EC4D08" w:rsidRPr="00EC4D08">
              <w:rPr>
                <w:rFonts w:eastAsia="Times New Roman" w:cs="Times New Roman"/>
                <w:szCs w:val="24"/>
                <w:lang w:eastAsia="ar-SA"/>
              </w:rPr>
              <w:instrText xml:space="preserve"> PAGEREF _Ref455942291 \h </w:instrText>
            </w:r>
            <w:r w:rsidR="00EC4D08" w:rsidRPr="00EC4D08">
              <w:rPr>
                <w:rFonts w:eastAsia="Times New Roman" w:cs="Times New Roman"/>
                <w:szCs w:val="24"/>
                <w:lang w:eastAsia="ar-SA"/>
              </w:rPr>
            </w:r>
            <w:r w:rsidR="00EC4D08" w:rsidRPr="00EC4D08">
              <w:rPr>
                <w:rFonts w:eastAsia="Times New Roman" w:cs="Times New Roman"/>
                <w:szCs w:val="24"/>
                <w:lang w:eastAsia="ar-SA"/>
              </w:rPr>
              <w:fldChar w:fldCharType="separate"/>
            </w:r>
            <w:r w:rsidR="00AE1B80">
              <w:rPr>
                <w:rFonts w:eastAsia="Times New Roman" w:cs="Times New Roman"/>
                <w:noProof/>
                <w:szCs w:val="24"/>
                <w:lang w:eastAsia="ar-SA"/>
              </w:rPr>
              <w:t>23</w:t>
            </w:r>
            <w:r w:rsidR="00EC4D08" w:rsidRPr="00EC4D08">
              <w:rPr>
                <w:rFonts w:eastAsia="Times New Roman" w:cs="Times New Roman"/>
                <w:szCs w:val="24"/>
                <w:lang w:eastAsia="ar-SA"/>
              </w:rPr>
              <w:fldChar w:fldCharType="end"/>
            </w:r>
          </w:p>
        </w:tc>
      </w:tr>
      <w:tr w:rsidR="008877E2" w:rsidRPr="00E42F08" w14:paraId="12F2BB4E" w14:textId="77777777" w:rsidTr="00012CF9">
        <w:tc>
          <w:tcPr>
            <w:tcW w:w="4588" w:type="pct"/>
          </w:tcPr>
          <w:p w14:paraId="3CF6CEC7" w14:textId="77777777" w:rsidR="008877E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012CF9">
              <w:rPr>
                <w:rFonts w:eastAsia="Times New Roman" w:cs="Times New Roman"/>
                <w:szCs w:val="24"/>
                <w:lang w:eastAsia="ar-SA"/>
              </w:rPr>
              <w:t xml:space="preserve">  . . . . . . . . . . . . . . . . . . . </w:t>
            </w:r>
          </w:p>
        </w:tc>
        <w:tc>
          <w:tcPr>
            <w:tcW w:w="412" w:type="pct"/>
          </w:tcPr>
          <w:p w14:paraId="636774A5"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8877E2" w:rsidRPr="00E42F08" w14:paraId="4959CC09" w14:textId="77777777" w:rsidTr="00012CF9">
        <w:tc>
          <w:tcPr>
            <w:tcW w:w="4588" w:type="pct"/>
          </w:tcPr>
          <w:p w14:paraId="05085F41"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012CF9">
              <w:rPr>
                <w:rFonts w:eastAsia="Times New Roman" w:cs="Times New Roman"/>
                <w:szCs w:val="24"/>
                <w:lang w:eastAsia="ar-SA"/>
              </w:rPr>
              <w:t xml:space="preserve">  . . . . . . . . . . . . . . . . . . . . . . . . . . . . . . . . . . . . . . . </w:t>
            </w:r>
          </w:p>
        </w:tc>
        <w:tc>
          <w:tcPr>
            <w:tcW w:w="412" w:type="pct"/>
          </w:tcPr>
          <w:p w14:paraId="2D3AF1C5"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25</w:t>
            </w:r>
            <w:r w:rsidRPr="00EC4D08">
              <w:rPr>
                <w:rFonts w:eastAsia="Times New Roman" w:cs="Times New Roman"/>
                <w:szCs w:val="24"/>
                <w:lang w:eastAsia="ar-SA"/>
              </w:rPr>
              <w:fldChar w:fldCharType="end"/>
            </w:r>
          </w:p>
        </w:tc>
      </w:tr>
      <w:tr w:rsidR="008877E2" w:rsidRPr="00E42F08" w14:paraId="2E90C20A" w14:textId="77777777" w:rsidTr="00012CF9">
        <w:tc>
          <w:tcPr>
            <w:tcW w:w="4588" w:type="pct"/>
          </w:tcPr>
          <w:p w14:paraId="14F55B53" w14:textId="77777777" w:rsidR="008877E2" w:rsidRDefault="008877E2" w:rsidP="008877E2">
            <w:pPr>
              <w:suppressAutoHyphens/>
              <w:snapToGrid w:val="0"/>
              <w:spacing w:before="120" w:after="120" w:line="240" w:lineRule="auto"/>
              <w:ind w:left="1735"/>
              <w:rPr>
                <w:rFonts w:eastAsia="Times New Roman" w:cs="Times New Roman"/>
                <w:szCs w:val="24"/>
                <w:lang w:eastAsia="ar-SA"/>
              </w:rPr>
            </w:pPr>
          </w:p>
        </w:tc>
        <w:tc>
          <w:tcPr>
            <w:tcW w:w="412" w:type="pct"/>
          </w:tcPr>
          <w:p w14:paraId="23BD41C4" w14:textId="77777777" w:rsidR="008877E2" w:rsidRPr="00EC4D08" w:rsidRDefault="008877E2" w:rsidP="008877E2">
            <w:pPr>
              <w:suppressAutoHyphens/>
              <w:snapToGrid w:val="0"/>
              <w:spacing w:before="120" w:after="120" w:line="240" w:lineRule="auto"/>
              <w:jc w:val="right"/>
              <w:rPr>
                <w:rFonts w:eastAsia="Times New Roman" w:cs="Times New Roman"/>
                <w:szCs w:val="24"/>
                <w:lang w:eastAsia="ar-SA"/>
              </w:rPr>
            </w:pPr>
          </w:p>
        </w:tc>
      </w:tr>
      <w:tr w:rsidR="008877E2" w:rsidRPr="00E42F08" w14:paraId="64B35BAD" w14:textId="77777777" w:rsidTr="00012CF9">
        <w:tc>
          <w:tcPr>
            <w:tcW w:w="4588" w:type="pct"/>
          </w:tcPr>
          <w:p w14:paraId="0270B834" w14:textId="77777777" w:rsidR="008877E2" w:rsidRPr="002F09B9" w:rsidRDefault="00AA6262" w:rsidP="00AA6262">
            <w:pPr>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4</w:t>
            </w:r>
            <w:r w:rsidRPr="002F09B9">
              <w:rPr>
                <w:rFonts w:eastAsia="Times New Roman" w:cs="Times New Roman"/>
                <w:b/>
                <w:szCs w:val="24"/>
                <w:lang w:eastAsia="ar-SA"/>
              </w:rPr>
              <w:tab/>
              <w:t>Projeto do Conversor</w:t>
            </w:r>
            <w:r w:rsidR="00012CF9" w:rsidRPr="002F09B9">
              <w:rPr>
                <w:rFonts w:eastAsia="Times New Roman" w:cs="Times New Roman"/>
                <w:b/>
                <w:szCs w:val="24"/>
                <w:lang w:eastAsia="ar-SA"/>
              </w:rPr>
              <w:t xml:space="preserve">  . . . . . . . . . . . . . . . . . . . . . . . . . . . . . . . . . . . . . . </w:t>
            </w:r>
          </w:p>
        </w:tc>
        <w:tc>
          <w:tcPr>
            <w:tcW w:w="412" w:type="pct"/>
          </w:tcPr>
          <w:p w14:paraId="395749B4" w14:textId="77777777" w:rsidR="008877E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26</w:t>
            </w:r>
            <w:r w:rsidRPr="002F09B9">
              <w:rPr>
                <w:rFonts w:eastAsia="Times New Roman" w:cs="Times New Roman"/>
                <w:b/>
                <w:szCs w:val="24"/>
                <w:lang w:eastAsia="ar-SA"/>
              </w:rPr>
              <w:fldChar w:fldCharType="end"/>
            </w:r>
          </w:p>
        </w:tc>
      </w:tr>
      <w:tr w:rsidR="008877E2" w:rsidRPr="00E42F08" w14:paraId="3D647284" w14:textId="77777777" w:rsidTr="00012CF9">
        <w:tc>
          <w:tcPr>
            <w:tcW w:w="4588" w:type="pct"/>
          </w:tcPr>
          <w:p w14:paraId="4FD0F229" w14:textId="77777777" w:rsidR="008877E2" w:rsidRDefault="00AA6262" w:rsidP="00AA6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012CF9">
              <w:rPr>
                <w:rFonts w:eastAsia="Times New Roman" w:cs="Times New Roman"/>
                <w:szCs w:val="24"/>
                <w:lang w:eastAsia="ar-SA"/>
              </w:rPr>
              <w:t xml:space="preserve">  . . . . . . . . . . . . . . . . . . . . . . . . . . . . . . . . . . . </w:t>
            </w:r>
          </w:p>
        </w:tc>
        <w:tc>
          <w:tcPr>
            <w:tcW w:w="412" w:type="pct"/>
          </w:tcPr>
          <w:p w14:paraId="1DE6E178" w14:textId="77777777" w:rsidR="008877E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26</w:t>
            </w:r>
            <w:r w:rsidRPr="00EC4D08">
              <w:rPr>
                <w:rFonts w:eastAsia="Times New Roman" w:cs="Times New Roman"/>
                <w:szCs w:val="24"/>
                <w:lang w:eastAsia="ar-SA"/>
              </w:rPr>
              <w:fldChar w:fldCharType="end"/>
            </w:r>
          </w:p>
        </w:tc>
      </w:tr>
      <w:tr w:rsidR="00AA6262" w:rsidRPr="00E42F08" w14:paraId="040A5965" w14:textId="77777777" w:rsidTr="00012CF9">
        <w:tc>
          <w:tcPr>
            <w:tcW w:w="4588" w:type="pct"/>
          </w:tcPr>
          <w:p w14:paraId="5189F517"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 valor dos componentes</w:t>
            </w:r>
            <w:r w:rsidR="00012CF9">
              <w:rPr>
                <w:rFonts w:eastAsia="Times New Roman" w:cs="Times New Roman"/>
                <w:szCs w:val="24"/>
                <w:lang w:eastAsia="ar-SA"/>
              </w:rPr>
              <w:t xml:space="preserve">  . . . . . . . . . . . . . . . . . . . . </w:t>
            </w:r>
          </w:p>
        </w:tc>
        <w:tc>
          <w:tcPr>
            <w:tcW w:w="412" w:type="pct"/>
          </w:tcPr>
          <w:p w14:paraId="348C439B"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14:paraId="18C2C34A" w14:textId="77777777" w:rsidTr="00012CF9">
        <w:tc>
          <w:tcPr>
            <w:tcW w:w="4588" w:type="pct"/>
          </w:tcPr>
          <w:p w14:paraId="1C142121"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012CF9">
              <w:rPr>
                <w:rFonts w:eastAsia="Times New Roman" w:cs="Times New Roman"/>
                <w:szCs w:val="24"/>
                <w:lang w:eastAsia="ar-SA"/>
              </w:rPr>
              <w:t xml:space="preserve">  . . . . . . . . . . . . . . . </w:t>
            </w:r>
          </w:p>
        </w:tc>
        <w:tc>
          <w:tcPr>
            <w:tcW w:w="412" w:type="pct"/>
          </w:tcPr>
          <w:p w14:paraId="4B47B39F"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28</w:t>
            </w:r>
            <w:r w:rsidRPr="00EC4D08">
              <w:rPr>
                <w:rFonts w:eastAsia="Times New Roman" w:cs="Times New Roman"/>
                <w:szCs w:val="24"/>
                <w:lang w:eastAsia="ar-SA"/>
              </w:rPr>
              <w:fldChar w:fldCharType="end"/>
            </w:r>
          </w:p>
        </w:tc>
      </w:tr>
      <w:tr w:rsidR="00AA6262" w:rsidRPr="00E42F08" w14:paraId="086E7A5B" w14:textId="77777777" w:rsidTr="00012CF9">
        <w:tc>
          <w:tcPr>
            <w:tcW w:w="4588" w:type="pct"/>
          </w:tcPr>
          <w:p w14:paraId="02CAB046"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Pr="008877E2">
              <w:rPr>
                <w:rFonts w:eastAsia="Times New Roman" w:cs="Times New Roman"/>
                <w:szCs w:val="24"/>
                <w:lang w:eastAsia="ar-SA"/>
              </w:rPr>
              <w:t xml:space="preserve">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 . . </w:t>
            </w:r>
          </w:p>
        </w:tc>
        <w:tc>
          <w:tcPr>
            <w:tcW w:w="412" w:type="pct"/>
          </w:tcPr>
          <w:p w14:paraId="34D91E5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14:paraId="4FE9E5FE" w14:textId="77777777" w:rsidTr="00012CF9">
        <w:tc>
          <w:tcPr>
            <w:tcW w:w="4588" w:type="pct"/>
          </w:tcPr>
          <w:p w14:paraId="1158B1C1"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 . . . . . . . </w:t>
            </w:r>
          </w:p>
        </w:tc>
        <w:tc>
          <w:tcPr>
            <w:tcW w:w="412" w:type="pct"/>
          </w:tcPr>
          <w:p w14:paraId="12A7F18A"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A6262" w:rsidRPr="00E42F08" w14:paraId="2774BD55" w14:textId="77777777" w:rsidTr="00012CF9">
        <w:tc>
          <w:tcPr>
            <w:tcW w:w="4588" w:type="pct"/>
          </w:tcPr>
          <w:p w14:paraId="5B291737"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012CF9">
              <w:rPr>
                <w:rFonts w:eastAsia="Times New Roman" w:cs="Times New Roman"/>
                <w:szCs w:val="24"/>
                <w:lang w:eastAsia="ar-SA"/>
              </w:rPr>
              <w:t xml:space="preserve">  . . . . . . . . . . . . . </w:t>
            </w:r>
          </w:p>
        </w:tc>
        <w:tc>
          <w:tcPr>
            <w:tcW w:w="412" w:type="pct"/>
          </w:tcPr>
          <w:p w14:paraId="526C7FEE"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0843C3B9" w14:textId="77777777" w:rsidTr="00012CF9">
        <w:tc>
          <w:tcPr>
            <w:tcW w:w="4588" w:type="pct"/>
          </w:tcPr>
          <w:p w14:paraId="4490209F"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012CF9">
              <w:rPr>
                <w:rFonts w:eastAsia="Times New Roman" w:cs="Times New Roman"/>
                <w:szCs w:val="24"/>
                <w:lang w:eastAsia="ar-SA"/>
              </w:rPr>
              <w:t xml:space="preserve">  . . . . . . . . . . . . . . . . . . . . . . . </w:t>
            </w:r>
          </w:p>
        </w:tc>
        <w:tc>
          <w:tcPr>
            <w:tcW w:w="412" w:type="pct"/>
          </w:tcPr>
          <w:p w14:paraId="68405D2F"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A6262" w:rsidRPr="00E42F08" w14:paraId="6EFB9C2C" w14:textId="77777777" w:rsidTr="00012CF9">
        <w:tc>
          <w:tcPr>
            <w:tcW w:w="4588" w:type="pct"/>
          </w:tcPr>
          <w:p w14:paraId="2AB8360C"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w:t>
            </w:r>
          </w:p>
        </w:tc>
        <w:tc>
          <w:tcPr>
            <w:tcW w:w="412" w:type="pct"/>
          </w:tcPr>
          <w:p w14:paraId="77FE39C8"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32</w:t>
            </w:r>
            <w:r w:rsidRPr="00EC4D08">
              <w:rPr>
                <w:rFonts w:eastAsia="Times New Roman" w:cs="Times New Roman"/>
                <w:szCs w:val="24"/>
                <w:lang w:eastAsia="ar-SA"/>
              </w:rPr>
              <w:fldChar w:fldCharType="end"/>
            </w:r>
          </w:p>
        </w:tc>
      </w:tr>
      <w:tr w:rsidR="00AA6262" w:rsidRPr="00E42F08" w14:paraId="212EDACF" w14:textId="77777777" w:rsidTr="00012CF9">
        <w:tc>
          <w:tcPr>
            <w:tcW w:w="4588" w:type="pct"/>
          </w:tcPr>
          <w:p w14:paraId="45A34131" w14:textId="77777777" w:rsidR="00AA6262" w:rsidRPr="00AA6262" w:rsidRDefault="00AA6262" w:rsidP="00AA6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 . . . </w:t>
            </w:r>
          </w:p>
        </w:tc>
        <w:tc>
          <w:tcPr>
            <w:tcW w:w="412" w:type="pct"/>
          </w:tcPr>
          <w:p w14:paraId="2308BC5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35</w:t>
            </w:r>
            <w:r w:rsidRPr="00EC4D08">
              <w:rPr>
                <w:rFonts w:eastAsia="Times New Roman" w:cs="Times New Roman"/>
                <w:szCs w:val="24"/>
                <w:lang w:eastAsia="ar-SA"/>
              </w:rPr>
              <w:fldChar w:fldCharType="end"/>
            </w:r>
          </w:p>
        </w:tc>
      </w:tr>
      <w:tr w:rsidR="00AA6262" w:rsidRPr="00E42F08" w14:paraId="7ADBB88D" w14:textId="77777777" w:rsidTr="00012CF9">
        <w:tc>
          <w:tcPr>
            <w:tcW w:w="4588" w:type="pct"/>
          </w:tcPr>
          <w:p w14:paraId="1D8CF252" w14:textId="77777777" w:rsidR="00AA6262" w:rsidRPr="00AA6262" w:rsidRDefault="00AA6262" w:rsidP="00AA6262">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012CF9">
              <w:rPr>
                <w:rFonts w:eastAsia="Times New Roman" w:cs="Times New Roman"/>
                <w:szCs w:val="24"/>
                <w:lang w:eastAsia="ar-SA"/>
              </w:rPr>
              <w:t xml:space="preserve">  . . . . . . . . . . . . . . . . . . . . . . . . . . . . . . . . . . . . . . . </w:t>
            </w:r>
          </w:p>
        </w:tc>
        <w:tc>
          <w:tcPr>
            <w:tcW w:w="412" w:type="pct"/>
          </w:tcPr>
          <w:p w14:paraId="4338F354"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37</w:t>
            </w:r>
            <w:r w:rsidRPr="00EC4D08">
              <w:rPr>
                <w:rFonts w:eastAsia="Times New Roman" w:cs="Times New Roman"/>
                <w:szCs w:val="24"/>
                <w:lang w:eastAsia="ar-SA"/>
              </w:rPr>
              <w:fldChar w:fldCharType="end"/>
            </w:r>
          </w:p>
        </w:tc>
      </w:tr>
      <w:tr w:rsidR="00AA6262" w:rsidRPr="00E42F08" w14:paraId="7C82AB5C" w14:textId="77777777" w:rsidTr="00012CF9">
        <w:tc>
          <w:tcPr>
            <w:tcW w:w="4588" w:type="pct"/>
          </w:tcPr>
          <w:p w14:paraId="5A43EDA9"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7B0150B8"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11A644FF" w14:textId="77777777" w:rsidTr="00012CF9">
        <w:tc>
          <w:tcPr>
            <w:tcW w:w="4588" w:type="pct"/>
          </w:tcPr>
          <w:p w14:paraId="3BF4E6D4" w14:textId="77777777" w:rsidR="00AA6262" w:rsidRPr="00AA6262" w:rsidRDefault="00AA6262" w:rsidP="008877E2">
            <w:pPr>
              <w:suppressAutoHyphens/>
              <w:snapToGrid w:val="0"/>
              <w:spacing w:before="120" w:after="120" w:line="240" w:lineRule="auto"/>
              <w:rPr>
                <w:rFonts w:eastAsia="Times New Roman" w:cs="Times New Roman"/>
                <w:szCs w:val="24"/>
                <w:lang w:eastAsia="ar-SA"/>
              </w:rPr>
            </w:pPr>
          </w:p>
        </w:tc>
        <w:tc>
          <w:tcPr>
            <w:tcW w:w="412" w:type="pct"/>
          </w:tcPr>
          <w:p w14:paraId="3D4816FA" w14:textId="77777777" w:rsidR="00AA6262" w:rsidRPr="00EC4D08" w:rsidRDefault="00AA6262" w:rsidP="008877E2">
            <w:pPr>
              <w:suppressAutoHyphens/>
              <w:snapToGrid w:val="0"/>
              <w:spacing w:before="120" w:after="120" w:line="240" w:lineRule="auto"/>
              <w:jc w:val="right"/>
              <w:rPr>
                <w:rFonts w:eastAsia="Times New Roman" w:cs="Times New Roman"/>
                <w:szCs w:val="24"/>
                <w:lang w:eastAsia="ar-SA"/>
              </w:rPr>
            </w:pPr>
          </w:p>
        </w:tc>
      </w:tr>
      <w:tr w:rsidR="00AA6262" w:rsidRPr="00E42F08" w14:paraId="33B762BF" w14:textId="77777777" w:rsidTr="00012CF9">
        <w:tc>
          <w:tcPr>
            <w:tcW w:w="4588" w:type="pct"/>
          </w:tcPr>
          <w:p w14:paraId="32B1ABC0" w14:textId="77777777" w:rsidR="00AA6262" w:rsidRPr="002F09B9" w:rsidRDefault="00FF7469" w:rsidP="00FF746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lastRenderedPageBreak/>
              <w:t>5</w:t>
            </w:r>
            <w:r w:rsidRPr="002F09B9">
              <w:rPr>
                <w:rFonts w:eastAsia="Times New Roman" w:cs="Times New Roman"/>
                <w:b/>
                <w:szCs w:val="24"/>
                <w:lang w:eastAsia="ar-SA"/>
              </w:rPr>
              <w:tab/>
              <w:t>Simulações do Circuito Projetado</w:t>
            </w:r>
            <w:r w:rsidR="00012CF9" w:rsidRPr="002F09B9">
              <w:rPr>
                <w:rFonts w:eastAsia="Times New Roman" w:cs="Times New Roman"/>
                <w:b/>
                <w:szCs w:val="24"/>
                <w:lang w:eastAsia="ar-SA"/>
              </w:rPr>
              <w:t xml:space="preserve">  . . . . . . . . . . . . . . . . . . . . . . . . . . . . </w:t>
            </w:r>
          </w:p>
        </w:tc>
        <w:tc>
          <w:tcPr>
            <w:tcW w:w="412" w:type="pct"/>
          </w:tcPr>
          <w:p w14:paraId="6516B8AB" w14:textId="77777777" w:rsidR="00AA6262" w:rsidRPr="002F09B9" w:rsidRDefault="00EC4D08" w:rsidP="008877E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38</w:t>
            </w:r>
            <w:r w:rsidRPr="002F09B9">
              <w:rPr>
                <w:rFonts w:eastAsia="Times New Roman" w:cs="Times New Roman"/>
                <w:b/>
                <w:szCs w:val="24"/>
                <w:lang w:eastAsia="ar-SA"/>
              </w:rPr>
              <w:fldChar w:fldCharType="end"/>
            </w:r>
          </w:p>
        </w:tc>
      </w:tr>
      <w:tr w:rsidR="00AA6262" w:rsidRPr="00E42F08" w14:paraId="095232D4" w14:textId="77777777" w:rsidTr="00012CF9">
        <w:tc>
          <w:tcPr>
            <w:tcW w:w="4588" w:type="pct"/>
          </w:tcPr>
          <w:p w14:paraId="1D53FF13" w14:textId="77777777" w:rsidR="00AA6262" w:rsidRPr="00AA6262" w:rsidRDefault="00FF7469" w:rsidP="00FF746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w:t>
            </w:r>
            <w:r w:rsidR="00012CF9">
              <w:rPr>
                <w:rFonts w:eastAsia="Times New Roman" w:cs="Times New Roman"/>
                <w:szCs w:val="24"/>
                <w:lang w:eastAsia="ar-SA"/>
              </w:rPr>
              <w:t xml:space="preserve">  . . . . . . . . . . . . . . . . . . . . . . . . . . . . . . . . . . . . . . . </w:t>
            </w:r>
          </w:p>
        </w:tc>
        <w:tc>
          <w:tcPr>
            <w:tcW w:w="412" w:type="pct"/>
          </w:tcPr>
          <w:p w14:paraId="3A6D2C88" w14:textId="77777777" w:rsidR="00AA6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A6262" w:rsidRPr="00E42F08" w14:paraId="7A480BDD" w14:textId="77777777" w:rsidTr="00012CF9">
        <w:tc>
          <w:tcPr>
            <w:tcW w:w="4588" w:type="pct"/>
          </w:tcPr>
          <w:p w14:paraId="3174A531" w14:textId="77777777" w:rsidR="00AA6262" w:rsidRPr="00AA6262" w:rsidRDefault="00FF7469" w:rsidP="00FF746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012CF9">
              <w:rPr>
                <w:rFonts w:eastAsia="Times New Roman" w:cs="Times New Roman"/>
                <w:szCs w:val="24"/>
                <w:lang w:eastAsia="ar-SA"/>
              </w:rPr>
              <w:t xml:space="preserve">  . . . . . . . . . . . </w:t>
            </w:r>
          </w:p>
        </w:tc>
        <w:tc>
          <w:tcPr>
            <w:tcW w:w="412" w:type="pct"/>
          </w:tcPr>
          <w:p w14:paraId="62F208CA"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40</w:t>
            </w:r>
            <w:r w:rsidRPr="00EC4D08">
              <w:rPr>
                <w:rFonts w:eastAsia="Times New Roman" w:cs="Times New Roman"/>
                <w:szCs w:val="24"/>
                <w:lang w:eastAsia="ar-SA"/>
              </w:rPr>
              <w:fldChar w:fldCharType="end"/>
            </w:r>
          </w:p>
        </w:tc>
      </w:tr>
      <w:tr w:rsidR="00AA6262" w:rsidRPr="00E42F08" w14:paraId="6BB05448" w14:textId="77777777" w:rsidTr="00012CF9">
        <w:tc>
          <w:tcPr>
            <w:tcW w:w="4588" w:type="pct"/>
          </w:tcPr>
          <w:p w14:paraId="38FC1F5D"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3B4BF2D9"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A6262" w:rsidRPr="00E42F08" w14:paraId="1E607643" w14:textId="77777777" w:rsidTr="00012CF9">
        <w:tc>
          <w:tcPr>
            <w:tcW w:w="4588" w:type="pct"/>
          </w:tcPr>
          <w:p w14:paraId="669E4C1C"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61DAB50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A6262" w:rsidRPr="00E42F08" w14:paraId="48A31080" w14:textId="77777777" w:rsidTr="00012CF9">
        <w:tc>
          <w:tcPr>
            <w:tcW w:w="4588" w:type="pct"/>
          </w:tcPr>
          <w:p w14:paraId="75A5A734"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14:paraId="6F0C5EF0"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44</w:t>
            </w:r>
            <w:r w:rsidRPr="00EC4D08">
              <w:rPr>
                <w:rFonts w:eastAsia="Times New Roman" w:cs="Times New Roman"/>
                <w:szCs w:val="24"/>
                <w:lang w:eastAsia="ar-SA"/>
              </w:rPr>
              <w:fldChar w:fldCharType="end"/>
            </w:r>
          </w:p>
        </w:tc>
      </w:tr>
      <w:tr w:rsidR="00AA6262" w:rsidRPr="00E42F08" w14:paraId="50BF7591" w14:textId="77777777" w:rsidTr="00012CF9">
        <w:tc>
          <w:tcPr>
            <w:tcW w:w="4588" w:type="pct"/>
          </w:tcPr>
          <w:p w14:paraId="32BCED52"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14E92F12"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A6262" w:rsidRPr="00E42F08" w14:paraId="570B4F5A" w14:textId="77777777" w:rsidTr="00012CF9">
        <w:tc>
          <w:tcPr>
            <w:tcW w:w="4588" w:type="pct"/>
          </w:tcPr>
          <w:p w14:paraId="5C0E2613" w14:textId="77777777" w:rsidR="00AA6262" w:rsidRPr="00AA6262" w:rsidRDefault="00FF7469" w:rsidP="00FF746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25D77E0C"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47</w:t>
            </w:r>
            <w:r w:rsidRPr="00EC4D08">
              <w:rPr>
                <w:rFonts w:eastAsia="Times New Roman" w:cs="Times New Roman"/>
                <w:szCs w:val="24"/>
                <w:lang w:eastAsia="ar-SA"/>
              </w:rPr>
              <w:fldChar w:fldCharType="end"/>
            </w:r>
          </w:p>
        </w:tc>
      </w:tr>
      <w:tr w:rsidR="00AA6262" w:rsidRPr="00E42F08" w14:paraId="12329289" w14:textId="77777777" w:rsidTr="00012CF9">
        <w:tc>
          <w:tcPr>
            <w:tcW w:w="4588" w:type="pct"/>
          </w:tcPr>
          <w:p w14:paraId="67F003FD" w14:textId="77777777" w:rsidR="00AA6262" w:rsidRPr="00AA6262" w:rsidRDefault="00A41262" w:rsidP="00A41262">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012CF9">
              <w:rPr>
                <w:rFonts w:eastAsia="Times New Roman" w:cs="Times New Roman"/>
                <w:szCs w:val="24"/>
                <w:lang w:eastAsia="ar-SA"/>
              </w:rPr>
              <w:t xml:space="preserve">  . . . . . . . . . . </w:t>
            </w:r>
          </w:p>
        </w:tc>
        <w:tc>
          <w:tcPr>
            <w:tcW w:w="412" w:type="pct"/>
          </w:tcPr>
          <w:p w14:paraId="7DD5E802" w14:textId="77777777" w:rsidR="00AA6262" w:rsidRPr="00EC4D08" w:rsidRDefault="00EC4D08" w:rsidP="008877E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48</w:t>
            </w:r>
            <w:r w:rsidRPr="00EC4D08">
              <w:rPr>
                <w:rFonts w:eastAsia="Times New Roman" w:cs="Times New Roman"/>
                <w:szCs w:val="24"/>
                <w:lang w:eastAsia="ar-SA"/>
              </w:rPr>
              <w:fldChar w:fldCharType="end"/>
            </w:r>
          </w:p>
        </w:tc>
      </w:tr>
      <w:tr w:rsidR="00A41262" w:rsidRPr="00E42F08" w14:paraId="226A77A7" w14:textId="77777777" w:rsidTr="00012CF9">
        <w:tc>
          <w:tcPr>
            <w:tcW w:w="4588" w:type="pct"/>
          </w:tcPr>
          <w:p w14:paraId="392C4459"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012CF9">
              <w:rPr>
                <w:rFonts w:eastAsia="Times New Roman" w:cs="Times New Roman"/>
                <w:szCs w:val="24"/>
                <w:lang w:eastAsia="ar-SA"/>
              </w:rPr>
              <w:t xml:space="preserve">  . . . . . . . . . . . . . . . . . . . . </w:t>
            </w:r>
          </w:p>
        </w:tc>
        <w:tc>
          <w:tcPr>
            <w:tcW w:w="412" w:type="pct"/>
          </w:tcPr>
          <w:p w14:paraId="7246D51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50</w:t>
            </w:r>
            <w:r w:rsidRPr="00EC4D08">
              <w:rPr>
                <w:rFonts w:eastAsia="Times New Roman" w:cs="Times New Roman"/>
                <w:szCs w:val="24"/>
                <w:lang w:eastAsia="ar-SA"/>
              </w:rPr>
              <w:fldChar w:fldCharType="end"/>
            </w:r>
          </w:p>
        </w:tc>
      </w:tr>
      <w:tr w:rsidR="00A41262" w:rsidRPr="00E42F08" w14:paraId="677F9B57" w14:textId="77777777" w:rsidTr="00012CF9">
        <w:tc>
          <w:tcPr>
            <w:tcW w:w="4588" w:type="pct"/>
          </w:tcPr>
          <w:p w14:paraId="697D0B78"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012CF9">
              <w:rPr>
                <w:rFonts w:eastAsia="Times New Roman" w:cs="Times New Roman"/>
                <w:szCs w:val="24"/>
                <w:lang w:eastAsia="ar-SA"/>
              </w:rPr>
              <w:t xml:space="preserve">  . . . . . . . . . . . . . . . . . . . . . . . . . . </w:t>
            </w:r>
          </w:p>
        </w:tc>
        <w:tc>
          <w:tcPr>
            <w:tcW w:w="412" w:type="pct"/>
          </w:tcPr>
          <w:p w14:paraId="7D2DF79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51</w:t>
            </w:r>
            <w:r w:rsidRPr="00EC4D08">
              <w:rPr>
                <w:rFonts w:eastAsia="Times New Roman" w:cs="Times New Roman"/>
                <w:szCs w:val="24"/>
                <w:lang w:eastAsia="ar-SA"/>
              </w:rPr>
              <w:fldChar w:fldCharType="end"/>
            </w:r>
          </w:p>
        </w:tc>
      </w:tr>
      <w:tr w:rsidR="00A41262" w:rsidRPr="00E42F08" w14:paraId="03886046" w14:textId="77777777" w:rsidTr="00012CF9">
        <w:tc>
          <w:tcPr>
            <w:tcW w:w="4588" w:type="pct"/>
          </w:tcPr>
          <w:p w14:paraId="257749D3"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012CF9">
              <w:rPr>
                <w:rFonts w:eastAsia="Times New Roman" w:cs="Times New Roman"/>
                <w:szCs w:val="24"/>
                <w:lang w:eastAsia="ar-SA"/>
              </w:rPr>
              <w:t xml:space="preserve">  . . . . . . . . . . . . . . . . . . . . . . . . . . . . . . . . . . . . </w:t>
            </w:r>
          </w:p>
        </w:tc>
        <w:tc>
          <w:tcPr>
            <w:tcW w:w="412" w:type="pct"/>
          </w:tcPr>
          <w:p w14:paraId="6C57E8BC"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41262" w:rsidRPr="00E42F08" w14:paraId="7C25553E" w14:textId="77777777" w:rsidTr="00012CF9">
        <w:tc>
          <w:tcPr>
            <w:tcW w:w="4588" w:type="pct"/>
          </w:tcPr>
          <w:p w14:paraId="21E2072B"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012CF9">
              <w:rPr>
                <w:rFonts w:eastAsia="Times New Roman" w:cs="Times New Roman"/>
                <w:szCs w:val="24"/>
                <w:lang w:eastAsia="ar-SA"/>
              </w:rPr>
              <w:t xml:space="preserve">  . . . . . . . . . . . . . . . . . . . . . . . . . . . . . . . . . </w:t>
            </w:r>
          </w:p>
        </w:tc>
        <w:tc>
          <w:tcPr>
            <w:tcW w:w="412" w:type="pct"/>
          </w:tcPr>
          <w:p w14:paraId="7739B6C3"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14:paraId="501B4BB6" w14:textId="77777777" w:rsidTr="00012CF9">
        <w:tc>
          <w:tcPr>
            <w:tcW w:w="4588" w:type="pct"/>
          </w:tcPr>
          <w:p w14:paraId="3F4415D9"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012CF9">
              <w:rPr>
                <w:rFonts w:eastAsia="Times New Roman" w:cs="Times New Roman"/>
                <w:szCs w:val="24"/>
                <w:lang w:eastAsia="ar-SA"/>
              </w:rPr>
              <w:t xml:space="preserve">  . . . . . . . . . . . . . . . . . . . . . . . </w:t>
            </w:r>
          </w:p>
        </w:tc>
        <w:tc>
          <w:tcPr>
            <w:tcW w:w="412" w:type="pct"/>
          </w:tcPr>
          <w:p w14:paraId="3206F615"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54</w:t>
            </w:r>
            <w:r w:rsidRPr="00EC4D08">
              <w:rPr>
                <w:rFonts w:eastAsia="Times New Roman" w:cs="Times New Roman"/>
                <w:szCs w:val="24"/>
                <w:lang w:eastAsia="ar-SA"/>
              </w:rPr>
              <w:fldChar w:fldCharType="end"/>
            </w:r>
          </w:p>
        </w:tc>
      </w:tr>
      <w:tr w:rsidR="00A41262" w:rsidRPr="00E42F08" w14:paraId="63FD8EE3" w14:textId="77777777" w:rsidTr="00012CF9">
        <w:tc>
          <w:tcPr>
            <w:tcW w:w="4588" w:type="pct"/>
          </w:tcPr>
          <w:p w14:paraId="423454EA"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5.4 - Comparação entre resultados</w:t>
            </w:r>
            <w:r w:rsidR="00012CF9">
              <w:rPr>
                <w:rFonts w:eastAsia="Times New Roman" w:cs="Times New Roman"/>
                <w:szCs w:val="24"/>
                <w:lang w:eastAsia="ar-SA"/>
              </w:rPr>
              <w:t xml:space="preserve">  . . . . . . . . . . . . . . . . . . . . . . . . . </w:t>
            </w:r>
          </w:p>
        </w:tc>
        <w:tc>
          <w:tcPr>
            <w:tcW w:w="412" w:type="pct"/>
          </w:tcPr>
          <w:p w14:paraId="6CAA8001"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41262" w:rsidRPr="00E42F08" w14:paraId="65D92E3F" w14:textId="77777777" w:rsidTr="00012CF9">
        <w:tc>
          <w:tcPr>
            <w:tcW w:w="4588" w:type="pct"/>
          </w:tcPr>
          <w:p w14:paraId="115F834B" w14:textId="77777777" w:rsidR="00A41262" w:rsidRPr="00AA6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183C8C25"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770C2E80" w14:textId="77777777" w:rsidTr="00012CF9">
        <w:tc>
          <w:tcPr>
            <w:tcW w:w="4588" w:type="pct"/>
          </w:tcPr>
          <w:p w14:paraId="57D019AD"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6</w:t>
            </w:r>
            <w:r w:rsidRPr="002F09B9">
              <w:rPr>
                <w:rFonts w:eastAsia="Times New Roman" w:cs="Times New Roman"/>
                <w:b/>
                <w:szCs w:val="24"/>
                <w:lang w:eastAsia="ar-SA"/>
              </w:rPr>
              <w:tab/>
              <w:t>Montagem do circuito Físico</w:t>
            </w:r>
            <w:r w:rsidR="00012CF9" w:rsidRPr="002F09B9">
              <w:rPr>
                <w:rFonts w:eastAsia="Times New Roman" w:cs="Times New Roman"/>
                <w:b/>
                <w:szCs w:val="24"/>
                <w:lang w:eastAsia="ar-SA"/>
              </w:rPr>
              <w:t xml:space="preserve">  . . . . . . . . . . . . . . . . . . . . . . . . . . . . . . . . </w:t>
            </w:r>
          </w:p>
        </w:tc>
        <w:tc>
          <w:tcPr>
            <w:tcW w:w="412" w:type="pct"/>
          </w:tcPr>
          <w:p w14:paraId="6575E62D"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56</w:t>
            </w:r>
            <w:r w:rsidRPr="002F09B9">
              <w:rPr>
                <w:rFonts w:eastAsia="Times New Roman" w:cs="Times New Roman"/>
                <w:b/>
                <w:szCs w:val="24"/>
                <w:lang w:eastAsia="ar-SA"/>
              </w:rPr>
              <w:fldChar w:fldCharType="end"/>
            </w:r>
          </w:p>
        </w:tc>
      </w:tr>
      <w:tr w:rsidR="00A41262" w:rsidRPr="00E42F08" w14:paraId="4EE920EA" w14:textId="77777777" w:rsidTr="00012CF9">
        <w:tc>
          <w:tcPr>
            <w:tcW w:w="4588" w:type="pct"/>
          </w:tcPr>
          <w:p w14:paraId="2960E2C2"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sidR="00012CF9">
              <w:rPr>
                <w:rFonts w:eastAsia="Times New Roman" w:cs="Times New Roman"/>
                <w:szCs w:val="24"/>
                <w:lang w:eastAsia="ar-SA"/>
              </w:rPr>
              <w:t>–</w:t>
            </w:r>
            <w:r w:rsidRPr="00A41262">
              <w:rPr>
                <w:rFonts w:eastAsia="Times New Roman" w:cs="Times New Roman"/>
                <w:szCs w:val="24"/>
                <w:lang w:eastAsia="ar-SA"/>
              </w:rPr>
              <w:t xml:space="preserve"> Introdução</w:t>
            </w:r>
            <w:r w:rsidR="00012CF9">
              <w:rPr>
                <w:rFonts w:eastAsia="Times New Roman" w:cs="Times New Roman"/>
                <w:szCs w:val="24"/>
                <w:lang w:eastAsia="ar-SA"/>
              </w:rPr>
              <w:t xml:space="preserve">  . . . . . . . . . . . . . . . . . . . . . . . . . . . . . . . . . . . . . . . </w:t>
            </w:r>
          </w:p>
        </w:tc>
        <w:tc>
          <w:tcPr>
            <w:tcW w:w="412" w:type="pct"/>
          </w:tcPr>
          <w:p w14:paraId="04E7E281"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14:paraId="2699EB73" w14:textId="77777777" w:rsidTr="00012CF9">
        <w:tc>
          <w:tcPr>
            <w:tcW w:w="4588" w:type="pct"/>
          </w:tcPr>
          <w:p w14:paraId="60A097BC"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012CF9">
              <w:rPr>
                <w:rFonts w:eastAsia="Times New Roman" w:cs="Times New Roman"/>
                <w:szCs w:val="24"/>
                <w:lang w:eastAsia="ar-SA"/>
              </w:rPr>
              <w:t xml:space="preserve">  . . . . . . . . . . . . . . . . . . . . . . . . . . . . . . . . . </w:t>
            </w:r>
          </w:p>
        </w:tc>
        <w:tc>
          <w:tcPr>
            <w:tcW w:w="412" w:type="pct"/>
          </w:tcPr>
          <w:p w14:paraId="0BE9E243"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41262" w:rsidRPr="00E42F08" w14:paraId="5526CFE2" w14:textId="77777777" w:rsidTr="00012CF9">
        <w:tc>
          <w:tcPr>
            <w:tcW w:w="4588" w:type="pct"/>
          </w:tcPr>
          <w:p w14:paraId="79EA5CB6"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6.2.1 - Instrumentação</w:t>
            </w:r>
            <w:r w:rsidR="00012CF9">
              <w:rPr>
                <w:rFonts w:eastAsia="Times New Roman" w:cs="Times New Roman"/>
                <w:szCs w:val="24"/>
                <w:lang w:eastAsia="ar-SA"/>
              </w:rPr>
              <w:t xml:space="preserve">  . . . . . . . . . . . . . . . . . . . . . . . . . . . . . . </w:t>
            </w:r>
          </w:p>
        </w:tc>
        <w:tc>
          <w:tcPr>
            <w:tcW w:w="412" w:type="pct"/>
          </w:tcPr>
          <w:p w14:paraId="2EF3AC54"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41262" w:rsidRPr="00E42F08" w14:paraId="1650E454" w14:textId="77777777" w:rsidTr="00012CF9">
        <w:tc>
          <w:tcPr>
            <w:tcW w:w="4588" w:type="pct"/>
          </w:tcPr>
          <w:p w14:paraId="4D01E1E0" w14:textId="77777777" w:rsidR="00A41262" w:rsidRPr="00AA6262" w:rsidRDefault="00A41262" w:rsidP="00A41262">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012CF9">
              <w:rPr>
                <w:rFonts w:eastAsia="Times New Roman" w:cs="Times New Roman"/>
                <w:szCs w:val="24"/>
                <w:lang w:eastAsia="ar-SA"/>
              </w:rPr>
              <w:t xml:space="preserve">  . . . . . . . . . . . </w:t>
            </w:r>
          </w:p>
        </w:tc>
        <w:tc>
          <w:tcPr>
            <w:tcW w:w="412" w:type="pct"/>
          </w:tcPr>
          <w:p w14:paraId="5C4320DF"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58</w:t>
            </w:r>
            <w:r w:rsidRPr="00EC4D08">
              <w:rPr>
                <w:rFonts w:eastAsia="Times New Roman" w:cs="Times New Roman"/>
                <w:szCs w:val="24"/>
                <w:lang w:eastAsia="ar-SA"/>
              </w:rPr>
              <w:fldChar w:fldCharType="end"/>
            </w:r>
          </w:p>
        </w:tc>
      </w:tr>
      <w:tr w:rsidR="00A41262" w:rsidRPr="00E42F08" w14:paraId="3923D270" w14:textId="77777777" w:rsidTr="00012CF9">
        <w:tc>
          <w:tcPr>
            <w:tcW w:w="4588" w:type="pct"/>
          </w:tcPr>
          <w:p w14:paraId="385431C6" w14:textId="77777777" w:rsidR="00A41262" w:rsidRPr="00AA6262" w:rsidRDefault="00A41262" w:rsidP="00012CF9">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012CF9">
              <w:rPr>
                <w:rFonts w:eastAsia="Times New Roman" w:cs="Times New Roman"/>
                <w:szCs w:val="24"/>
                <w:lang w:eastAsia="ar-SA"/>
              </w:rPr>
              <w:t xml:space="preserve">  . . . . . . . . . . . . . .</w:t>
            </w:r>
          </w:p>
        </w:tc>
        <w:tc>
          <w:tcPr>
            <w:tcW w:w="412" w:type="pct"/>
          </w:tcPr>
          <w:p w14:paraId="110648CE"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60</w:t>
            </w:r>
            <w:r w:rsidRPr="00EC4D08">
              <w:rPr>
                <w:rFonts w:eastAsia="Times New Roman" w:cs="Times New Roman"/>
                <w:szCs w:val="24"/>
                <w:lang w:eastAsia="ar-SA"/>
              </w:rPr>
              <w:fldChar w:fldCharType="end"/>
            </w:r>
          </w:p>
        </w:tc>
      </w:tr>
      <w:tr w:rsidR="00A41262" w:rsidRPr="00E42F08" w14:paraId="535B4074" w14:textId="77777777" w:rsidTr="00012CF9">
        <w:tc>
          <w:tcPr>
            <w:tcW w:w="4588" w:type="pct"/>
          </w:tcPr>
          <w:p w14:paraId="2E4CF718"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6.2.2 - Drivers</w:t>
            </w:r>
            <w:r w:rsidR="00012CF9">
              <w:rPr>
                <w:rFonts w:eastAsia="Times New Roman" w:cs="Times New Roman"/>
                <w:szCs w:val="24"/>
                <w:lang w:eastAsia="ar-SA"/>
              </w:rPr>
              <w:t xml:space="preserve">  . . . . . . . . . . . . . . . . . . . . . . . . . . . . . . . . . . . . </w:t>
            </w:r>
          </w:p>
        </w:tc>
        <w:tc>
          <w:tcPr>
            <w:tcW w:w="412" w:type="pct"/>
          </w:tcPr>
          <w:p w14:paraId="59B0167B"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41262" w:rsidRPr="00E42F08" w14:paraId="235AEBCC" w14:textId="77777777" w:rsidTr="00012CF9">
        <w:tc>
          <w:tcPr>
            <w:tcW w:w="4588" w:type="pct"/>
          </w:tcPr>
          <w:p w14:paraId="6EC47ED3" w14:textId="77777777" w:rsidR="00A41262" w:rsidRPr="00AA6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012CF9">
              <w:rPr>
                <w:rFonts w:eastAsia="Times New Roman" w:cs="Times New Roman"/>
                <w:szCs w:val="24"/>
                <w:lang w:eastAsia="ar-SA"/>
              </w:rPr>
              <w:t xml:space="preserve">  . . . . . . . . . . . . . . . . . . . . . . . . </w:t>
            </w:r>
          </w:p>
        </w:tc>
        <w:tc>
          <w:tcPr>
            <w:tcW w:w="412" w:type="pct"/>
          </w:tcPr>
          <w:p w14:paraId="034258F2"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14:paraId="7689771D" w14:textId="77777777" w:rsidTr="00012CF9">
        <w:tc>
          <w:tcPr>
            <w:tcW w:w="4588" w:type="pct"/>
          </w:tcPr>
          <w:p w14:paraId="7214A735" w14:textId="77777777" w:rsidR="00A41262" w:rsidRPr="00AA6262" w:rsidRDefault="00A41262" w:rsidP="00A41262">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012CF9">
              <w:rPr>
                <w:rFonts w:eastAsia="Times New Roman" w:cs="Times New Roman"/>
                <w:szCs w:val="24"/>
                <w:lang w:eastAsia="ar-SA"/>
              </w:rPr>
              <w:t xml:space="preserve">  . . . . . . . . . </w:t>
            </w:r>
          </w:p>
        </w:tc>
        <w:tc>
          <w:tcPr>
            <w:tcW w:w="412" w:type="pct"/>
          </w:tcPr>
          <w:p w14:paraId="1D5F92A5"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41262" w:rsidRPr="00E42F08" w14:paraId="702DA79E" w14:textId="77777777" w:rsidTr="00012CF9">
        <w:tc>
          <w:tcPr>
            <w:tcW w:w="4588" w:type="pct"/>
          </w:tcPr>
          <w:p w14:paraId="12AB9610" w14:textId="77777777" w:rsidR="00A41262" w:rsidRPr="00AA6262" w:rsidRDefault="00A41262" w:rsidP="00A41262">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6.3.2 - Dimensionamento dos elementos magnéticos</w:t>
            </w:r>
            <w:r w:rsidR="00012CF9">
              <w:rPr>
                <w:rFonts w:eastAsia="Times New Roman" w:cs="Times New Roman"/>
                <w:szCs w:val="24"/>
                <w:lang w:eastAsia="ar-SA"/>
              </w:rPr>
              <w:t xml:space="preserve">  . . . . . . </w:t>
            </w:r>
          </w:p>
        </w:tc>
        <w:tc>
          <w:tcPr>
            <w:tcW w:w="412" w:type="pct"/>
          </w:tcPr>
          <w:p w14:paraId="5BA8A779" w14:textId="77777777" w:rsidR="00A41262" w:rsidRPr="00EC4D08" w:rsidRDefault="00EC4D08" w:rsidP="00EC4D08">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64</w:t>
            </w:r>
            <w:r w:rsidRPr="00EC4D08">
              <w:rPr>
                <w:rFonts w:eastAsia="Times New Roman" w:cs="Times New Roman"/>
                <w:szCs w:val="24"/>
                <w:lang w:eastAsia="ar-SA"/>
              </w:rPr>
              <w:fldChar w:fldCharType="end"/>
            </w:r>
          </w:p>
        </w:tc>
      </w:tr>
      <w:tr w:rsidR="00A41262" w:rsidRPr="00E42F08" w14:paraId="5FCF2FAF" w14:textId="77777777" w:rsidTr="00012CF9">
        <w:tc>
          <w:tcPr>
            <w:tcW w:w="4588" w:type="pct"/>
          </w:tcPr>
          <w:p w14:paraId="2284505C" w14:textId="77777777" w:rsidR="00A41262" w:rsidRPr="00AA6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w:t>
            </w:r>
          </w:p>
        </w:tc>
        <w:tc>
          <w:tcPr>
            <w:tcW w:w="412" w:type="pct"/>
          </w:tcPr>
          <w:p w14:paraId="490BABEB"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41262" w:rsidRPr="00E42F08" w14:paraId="404F2B3C" w14:textId="77777777" w:rsidTr="00012CF9">
        <w:tc>
          <w:tcPr>
            <w:tcW w:w="4588" w:type="pct"/>
          </w:tcPr>
          <w:p w14:paraId="2A653A32" w14:textId="77777777" w:rsidR="00A41262" w:rsidRDefault="00A41262" w:rsidP="00A41262">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lastRenderedPageBreak/>
              <w:t>6.3.2.2 - Projeto do transformador</w:t>
            </w:r>
            <w:r w:rsidR="00012CF9">
              <w:rPr>
                <w:rFonts w:eastAsia="Times New Roman" w:cs="Times New Roman"/>
                <w:szCs w:val="24"/>
                <w:lang w:eastAsia="ar-SA"/>
              </w:rPr>
              <w:t xml:space="preserve">  . . . . . . . . . . . . . . . </w:t>
            </w:r>
          </w:p>
        </w:tc>
        <w:tc>
          <w:tcPr>
            <w:tcW w:w="412" w:type="pct"/>
          </w:tcPr>
          <w:p w14:paraId="0876600B"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41262" w:rsidRPr="00E42F08" w14:paraId="14B75C71" w14:textId="77777777" w:rsidTr="00012CF9">
        <w:tc>
          <w:tcPr>
            <w:tcW w:w="4588" w:type="pct"/>
          </w:tcPr>
          <w:p w14:paraId="383A8134" w14:textId="77777777" w:rsidR="00A41262" w:rsidRPr="00A41262" w:rsidRDefault="00A41262" w:rsidP="00A41262">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de ressonância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012CF9">
              <w:rPr>
                <w:rFonts w:eastAsia="Times New Roman" w:cs="Times New Roman"/>
                <w:szCs w:val="24"/>
                <w:lang w:eastAsia="ar-SA"/>
              </w:rPr>
              <w:t xml:space="preserve">  . . . </w:t>
            </w:r>
          </w:p>
        </w:tc>
        <w:tc>
          <w:tcPr>
            <w:tcW w:w="412" w:type="pct"/>
          </w:tcPr>
          <w:p w14:paraId="377B6AA7"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68</w:t>
            </w:r>
            <w:r w:rsidRPr="00EC4D08">
              <w:rPr>
                <w:rFonts w:eastAsia="Times New Roman" w:cs="Times New Roman"/>
                <w:szCs w:val="24"/>
                <w:lang w:eastAsia="ar-SA"/>
              </w:rPr>
              <w:fldChar w:fldCharType="end"/>
            </w:r>
          </w:p>
        </w:tc>
      </w:tr>
      <w:tr w:rsidR="00A41262" w:rsidRPr="00E42F08" w14:paraId="40B857B7" w14:textId="77777777" w:rsidTr="00012CF9">
        <w:tc>
          <w:tcPr>
            <w:tcW w:w="4588" w:type="pct"/>
          </w:tcPr>
          <w:p w14:paraId="5962115F" w14:textId="77777777" w:rsidR="00A41262" w:rsidRDefault="00A41262" w:rsidP="00A41262">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012CF9">
              <w:rPr>
                <w:rFonts w:eastAsia="Times New Roman" w:cs="Times New Roman"/>
                <w:szCs w:val="24"/>
                <w:lang w:eastAsia="ar-SA"/>
              </w:rPr>
              <w:t xml:space="preserve">  . . . . . . . . . . . . . </w:t>
            </w:r>
          </w:p>
        </w:tc>
        <w:tc>
          <w:tcPr>
            <w:tcW w:w="412" w:type="pct"/>
          </w:tcPr>
          <w:p w14:paraId="22415DCD" w14:textId="77777777" w:rsidR="00A41262" w:rsidRPr="00EC4D08" w:rsidRDefault="00EC4D08" w:rsidP="00A41262">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AE1B80">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41262" w:rsidRPr="00E42F08" w14:paraId="05BE7A82" w14:textId="77777777" w:rsidTr="00012CF9">
        <w:tc>
          <w:tcPr>
            <w:tcW w:w="4588" w:type="pct"/>
          </w:tcPr>
          <w:p w14:paraId="7B09E3F0" w14:textId="77777777" w:rsidR="00A41262" w:rsidRDefault="00A41262" w:rsidP="00A41262">
            <w:pPr>
              <w:suppressAutoHyphens/>
              <w:snapToGrid w:val="0"/>
              <w:spacing w:before="120" w:after="120" w:line="240" w:lineRule="auto"/>
              <w:rPr>
                <w:rFonts w:eastAsia="Times New Roman" w:cs="Times New Roman"/>
                <w:szCs w:val="24"/>
                <w:lang w:eastAsia="ar-SA"/>
              </w:rPr>
            </w:pPr>
          </w:p>
        </w:tc>
        <w:tc>
          <w:tcPr>
            <w:tcW w:w="412" w:type="pct"/>
          </w:tcPr>
          <w:p w14:paraId="457A73EF" w14:textId="77777777" w:rsidR="00A41262" w:rsidRPr="00EC4D08" w:rsidRDefault="00A41262" w:rsidP="00A41262">
            <w:pPr>
              <w:suppressAutoHyphens/>
              <w:snapToGrid w:val="0"/>
              <w:spacing w:before="120" w:after="120" w:line="240" w:lineRule="auto"/>
              <w:jc w:val="right"/>
              <w:rPr>
                <w:rFonts w:eastAsia="Times New Roman" w:cs="Times New Roman"/>
                <w:szCs w:val="24"/>
                <w:lang w:eastAsia="ar-SA"/>
              </w:rPr>
            </w:pPr>
          </w:p>
        </w:tc>
      </w:tr>
      <w:tr w:rsidR="00A41262" w:rsidRPr="00E42F08" w14:paraId="67FD3BEB" w14:textId="77777777" w:rsidTr="00012CF9">
        <w:tc>
          <w:tcPr>
            <w:tcW w:w="4588" w:type="pct"/>
          </w:tcPr>
          <w:p w14:paraId="776E892B" w14:textId="77777777" w:rsidR="00A41262" w:rsidRPr="002F09B9" w:rsidRDefault="00A41262" w:rsidP="00012CF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7</w:t>
            </w:r>
            <w:r w:rsidRPr="002F09B9">
              <w:rPr>
                <w:rFonts w:eastAsia="Times New Roman" w:cs="Times New Roman"/>
                <w:b/>
                <w:szCs w:val="24"/>
                <w:lang w:eastAsia="ar-SA"/>
              </w:rPr>
              <w:tab/>
              <w:t>Conclusão</w:t>
            </w:r>
            <w:r w:rsidR="00012CF9" w:rsidRPr="002F09B9">
              <w:rPr>
                <w:rFonts w:eastAsia="Times New Roman" w:cs="Times New Roman"/>
                <w:b/>
                <w:szCs w:val="24"/>
                <w:lang w:eastAsia="ar-SA"/>
              </w:rPr>
              <w:t xml:space="preserve">  . . . . . . . . . . . . . . . . . . . . . . . . . . . . . . . . . . . . . . . . . . . . . . . </w:t>
            </w:r>
          </w:p>
        </w:tc>
        <w:tc>
          <w:tcPr>
            <w:tcW w:w="412" w:type="pct"/>
          </w:tcPr>
          <w:p w14:paraId="66911C72"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AE1B80">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41262" w:rsidRPr="00E42F08" w14:paraId="3BF5245A" w14:textId="77777777" w:rsidTr="00012CF9">
        <w:tc>
          <w:tcPr>
            <w:tcW w:w="4588" w:type="pct"/>
          </w:tcPr>
          <w:p w14:paraId="78F0A5E5"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p>
        </w:tc>
        <w:tc>
          <w:tcPr>
            <w:tcW w:w="412" w:type="pct"/>
          </w:tcPr>
          <w:p w14:paraId="4319483D" w14:textId="77777777" w:rsidR="00A41262" w:rsidRPr="002F09B9" w:rsidRDefault="00A41262" w:rsidP="00A41262">
            <w:pPr>
              <w:suppressAutoHyphens/>
              <w:snapToGrid w:val="0"/>
              <w:spacing w:before="120" w:after="120" w:line="240" w:lineRule="auto"/>
              <w:jc w:val="right"/>
              <w:rPr>
                <w:rFonts w:eastAsia="Times New Roman" w:cs="Times New Roman"/>
                <w:b/>
                <w:szCs w:val="24"/>
                <w:lang w:eastAsia="ar-SA"/>
              </w:rPr>
            </w:pPr>
          </w:p>
        </w:tc>
      </w:tr>
      <w:tr w:rsidR="00A41262" w:rsidRPr="00E42F08" w14:paraId="11181524" w14:textId="77777777" w:rsidTr="00012CF9">
        <w:tc>
          <w:tcPr>
            <w:tcW w:w="4588" w:type="pct"/>
          </w:tcPr>
          <w:p w14:paraId="46806284" w14:textId="77777777" w:rsidR="00A41262" w:rsidRPr="002F09B9" w:rsidRDefault="00A41262" w:rsidP="00A41262">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Bibliografia</w:t>
            </w:r>
            <w:r w:rsidR="00012CF9" w:rsidRPr="002F09B9">
              <w:rPr>
                <w:rFonts w:eastAsia="Times New Roman" w:cs="Times New Roman"/>
                <w:b/>
                <w:szCs w:val="24"/>
                <w:lang w:eastAsia="ar-SA"/>
              </w:rPr>
              <w:t xml:space="preserve">  . . . . . . . . . . . . . . . . . . . . . . . . . . . . . . . . . . . . . . . . . . . . . . . . . . . . </w:t>
            </w:r>
          </w:p>
        </w:tc>
        <w:tc>
          <w:tcPr>
            <w:tcW w:w="412" w:type="pct"/>
          </w:tcPr>
          <w:p w14:paraId="46504947" w14:textId="77777777" w:rsidR="00A41262" w:rsidRPr="002F09B9" w:rsidRDefault="00EC4D08" w:rsidP="00A41262">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t>74</w:t>
            </w:r>
          </w:p>
        </w:tc>
      </w:tr>
    </w:tbl>
    <w:p w14:paraId="63EFD294" w14:textId="77777777" w:rsidR="00E42F08" w:rsidRPr="00E42F08" w:rsidRDefault="00E42F08" w:rsidP="00E42F08"/>
    <w:p w14:paraId="026E6311" w14:textId="77777777" w:rsidR="00090C0A" w:rsidRDefault="00090C0A">
      <w:pPr>
        <w:spacing w:line="259" w:lineRule="auto"/>
        <w:rPr>
          <w:rFonts w:eastAsiaTheme="majorEastAsia" w:cstheme="majorBidi"/>
          <w:b/>
          <w:sz w:val="48"/>
          <w:szCs w:val="32"/>
        </w:rPr>
      </w:pPr>
      <w:r>
        <w:br w:type="page"/>
      </w:r>
    </w:p>
    <w:p w14:paraId="5FDB3AD9" w14:textId="77777777" w:rsidR="00090C0A" w:rsidRDefault="00090C0A" w:rsidP="00090C0A">
      <w:pPr>
        <w:pStyle w:val="Heading1"/>
        <w:numPr>
          <w:ilvl w:val="0"/>
          <w:numId w:val="0"/>
        </w:numPr>
      </w:pPr>
      <w:r>
        <w:lastRenderedPageBreak/>
        <w:t>Lista de Figuras</w:t>
      </w:r>
    </w:p>
    <w:tbl>
      <w:tblPr>
        <w:tblW w:w="8748" w:type="dxa"/>
        <w:tblLayout w:type="fixed"/>
        <w:tblLook w:val="0000" w:firstRow="0" w:lastRow="0" w:firstColumn="0" w:lastColumn="0" w:noHBand="0" w:noVBand="0"/>
      </w:tblPr>
      <w:tblGrid>
        <w:gridCol w:w="8028"/>
        <w:gridCol w:w="720"/>
      </w:tblGrid>
      <w:tr w:rsidR="00677F53" w:rsidRPr="00FB4AA5" w14:paraId="13F0C884" w14:textId="77777777" w:rsidTr="00FB4AA5">
        <w:tc>
          <w:tcPr>
            <w:tcW w:w="8028" w:type="dxa"/>
          </w:tcPr>
          <w:p w14:paraId="786D6F1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_Ref455941132 \h </w:instrText>
            </w:r>
            <w:r w:rsidR="00FB4AA5" w:rsidRPr="00FB4AA5">
              <w:instrText xml:space="preserve"> \* MERGEFORMAT </w:instrText>
            </w:r>
            <w:r w:rsidRPr="00FB4AA5">
              <w:fldChar w:fldCharType="separate"/>
            </w:r>
            <w:r w:rsidR="00AE1B80" w:rsidRPr="006B5174">
              <w:rPr>
                <w:szCs w:val="24"/>
              </w:rPr>
              <w:t xml:space="preserve">Figura </w:t>
            </w:r>
            <w:r w:rsidR="00AE1B80" w:rsidRPr="00AE1B80">
              <w:rPr>
                <w:noProof/>
                <w:szCs w:val="24"/>
              </w:rPr>
              <w:t>1</w:t>
            </w:r>
            <w:r w:rsidR="00AE1B80">
              <w:rPr>
                <w:noProof/>
                <w:szCs w:val="24"/>
              </w:rPr>
              <w:t>.</w:t>
            </w:r>
            <w:r w:rsidR="00AE1B80" w:rsidRPr="00AE1B80">
              <w:rPr>
                <w:noProof/>
                <w:szCs w:val="24"/>
              </w:rPr>
              <w:t>1</w:t>
            </w:r>
            <w:r w:rsidR="00AE1B80" w:rsidRPr="006B5174">
              <w:rPr>
                <w:szCs w:val="24"/>
              </w:rPr>
              <w:t xml:space="preserve"> - Diagram básico de uma unidade retificadora</w:t>
            </w:r>
            <w:r w:rsidRPr="00FB4AA5">
              <w:fldChar w:fldCharType="end"/>
            </w:r>
            <w:r w:rsidR="006F7A1E">
              <w:rPr>
                <w:rFonts w:eastAsia="Times New Roman" w:cs="Times New Roman"/>
                <w:szCs w:val="24"/>
                <w:lang w:eastAsia="ar-SA"/>
              </w:rPr>
              <w:t xml:space="preserve">  . . . . . . . . . . . . . . . . . . . </w:t>
            </w:r>
          </w:p>
        </w:tc>
        <w:tc>
          <w:tcPr>
            <w:tcW w:w="720" w:type="dxa"/>
          </w:tcPr>
          <w:p w14:paraId="194C01E1" w14:textId="77777777" w:rsidR="00677F53" w:rsidRPr="00FB4AA5" w:rsidRDefault="00FB4AA5" w:rsidP="00FB4AA5">
            <w:pPr>
              <w:snapToGrid w:val="0"/>
              <w:spacing w:before="120" w:after="120"/>
              <w:jc w:val="right"/>
            </w:pPr>
            <w:r>
              <w:fldChar w:fldCharType="begin"/>
            </w:r>
            <w:r>
              <w:instrText xml:space="preserve"> PAGEREF _Ref455941132 \h </w:instrText>
            </w:r>
            <w:r>
              <w:fldChar w:fldCharType="separate"/>
            </w:r>
            <w:r w:rsidR="00AE1B80">
              <w:rPr>
                <w:noProof/>
              </w:rPr>
              <w:t>1</w:t>
            </w:r>
            <w:r>
              <w:fldChar w:fldCharType="end"/>
            </w:r>
          </w:p>
        </w:tc>
      </w:tr>
      <w:tr w:rsidR="00677F53" w:rsidRPr="00FB4AA5" w14:paraId="7CD25D7B" w14:textId="77777777" w:rsidTr="00FB4AA5">
        <w:tc>
          <w:tcPr>
            <w:tcW w:w="8028" w:type="dxa"/>
          </w:tcPr>
          <w:p w14:paraId="1749372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_Ref455941145 \h </w:instrText>
            </w:r>
            <w:r w:rsidR="00FB4AA5" w:rsidRPr="00FB4AA5">
              <w:instrText xml:space="preserve"> \* MERGEFORMAT </w:instrText>
            </w:r>
            <w:r w:rsidRPr="00FB4AA5">
              <w:fldChar w:fldCharType="separate"/>
            </w:r>
            <w:r w:rsidR="00AE1B80">
              <w:t xml:space="preserve">Figura </w:t>
            </w:r>
            <w:r w:rsidR="00AE1B80">
              <w:rPr>
                <w:noProof/>
              </w:rPr>
              <w:t>2.1</w:t>
            </w:r>
            <w:r w:rsidR="00AE1B80">
              <w:t xml:space="preserve"> - Circuito do Conversor</w:t>
            </w:r>
            <w:r w:rsidRPr="00FB4AA5">
              <w:fldChar w:fldCharType="end"/>
            </w:r>
            <w:r w:rsidR="006F7A1E">
              <w:rPr>
                <w:rFonts w:eastAsia="Times New Roman" w:cs="Times New Roman"/>
                <w:szCs w:val="24"/>
                <w:lang w:eastAsia="ar-SA"/>
              </w:rPr>
              <w:t xml:space="preserve">  . . . . . . . . . . . . . . . . . . . . . . . . . . . . . . . . . . . . </w:t>
            </w:r>
          </w:p>
        </w:tc>
        <w:tc>
          <w:tcPr>
            <w:tcW w:w="720" w:type="dxa"/>
          </w:tcPr>
          <w:p w14:paraId="6ED5029E" w14:textId="77777777" w:rsidR="00677F53" w:rsidRPr="00FB4AA5" w:rsidRDefault="00FB4AA5" w:rsidP="00FB4AA5">
            <w:pPr>
              <w:snapToGrid w:val="0"/>
              <w:spacing w:before="120" w:after="120"/>
              <w:jc w:val="right"/>
            </w:pPr>
            <w:r>
              <w:fldChar w:fldCharType="begin"/>
            </w:r>
            <w:r>
              <w:instrText xml:space="preserve"> PAGEREF _Ref455941145 \h </w:instrText>
            </w:r>
            <w:r>
              <w:fldChar w:fldCharType="separate"/>
            </w:r>
            <w:r w:rsidR="00AE1B80">
              <w:rPr>
                <w:noProof/>
              </w:rPr>
              <w:t>7</w:t>
            </w:r>
            <w:r>
              <w:fldChar w:fldCharType="end"/>
            </w:r>
          </w:p>
        </w:tc>
      </w:tr>
      <w:tr w:rsidR="00677F53" w:rsidRPr="00FB4AA5" w14:paraId="05EC261C" w14:textId="77777777" w:rsidTr="00FB4AA5">
        <w:tc>
          <w:tcPr>
            <w:tcW w:w="8028" w:type="dxa"/>
          </w:tcPr>
          <w:p w14:paraId="2D594214"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_Ref455941150 \h </w:instrText>
            </w:r>
            <w:r w:rsidR="00FB4AA5" w:rsidRPr="00FB4AA5">
              <w:instrText xml:space="preserve"> \* MERGEFORMAT </w:instrText>
            </w:r>
            <w:r w:rsidRPr="00FB4AA5">
              <w:fldChar w:fldCharType="separate"/>
            </w:r>
            <w:r w:rsidR="00AE1B80" w:rsidRPr="00B71E15">
              <w:rPr>
                <w:szCs w:val="24"/>
              </w:rPr>
              <w:t xml:space="preserve">Figura </w:t>
            </w:r>
            <w:r w:rsidR="00AE1B80" w:rsidRPr="00AE1B80">
              <w:rPr>
                <w:noProof/>
                <w:szCs w:val="24"/>
              </w:rPr>
              <w:t>2</w:t>
            </w:r>
            <w:r w:rsidR="00AE1B80">
              <w:rPr>
                <w:noProof/>
                <w:szCs w:val="24"/>
              </w:rPr>
              <w:t>.</w:t>
            </w:r>
            <w:r w:rsidR="00AE1B80" w:rsidRPr="00AE1B80">
              <w:rPr>
                <w:noProof/>
                <w:szCs w:val="24"/>
              </w:rPr>
              <w:t>2</w:t>
            </w:r>
            <w:r w:rsidR="00AE1B80" w:rsidRPr="00B71E15">
              <w:rPr>
                <w:szCs w:val="24"/>
              </w:rPr>
              <w:t xml:space="preserve"> - Tempo de condução das chaves</w:t>
            </w:r>
            <w:r w:rsidRPr="00FB4AA5">
              <w:fldChar w:fldCharType="end"/>
            </w:r>
            <w:r w:rsidR="006F7A1E">
              <w:rPr>
                <w:rFonts w:eastAsia="Times New Roman" w:cs="Times New Roman"/>
                <w:szCs w:val="24"/>
                <w:lang w:eastAsia="ar-SA"/>
              </w:rPr>
              <w:t xml:space="preserve">  . . . . . . . . . . . . . . . . . . . . . . . . . . . . . </w:t>
            </w:r>
          </w:p>
        </w:tc>
        <w:tc>
          <w:tcPr>
            <w:tcW w:w="720" w:type="dxa"/>
          </w:tcPr>
          <w:p w14:paraId="5448BF9F" w14:textId="77777777" w:rsidR="00677F53" w:rsidRPr="00FB4AA5" w:rsidRDefault="00FB4AA5" w:rsidP="00FB4AA5">
            <w:pPr>
              <w:snapToGrid w:val="0"/>
              <w:spacing w:before="120" w:after="120"/>
              <w:jc w:val="right"/>
            </w:pPr>
            <w:r>
              <w:fldChar w:fldCharType="begin"/>
            </w:r>
            <w:r>
              <w:instrText xml:space="preserve"> PAGEREF _Ref455941150 \h </w:instrText>
            </w:r>
            <w:r>
              <w:fldChar w:fldCharType="separate"/>
            </w:r>
            <w:r w:rsidR="00AE1B80">
              <w:rPr>
                <w:noProof/>
              </w:rPr>
              <w:t>8</w:t>
            </w:r>
            <w:r>
              <w:fldChar w:fldCharType="end"/>
            </w:r>
          </w:p>
        </w:tc>
      </w:tr>
      <w:tr w:rsidR="00677F53" w:rsidRPr="00FB4AA5" w14:paraId="7A3DC8CC" w14:textId="77777777" w:rsidTr="00FB4AA5">
        <w:tc>
          <w:tcPr>
            <w:tcW w:w="8028" w:type="dxa"/>
          </w:tcPr>
          <w:p w14:paraId="4F7EB08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_Ref455941154 \h </w:instrText>
            </w:r>
            <w:r w:rsidR="00FB4AA5" w:rsidRPr="00FB4AA5">
              <w:instrText xml:space="preserve"> \* MERGEFORMAT </w:instrText>
            </w:r>
            <w:r w:rsidRPr="00FB4AA5">
              <w:fldChar w:fldCharType="separate"/>
            </w:r>
            <w:r w:rsidR="00AE1B80" w:rsidRPr="00EE3894">
              <w:rPr>
                <w:szCs w:val="24"/>
              </w:rPr>
              <w:t xml:space="preserve">Figura </w:t>
            </w:r>
            <w:r w:rsidR="00AE1B80" w:rsidRPr="00AE1B80">
              <w:rPr>
                <w:noProof/>
                <w:szCs w:val="24"/>
              </w:rPr>
              <w:t>2</w:t>
            </w:r>
            <w:r w:rsidR="00AE1B80">
              <w:rPr>
                <w:noProof/>
                <w:szCs w:val="24"/>
              </w:rPr>
              <w:t>.</w:t>
            </w:r>
            <w:r w:rsidR="00AE1B80" w:rsidRPr="00AE1B80">
              <w:rPr>
                <w:noProof/>
                <w:szCs w:val="24"/>
              </w:rPr>
              <w:t>3</w:t>
            </w:r>
            <w:r w:rsidR="00AE1B80" w:rsidRPr="00EE3894">
              <w:rPr>
                <w:szCs w:val="24"/>
              </w:rPr>
              <w:t xml:space="preserve"> - Etapa 1</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4A45FE68" w14:textId="77777777" w:rsidR="00677F53" w:rsidRPr="00FB4AA5" w:rsidRDefault="00FB4AA5" w:rsidP="00FB4AA5">
            <w:pPr>
              <w:snapToGrid w:val="0"/>
              <w:spacing w:before="120" w:after="120"/>
              <w:jc w:val="right"/>
            </w:pPr>
            <w:r>
              <w:fldChar w:fldCharType="begin"/>
            </w:r>
            <w:r>
              <w:instrText xml:space="preserve"> PAGEREF _Ref455941154 \h </w:instrText>
            </w:r>
            <w:r>
              <w:fldChar w:fldCharType="separate"/>
            </w:r>
            <w:r w:rsidR="00AE1B80">
              <w:rPr>
                <w:noProof/>
              </w:rPr>
              <w:t>9</w:t>
            </w:r>
            <w:r>
              <w:fldChar w:fldCharType="end"/>
            </w:r>
          </w:p>
        </w:tc>
      </w:tr>
      <w:tr w:rsidR="00677F53" w:rsidRPr="00FB4AA5" w14:paraId="61A8F35A" w14:textId="77777777" w:rsidTr="00FB4AA5">
        <w:tc>
          <w:tcPr>
            <w:tcW w:w="8028" w:type="dxa"/>
          </w:tcPr>
          <w:p w14:paraId="2F4D4554"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_Ref455941158 \h </w:instrText>
            </w:r>
            <w:r w:rsidR="00FB4AA5" w:rsidRPr="00FB4AA5">
              <w:instrText xml:space="preserve"> \* MERGEFORMAT </w:instrText>
            </w:r>
            <w:r w:rsidRPr="00FB4AA5">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4</w:t>
            </w:r>
            <w:r w:rsidR="00AE1B80" w:rsidRPr="003A5ED6">
              <w:rPr>
                <w:szCs w:val="24"/>
              </w:rPr>
              <w:t xml:space="preserve"> - Tensão e corrente no primário</w:t>
            </w:r>
            <w:r w:rsidR="00AE1B80">
              <w:rPr>
                <w:szCs w:val="24"/>
              </w:rPr>
              <w:t xml:space="preserve"> após a 1ª etapa</w:t>
            </w:r>
            <w:r w:rsidRPr="00FB4AA5">
              <w:fldChar w:fldCharType="end"/>
            </w:r>
            <w:r w:rsidR="006F7A1E">
              <w:rPr>
                <w:rFonts w:eastAsia="Times New Roman" w:cs="Times New Roman"/>
                <w:szCs w:val="24"/>
                <w:lang w:eastAsia="ar-SA"/>
              </w:rPr>
              <w:t xml:space="preserve">  . . . . . . . . . . . . . . . . . . </w:t>
            </w:r>
          </w:p>
        </w:tc>
        <w:tc>
          <w:tcPr>
            <w:tcW w:w="720" w:type="dxa"/>
          </w:tcPr>
          <w:p w14:paraId="42696DE0" w14:textId="77777777" w:rsidR="00677F53" w:rsidRPr="00FB4AA5" w:rsidRDefault="00FB4AA5" w:rsidP="00FB4AA5">
            <w:pPr>
              <w:snapToGrid w:val="0"/>
              <w:spacing w:before="120" w:after="120"/>
              <w:jc w:val="right"/>
            </w:pPr>
            <w:r>
              <w:fldChar w:fldCharType="begin"/>
            </w:r>
            <w:r>
              <w:instrText xml:space="preserve"> PAGEREF _Ref455941158 \h </w:instrText>
            </w:r>
            <w:r>
              <w:fldChar w:fldCharType="separate"/>
            </w:r>
            <w:r w:rsidR="00AE1B80">
              <w:rPr>
                <w:noProof/>
              </w:rPr>
              <w:t>9</w:t>
            </w:r>
            <w:r>
              <w:fldChar w:fldCharType="end"/>
            </w:r>
          </w:p>
        </w:tc>
      </w:tr>
      <w:tr w:rsidR="00677F53" w:rsidRPr="00FB4AA5" w14:paraId="7107CB0D" w14:textId="77777777" w:rsidTr="00FB4AA5">
        <w:tc>
          <w:tcPr>
            <w:tcW w:w="8028" w:type="dxa"/>
          </w:tcPr>
          <w:p w14:paraId="298CC0C1" w14:textId="77777777" w:rsidR="00677F53" w:rsidRPr="00FB4AA5" w:rsidRDefault="00677F53" w:rsidP="006F7A1E">
            <w:pPr>
              <w:tabs>
                <w:tab w:val="left" w:pos="2970"/>
              </w:tabs>
              <w:snapToGrid w:val="0"/>
              <w:spacing w:before="120" w:after="120"/>
            </w:pPr>
            <w:r w:rsidRPr="00FB4AA5">
              <w:fldChar w:fldCharType="begin"/>
            </w:r>
            <w:r w:rsidRPr="00FB4AA5">
              <w:instrText xml:space="preserve"> REF _Ref455941166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5</w:t>
            </w:r>
            <w:r w:rsidR="00AE1B80" w:rsidRPr="00DA5C32">
              <w:rPr>
                <w:szCs w:val="24"/>
              </w:rPr>
              <w:t xml:space="preserve"> - Etapa 2</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17CB65A9" w14:textId="77777777" w:rsidR="00677F53" w:rsidRPr="00FB4AA5" w:rsidRDefault="00FB4AA5" w:rsidP="00FB4AA5">
            <w:pPr>
              <w:snapToGrid w:val="0"/>
              <w:spacing w:before="120" w:after="120"/>
              <w:jc w:val="right"/>
            </w:pPr>
            <w:r>
              <w:fldChar w:fldCharType="begin"/>
            </w:r>
            <w:r>
              <w:instrText xml:space="preserve"> PAGEREF _Ref455941166 \h </w:instrText>
            </w:r>
            <w:r>
              <w:fldChar w:fldCharType="separate"/>
            </w:r>
            <w:r w:rsidR="00AE1B80">
              <w:rPr>
                <w:noProof/>
              </w:rPr>
              <w:t>10</w:t>
            </w:r>
            <w:r>
              <w:fldChar w:fldCharType="end"/>
            </w:r>
          </w:p>
        </w:tc>
      </w:tr>
      <w:tr w:rsidR="00677F53" w:rsidRPr="00FB4AA5" w14:paraId="601CFE9B" w14:textId="77777777" w:rsidTr="00FB4AA5">
        <w:tc>
          <w:tcPr>
            <w:tcW w:w="8028" w:type="dxa"/>
          </w:tcPr>
          <w:p w14:paraId="5305969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_Ref455941171 \h </w:instrText>
            </w:r>
            <w:r w:rsidR="00FB4AA5" w:rsidRPr="00FB4AA5">
              <w:instrText xml:space="preserve"> \* MERGEFORMAT </w:instrText>
            </w:r>
            <w:r w:rsidRPr="00FB4AA5">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6</w:t>
            </w:r>
            <w:r w:rsidR="00AE1B80" w:rsidRPr="003A5ED6">
              <w:rPr>
                <w:szCs w:val="24"/>
              </w:rPr>
              <w:t xml:space="preserve"> - Te</w:t>
            </w:r>
            <w:r w:rsidR="00AE1B80">
              <w:rPr>
                <w:szCs w:val="24"/>
              </w:rPr>
              <w:t>nsão e corrente no primário após a</w:t>
            </w:r>
            <w:r w:rsidR="00AE1B80" w:rsidRPr="003A5ED6">
              <w:rPr>
                <w:szCs w:val="24"/>
              </w:rPr>
              <w:t xml:space="preserve"> 2ª etapa</w:t>
            </w:r>
            <w:r w:rsidRPr="00FB4AA5">
              <w:fldChar w:fldCharType="end"/>
            </w:r>
            <w:r w:rsidR="006F7A1E">
              <w:rPr>
                <w:rFonts w:eastAsia="Times New Roman" w:cs="Times New Roman"/>
                <w:szCs w:val="24"/>
                <w:lang w:eastAsia="ar-SA"/>
              </w:rPr>
              <w:t xml:space="preserve">  . . . . . . . . . . . . . . . . . .</w:t>
            </w:r>
          </w:p>
        </w:tc>
        <w:tc>
          <w:tcPr>
            <w:tcW w:w="720" w:type="dxa"/>
          </w:tcPr>
          <w:p w14:paraId="186E7220" w14:textId="77777777" w:rsidR="00677F53" w:rsidRPr="00FB4AA5" w:rsidRDefault="00FB4AA5" w:rsidP="00FB4AA5">
            <w:pPr>
              <w:snapToGrid w:val="0"/>
              <w:spacing w:before="120" w:after="120"/>
              <w:jc w:val="right"/>
            </w:pPr>
            <w:r>
              <w:fldChar w:fldCharType="begin"/>
            </w:r>
            <w:r>
              <w:instrText xml:space="preserve"> PAGEREF _Ref455941171 \h </w:instrText>
            </w:r>
            <w:r>
              <w:fldChar w:fldCharType="separate"/>
            </w:r>
            <w:r w:rsidR="00AE1B80">
              <w:rPr>
                <w:noProof/>
              </w:rPr>
              <w:t>10</w:t>
            </w:r>
            <w:r>
              <w:fldChar w:fldCharType="end"/>
            </w:r>
          </w:p>
        </w:tc>
      </w:tr>
      <w:tr w:rsidR="00677F53" w:rsidRPr="00FB4AA5" w14:paraId="57D6034D" w14:textId="77777777" w:rsidTr="00FB4AA5">
        <w:tc>
          <w:tcPr>
            <w:tcW w:w="8028" w:type="dxa"/>
          </w:tcPr>
          <w:p w14:paraId="53605700"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_Ref455941174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7</w:t>
            </w:r>
            <w:r w:rsidR="00AE1B80" w:rsidRPr="00DA5C32">
              <w:rPr>
                <w:szCs w:val="24"/>
              </w:rPr>
              <w:t xml:space="preserve"> - Etapa 3</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31F67AE9" w14:textId="77777777" w:rsidR="00677F53" w:rsidRPr="00FB4AA5" w:rsidRDefault="00FB4AA5" w:rsidP="00FB4AA5">
            <w:pPr>
              <w:snapToGrid w:val="0"/>
              <w:spacing w:before="120" w:after="120"/>
              <w:jc w:val="right"/>
            </w:pPr>
            <w:r>
              <w:fldChar w:fldCharType="begin"/>
            </w:r>
            <w:r>
              <w:instrText xml:space="preserve"> PAGEREF _Ref455941174 \h </w:instrText>
            </w:r>
            <w:r>
              <w:fldChar w:fldCharType="separate"/>
            </w:r>
            <w:r w:rsidR="00AE1B80">
              <w:rPr>
                <w:noProof/>
              </w:rPr>
              <w:t>11</w:t>
            </w:r>
            <w:r>
              <w:fldChar w:fldCharType="end"/>
            </w:r>
          </w:p>
        </w:tc>
      </w:tr>
      <w:tr w:rsidR="00677F53" w:rsidRPr="00FB4AA5" w14:paraId="5AD0581D" w14:textId="77777777" w:rsidTr="00FB4AA5">
        <w:tc>
          <w:tcPr>
            <w:tcW w:w="8028" w:type="dxa"/>
          </w:tcPr>
          <w:p w14:paraId="484985D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_Ref455941178 \h </w:instrText>
            </w:r>
            <w:r w:rsidR="00FB4AA5" w:rsidRPr="00FB4AA5">
              <w:instrText xml:space="preserve"> \* MERGEFORMAT </w:instrText>
            </w:r>
            <w:r w:rsidRPr="00FB4AA5">
              <w:fldChar w:fldCharType="separate"/>
            </w:r>
            <w:r w:rsidR="00AE1B80" w:rsidRPr="00E765A8">
              <w:rPr>
                <w:szCs w:val="24"/>
              </w:rPr>
              <w:t xml:space="preserve">Figura </w:t>
            </w:r>
            <w:r w:rsidR="00AE1B80" w:rsidRPr="00AE1B80">
              <w:rPr>
                <w:noProof/>
                <w:szCs w:val="24"/>
              </w:rPr>
              <w:t>2</w:t>
            </w:r>
            <w:r w:rsidR="00AE1B80">
              <w:rPr>
                <w:noProof/>
                <w:szCs w:val="24"/>
              </w:rPr>
              <w:t>.</w:t>
            </w:r>
            <w:r w:rsidR="00AE1B80" w:rsidRPr="00AE1B80">
              <w:rPr>
                <w:noProof/>
                <w:szCs w:val="24"/>
              </w:rPr>
              <w:t>8</w:t>
            </w:r>
            <w:r w:rsidR="00AE1B80" w:rsidRPr="00E765A8">
              <w:rPr>
                <w:szCs w:val="24"/>
              </w:rPr>
              <w:t xml:space="preserve"> - Te</w:t>
            </w:r>
            <w:r w:rsidR="00AE1B80">
              <w:rPr>
                <w:szCs w:val="24"/>
              </w:rPr>
              <w:t>nsão e corrente no primário após a</w:t>
            </w:r>
            <w:r w:rsidR="00AE1B80" w:rsidRPr="00E765A8">
              <w:rPr>
                <w:szCs w:val="24"/>
              </w:rPr>
              <w:t xml:space="preserve"> 3ª etapa</w:t>
            </w:r>
            <w:r w:rsidRPr="00FB4AA5">
              <w:fldChar w:fldCharType="end"/>
            </w:r>
            <w:r w:rsidR="006F7A1E">
              <w:rPr>
                <w:rFonts w:eastAsia="Times New Roman" w:cs="Times New Roman"/>
                <w:szCs w:val="24"/>
                <w:lang w:eastAsia="ar-SA"/>
              </w:rPr>
              <w:t xml:space="preserve">  . . . . . . . . . . . . . . . . . . </w:t>
            </w:r>
          </w:p>
        </w:tc>
        <w:tc>
          <w:tcPr>
            <w:tcW w:w="720" w:type="dxa"/>
          </w:tcPr>
          <w:p w14:paraId="479FDC39" w14:textId="77777777" w:rsidR="00677F53" w:rsidRPr="00FB4AA5" w:rsidRDefault="00FB4AA5" w:rsidP="00FB4AA5">
            <w:pPr>
              <w:snapToGrid w:val="0"/>
              <w:spacing w:before="120" w:after="120"/>
              <w:jc w:val="right"/>
            </w:pPr>
            <w:r>
              <w:fldChar w:fldCharType="begin"/>
            </w:r>
            <w:r>
              <w:instrText xml:space="preserve"> PAGEREF _Ref455941178 \h </w:instrText>
            </w:r>
            <w:r>
              <w:fldChar w:fldCharType="separate"/>
            </w:r>
            <w:r w:rsidR="00AE1B80">
              <w:rPr>
                <w:noProof/>
              </w:rPr>
              <w:t>11</w:t>
            </w:r>
            <w:r>
              <w:fldChar w:fldCharType="end"/>
            </w:r>
          </w:p>
        </w:tc>
      </w:tr>
      <w:tr w:rsidR="00677F53" w:rsidRPr="00FB4AA5" w14:paraId="1BABD2D1" w14:textId="77777777" w:rsidTr="00FB4AA5">
        <w:tc>
          <w:tcPr>
            <w:tcW w:w="8028" w:type="dxa"/>
          </w:tcPr>
          <w:p w14:paraId="05D12F79"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_Ref455941181 \h </w:instrText>
            </w:r>
            <w:r w:rsidR="00FB4AA5" w:rsidRPr="00FB4AA5">
              <w:instrText xml:space="preserve"> \* MERGEFORMAT </w:instrText>
            </w:r>
            <w:r w:rsidRPr="00FB4AA5">
              <w:fldChar w:fldCharType="separate"/>
            </w:r>
            <w:r w:rsidR="00AE1B80" w:rsidRPr="00DA5C32">
              <w:rPr>
                <w:szCs w:val="24"/>
              </w:rPr>
              <w:t xml:space="preserve">Figura </w:t>
            </w:r>
            <w:r w:rsidR="00AE1B80" w:rsidRPr="00AE1B80">
              <w:rPr>
                <w:noProof/>
                <w:szCs w:val="24"/>
              </w:rPr>
              <w:t>2</w:t>
            </w:r>
            <w:r w:rsidR="00AE1B80">
              <w:rPr>
                <w:noProof/>
                <w:szCs w:val="24"/>
              </w:rPr>
              <w:t>.</w:t>
            </w:r>
            <w:r w:rsidR="00AE1B80" w:rsidRPr="00AE1B80">
              <w:rPr>
                <w:noProof/>
                <w:szCs w:val="24"/>
              </w:rPr>
              <w:t>9</w:t>
            </w:r>
            <w:r w:rsidR="00AE1B80" w:rsidRPr="00DA5C32">
              <w:rPr>
                <w:szCs w:val="24"/>
              </w:rPr>
              <w:t xml:space="preserve"> - Etapa 4</w:t>
            </w:r>
            <w:r w:rsidRPr="00FB4AA5">
              <w:fldChar w:fldCharType="end"/>
            </w:r>
            <w:r w:rsidR="006F7A1E">
              <w:rPr>
                <w:rFonts w:eastAsia="Times New Roman" w:cs="Times New Roman"/>
                <w:szCs w:val="24"/>
                <w:lang w:eastAsia="ar-SA"/>
              </w:rPr>
              <w:t xml:space="preserve">  . . . . . . . . . . . . . . . . . . . . . . . . . . . . . . . . . . . . . . . . . . . . . . . . </w:t>
            </w:r>
          </w:p>
        </w:tc>
        <w:tc>
          <w:tcPr>
            <w:tcW w:w="720" w:type="dxa"/>
          </w:tcPr>
          <w:p w14:paraId="4516EDC1" w14:textId="77777777" w:rsidR="00677F53" w:rsidRPr="00FB4AA5" w:rsidRDefault="00FB4AA5" w:rsidP="00FB4AA5">
            <w:pPr>
              <w:snapToGrid w:val="0"/>
              <w:spacing w:before="120" w:after="120"/>
              <w:jc w:val="right"/>
            </w:pPr>
            <w:r>
              <w:fldChar w:fldCharType="begin"/>
            </w:r>
            <w:r>
              <w:instrText xml:space="preserve"> PAGEREF _Ref455941181 \h </w:instrText>
            </w:r>
            <w:r>
              <w:fldChar w:fldCharType="separate"/>
            </w:r>
            <w:r w:rsidR="00AE1B80">
              <w:rPr>
                <w:noProof/>
              </w:rPr>
              <w:t>12</w:t>
            </w:r>
            <w:r>
              <w:fldChar w:fldCharType="end"/>
            </w:r>
          </w:p>
        </w:tc>
      </w:tr>
      <w:tr w:rsidR="00677F53" w:rsidRPr="00FB4AA5" w14:paraId="43887585" w14:textId="77777777" w:rsidTr="00FB4AA5">
        <w:tc>
          <w:tcPr>
            <w:tcW w:w="8028" w:type="dxa"/>
          </w:tcPr>
          <w:p w14:paraId="29C35D44"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_Ref455941199 \h </w:instrText>
            </w:r>
            <w:r w:rsidR="00FB4AA5" w:rsidRPr="00FB4AA5">
              <w:instrText xml:space="preserve"> \* MERGEFORMAT </w:instrText>
            </w:r>
            <w:r w:rsidRPr="00FB4AA5">
              <w:fldChar w:fldCharType="separate"/>
            </w:r>
            <w:r w:rsidR="00AE1B80" w:rsidRPr="00795E52">
              <w:rPr>
                <w:szCs w:val="24"/>
              </w:rPr>
              <w:t xml:space="preserve">Figura </w:t>
            </w:r>
            <w:r w:rsidR="00AE1B80" w:rsidRPr="00AE1B80">
              <w:rPr>
                <w:noProof/>
                <w:szCs w:val="24"/>
              </w:rPr>
              <w:t>2</w:t>
            </w:r>
            <w:r w:rsidR="00AE1B80">
              <w:rPr>
                <w:noProof/>
                <w:szCs w:val="24"/>
              </w:rPr>
              <w:t>.</w:t>
            </w:r>
            <w:r w:rsidR="00AE1B80" w:rsidRPr="00AE1B80">
              <w:rPr>
                <w:noProof/>
                <w:szCs w:val="24"/>
              </w:rPr>
              <w:t>10</w:t>
            </w:r>
            <w:r w:rsidR="00AE1B80" w:rsidRPr="00795E52">
              <w:rPr>
                <w:szCs w:val="24"/>
              </w:rPr>
              <w:t xml:space="preserve"> - Te</w:t>
            </w:r>
            <w:r w:rsidR="00AE1B80">
              <w:rPr>
                <w:szCs w:val="24"/>
              </w:rPr>
              <w:t>nsão e corrente no primário após a</w:t>
            </w:r>
            <w:r w:rsidR="00AE1B80" w:rsidRPr="00795E52">
              <w:rPr>
                <w:szCs w:val="24"/>
              </w:rPr>
              <w:t xml:space="preserve"> 4ª etapa</w:t>
            </w:r>
            <w:r w:rsidRPr="00FB4AA5">
              <w:fldChar w:fldCharType="end"/>
            </w:r>
            <w:r w:rsidR="006F7A1E">
              <w:rPr>
                <w:rFonts w:eastAsia="Times New Roman" w:cs="Times New Roman"/>
                <w:szCs w:val="24"/>
                <w:lang w:eastAsia="ar-SA"/>
              </w:rPr>
              <w:t xml:space="preserve">  . . . . . . . . . . . . . . . . .</w:t>
            </w:r>
          </w:p>
        </w:tc>
        <w:tc>
          <w:tcPr>
            <w:tcW w:w="720" w:type="dxa"/>
          </w:tcPr>
          <w:p w14:paraId="46DDBC2A" w14:textId="77777777" w:rsidR="00FB4AA5" w:rsidRPr="00FB4AA5" w:rsidRDefault="00FB4AA5" w:rsidP="00FB4AA5">
            <w:pPr>
              <w:snapToGrid w:val="0"/>
              <w:spacing w:before="120" w:after="120"/>
              <w:jc w:val="right"/>
            </w:pPr>
            <w:r>
              <w:fldChar w:fldCharType="begin"/>
            </w:r>
            <w:r>
              <w:instrText xml:space="preserve"> PAGEREF _Ref455941199 \h </w:instrText>
            </w:r>
            <w:r>
              <w:fldChar w:fldCharType="separate"/>
            </w:r>
            <w:r w:rsidR="00AE1B80">
              <w:rPr>
                <w:noProof/>
              </w:rPr>
              <w:t>13</w:t>
            </w:r>
            <w:r>
              <w:fldChar w:fldCharType="end"/>
            </w:r>
          </w:p>
        </w:tc>
      </w:tr>
      <w:tr w:rsidR="00677F53" w:rsidRPr="00FB4AA5" w14:paraId="6664750D" w14:textId="77777777" w:rsidTr="00FB4AA5">
        <w:tc>
          <w:tcPr>
            <w:tcW w:w="8028" w:type="dxa"/>
          </w:tcPr>
          <w:p w14:paraId="6511361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_Ref455941204 \h </w:instrText>
            </w:r>
            <w:r w:rsidR="00FB4AA5" w:rsidRPr="00FB4AA5">
              <w:instrText xml:space="preserve"> \* MERGEFORMAT </w:instrText>
            </w:r>
            <w:r w:rsidRPr="00FB4AA5">
              <w:fldChar w:fldCharType="separate"/>
            </w:r>
            <w:r w:rsidR="00AE1B80" w:rsidRPr="00D94D37">
              <w:rPr>
                <w:szCs w:val="24"/>
              </w:rPr>
              <w:t xml:space="preserve">Figura </w:t>
            </w:r>
            <w:r w:rsidR="00AE1B80" w:rsidRPr="00AE1B80">
              <w:rPr>
                <w:noProof/>
                <w:szCs w:val="24"/>
              </w:rPr>
              <w:t>3</w:t>
            </w:r>
            <w:r w:rsidR="00AE1B80">
              <w:rPr>
                <w:noProof/>
                <w:szCs w:val="24"/>
              </w:rPr>
              <w:t>.</w:t>
            </w:r>
            <w:r w:rsidR="00AE1B80" w:rsidRPr="00AE1B80">
              <w:rPr>
                <w:noProof/>
                <w:szCs w:val="24"/>
              </w:rPr>
              <w:t>1</w:t>
            </w:r>
            <w:r w:rsidR="00AE1B80" w:rsidRPr="00D94D37">
              <w:rPr>
                <w:szCs w:val="24"/>
              </w:rPr>
              <w:t xml:space="preserve"> - Conversor Buck</w:t>
            </w:r>
            <w:r w:rsidRPr="00FB4AA5">
              <w:fldChar w:fldCharType="end"/>
            </w:r>
            <w:r w:rsidR="006F7A1E">
              <w:rPr>
                <w:rFonts w:eastAsia="Times New Roman" w:cs="Times New Roman"/>
                <w:szCs w:val="24"/>
                <w:lang w:eastAsia="ar-SA"/>
              </w:rPr>
              <w:t xml:space="preserve">  . . . . . . . . . . . . . . . . . . . . . . . . . . . . . . . . . . . . . . . . . </w:t>
            </w:r>
          </w:p>
        </w:tc>
        <w:tc>
          <w:tcPr>
            <w:tcW w:w="720" w:type="dxa"/>
          </w:tcPr>
          <w:p w14:paraId="6056360D" w14:textId="77777777" w:rsidR="00677F53" w:rsidRPr="00FB4AA5" w:rsidRDefault="00FB4AA5" w:rsidP="00FB4AA5">
            <w:pPr>
              <w:snapToGrid w:val="0"/>
              <w:spacing w:before="120" w:after="120"/>
              <w:jc w:val="right"/>
            </w:pPr>
            <w:r>
              <w:fldChar w:fldCharType="begin"/>
            </w:r>
            <w:r>
              <w:instrText xml:space="preserve"> PAGEREF _Ref455941204 \h </w:instrText>
            </w:r>
            <w:r>
              <w:fldChar w:fldCharType="separate"/>
            </w:r>
            <w:r w:rsidR="00AE1B80">
              <w:rPr>
                <w:noProof/>
              </w:rPr>
              <w:t>19</w:t>
            </w:r>
            <w:r>
              <w:fldChar w:fldCharType="end"/>
            </w:r>
          </w:p>
        </w:tc>
      </w:tr>
      <w:tr w:rsidR="00677F53" w:rsidRPr="00FB4AA5" w14:paraId="2BCFACCD" w14:textId="77777777" w:rsidTr="00FB4AA5">
        <w:tc>
          <w:tcPr>
            <w:tcW w:w="8028" w:type="dxa"/>
          </w:tcPr>
          <w:p w14:paraId="36EB55E1"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_Ref455941211 \h </w:instrText>
            </w:r>
            <w:r w:rsidR="00FB4AA5" w:rsidRPr="00FB4AA5">
              <w:instrText xml:space="preserve"> \* MERGEFORMAT </w:instrText>
            </w:r>
            <w:r w:rsidRPr="00FB4AA5">
              <w:fldChar w:fldCharType="separate"/>
            </w:r>
            <w:r w:rsidR="00AE1B80" w:rsidRPr="0051738F">
              <w:rPr>
                <w:szCs w:val="24"/>
              </w:rPr>
              <w:t xml:space="preserve">Figura </w:t>
            </w:r>
            <w:r w:rsidR="00AE1B80" w:rsidRPr="00AE1B80">
              <w:rPr>
                <w:noProof/>
                <w:szCs w:val="24"/>
              </w:rPr>
              <w:t>3</w:t>
            </w:r>
            <w:r w:rsidR="00AE1B80">
              <w:rPr>
                <w:noProof/>
                <w:szCs w:val="24"/>
              </w:rPr>
              <w:t>.</w:t>
            </w:r>
            <w:r w:rsidR="00AE1B80" w:rsidRPr="00AE1B80">
              <w:rPr>
                <w:noProof/>
                <w:szCs w:val="24"/>
              </w:rPr>
              <w:t>2</w:t>
            </w:r>
            <w:r w:rsidR="00AE1B80" w:rsidRPr="0051738F">
              <w:rPr>
                <w:szCs w:val="24"/>
              </w:rPr>
              <w:t xml:space="preserve"> - Modelo de pequenos sinais do Conversor Buck</w:t>
            </w:r>
            <w:r w:rsidRPr="00FB4AA5">
              <w:fldChar w:fldCharType="end"/>
            </w:r>
            <w:r w:rsidR="006F7A1E">
              <w:rPr>
                <w:rFonts w:eastAsia="Times New Roman" w:cs="Times New Roman"/>
                <w:szCs w:val="24"/>
                <w:lang w:eastAsia="ar-SA"/>
              </w:rPr>
              <w:t xml:space="preserve">  . . . . . . . . . . . . . . . . </w:t>
            </w:r>
          </w:p>
        </w:tc>
        <w:tc>
          <w:tcPr>
            <w:tcW w:w="720" w:type="dxa"/>
          </w:tcPr>
          <w:p w14:paraId="7D4A70A0" w14:textId="77777777" w:rsidR="00677F53" w:rsidRPr="00FB4AA5" w:rsidRDefault="00FB4AA5" w:rsidP="00FB4AA5">
            <w:pPr>
              <w:snapToGrid w:val="0"/>
              <w:spacing w:before="120" w:after="120"/>
              <w:jc w:val="right"/>
            </w:pPr>
            <w:r>
              <w:fldChar w:fldCharType="begin"/>
            </w:r>
            <w:r>
              <w:instrText xml:space="preserve"> PAGEREF _Ref455941211 \h </w:instrText>
            </w:r>
            <w:r>
              <w:fldChar w:fldCharType="separate"/>
            </w:r>
            <w:r w:rsidR="00AE1B80">
              <w:rPr>
                <w:noProof/>
              </w:rPr>
              <w:t>19</w:t>
            </w:r>
            <w:r>
              <w:fldChar w:fldCharType="end"/>
            </w:r>
          </w:p>
        </w:tc>
      </w:tr>
      <w:tr w:rsidR="00677F53" w:rsidRPr="00FB4AA5" w14:paraId="2E5F85EF" w14:textId="77777777" w:rsidTr="00FB4AA5">
        <w:tc>
          <w:tcPr>
            <w:tcW w:w="8028" w:type="dxa"/>
          </w:tcPr>
          <w:p w14:paraId="592505E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_Ref455941215 \h </w:instrText>
            </w:r>
            <w:r w:rsidR="00FB4AA5" w:rsidRPr="00FB4AA5">
              <w:instrText xml:space="preserve"> \* MERGEFORMAT </w:instrText>
            </w:r>
            <w:r w:rsidRPr="00FB4AA5">
              <w:fldChar w:fldCharType="separate"/>
            </w:r>
            <w:r w:rsidR="00AE1B80" w:rsidRPr="00605F77">
              <w:rPr>
                <w:szCs w:val="24"/>
              </w:rPr>
              <w:t xml:space="preserve">Figura </w:t>
            </w:r>
            <w:r w:rsidR="00AE1B80" w:rsidRPr="00AE1B80">
              <w:rPr>
                <w:noProof/>
                <w:szCs w:val="24"/>
              </w:rPr>
              <w:t>3</w:t>
            </w:r>
            <w:r w:rsidR="00AE1B80">
              <w:rPr>
                <w:noProof/>
                <w:szCs w:val="24"/>
              </w:rPr>
              <w:t>.</w:t>
            </w:r>
            <w:r w:rsidR="00AE1B80" w:rsidRPr="00AE1B80">
              <w:rPr>
                <w:noProof/>
                <w:szCs w:val="24"/>
              </w:rPr>
              <w:t>3</w:t>
            </w:r>
            <w:r w:rsidR="00AE1B80" w:rsidRPr="00605F7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14:paraId="7C60F337"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_Ref455941215 \h </w:instrText>
            </w:r>
            <w:r w:rsidR="00FB4AA5">
              <w:fldChar w:fldCharType="separate"/>
            </w:r>
            <w:r w:rsidR="00AE1B80">
              <w:rPr>
                <w:noProof/>
              </w:rPr>
              <w:t>20</w:t>
            </w:r>
            <w:r w:rsidR="00FB4AA5">
              <w:fldChar w:fldCharType="end"/>
            </w:r>
          </w:p>
        </w:tc>
      </w:tr>
      <w:tr w:rsidR="00677F53" w:rsidRPr="00FB4AA5" w14:paraId="6716196F" w14:textId="77777777" w:rsidTr="00FB4AA5">
        <w:tc>
          <w:tcPr>
            <w:tcW w:w="8028" w:type="dxa"/>
          </w:tcPr>
          <w:p w14:paraId="21A1EC8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_Ref455941220 \h </w:instrText>
            </w:r>
            <w:r w:rsidR="00FB4AA5" w:rsidRPr="00FB4AA5">
              <w:instrText xml:space="preserve"> \* MERGEFORMAT </w:instrText>
            </w:r>
            <w:r w:rsidRPr="00FB4AA5">
              <w:fldChar w:fldCharType="separate"/>
            </w:r>
            <w:r w:rsidR="00AE1B80" w:rsidRPr="00E9124F">
              <w:rPr>
                <w:szCs w:val="24"/>
              </w:rPr>
              <w:t xml:space="preserve">Figura </w:t>
            </w:r>
            <w:r w:rsidR="00AE1B80" w:rsidRPr="00AE1B80">
              <w:rPr>
                <w:noProof/>
                <w:szCs w:val="24"/>
              </w:rPr>
              <w:t>3</w:t>
            </w:r>
            <w:r w:rsidR="00AE1B80">
              <w:rPr>
                <w:noProof/>
                <w:szCs w:val="24"/>
              </w:rPr>
              <w:t>.</w:t>
            </w:r>
            <w:r w:rsidR="00AE1B80" w:rsidRPr="00AE1B80">
              <w:rPr>
                <w:noProof/>
                <w:szCs w:val="24"/>
              </w:rPr>
              <w:t>4</w:t>
            </w:r>
            <w:r w:rsidR="00AE1B80" w:rsidRPr="00E9124F">
              <w:rPr>
                <w:szCs w:val="24"/>
              </w:rPr>
              <w:t xml:space="preserve"> - Diferença do ciclo de trabalho entre primario e secundário do transformador</w:t>
            </w:r>
            <w:r w:rsidRPr="00FB4AA5">
              <w:fldChar w:fldCharType="end"/>
            </w:r>
            <w:r w:rsidR="006F7A1E">
              <w:rPr>
                <w:rFonts w:eastAsia="Times New Roman" w:cs="Times New Roman"/>
                <w:szCs w:val="24"/>
                <w:lang w:eastAsia="ar-SA"/>
              </w:rPr>
              <w:t xml:space="preserve">  . . . . . . . . . . . . . . . . . . . . . . . . . . . . . . . . . . . . . . . . . . . . . . . . . . . . . </w:t>
            </w:r>
          </w:p>
        </w:tc>
        <w:tc>
          <w:tcPr>
            <w:tcW w:w="720" w:type="dxa"/>
          </w:tcPr>
          <w:p w14:paraId="5BFBD48D"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_Ref455941220 \h </w:instrText>
            </w:r>
            <w:r w:rsidR="00FB4AA5">
              <w:fldChar w:fldCharType="separate"/>
            </w:r>
            <w:r w:rsidR="00AE1B80">
              <w:rPr>
                <w:noProof/>
              </w:rPr>
              <w:t>21</w:t>
            </w:r>
            <w:r w:rsidR="00FB4AA5">
              <w:fldChar w:fldCharType="end"/>
            </w:r>
          </w:p>
        </w:tc>
      </w:tr>
      <w:tr w:rsidR="00677F53" w:rsidRPr="00FB4AA5" w14:paraId="0BFDFE4A" w14:textId="77777777" w:rsidTr="00FB4AA5">
        <w:tc>
          <w:tcPr>
            <w:tcW w:w="8028" w:type="dxa"/>
          </w:tcPr>
          <w:p w14:paraId="55DAACF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_Ref455941225 \h </w:instrText>
            </w:r>
            <w:r w:rsidR="00FB4AA5" w:rsidRPr="00FB4AA5">
              <w:instrText xml:space="preserve"> \* MERGEFORMAT </w:instrText>
            </w:r>
            <w:r w:rsidRPr="00FB4AA5">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5</w:t>
            </w:r>
            <w:r w:rsidR="00AE1B80" w:rsidRPr="00A32744">
              <w:rPr>
                <w:szCs w:val="24"/>
              </w:rPr>
              <w:t xml:space="preserve"> - Perturnação devido à var</w:t>
            </w:r>
            <w:r w:rsidR="00AE1B80">
              <w:rPr>
                <w:szCs w:val="24"/>
              </w:rPr>
              <w:t>iação da corrente no indutor Lout</w:t>
            </w:r>
            <w:r w:rsidRPr="00FB4AA5">
              <w:fldChar w:fldCharType="end"/>
            </w:r>
            <w:r w:rsidR="006F7A1E">
              <w:rPr>
                <w:rFonts w:eastAsia="Times New Roman" w:cs="Times New Roman"/>
                <w:szCs w:val="24"/>
                <w:lang w:eastAsia="ar-SA"/>
              </w:rPr>
              <w:t xml:space="preserve">  . . . . . . . . </w:t>
            </w:r>
          </w:p>
        </w:tc>
        <w:tc>
          <w:tcPr>
            <w:tcW w:w="720" w:type="dxa"/>
          </w:tcPr>
          <w:p w14:paraId="412A39F3" w14:textId="77777777" w:rsidR="00677F53" w:rsidRPr="00FB4AA5" w:rsidRDefault="00FB4AA5" w:rsidP="00FB4AA5">
            <w:pPr>
              <w:snapToGrid w:val="0"/>
              <w:spacing w:before="120" w:after="120"/>
              <w:jc w:val="right"/>
            </w:pPr>
            <w:r>
              <w:fldChar w:fldCharType="begin"/>
            </w:r>
            <w:r>
              <w:instrText xml:space="preserve"> PAGEREF _Ref455941225 \h </w:instrText>
            </w:r>
            <w:r>
              <w:fldChar w:fldCharType="separate"/>
            </w:r>
            <w:r w:rsidR="00AE1B80">
              <w:rPr>
                <w:noProof/>
              </w:rPr>
              <w:t>22</w:t>
            </w:r>
            <w:r>
              <w:fldChar w:fldCharType="end"/>
            </w:r>
          </w:p>
        </w:tc>
      </w:tr>
      <w:tr w:rsidR="00677F53" w:rsidRPr="00FB4AA5" w14:paraId="1C0E272E" w14:textId="77777777" w:rsidTr="00FB4AA5">
        <w:tc>
          <w:tcPr>
            <w:tcW w:w="8028" w:type="dxa"/>
          </w:tcPr>
          <w:p w14:paraId="2A111CA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_Ref454632676 \h </w:instrText>
            </w:r>
            <w:r w:rsidR="00FB4AA5" w:rsidRPr="00FB4AA5">
              <w:instrText xml:space="preserve"> \* MERGEFORMAT </w:instrText>
            </w:r>
            <w:r w:rsidRPr="00FB4AA5">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6</w:t>
            </w:r>
            <w:r w:rsidR="00AE1B80" w:rsidRPr="00A32744">
              <w:rPr>
                <w:szCs w:val="24"/>
              </w:rPr>
              <w:t xml:space="preserve"> - Perturbação devido à variação da tensão de entrada</w:t>
            </w:r>
            <w:r w:rsidRPr="00FB4AA5">
              <w:fldChar w:fldCharType="end"/>
            </w:r>
            <w:r w:rsidR="006F7A1E">
              <w:rPr>
                <w:rFonts w:eastAsia="Times New Roman" w:cs="Times New Roman"/>
                <w:szCs w:val="24"/>
                <w:lang w:eastAsia="ar-SA"/>
              </w:rPr>
              <w:t xml:space="preserve">  . . . . . . . . . . . . . </w:t>
            </w:r>
          </w:p>
        </w:tc>
        <w:tc>
          <w:tcPr>
            <w:tcW w:w="720" w:type="dxa"/>
          </w:tcPr>
          <w:p w14:paraId="6D84D5E2" w14:textId="77777777" w:rsidR="00677F53" w:rsidRPr="00FB4AA5" w:rsidRDefault="00FB4AA5" w:rsidP="00FB4AA5">
            <w:pPr>
              <w:snapToGrid w:val="0"/>
              <w:spacing w:before="120" w:after="120"/>
              <w:jc w:val="right"/>
            </w:pPr>
            <w:r>
              <w:fldChar w:fldCharType="begin"/>
            </w:r>
            <w:r>
              <w:instrText xml:space="preserve"> PAGEREF _Ref454632676 \h </w:instrText>
            </w:r>
            <w:r>
              <w:fldChar w:fldCharType="separate"/>
            </w:r>
            <w:r w:rsidR="00AE1B80">
              <w:rPr>
                <w:noProof/>
              </w:rPr>
              <w:t>23</w:t>
            </w:r>
            <w:r>
              <w:fldChar w:fldCharType="end"/>
            </w:r>
          </w:p>
        </w:tc>
      </w:tr>
      <w:tr w:rsidR="00677F53" w:rsidRPr="00FB4AA5" w14:paraId="217CF0BA" w14:textId="77777777" w:rsidTr="00FB4AA5">
        <w:tc>
          <w:tcPr>
            <w:tcW w:w="8028" w:type="dxa"/>
          </w:tcPr>
          <w:p w14:paraId="6601CEB9"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_Ref455941232 \h </w:instrText>
            </w:r>
            <w:r w:rsidR="00FB4AA5" w:rsidRPr="00FB4AA5">
              <w:instrText xml:space="preserve"> \* MERGEFORMAT </w:instrText>
            </w:r>
            <w:r w:rsidRPr="00FB4AA5">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AE1B80" w:rsidRPr="00C529D7">
              <w:rPr>
                <w:szCs w:val="24"/>
              </w:rPr>
              <w:t xml:space="preserve"> - Modelo de Pequenos Sinais do Conversor em Ponte Completa com ZVS e controle por desvio de fase</w:t>
            </w:r>
            <w:r w:rsidRPr="00FB4AA5">
              <w:fldChar w:fldCharType="end"/>
            </w:r>
            <w:r w:rsidR="006F7A1E">
              <w:rPr>
                <w:rFonts w:eastAsia="Times New Roman" w:cs="Times New Roman"/>
                <w:szCs w:val="24"/>
                <w:lang w:eastAsia="ar-SA"/>
              </w:rPr>
              <w:t xml:space="preserve">  . . . . . . . . . . . . . . . . . . . . . . . . . . . . . . . . . . . . . </w:t>
            </w:r>
          </w:p>
        </w:tc>
        <w:tc>
          <w:tcPr>
            <w:tcW w:w="720" w:type="dxa"/>
          </w:tcPr>
          <w:p w14:paraId="6E648631"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_Ref455941232 \h </w:instrText>
            </w:r>
            <w:r w:rsidR="00FB4AA5">
              <w:fldChar w:fldCharType="separate"/>
            </w:r>
            <w:r w:rsidR="00AE1B80">
              <w:rPr>
                <w:noProof/>
              </w:rPr>
              <w:t>24</w:t>
            </w:r>
            <w:r w:rsidR="00FB4AA5">
              <w:fldChar w:fldCharType="end"/>
            </w:r>
          </w:p>
        </w:tc>
      </w:tr>
      <w:tr w:rsidR="00677F53" w:rsidRPr="00FB4AA5" w14:paraId="6EBF91EC" w14:textId="77777777" w:rsidTr="00FB4AA5">
        <w:tc>
          <w:tcPr>
            <w:tcW w:w="8028" w:type="dxa"/>
          </w:tcPr>
          <w:p w14:paraId="512BCAD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_Ref455941239 \h </w:instrText>
            </w:r>
            <w:r w:rsidR="00FB4AA5" w:rsidRPr="00FB4AA5">
              <w:instrText xml:space="preserve"> \* MERGEFORMAT </w:instrText>
            </w:r>
            <w:r w:rsidRPr="00FB4AA5">
              <w:fldChar w:fldCharType="separate"/>
            </w:r>
            <w:r w:rsidR="00AE1B80" w:rsidRPr="008D17D9">
              <w:rPr>
                <w:szCs w:val="24"/>
              </w:rPr>
              <w:t xml:space="preserve">Figura </w:t>
            </w:r>
            <w:r w:rsidR="00AE1B80" w:rsidRPr="00AE1B80">
              <w:rPr>
                <w:noProof/>
                <w:szCs w:val="24"/>
              </w:rPr>
              <w:t>3</w:t>
            </w:r>
            <w:r w:rsidR="00AE1B80">
              <w:rPr>
                <w:noProof/>
                <w:szCs w:val="24"/>
              </w:rPr>
              <w:t>.</w:t>
            </w:r>
            <w:r w:rsidR="00AE1B80" w:rsidRPr="00AE1B80">
              <w:rPr>
                <w:noProof/>
                <w:szCs w:val="24"/>
              </w:rPr>
              <w:t>8</w:t>
            </w:r>
            <w:r w:rsidR="00AE1B80" w:rsidRPr="008D17D9">
              <w:rPr>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14:paraId="18116796" w14:textId="77777777" w:rsidR="00677F53" w:rsidRPr="00FB4AA5" w:rsidRDefault="00FB4AA5" w:rsidP="00FB4AA5">
            <w:pPr>
              <w:snapToGrid w:val="0"/>
              <w:spacing w:before="120" w:after="120"/>
              <w:jc w:val="right"/>
            </w:pPr>
            <w:r>
              <w:fldChar w:fldCharType="begin"/>
            </w:r>
            <w:r>
              <w:instrText xml:space="preserve"> PAGEREF _Ref455941239 \h </w:instrText>
            </w:r>
            <w:r>
              <w:fldChar w:fldCharType="separate"/>
            </w:r>
            <w:r w:rsidR="00AE1B80">
              <w:rPr>
                <w:noProof/>
              </w:rPr>
              <w:t>24</w:t>
            </w:r>
            <w:r>
              <w:fldChar w:fldCharType="end"/>
            </w:r>
          </w:p>
        </w:tc>
      </w:tr>
      <w:tr w:rsidR="00677F53" w:rsidRPr="00FB4AA5" w14:paraId="2DCF8563" w14:textId="77777777" w:rsidTr="00FB4AA5">
        <w:tc>
          <w:tcPr>
            <w:tcW w:w="8028" w:type="dxa"/>
          </w:tcPr>
          <w:p w14:paraId="464DFFEC"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_Ref455941244 \h </w:instrText>
            </w:r>
            <w:r w:rsidR="00FB4AA5" w:rsidRPr="00FB4AA5">
              <w:instrText xml:space="preserve"> \* MERGEFORMAT </w:instrText>
            </w:r>
            <w:r w:rsidRPr="00FB4AA5">
              <w:fldChar w:fldCharType="separate"/>
            </w:r>
            <w:r w:rsidR="00AE1B80" w:rsidRPr="00603818">
              <w:rPr>
                <w:szCs w:val="24"/>
              </w:rPr>
              <w:t xml:space="preserve">Figura </w:t>
            </w:r>
            <w:r w:rsidR="00AE1B80" w:rsidRPr="00AE1B80">
              <w:rPr>
                <w:noProof/>
                <w:szCs w:val="24"/>
              </w:rPr>
              <w:t>4</w:t>
            </w:r>
            <w:r w:rsidR="00AE1B80">
              <w:rPr>
                <w:noProof/>
                <w:szCs w:val="24"/>
              </w:rPr>
              <w:t>.</w:t>
            </w:r>
            <w:r w:rsidR="00AE1B80" w:rsidRPr="00AE1B80">
              <w:rPr>
                <w:noProof/>
                <w:szCs w:val="24"/>
              </w:rPr>
              <w:t>1</w:t>
            </w:r>
            <w:r w:rsidR="00AE1B80" w:rsidRPr="00603818">
              <w:rPr>
                <w:szCs w:val="24"/>
              </w:rPr>
              <w:t xml:space="preserve"> </w:t>
            </w:r>
            <w:r w:rsidR="00AE1B80">
              <w:rPr>
                <w:szCs w:val="24"/>
              </w:rPr>
              <w:t>-</w:t>
            </w:r>
            <w:r w:rsidR="00AE1B80" w:rsidRPr="00603818">
              <w:rPr>
                <w:szCs w:val="24"/>
              </w:rPr>
              <w:t xml:space="preserve"> Circuito do conversor boost utilizado na unidade retificadora. A corrente IL representa a carga, que no caso é o nosso conversor em estudo</w:t>
            </w:r>
            <w:r w:rsidR="00AE1B80" w:rsidRPr="00AE1B80">
              <w:rPr>
                <w:i/>
                <w:szCs w:val="24"/>
              </w:rPr>
              <w:t>.</w:t>
            </w:r>
            <w:r w:rsidRPr="00FB4AA5">
              <w:fldChar w:fldCharType="end"/>
            </w:r>
            <w:r w:rsidR="006F7A1E">
              <w:rPr>
                <w:rFonts w:eastAsia="Times New Roman" w:cs="Times New Roman"/>
                <w:szCs w:val="24"/>
                <w:lang w:eastAsia="ar-SA"/>
              </w:rPr>
              <w:t xml:space="preserve">  . . . . . </w:t>
            </w:r>
          </w:p>
        </w:tc>
        <w:tc>
          <w:tcPr>
            <w:tcW w:w="720" w:type="dxa"/>
          </w:tcPr>
          <w:p w14:paraId="395FDDDF"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_Ref455941244 \h </w:instrText>
            </w:r>
            <w:r w:rsidR="00FB4AA5">
              <w:fldChar w:fldCharType="separate"/>
            </w:r>
            <w:r w:rsidR="00AE1B80">
              <w:rPr>
                <w:noProof/>
              </w:rPr>
              <w:t>26</w:t>
            </w:r>
            <w:r w:rsidR="00FB4AA5">
              <w:fldChar w:fldCharType="end"/>
            </w:r>
          </w:p>
        </w:tc>
      </w:tr>
      <w:tr w:rsidR="00677F53" w:rsidRPr="00FB4AA5" w14:paraId="100BE9F3" w14:textId="77777777" w:rsidTr="00FB4AA5">
        <w:tc>
          <w:tcPr>
            <w:tcW w:w="8028" w:type="dxa"/>
          </w:tcPr>
          <w:p w14:paraId="0D3CE47C"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_Ref451709222 \h </w:instrText>
            </w:r>
            <w:r w:rsidR="00FB4AA5" w:rsidRPr="00FB4AA5">
              <w:instrText xml:space="preserve"> \* MERGEFORMAT </w:instrText>
            </w:r>
            <w:r w:rsidRPr="00FB4AA5">
              <w:fldChar w:fldCharType="separate"/>
            </w:r>
            <w:r w:rsidR="00AE1B80" w:rsidRPr="00EF1F1A">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AE1B80" w:rsidRPr="00EF1F1A">
              <w:rPr>
                <w:color w:val="000000" w:themeColor="text1"/>
                <w:szCs w:val="24"/>
              </w:rPr>
              <w:t xml:space="preserve"> - Diagrama em blocos do controle</w:t>
            </w:r>
            <w:r w:rsidRPr="00FB4AA5">
              <w:fldChar w:fldCharType="end"/>
            </w:r>
            <w:r w:rsidR="006F7A1E">
              <w:rPr>
                <w:rFonts w:eastAsia="Times New Roman" w:cs="Times New Roman"/>
                <w:szCs w:val="24"/>
                <w:lang w:eastAsia="ar-SA"/>
              </w:rPr>
              <w:t xml:space="preserve">  . . . . . . . . . . . . . . . . . . . . . . . . . . . . </w:t>
            </w:r>
          </w:p>
        </w:tc>
        <w:tc>
          <w:tcPr>
            <w:tcW w:w="720" w:type="dxa"/>
          </w:tcPr>
          <w:p w14:paraId="74162164" w14:textId="77777777" w:rsidR="00677F53" w:rsidRPr="00FB4AA5" w:rsidRDefault="00FB4AA5" w:rsidP="00FB4AA5">
            <w:pPr>
              <w:snapToGrid w:val="0"/>
              <w:spacing w:before="120" w:after="120"/>
              <w:jc w:val="right"/>
            </w:pPr>
            <w:r>
              <w:fldChar w:fldCharType="begin"/>
            </w:r>
            <w:r>
              <w:instrText xml:space="preserve"> PAGEREF _Ref451709222 \h </w:instrText>
            </w:r>
            <w:r>
              <w:fldChar w:fldCharType="separate"/>
            </w:r>
            <w:r w:rsidR="00AE1B80">
              <w:rPr>
                <w:noProof/>
              </w:rPr>
              <w:t>31</w:t>
            </w:r>
            <w:r>
              <w:fldChar w:fldCharType="end"/>
            </w:r>
          </w:p>
        </w:tc>
      </w:tr>
      <w:tr w:rsidR="00677F53" w:rsidRPr="00FB4AA5" w14:paraId="4CB89AF9" w14:textId="77777777" w:rsidTr="00FB4AA5">
        <w:tc>
          <w:tcPr>
            <w:tcW w:w="8028" w:type="dxa"/>
          </w:tcPr>
          <w:p w14:paraId="341AC30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_Ref455941251 \h </w:instrText>
            </w:r>
            <w:r w:rsidR="00FB4AA5" w:rsidRPr="00FB4AA5">
              <w:instrText xml:space="preserve"> \* MERGEFORMAT </w:instrText>
            </w:r>
            <w:r w:rsidRPr="00FB4AA5">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AE1B80" w:rsidRPr="00E5068E">
              <w:rPr>
                <w:szCs w:val="24"/>
              </w:rPr>
              <w:t xml:space="preserve"> - Lógica que transforma o sinal de saída do controle em diferença de fase do acionamento das chaves</w:t>
            </w:r>
            <w:r w:rsidRPr="00FB4AA5">
              <w:fldChar w:fldCharType="end"/>
            </w:r>
            <w:r w:rsidR="006F7A1E">
              <w:rPr>
                <w:rFonts w:eastAsia="Times New Roman" w:cs="Times New Roman"/>
                <w:szCs w:val="24"/>
                <w:lang w:eastAsia="ar-SA"/>
              </w:rPr>
              <w:t xml:space="preserve">  . . . . . . . . . . . . . . . . . . . . . . . . . . . . . . . . . . . . . . . </w:t>
            </w:r>
          </w:p>
        </w:tc>
        <w:tc>
          <w:tcPr>
            <w:tcW w:w="720" w:type="dxa"/>
          </w:tcPr>
          <w:p w14:paraId="01B9B746"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_Ref455941251 \h </w:instrText>
            </w:r>
            <w:r w:rsidR="00FB4AA5">
              <w:fldChar w:fldCharType="separate"/>
            </w:r>
            <w:r w:rsidR="00AE1B80">
              <w:rPr>
                <w:noProof/>
              </w:rPr>
              <w:t>32</w:t>
            </w:r>
            <w:r w:rsidR="00FB4AA5">
              <w:fldChar w:fldCharType="end"/>
            </w:r>
          </w:p>
        </w:tc>
      </w:tr>
      <w:tr w:rsidR="00677F53" w:rsidRPr="00FB4AA5" w14:paraId="4661819A" w14:textId="77777777" w:rsidTr="00FB4AA5">
        <w:tc>
          <w:tcPr>
            <w:tcW w:w="8028" w:type="dxa"/>
          </w:tcPr>
          <w:p w14:paraId="611E122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_Ref455941257 \h </w:instrText>
            </w:r>
            <w:r w:rsidR="00FB4AA5" w:rsidRPr="00FB4AA5">
              <w:instrText xml:space="preserve"> \* MERGEFORMAT </w:instrText>
            </w:r>
            <w:r w:rsidRPr="00FB4AA5">
              <w:fldChar w:fldCharType="separate"/>
            </w:r>
            <w:r w:rsidR="00AE1B80" w:rsidRPr="00C6564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4</w:t>
            </w:r>
            <w:r w:rsidR="00AE1B80" w:rsidRPr="00C65649">
              <w:rPr>
                <w:color w:val="000000" w:themeColor="text1"/>
                <w:szCs w:val="24"/>
              </w:rPr>
              <w:t xml:space="preserve"> - Controle da corrente no Indutor de saída</w:t>
            </w:r>
            <w:r w:rsidRPr="00FB4AA5">
              <w:fldChar w:fldCharType="end"/>
            </w:r>
            <w:r w:rsidR="006F7A1E">
              <w:rPr>
                <w:rFonts w:eastAsia="Times New Roman" w:cs="Times New Roman"/>
                <w:szCs w:val="24"/>
                <w:lang w:eastAsia="ar-SA"/>
              </w:rPr>
              <w:t xml:space="preserve">  . . . . . . . . . . . . . . . . . . . . . . </w:t>
            </w:r>
          </w:p>
        </w:tc>
        <w:tc>
          <w:tcPr>
            <w:tcW w:w="720" w:type="dxa"/>
          </w:tcPr>
          <w:p w14:paraId="59AC69BE" w14:textId="77777777" w:rsidR="00677F53" w:rsidRPr="00FB4AA5" w:rsidRDefault="00FB4AA5" w:rsidP="00FB4AA5">
            <w:pPr>
              <w:snapToGrid w:val="0"/>
              <w:spacing w:before="120" w:after="120"/>
              <w:jc w:val="right"/>
            </w:pPr>
            <w:r>
              <w:fldChar w:fldCharType="begin"/>
            </w:r>
            <w:r>
              <w:instrText xml:space="preserve"> PAGEREF _Ref455941257 \h </w:instrText>
            </w:r>
            <w:r>
              <w:fldChar w:fldCharType="separate"/>
            </w:r>
            <w:r w:rsidR="00AE1B80">
              <w:rPr>
                <w:noProof/>
              </w:rPr>
              <w:t>32</w:t>
            </w:r>
            <w:r>
              <w:fldChar w:fldCharType="end"/>
            </w:r>
          </w:p>
        </w:tc>
      </w:tr>
      <w:tr w:rsidR="00677F53" w:rsidRPr="00FB4AA5" w14:paraId="2FA0F547" w14:textId="77777777" w:rsidTr="00FB4AA5">
        <w:tc>
          <w:tcPr>
            <w:tcW w:w="8028" w:type="dxa"/>
          </w:tcPr>
          <w:p w14:paraId="25B5DA26"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_Ref455941261 \h </w:instrText>
            </w:r>
            <w:r w:rsidR="00FB4AA5" w:rsidRPr="00FB4AA5">
              <w:instrText xml:space="preserve"> \* MERGEFORMAT </w:instrText>
            </w:r>
            <w:r w:rsidRPr="00FB4AA5">
              <w:fldChar w:fldCharType="separate"/>
            </w:r>
            <w:r w:rsidR="00AE1B80" w:rsidRPr="001742D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5</w:t>
            </w:r>
            <w:r w:rsidR="00AE1B80">
              <w:rPr>
                <w:color w:val="000000" w:themeColor="text1"/>
                <w:szCs w:val="24"/>
              </w:rPr>
              <w:t xml:space="preserve"> - Diagrama de Bode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14:paraId="4C7E982E" w14:textId="77777777" w:rsidR="00677F53" w:rsidRPr="00FB4AA5" w:rsidRDefault="00FB4AA5" w:rsidP="00FB4AA5">
            <w:pPr>
              <w:snapToGrid w:val="0"/>
              <w:spacing w:before="120" w:after="120"/>
              <w:jc w:val="right"/>
            </w:pPr>
            <w:r>
              <w:fldChar w:fldCharType="begin"/>
            </w:r>
            <w:r>
              <w:instrText xml:space="preserve"> PAGEREF _Ref455941261 \h </w:instrText>
            </w:r>
            <w:r>
              <w:fldChar w:fldCharType="separate"/>
            </w:r>
            <w:r w:rsidR="00AE1B80">
              <w:rPr>
                <w:noProof/>
              </w:rPr>
              <w:t>33</w:t>
            </w:r>
            <w:r>
              <w:fldChar w:fldCharType="end"/>
            </w:r>
          </w:p>
        </w:tc>
      </w:tr>
      <w:tr w:rsidR="00677F53" w:rsidRPr="00FB4AA5" w14:paraId="1F15E0E9" w14:textId="77777777" w:rsidTr="00FB4AA5">
        <w:tc>
          <w:tcPr>
            <w:tcW w:w="8028" w:type="dxa"/>
          </w:tcPr>
          <w:p w14:paraId="4CEE731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_Ref455941265 \h </w:instrText>
            </w:r>
            <w:r w:rsidR="00FB4AA5" w:rsidRPr="00FB4AA5">
              <w:instrText xml:space="preserve"> \* MERGEFORMAT </w:instrText>
            </w:r>
            <w:r w:rsidRPr="00FB4AA5">
              <w:fldChar w:fldCharType="separate"/>
            </w:r>
            <w:r w:rsidR="00AE1B80" w:rsidRPr="00052D85">
              <w:rPr>
                <w:szCs w:val="24"/>
              </w:rPr>
              <w:t xml:space="preserve">Figura </w:t>
            </w:r>
            <w:r w:rsidR="00AE1B80" w:rsidRPr="00AE1B80">
              <w:rPr>
                <w:noProof/>
                <w:szCs w:val="24"/>
              </w:rPr>
              <w:t>4</w:t>
            </w:r>
            <w:r w:rsidR="00AE1B80">
              <w:rPr>
                <w:noProof/>
                <w:szCs w:val="24"/>
              </w:rPr>
              <w:t>.</w:t>
            </w:r>
            <w:r w:rsidR="00AE1B80" w:rsidRPr="00AE1B80">
              <w:rPr>
                <w:noProof/>
                <w:szCs w:val="24"/>
              </w:rPr>
              <w:t>6</w:t>
            </w:r>
            <w:r w:rsidR="00AE1B80" w:rsidRPr="00052D85">
              <w:rPr>
                <w:szCs w:val="24"/>
              </w:rPr>
              <w:t xml:space="preserve"> - Controle da tensão de saída do conversor</w:t>
            </w:r>
            <w:r w:rsidRPr="00FB4AA5">
              <w:fldChar w:fldCharType="end"/>
            </w:r>
            <w:r w:rsidR="006F7A1E">
              <w:rPr>
                <w:rFonts w:eastAsia="Times New Roman" w:cs="Times New Roman"/>
                <w:szCs w:val="24"/>
                <w:lang w:eastAsia="ar-SA"/>
              </w:rPr>
              <w:t xml:space="preserve">  . . . . . . . . . . . . . . . . . . . . . </w:t>
            </w:r>
          </w:p>
        </w:tc>
        <w:tc>
          <w:tcPr>
            <w:tcW w:w="720" w:type="dxa"/>
          </w:tcPr>
          <w:p w14:paraId="72C23270" w14:textId="77777777" w:rsidR="00677F53" w:rsidRPr="00FB4AA5" w:rsidRDefault="00FB4AA5" w:rsidP="00FB4AA5">
            <w:pPr>
              <w:snapToGrid w:val="0"/>
              <w:spacing w:before="120" w:after="120"/>
              <w:jc w:val="right"/>
            </w:pPr>
            <w:r>
              <w:fldChar w:fldCharType="begin"/>
            </w:r>
            <w:r>
              <w:instrText xml:space="preserve"> PAGEREF _Ref455941265 \h </w:instrText>
            </w:r>
            <w:r>
              <w:fldChar w:fldCharType="separate"/>
            </w:r>
            <w:r w:rsidR="00AE1B80">
              <w:rPr>
                <w:noProof/>
              </w:rPr>
              <w:t>35</w:t>
            </w:r>
            <w:r>
              <w:fldChar w:fldCharType="end"/>
            </w:r>
          </w:p>
        </w:tc>
      </w:tr>
      <w:tr w:rsidR="00677F53" w:rsidRPr="00FB4AA5" w14:paraId="50045348" w14:textId="77777777" w:rsidTr="00FB4AA5">
        <w:tc>
          <w:tcPr>
            <w:tcW w:w="8028" w:type="dxa"/>
          </w:tcPr>
          <w:p w14:paraId="2562059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_Ref455941269 \h </w:instrText>
            </w:r>
            <w:r w:rsidR="00FB4AA5" w:rsidRPr="00FB4AA5">
              <w:instrText xml:space="preserve"> \* MERGEFORMAT </w:instrText>
            </w:r>
            <w:r w:rsidRPr="00FB4AA5">
              <w:fldChar w:fldCharType="separate"/>
            </w:r>
            <w:r w:rsidR="00AE1B80" w:rsidRPr="002D41D7">
              <w:rPr>
                <w:szCs w:val="24"/>
              </w:rPr>
              <w:t xml:space="preserve">Figura </w:t>
            </w:r>
            <w:r w:rsidR="00AE1B80" w:rsidRPr="00AE1B80">
              <w:rPr>
                <w:noProof/>
                <w:szCs w:val="24"/>
              </w:rPr>
              <w:t>4</w:t>
            </w:r>
            <w:r w:rsidR="00AE1B80">
              <w:rPr>
                <w:noProof/>
                <w:szCs w:val="24"/>
              </w:rPr>
              <w:t>.</w:t>
            </w:r>
            <w:r w:rsidR="00AE1B80" w:rsidRPr="00AE1B80">
              <w:rPr>
                <w:noProof/>
                <w:szCs w:val="24"/>
              </w:rPr>
              <w:t>7</w:t>
            </w:r>
            <w:r w:rsidR="00AE1B80" w:rsidRPr="002D41D7">
              <w:rPr>
                <w:szCs w:val="24"/>
              </w:rPr>
              <w:t xml:space="preserve"> - </w:t>
            </w:r>
            <w:r w:rsidR="00AE1B80">
              <w:rPr>
                <w:szCs w:val="24"/>
              </w:rPr>
              <w:t>Diagrama de Bode</w:t>
            </w:r>
            <w:r w:rsidR="00AE1B80" w:rsidRPr="002D41D7">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FB4AA5">
              <w:fldChar w:fldCharType="end"/>
            </w:r>
            <w:r w:rsidR="006F7A1E">
              <w:rPr>
                <w:rFonts w:eastAsia="Times New Roman" w:cs="Times New Roman"/>
                <w:szCs w:val="24"/>
                <w:lang w:eastAsia="ar-SA"/>
              </w:rPr>
              <w:t xml:space="preserve">  . . . . . . . . . . . . . . . . . . . . . . . . . . </w:t>
            </w:r>
          </w:p>
        </w:tc>
        <w:tc>
          <w:tcPr>
            <w:tcW w:w="720" w:type="dxa"/>
          </w:tcPr>
          <w:p w14:paraId="3C7E3000" w14:textId="77777777" w:rsidR="00677F53" w:rsidRPr="00FB4AA5" w:rsidRDefault="00FB4AA5" w:rsidP="00FB4AA5">
            <w:pPr>
              <w:snapToGrid w:val="0"/>
              <w:spacing w:before="120" w:after="120"/>
              <w:jc w:val="right"/>
            </w:pPr>
            <w:r>
              <w:fldChar w:fldCharType="begin"/>
            </w:r>
            <w:r>
              <w:instrText xml:space="preserve"> PAGEREF _Ref455941269 \h </w:instrText>
            </w:r>
            <w:r>
              <w:fldChar w:fldCharType="separate"/>
            </w:r>
            <w:r w:rsidR="00AE1B80">
              <w:rPr>
                <w:noProof/>
              </w:rPr>
              <w:t>35</w:t>
            </w:r>
            <w:r>
              <w:fldChar w:fldCharType="end"/>
            </w:r>
          </w:p>
        </w:tc>
      </w:tr>
      <w:tr w:rsidR="00677F53" w:rsidRPr="00FB4AA5" w14:paraId="4FB71E59" w14:textId="77777777" w:rsidTr="00FB4AA5">
        <w:tc>
          <w:tcPr>
            <w:tcW w:w="8028" w:type="dxa"/>
          </w:tcPr>
          <w:p w14:paraId="50FBBE7B"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_Ref455941272 \h </w:instrText>
            </w:r>
            <w:r w:rsidR="00FB4AA5" w:rsidRPr="00FB4AA5">
              <w:instrText xml:space="preserve"> \* MERGEFORMAT </w:instrText>
            </w:r>
            <w:r w:rsidRPr="00FB4AA5">
              <w:fldChar w:fldCharType="separate"/>
            </w:r>
            <w:r w:rsidR="00AE1B80" w:rsidRPr="008D6135">
              <w:rPr>
                <w:szCs w:val="24"/>
              </w:rPr>
              <w:t xml:space="preserve">Figura </w:t>
            </w:r>
            <w:r w:rsidR="00AE1B80" w:rsidRPr="00AE1B80">
              <w:rPr>
                <w:noProof/>
                <w:szCs w:val="24"/>
              </w:rPr>
              <w:t>5</w:t>
            </w:r>
            <w:r w:rsidR="00AE1B80">
              <w:rPr>
                <w:noProof/>
                <w:szCs w:val="24"/>
              </w:rPr>
              <w:t>.</w:t>
            </w:r>
            <w:r w:rsidR="00AE1B80" w:rsidRPr="00AE1B80">
              <w:rPr>
                <w:noProof/>
                <w:szCs w:val="24"/>
              </w:rPr>
              <w:t>1</w:t>
            </w:r>
            <w:r w:rsidR="00AE1B80" w:rsidRPr="008D6135">
              <w:rPr>
                <w:szCs w:val="24"/>
              </w:rPr>
              <w:t xml:space="preserve"> - Circuito utilizado para simulação</w:t>
            </w:r>
            <w:r w:rsidRPr="00FB4AA5">
              <w:fldChar w:fldCharType="end"/>
            </w:r>
            <w:r w:rsidR="006F7A1E">
              <w:rPr>
                <w:rFonts w:eastAsia="Times New Roman" w:cs="Times New Roman"/>
                <w:szCs w:val="24"/>
                <w:lang w:eastAsia="ar-SA"/>
              </w:rPr>
              <w:t xml:space="preserve">  . . . . . . . . . . . . . . . . . . . . . . . . . . . . </w:t>
            </w:r>
          </w:p>
        </w:tc>
        <w:tc>
          <w:tcPr>
            <w:tcW w:w="720" w:type="dxa"/>
          </w:tcPr>
          <w:p w14:paraId="64C75FE7" w14:textId="77777777" w:rsidR="00677F53" w:rsidRPr="00FB4AA5" w:rsidRDefault="00FB4AA5" w:rsidP="00FB4AA5">
            <w:pPr>
              <w:snapToGrid w:val="0"/>
              <w:spacing w:before="120" w:after="120"/>
              <w:jc w:val="right"/>
            </w:pPr>
            <w:r>
              <w:fldChar w:fldCharType="begin"/>
            </w:r>
            <w:r>
              <w:instrText xml:space="preserve"> PAGEREF _Ref455941272 \h </w:instrText>
            </w:r>
            <w:r>
              <w:fldChar w:fldCharType="separate"/>
            </w:r>
            <w:r w:rsidR="00AE1B80">
              <w:rPr>
                <w:noProof/>
              </w:rPr>
              <w:t>38</w:t>
            </w:r>
            <w:r>
              <w:fldChar w:fldCharType="end"/>
            </w:r>
          </w:p>
        </w:tc>
      </w:tr>
      <w:tr w:rsidR="00677F53" w:rsidRPr="00FB4AA5" w14:paraId="3D2681B4" w14:textId="77777777" w:rsidTr="00FB4AA5">
        <w:tc>
          <w:tcPr>
            <w:tcW w:w="8028" w:type="dxa"/>
          </w:tcPr>
          <w:p w14:paraId="3F1418B8"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_Ref455941275 \h </w:instrText>
            </w:r>
            <w:r w:rsidR="00FB4AA5" w:rsidRPr="00FB4AA5">
              <w:instrText xml:space="preserve"> \* MERGEFORMAT </w:instrText>
            </w:r>
            <w:r w:rsidRPr="00FB4AA5">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00AE1B80" w:rsidRPr="00F020D0">
              <w:rPr>
                <w:szCs w:val="24"/>
              </w:rPr>
              <w:t xml:space="preserve"> - Montagem do controlador do conversor</w:t>
            </w:r>
            <w:r w:rsidRPr="00FB4AA5">
              <w:fldChar w:fldCharType="end"/>
            </w:r>
            <w:r w:rsidR="006F7A1E">
              <w:rPr>
                <w:rFonts w:eastAsia="Times New Roman" w:cs="Times New Roman"/>
                <w:szCs w:val="24"/>
                <w:lang w:eastAsia="ar-SA"/>
              </w:rPr>
              <w:t xml:space="preserve">  . . . . . . . . . . . . . . . . . . . . . . </w:t>
            </w:r>
          </w:p>
        </w:tc>
        <w:tc>
          <w:tcPr>
            <w:tcW w:w="720" w:type="dxa"/>
          </w:tcPr>
          <w:p w14:paraId="01052343" w14:textId="77777777" w:rsidR="00677F53" w:rsidRPr="00FB4AA5" w:rsidRDefault="00FB4AA5" w:rsidP="00FB4AA5">
            <w:pPr>
              <w:snapToGrid w:val="0"/>
              <w:spacing w:before="120" w:after="120"/>
              <w:jc w:val="right"/>
            </w:pPr>
            <w:r>
              <w:fldChar w:fldCharType="begin"/>
            </w:r>
            <w:r>
              <w:instrText xml:space="preserve"> PAGEREF _Ref455941275 \h </w:instrText>
            </w:r>
            <w:r>
              <w:fldChar w:fldCharType="separate"/>
            </w:r>
            <w:r w:rsidR="00AE1B80">
              <w:rPr>
                <w:noProof/>
              </w:rPr>
              <w:t>39</w:t>
            </w:r>
            <w:r>
              <w:fldChar w:fldCharType="end"/>
            </w:r>
          </w:p>
        </w:tc>
      </w:tr>
      <w:tr w:rsidR="00677F53" w:rsidRPr="00FB4AA5" w14:paraId="60717AC5" w14:textId="77777777" w:rsidTr="00FB4AA5">
        <w:tc>
          <w:tcPr>
            <w:tcW w:w="8028" w:type="dxa"/>
          </w:tcPr>
          <w:p w14:paraId="094AB15C"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_Ref455941283 \h </w:instrText>
            </w:r>
            <w:r w:rsidR="00FB4AA5" w:rsidRPr="00FB4AA5">
              <w:instrText xml:space="preserve"> \* MERGEFORMAT </w:instrText>
            </w:r>
            <w:r w:rsidRPr="00FB4AA5">
              <w:fldChar w:fldCharType="separate"/>
            </w:r>
            <w:r w:rsidR="00AE1B80" w:rsidRPr="00504044">
              <w:rPr>
                <w:szCs w:val="24"/>
              </w:rPr>
              <w:t xml:space="preserve">Figura </w:t>
            </w:r>
            <w:r w:rsidR="00AE1B80" w:rsidRPr="00AE1B80">
              <w:rPr>
                <w:noProof/>
                <w:szCs w:val="24"/>
              </w:rPr>
              <w:t>5</w:t>
            </w:r>
            <w:r w:rsidR="00AE1B80">
              <w:rPr>
                <w:noProof/>
                <w:szCs w:val="24"/>
              </w:rPr>
              <w:t>.</w:t>
            </w:r>
            <w:r w:rsidR="00AE1B80" w:rsidRPr="00AE1B80">
              <w:rPr>
                <w:noProof/>
                <w:szCs w:val="24"/>
              </w:rPr>
              <w:t>3</w:t>
            </w:r>
            <w:r w:rsidR="00AE1B80" w:rsidRPr="00504044">
              <w:rPr>
                <w:szCs w:val="24"/>
              </w:rPr>
              <w:t xml:space="preserve"> - Lógica que transforma a saída do controle em desvio de fase</w:t>
            </w:r>
            <w:r w:rsidRPr="00FB4AA5">
              <w:fldChar w:fldCharType="end"/>
            </w:r>
            <w:r w:rsidR="006F7A1E">
              <w:rPr>
                <w:rFonts w:eastAsia="Times New Roman" w:cs="Times New Roman"/>
                <w:szCs w:val="24"/>
                <w:lang w:eastAsia="ar-SA"/>
              </w:rPr>
              <w:t xml:space="preserve">  . . . . . . </w:t>
            </w:r>
          </w:p>
        </w:tc>
        <w:tc>
          <w:tcPr>
            <w:tcW w:w="720" w:type="dxa"/>
          </w:tcPr>
          <w:p w14:paraId="1182C2A2" w14:textId="77777777" w:rsidR="00677F53" w:rsidRPr="00FB4AA5" w:rsidRDefault="00FB4AA5" w:rsidP="00FB4AA5">
            <w:pPr>
              <w:snapToGrid w:val="0"/>
              <w:spacing w:before="120" w:after="120"/>
              <w:jc w:val="right"/>
            </w:pPr>
            <w:r>
              <w:fldChar w:fldCharType="begin"/>
            </w:r>
            <w:r>
              <w:instrText xml:space="preserve"> PAGEREF _Ref455941283 \h </w:instrText>
            </w:r>
            <w:r>
              <w:fldChar w:fldCharType="separate"/>
            </w:r>
            <w:r w:rsidR="00AE1B80">
              <w:rPr>
                <w:noProof/>
              </w:rPr>
              <w:t>40</w:t>
            </w:r>
            <w:r>
              <w:fldChar w:fldCharType="end"/>
            </w:r>
          </w:p>
        </w:tc>
      </w:tr>
      <w:tr w:rsidR="00677F53" w:rsidRPr="00FB4AA5" w14:paraId="482512C1" w14:textId="77777777" w:rsidTr="00FB4AA5">
        <w:tc>
          <w:tcPr>
            <w:tcW w:w="8028" w:type="dxa"/>
          </w:tcPr>
          <w:p w14:paraId="7C7FC11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_Ref455941287 \h </w:instrText>
            </w:r>
            <w:r w:rsidR="00FB4AA5" w:rsidRPr="00FB4AA5">
              <w:instrText xml:space="preserve"> \* MERGEFORMAT </w:instrText>
            </w:r>
            <w:r w:rsidRPr="00FB4AA5">
              <w:fldChar w:fldCharType="separate"/>
            </w:r>
            <w:r w:rsidR="00AE1B80" w:rsidRPr="006C45C2">
              <w:rPr>
                <w:szCs w:val="24"/>
              </w:rPr>
              <w:t xml:space="preserve">Figura </w:t>
            </w:r>
            <w:r w:rsidR="00AE1B80" w:rsidRPr="00AE1B80">
              <w:rPr>
                <w:noProof/>
                <w:szCs w:val="24"/>
              </w:rPr>
              <w:t>5</w:t>
            </w:r>
            <w:r w:rsidR="00AE1B80">
              <w:rPr>
                <w:noProof/>
                <w:szCs w:val="24"/>
              </w:rPr>
              <w:t>.</w:t>
            </w:r>
            <w:r w:rsidR="00AE1B80" w:rsidRPr="00AE1B80">
              <w:rPr>
                <w:noProof/>
                <w:szCs w:val="24"/>
              </w:rPr>
              <w:t>4</w:t>
            </w:r>
            <w:r w:rsidR="00AE1B80" w:rsidRPr="006C45C2">
              <w:rPr>
                <w:szCs w:val="24"/>
              </w:rPr>
              <w:t xml:space="preserve"> - Simulação inicial</w:t>
            </w:r>
            <w:r w:rsidRPr="00FB4AA5">
              <w:fldChar w:fldCharType="end"/>
            </w:r>
            <w:r w:rsidR="006F7A1E">
              <w:rPr>
                <w:rFonts w:eastAsia="Times New Roman" w:cs="Times New Roman"/>
                <w:szCs w:val="24"/>
                <w:lang w:eastAsia="ar-SA"/>
              </w:rPr>
              <w:t xml:space="preserve">  . . . . . . . . . . . . . . . . . . . . . . . . . . . . . . . . . . . . . . . . </w:t>
            </w:r>
          </w:p>
        </w:tc>
        <w:tc>
          <w:tcPr>
            <w:tcW w:w="720" w:type="dxa"/>
          </w:tcPr>
          <w:p w14:paraId="4C1E796C" w14:textId="77777777" w:rsidR="00677F53" w:rsidRPr="00FB4AA5" w:rsidRDefault="00FB4AA5" w:rsidP="00FB4AA5">
            <w:pPr>
              <w:snapToGrid w:val="0"/>
              <w:spacing w:before="120" w:after="120"/>
              <w:jc w:val="right"/>
            </w:pPr>
            <w:r>
              <w:fldChar w:fldCharType="begin"/>
            </w:r>
            <w:r>
              <w:instrText xml:space="preserve"> PAGEREF _Ref455941287 \h </w:instrText>
            </w:r>
            <w:r>
              <w:fldChar w:fldCharType="separate"/>
            </w:r>
            <w:r w:rsidR="00AE1B80">
              <w:rPr>
                <w:noProof/>
              </w:rPr>
              <w:t>41</w:t>
            </w:r>
            <w:r>
              <w:fldChar w:fldCharType="end"/>
            </w:r>
          </w:p>
        </w:tc>
      </w:tr>
      <w:tr w:rsidR="00677F53" w:rsidRPr="00FB4AA5" w14:paraId="015481F0" w14:textId="77777777" w:rsidTr="00FB4AA5">
        <w:tc>
          <w:tcPr>
            <w:tcW w:w="8028" w:type="dxa"/>
          </w:tcPr>
          <w:p w14:paraId="514D4CE1"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_Ref455941290 \h </w:instrText>
            </w:r>
            <w:r w:rsidR="00FB4AA5" w:rsidRPr="00FB4AA5">
              <w:instrText xml:space="preserve"> \* MERGEFORMAT </w:instrText>
            </w:r>
            <w:r w:rsidRPr="00FB4AA5">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5</w:t>
            </w:r>
            <w:r w:rsidR="00AE1B80" w:rsidRPr="00947CE7">
              <w:rPr>
                <w:szCs w:val="24"/>
              </w:rPr>
              <w:t xml:space="preserve"> - Simulação de partida gradativa</w:t>
            </w:r>
            <w:r w:rsidRPr="00FB4AA5">
              <w:fldChar w:fldCharType="end"/>
            </w:r>
            <w:r w:rsidR="006F7A1E">
              <w:rPr>
                <w:rFonts w:eastAsia="Times New Roman" w:cs="Times New Roman"/>
                <w:szCs w:val="24"/>
                <w:lang w:eastAsia="ar-SA"/>
              </w:rPr>
              <w:t xml:space="preserve">  . . . . . . . . . . . . . . . . . . . . . . . . . . . . . </w:t>
            </w:r>
          </w:p>
        </w:tc>
        <w:tc>
          <w:tcPr>
            <w:tcW w:w="720" w:type="dxa"/>
          </w:tcPr>
          <w:p w14:paraId="1D8B3A9E" w14:textId="77777777" w:rsidR="00677F53" w:rsidRPr="00FB4AA5" w:rsidRDefault="00FB4AA5" w:rsidP="00FB4AA5">
            <w:pPr>
              <w:snapToGrid w:val="0"/>
              <w:spacing w:before="120" w:after="120"/>
              <w:jc w:val="right"/>
            </w:pPr>
            <w:r>
              <w:fldChar w:fldCharType="begin"/>
            </w:r>
            <w:r>
              <w:instrText xml:space="preserve"> PAGEREF _Ref455941290 \h </w:instrText>
            </w:r>
            <w:r>
              <w:fldChar w:fldCharType="separate"/>
            </w:r>
            <w:r w:rsidR="00AE1B80">
              <w:rPr>
                <w:noProof/>
              </w:rPr>
              <w:t>42</w:t>
            </w:r>
            <w:r>
              <w:fldChar w:fldCharType="end"/>
            </w:r>
          </w:p>
        </w:tc>
      </w:tr>
      <w:tr w:rsidR="00677F53" w:rsidRPr="00FB4AA5" w14:paraId="1C1D7E3C" w14:textId="77777777" w:rsidTr="00FB4AA5">
        <w:tc>
          <w:tcPr>
            <w:tcW w:w="8028" w:type="dxa"/>
          </w:tcPr>
          <w:p w14:paraId="2209930E" w14:textId="77777777" w:rsidR="00677F53" w:rsidRPr="00FB4AA5" w:rsidRDefault="00677F53" w:rsidP="006F7A1E">
            <w:pPr>
              <w:tabs>
                <w:tab w:val="left" w:pos="1305"/>
              </w:tabs>
              <w:snapToGrid w:val="0"/>
              <w:spacing w:before="120" w:after="120"/>
            </w:pPr>
            <w:r w:rsidRPr="00FB4AA5">
              <w:fldChar w:fldCharType="begin"/>
            </w:r>
            <w:r w:rsidRPr="00FB4AA5">
              <w:instrText xml:space="preserve"> REF _Ref455941295 \h </w:instrText>
            </w:r>
            <w:r w:rsidR="00FB4AA5" w:rsidRPr="00FB4AA5">
              <w:instrText xml:space="preserve"> \* MERGEFORMAT </w:instrText>
            </w:r>
            <w:r w:rsidRPr="00FB4AA5">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6</w:t>
            </w:r>
            <w:r w:rsidR="00AE1B80" w:rsidRPr="00947CE7">
              <w:rPr>
                <w:szCs w:val="24"/>
              </w:rPr>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w:t>
            </w:r>
          </w:p>
        </w:tc>
        <w:tc>
          <w:tcPr>
            <w:tcW w:w="720" w:type="dxa"/>
          </w:tcPr>
          <w:p w14:paraId="645B42C5" w14:textId="77777777" w:rsidR="00677F53" w:rsidRPr="00FB4AA5" w:rsidRDefault="00FB4AA5" w:rsidP="00FB4AA5">
            <w:pPr>
              <w:snapToGrid w:val="0"/>
              <w:spacing w:before="120" w:after="120"/>
              <w:jc w:val="right"/>
            </w:pPr>
            <w:r>
              <w:fldChar w:fldCharType="begin"/>
            </w:r>
            <w:r>
              <w:instrText xml:space="preserve"> PAGEREF _Ref455941295 \h </w:instrText>
            </w:r>
            <w:r>
              <w:fldChar w:fldCharType="separate"/>
            </w:r>
            <w:r w:rsidR="00AE1B80">
              <w:rPr>
                <w:noProof/>
              </w:rPr>
              <w:t>42</w:t>
            </w:r>
            <w:r>
              <w:fldChar w:fldCharType="end"/>
            </w:r>
          </w:p>
        </w:tc>
      </w:tr>
      <w:tr w:rsidR="00677F53" w:rsidRPr="00FB4AA5" w14:paraId="2D786B3D" w14:textId="77777777" w:rsidTr="00FB4AA5">
        <w:tc>
          <w:tcPr>
            <w:tcW w:w="8028" w:type="dxa"/>
          </w:tcPr>
          <w:p w14:paraId="32808CE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_Ref455941318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7</w:t>
            </w:r>
            <w:r w:rsidR="00AE1B80" w:rsidRPr="00727520">
              <w:t xml:space="preserve"> - Regulação estática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14:paraId="08AB44BB" w14:textId="77777777" w:rsidR="00677F53" w:rsidRPr="00FB4AA5" w:rsidRDefault="00FB4AA5" w:rsidP="00FB4AA5">
            <w:pPr>
              <w:snapToGrid w:val="0"/>
              <w:spacing w:before="120" w:after="120"/>
              <w:jc w:val="right"/>
            </w:pPr>
            <w:r>
              <w:fldChar w:fldCharType="begin"/>
            </w:r>
            <w:r>
              <w:instrText xml:space="preserve"> PAGEREF _Ref455941318 \h </w:instrText>
            </w:r>
            <w:r>
              <w:fldChar w:fldCharType="separate"/>
            </w:r>
            <w:r w:rsidR="00AE1B80">
              <w:rPr>
                <w:noProof/>
              </w:rPr>
              <w:t>43</w:t>
            </w:r>
            <w:r>
              <w:fldChar w:fldCharType="end"/>
            </w:r>
          </w:p>
        </w:tc>
      </w:tr>
      <w:tr w:rsidR="00677F53" w:rsidRPr="00FB4AA5" w14:paraId="08E750C6" w14:textId="77777777" w:rsidTr="00FB4AA5">
        <w:tc>
          <w:tcPr>
            <w:tcW w:w="8028" w:type="dxa"/>
          </w:tcPr>
          <w:p w14:paraId="7FB6CA9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_Ref455941322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8</w:t>
            </w:r>
            <w:r w:rsidR="00AE1B80">
              <w:t xml:space="preserve"> -</w:t>
            </w:r>
            <w:r w:rsidR="00AE1B80" w:rsidRPr="00727520">
              <w:t xml:space="preserve"> Regulação estática para carga de 5% do valor nominal</w:t>
            </w:r>
            <w:r w:rsidRPr="00FB4AA5">
              <w:fldChar w:fldCharType="end"/>
            </w:r>
            <w:r w:rsidR="006F7A1E">
              <w:rPr>
                <w:rFonts w:eastAsia="Times New Roman" w:cs="Times New Roman"/>
                <w:szCs w:val="24"/>
                <w:lang w:eastAsia="ar-SA"/>
              </w:rPr>
              <w:t xml:space="preserve">  . . . . . . . . . . . </w:t>
            </w:r>
          </w:p>
        </w:tc>
        <w:tc>
          <w:tcPr>
            <w:tcW w:w="720" w:type="dxa"/>
          </w:tcPr>
          <w:p w14:paraId="2285FA7D" w14:textId="77777777" w:rsidR="00677F53" w:rsidRPr="00FB4AA5" w:rsidRDefault="00FB4AA5" w:rsidP="00FB4AA5">
            <w:pPr>
              <w:snapToGrid w:val="0"/>
              <w:spacing w:before="120" w:after="120"/>
              <w:jc w:val="right"/>
            </w:pPr>
            <w:r>
              <w:fldChar w:fldCharType="begin"/>
            </w:r>
            <w:r>
              <w:instrText xml:space="preserve"> PAGEREF _Ref455941322 \h </w:instrText>
            </w:r>
            <w:r>
              <w:fldChar w:fldCharType="separate"/>
            </w:r>
            <w:r w:rsidR="00AE1B80">
              <w:rPr>
                <w:noProof/>
              </w:rPr>
              <w:t>43</w:t>
            </w:r>
            <w:r>
              <w:fldChar w:fldCharType="end"/>
            </w:r>
          </w:p>
        </w:tc>
      </w:tr>
      <w:tr w:rsidR="00677F53" w:rsidRPr="00FB4AA5" w14:paraId="07AE4306" w14:textId="77777777" w:rsidTr="00FB4AA5">
        <w:tc>
          <w:tcPr>
            <w:tcW w:w="8028" w:type="dxa"/>
          </w:tcPr>
          <w:p w14:paraId="2D127AB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_Ref455941327 \h </w:instrText>
            </w:r>
            <w:r w:rsidR="00FB4AA5" w:rsidRPr="00FB4AA5">
              <w:instrText xml:space="preserve"> \* MERGEFORMAT </w:instrText>
            </w:r>
            <w:r w:rsidRPr="00FB4AA5">
              <w:fldChar w:fldCharType="separate"/>
            </w:r>
            <w:r w:rsidR="00AE1B80" w:rsidRPr="00727520">
              <w:t xml:space="preserve">Figura </w:t>
            </w:r>
            <w:r w:rsidR="00AE1B80" w:rsidRPr="00AE1B80">
              <w:rPr>
                <w:noProof/>
              </w:rPr>
              <w:t>5</w:t>
            </w:r>
            <w:r w:rsidR="00AE1B80">
              <w:rPr>
                <w:noProof/>
              </w:rPr>
              <w:t>.</w:t>
            </w:r>
            <w:r w:rsidR="00AE1B80" w:rsidRPr="00AE1B80">
              <w:rPr>
                <w:noProof/>
              </w:rPr>
              <w:t>9</w:t>
            </w:r>
            <w:r w:rsidR="00AE1B80" w:rsidRPr="00727520">
              <w:t xml:space="preserve"> - Regulação estática para carga de 4,9% do valor nominal</w:t>
            </w:r>
            <w:r w:rsidRPr="00FB4AA5">
              <w:fldChar w:fldCharType="end"/>
            </w:r>
            <w:r w:rsidR="006F7A1E">
              <w:rPr>
                <w:rFonts w:eastAsia="Times New Roman" w:cs="Times New Roman"/>
                <w:szCs w:val="24"/>
                <w:lang w:eastAsia="ar-SA"/>
              </w:rPr>
              <w:t xml:space="preserve">  . . . . . . . . . </w:t>
            </w:r>
          </w:p>
        </w:tc>
        <w:tc>
          <w:tcPr>
            <w:tcW w:w="720" w:type="dxa"/>
          </w:tcPr>
          <w:p w14:paraId="38FAC6ED" w14:textId="77777777" w:rsidR="00677F53" w:rsidRPr="00FB4AA5" w:rsidRDefault="00FB4AA5" w:rsidP="00FB4AA5">
            <w:pPr>
              <w:snapToGrid w:val="0"/>
              <w:spacing w:before="120" w:after="120"/>
              <w:jc w:val="right"/>
            </w:pPr>
            <w:r>
              <w:fldChar w:fldCharType="begin"/>
            </w:r>
            <w:r>
              <w:instrText xml:space="preserve"> PAGEREF _Ref455941327 \h </w:instrText>
            </w:r>
            <w:r>
              <w:fldChar w:fldCharType="separate"/>
            </w:r>
            <w:r w:rsidR="00AE1B80">
              <w:rPr>
                <w:noProof/>
              </w:rPr>
              <w:t>44</w:t>
            </w:r>
            <w:r>
              <w:fldChar w:fldCharType="end"/>
            </w:r>
          </w:p>
        </w:tc>
      </w:tr>
      <w:tr w:rsidR="00677F53" w:rsidRPr="00FB4AA5" w14:paraId="763EEF28" w14:textId="77777777" w:rsidTr="00FB4AA5">
        <w:tc>
          <w:tcPr>
            <w:tcW w:w="8028" w:type="dxa"/>
          </w:tcPr>
          <w:p w14:paraId="434DF740"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_Ref455941330 \h </w:instrText>
            </w:r>
            <w:r w:rsidR="00FB4AA5" w:rsidRPr="00FB4AA5">
              <w:instrText xml:space="preserve"> \* MERGEFORMAT </w:instrText>
            </w:r>
            <w:r w:rsidRPr="00FB4AA5">
              <w:fldChar w:fldCharType="separate"/>
            </w:r>
            <w:r w:rsidR="00AE1B80" w:rsidRPr="00B94C72">
              <w:t xml:space="preserve">Figura </w:t>
            </w:r>
            <w:r w:rsidR="00AE1B80" w:rsidRPr="00AE1B80">
              <w:rPr>
                <w:noProof/>
              </w:rPr>
              <w:t>5</w:t>
            </w:r>
            <w:r w:rsidR="00AE1B80">
              <w:rPr>
                <w:noProof/>
              </w:rPr>
              <w:t>.</w:t>
            </w:r>
            <w:r w:rsidR="00AE1B80" w:rsidRPr="00AE1B80">
              <w:rPr>
                <w:noProof/>
              </w:rPr>
              <w:t>10</w:t>
            </w:r>
            <w:r w:rsidR="00AE1B80" w:rsidRPr="00B94C72">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21132353" w14:textId="77777777" w:rsidR="00677F53" w:rsidRPr="00FB4AA5" w:rsidRDefault="00FB4AA5" w:rsidP="00FB4AA5">
            <w:pPr>
              <w:snapToGrid w:val="0"/>
              <w:spacing w:before="120" w:after="120"/>
              <w:jc w:val="right"/>
            </w:pPr>
            <w:r>
              <w:fldChar w:fldCharType="begin"/>
            </w:r>
            <w:r>
              <w:instrText xml:space="preserve"> PAGEREF _Ref455941330 \h </w:instrText>
            </w:r>
            <w:r>
              <w:fldChar w:fldCharType="separate"/>
            </w:r>
            <w:r w:rsidR="00AE1B80">
              <w:rPr>
                <w:noProof/>
              </w:rPr>
              <w:t>45</w:t>
            </w:r>
            <w:r>
              <w:fldChar w:fldCharType="end"/>
            </w:r>
          </w:p>
        </w:tc>
      </w:tr>
      <w:tr w:rsidR="00677F53" w:rsidRPr="00FB4AA5" w14:paraId="0696204E" w14:textId="77777777" w:rsidTr="00FB4AA5">
        <w:tc>
          <w:tcPr>
            <w:tcW w:w="8028" w:type="dxa"/>
          </w:tcPr>
          <w:p w14:paraId="6769C0B9"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_Ref455941333 \h </w:instrText>
            </w:r>
            <w:r w:rsidR="00FB4AA5" w:rsidRPr="00FB4AA5">
              <w:instrText xml:space="preserve"> \* MERGEFORMAT </w:instrText>
            </w:r>
            <w:r w:rsidRPr="00FB4AA5">
              <w:fldChar w:fldCharType="separate"/>
            </w:r>
            <w:r w:rsidR="00AE1B80" w:rsidRPr="00B94C72">
              <w:t xml:space="preserve">Figura </w:t>
            </w:r>
            <w:r w:rsidR="00AE1B80" w:rsidRPr="00AE1B80">
              <w:rPr>
                <w:noProof/>
              </w:rPr>
              <w:t>5</w:t>
            </w:r>
            <w:r w:rsidR="00AE1B80">
              <w:rPr>
                <w:noProof/>
              </w:rPr>
              <w:t>.</w:t>
            </w:r>
            <w:r w:rsidR="00AE1B80" w:rsidRPr="00AE1B80">
              <w:rPr>
                <w:noProof/>
              </w:rPr>
              <w:t>11</w:t>
            </w:r>
            <w:r w:rsidR="00AE1B80" w:rsidRPr="00B94C72">
              <w:t xml:space="preserve"> -  Tensão de saída para carga de 50% do valor nominal</w:t>
            </w:r>
            <w:r w:rsidRPr="00FB4AA5">
              <w:fldChar w:fldCharType="end"/>
            </w:r>
            <w:r w:rsidR="006F7A1E">
              <w:rPr>
                <w:rFonts w:eastAsia="Times New Roman" w:cs="Times New Roman"/>
                <w:szCs w:val="24"/>
                <w:lang w:eastAsia="ar-SA"/>
              </w:rPr>
              <w:t xml:space="preserve">  . . . . . . . . . . </w:t>
            </w:r>
          </w:p>
        </w:tc>
        <w:tc>
          <w:tcPr>
            <w:tcW w:w="720" w:type="dxa"/>
          </w:tcPr>
          <w:p w14:paraId="5F136853" w14:textId="77777777" w:rsidR="00677F53" w:rsidRPr="00FB4AA5" w:rsidRDefault="00FB4AA5" w:rsidP="00FB4AA5">
            <w:pPr>
              <w:snapToGrid w:val="0"/>
              <w:spacing w:before="120" w:after="120"/>
              <w:jc w:val="right"/>
            </w:pPr>
            <w:r>
              <w:fldChar w:fldCharType="begin"/>
            </w:r>
            <w:r>
              <w:instrText xml:space="preserve"> PAGEREF _Ref455941333 \h </w:instrText>
            </w:r>
            <w:r>
              <w:fldChar w:fldCharType="separate"/>
            </w:r>
            <w:r w:rsidR="00AE1B80">
              <w:rPr>
                <w:noProof/>
              </w:rPr>
              <w:t>45</w:t>
            </w:r>
            <w:r>
              <w:fldChar w:fldCharType="end"/>
            </w:r>
          </w:p>
        </w:tc>
      </w:tr>
      <w:tr w:rsidR="00677F53" w:rsidRPr="00FB4AA5" w14:paraId="6773DC4A" w14:textId="77777777" w:rsidTr="00FB4AA5">
        <w:tc>
          <w:tcPr>
            <w:tcW w:w="8028" w:type="dxa"/>
          </w:tcPr>
          <w:p w14:paraId="4862163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_Ref455941337 \h </w:instrText>
            </w:r>
            <w:r w:rsidR="00FB4AA5" w:rsidRPr="00FB4AA5">
              <w:instrText xml:space="preserve"> \* MERGEFORMAT </w:instrText>
            </w:r>
            <w:r w:rsidRPr="00FB4AA5">
              <w:fldChar w:fldCharType="separate"/>
            </w:r>
            <w:r w:rsidR="00AE1B80" w:rsidRPr="001D44CD">
              <w:t xml:space="preserve">Figura </w:t>
            </w:r>
            <w:r w:rsidR="00AE1B80" w:rsidRPr="00AE1B80">
              <w:rPr>
                <w:noProof/>
              </w:rPr>
              <w:t>5</w:t>
            </w:r>
            <w:r w:rsidR="00AE1B80">
              <w:rPr>
                <w:noProof/>
              </w:rPr>
              <w:t>.</w:t>
            </w:r>
            <w:r w:rsidR="00AE1B80" w:rsidRPr="00AE1B80">
              <w:rPr>
                <w:noProof/>
              </w:rPr>
              <w:t>12</w:t>
            </w:r>
            <w:r w:rsidR="00AE1B80" w:rsidRPr="001D44CD">
              <w:t xml:space="preserve"> - Tensão de saída para carga de 100% do valor nominal</w:t>
            </w:r>
            <w:r w:rsidRPr="00FB4AA5">
              <w:fldChar w:fldCharType="end"/>
            </w:r>
            <w:r w:rsidR="006F7A1E">
              <w:rPr>
                <w:rFonts w:eastAsia="Times New Roman" w:cs="Times New Roman"/>
                <w:szCs w:val="24"/>
                <w:lang w:eastAsia="ar-SA"/>
              </w:rPr>
              <w:t xml:space="preserve">  . . . . . . . . . . </w:t>
            </w:r>
          </w:p>
        </w:tc>
        <w:tc>
          <w:tcPr>
            <w:tcW w:w="720" w:type="dxa"/>
          </w:tcPr>
          <w:p w14:paraId="75FC346B" w14:textId="77777777" w:rsidR="00677F53" w:rsidRPr="00FB4AA5" w:rsidRDefault="00FB4AA5" w:rsidP="00FB4AA5">
            <w:pPr>
              <w:snapToGrid w:val="0"/>
              <w:spacing w:before="120" w:after="120"/>
              <w:jc w:val="right"/>
            </w:pPr>
            <w:r>
              <w:fldChar w:fldCharType="begin"/>
            </w:r>
            <w:r>
              <w:instrText xml:space="preserve"> PAGEREF _Ref455941337 \h </w:instrText>
            </w:r>
            <w:r>
              <w:fldChar w:fldCharType="separate"/>
            </w:r>
            <w:r w:rsidR="00AE1B80">
              <w:rPr>
                <w:noProof/>
              </w:rPr>
              <w:t>46</w:t>
            </w:r>
            <w:r>
              <w:fldChar w:fldCharType="end"/>
            </w:r>
          </w:p>
        </w:tc>
      </w:tr>
      <w:tr w:rsidR="00677F53" w:rsidRPr="00FB4AA5" w14:paraId="42D0F171" w14:textId="77777777" w:rsidTr="00FB4AA5">
        <w:tc>
          <w:tcPr>
            <w:tcW w:w="8028" w:type="dxa"/>
          </w:tcPr>
          <w:p w14:paraId="62D6E09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_Ref455941340 \h </w:instrText>
            </w:r>
            <w:r w:rsidR="00FB4AA5" w:rsidRPr="00FB4AA5">
              <w:instrText xml:space="preserve"> \* MERGEFORMAT </w:instrText>
            </w:r>
            <w:r w:rsidRPr="00FB4AA5">
              <w:fldChar w:fldCharType="separate"/>
            </w:r>
            <w:r w:rsidR="00AE1B80" w:rsidRPr="002D0053">
              <w:t xml:space="preserve">Figura </w:t>
            </w:r>
            <w:r w:rsidR="00AE1B80" w:rsidRPr="00AE1B80">
              <w:rPr>
                <w:noProof/>
              </w:rPr>
              <w:t>5</w:t>
            </w:r>
            <w:r w:rsidR="00AE1B80">
              <w:rPr>
                <w:noProof/>
              </w:rPr>
              <w:t>.</w:t>
            </w:r>
            <w:r w:rsidR="00AE1B80" w:rsidRPr="00AE1B80">
              <w:rPr>
                <w:noProof/>
              </w:rPr>
              <w:t>13</w:t>
            </w:r>
            <w:r w:rsidR="00AE1B80" w:rsidRPr="002D0053">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6873F027" w14:textId="77777777" w:rsidR="00677F53" w:rsidRPr="00FB4AA5" w:rsidRDefault="00FB4AA5" w:rsidP="00FB4AA5">
            <w:pPr>
              <w:snapToGrid w:val="0"/>
              <w:spacing w:before="120" w:after="120"/>
              <w:jc w:val="right"/>
            </w:pPr>
            <w:r>
              <w:fldChar w:fldCharType="begin"/>
            </w:r>
            <w:r>
              <w:instrText xml:space="preserve"> PAGEREF _Ref455941340 \h </w:instrText>
            </w:r>
            <w:r>
              <w:fldChar w:fldCharType="separate"/>
            </w:r>
            <w:r w:rsidR="00AE1B80">
              <w:rPr>
                <w:noProof/>
              </w:rPr>
              <w:t>47</w:t>
            </w:r>
            <w:r>
              <w:fldChar w:fldCharType="end"/>
            </w:r>
          </w:p>
        </w:tc>
      </w:tr>
      <w:tr w:rsidR="00677F53" w:rsidRPr="00FB4AA5" w14:paraId="5BE1BF68" w14:textId="77777777" w:rsidTr="00FB4AA5">
        <w:tc>
          <w:tcPr>
            <w:tcW w:w="8028" w:type="dxa"/>
          </w:tcPr>
          <w:p w14:paraId="64CB5DC1"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_Ref455941342 \h </w:instrText>
            </w:r>
            <w:r w:rsidR="00FB4AA5" w:rsidRPr="00FB4AA5">
              <w:instrText xml:space="preserve"> \* MERGEFORMAT </w:instrText>
            </w:r>
            <w:r w:rsidRPr="00FB4AA5">
              <w:fldChar w:fldCharType="separate"/>
            </w:r>
            <w:r w:rsidR="00AE1B80" w:rsidRPr="00C808AA">
              <w:t xml:space="preserve">Figura </w:t>
            </w:r>
            <w:r w:rsidR="00AE1B80" w:rsidRPr="00AE1B80">
              <w:rPr>
                <w:noProof/>
              </w:rPr>
              <w:t>5</w:t>
            </w:r>
            <w:r w:rsidR="00AE1B80">
              <w:rPr>
                <w:noProof/>
              </w:rPr>
              <w:t>.</w:t>
            </w:r>
            <w:r w:rsidR="00AE1B80" w:rsidRPr="00AE1B80">
              <w:rPr>
                <w:noProof/>
              </w:rPr>
              <w:t>14</w:t>
            </w:r>
            <w:r w:rsidR="00AE1B80" w:rsidRPr="00C808AA">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14:paraId="68D8AFEB" w14:textId="77777777" w:rsidR="00677F53" w:rsidRPr="00FB4AA5" w:rsidRDefault="00FB4AA5" w:rsidP="00FB4AA5">
            <w:pPr>
              <w:snapToGrid w:val="0"/>
              <w:spacing w:before="120" w:after="120"/>
              <w:jc w:val="right"/>
            </w:pPr>
            <w:r>
              <w:fldChar w:fldCharType="begin"/>
            </w:r>
            <w:r>
              <w:instrText xml:space="preserve"> PAGEREF _Ref455941342 \h </w:instrText>
            </w:r>
            <w:r>
              <w:fldChar w:fldCharType="separate"/>
            </w:r>
            <w:r w:rsidR="00AE1B80">
              <w:rPr>
                <w:noProof/>
              </w:rPr>
              <w:t>48</w:t>
            </w:r>
            <w:r>
              <w:fldChar w:fldCharType="end"/>
            </w:r>
          </w:p>
        </w:tc>
      </w:tr>
      <w:tr w:rsidR="00677F53" w:rsidRPr="00FB4AA5" w14:paraId="77975A42" w14:textId="77777777" w:rsidTr="00FB4AA5">
        <w:tc>
          <w:tcPr>
            <w:tcW w:w="8028" w:type="dxa"/>
          </w:tcPr>
          <w:p w14:paraId="7E78EE5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_Ref455941345 \h </w:instrText>
            </w:r>
            <w:r w:rsidR="00FB4AA5" w:rsidRPr="00FB4AA5">
              <w:instrText xml:space="preserve"> \* MERGEFORMAT </w:instrText>
            </w:r>
            <w:r w:rsidRPr="00FB4AA5">
              <w:fldChar w:fldCharType="separate"/>
            </w:r>
            <w:r w:rsidR="00AE1B80" w:rsidRPr="006D65BA">
              <w:t xml:space="preserve">Figura </w:t>
            </w:r>
            <w:r w:rsidR="00AE1B80" w:rsidRPr="00AE1B80">
              <w:rPr>
                <w:noProof/>
              </w:rPr>
              <w:t>5</w:t>
            </w:r>
            <w:r w:rsidR="00AE1B80">
              <w:rPr>
                <w:noProof/>
              </w:rPr>
              <w:t>.</w:t>
            </w:r>
            <w:r w:rsidR="00AE1B80" w:rsidRPr="00AE1B80">
              <w:rPr>
                <w:noProof/>
              </w:rPr>
              <w:t>15</w:t>
            </w:r>
            <w:r w:rsidR="00AE1B80" w:rsidRPr="006D65BA">
              <w:t xml:space="preserve"> - Simulação de partida gradativa</w:t>
            </w:r>
            <w:r w:rsidRPr="00FB4AA5">
              <w:fldChar w:fldCharType="end"/>
            </w:r>
            <w:r w:rsidR="006F7A1E">
              <w:rPr>
                <w:rFonts w:eastAsia="Times New Roman" w:cs="Times New Roman"/>
                <w:szCs w:val="24"/>
                <w:lang w:eastAsia="ar-SA"/>
              </w:rPr>
              <w:t xml:space="preserve">  . . . . . . . . . . . . . . . . . . . . . . . . . . . . </w:t>
            </w:r>
          </w:p>
        </w:tc>
        <w:tc>
          <w:tcPr>
            <w:tcW w:w="720" w:type="dxa"/>
          </w:tcPr>
          <w:p w14:paraId="005C7F96" w14:textId="77777777" w:rsidR="00677F53" w:rsidRPr="00FB4AA5" w:rsidRDefault="00FB4AA5" w:rsidP="00FB4AA5">
            <w:pPr>
              <w:snapToGrid w:val="0"/>
              <w:spacing w:before="120" w:after="120"/>
              <w:jc w:val="right"/>
            </w:pPr>
            <w:r>
              <w:fldChar w:fldCharType="begin"/>
            </w:r>
            <w:r>
              <w:instrText xml:space="preserve"> PAGEREF _Ref455941345 \h </w:instrText>
            </w:r>
            <w:r>
              <w:fldChar w:fldCharType="separate"/>
            </w:r>
            <w:r w:rsidR="00AE1B80">
              <w:rPr>
                <w:noProof/>
              </w:rPr>
              <w:t>50</w:t>
            </w:r>
            <w:r>
              <w:fldChar w:fldCharType="end"/>
            </w:r>
          </w:p>
        </w:tc>
      </w:tr>
      <w:tr w:rsidR="00677F53" w:rsidRPr="00FB4AA5" w14:paraId="5AEA50C1" w14:textId="77777777" w:rsidTr="00FB4AA5">
        <w:tc>
          <w:tcPr>
            <w:tcW w:w="8028" w:type="dxa"/>
          </w:tcPr>
          <w:p w14:paraId="046E7BBC"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_Ref455941351 \h </w:instrText>
            </w:r>
            <w:r w:rsidR="00FB4AA5" w:rsidRPr="00FB4AA5">
              <w:instrText xml:space="preserve"> \* MERGEFORMAT </w:instrText>
            </w:r>
            <w:r w:rsidRPr="00FB4AA5">
              <w:fldChar w:fldCharType="separate"/>
            </w:r>
            <w:r w:rsidR="00AE1B80" w:rsidRPr="006D65BA">
              <w:t xml:space="preserve">Figura </w:t>
            </w:r>
            <w:r w:rsidR="00AE1B80" w:rsidRPr="00AE1B80">
              <w:rPr>
                <w:noProof/>
              </w:rPr>
              <w:t>5</w:t>
            </w:r>
            <w:r w:rsidR="00AE1B80">
              <w:rPr>
                <w:noProof/>
              </w:rPr>
              <w:t>.</w:t>
            </w:r>
            <w:r w:rsidR="00AE1B80" w:rsidRPr="00AE1B80">
              <w:rPr>
                <w:noProof/>
              </w:rPr>
              <w:t>16</w:t>
            </w:r>
            <w:r w:rsidR="00AE1B80" w:rsidRPr="006D65BA">
              <w:t xml:space="preserve"> - Tensão de saída da simulação de partida gradativa com mais detalhes</w:t>
            </w:r>
            <w:r w:rsidRPr="00FB4AA5">
              <w:fldChar w:fldCharType="end"/>
            </w:r>
            <w:r w:rsidR="006F7A1E">
              <w:rPr>
                <w:rFonts w:eastAsia="Times New Roman" w:cs="Times New Roman"/>
                <w:szCs w:val="24"/>
                <w:lang w:eastAsia="ar-SA"/>
              </w:rPr>
              <w:t xml:space="preserve">  . . . . . . . . . . . . . . . . . . . . . . . . . . . . . . . . . . . . . . . . . . . . . . . . . . . . . . . . . . </w:t>
            </w:r>
          </w:p>
        </w:tc>
        <w:tc>
          <w:tcPr>
            <w:tcW w:w="720" w:type="dxa"/>
          </w:tcPr>
          <w:p w14:paraId="1D8D906C" w14:textId="77777777" w:rsidR="00677F53" w:rsidRPr="00FB4AA5" w:rsidRDefault="00FB4AA5" w:rsidP="00FB4AA5">
            <w:pPr>
              <w:snapToGrid w:val="0"/>
              <w:spacing w:before="120" w:after="120"/>
              <w:jc w:val="right"/>
            </w:pPr>
            <w:r>
              <w:fldChar w:fldCharType="begin"/>
            </w:r>
            <w:r>
              <w:instrText xml:space="preserve"> PAGEREF _Ref455941351 \h </w:instrText>
            </w:r>
            <w:r>
              <w:fldChar w:fldCharType="separate"/>
            </w:r>
            <w:r w:rsidR="00AE1B80">
              <w:rPr>
                <w:noProof/>
              </w:rPr>
              <w:t>50</w:t>
            </w:r>
            <w:r>
              <w:fldChar w:fldCharType="end"/>
            </w:r>
          </w:p>
        </w:tc>
      </w:tr>
      <w:tr w:rsidR="00677F53" w:rsidRPr="00FB4AA5" w14:paraId="12EA0A78" w14:textId="77777777" w:rsidTr="00FB4AA5">
        <w:tc>
          <w:tcPr>
            <w:tcW w:w="8028" w:type="dxa"/>
          </w:tcPr>
          <w:p w14:paraId="6A28EDE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_Ref455941356 \h </w:instrText>
            </w:r>
            <w:r w:rsidR="00FB4AA5" w:rsidRPr="00FB4AA5">
              <w:instrText xml:space="preserve"> \* MERGEFORMAT </w:instrText>
            </w:r>
            <w:r w:rsidRPr="00FB4AA5">
              <w:fldChar w:fldCharType="separate"/>
            </w:r>
            <w:r w:rsidR="00AE1B80" w:rsidRPr="007E718C">
              <w:t xml:space="preserve">Figura </w:t>
            </w:r>
            <w:r w:rsidR="00AE1B80" w:rsidRPr="00AE1B80">
              <w:rPr>
                <w:noProof/>
              </w:rPr>
              <w:t>5</w:t>
            </w:r>
            <w:r w:rsidR="00AE1B80">
              <w:rPr>
                <w:noProof/>
              </w:rPr>
              <w:t>.</w:t>
            </w:r>
            <w:r w:rsidR="00AE1B80" w:rsidRPr="00AE1B80">
              <w:rPr>
                <w:noProof/>
              </w:rPr>
              <w:t>17</w:t>
            </w:r>
            <w:r w:rsidR="00AE1B80" w:rsidRPr="007E718C">
              <w:t xml:space="preserve"> - Regulação estática par</w:t>
            </w:r>
            <w:r w:rsidR="00AE1B80">
              <w:t>a carga de 100% do valor nominal</w:t>
            </w:r>
            <w:r w:rsidRPr="00FB4AA5">
              <w:fldChar w:fldCharType="end"/>
            </w:r>
            <w:r w:rsidR="006F7A1E">
              <w:rPr>
                <w:rFonts w:eastAsia="Times New Roman" w:cs="Times New Roman"/>
                <w:szCs w:val="24"/>
                <w:lang w:eastAsia="ar-SA"/>
              </w:rPr>
              <w:t xml:space="preserve">  . . . . . . . . </w:t>
            </w:r>
          </w:p>
        </w:tc>
        <w:tc>
          <w:tcPr>
            <w:tcW w:w="720" w:type="dxa"/>
          </w:tcPr>
          <w:p w14:paraId="3F3C99EE" w14:textId="77777777" w:rsidR="00677F53" w:rsidRPr="00FB4AA5" w:rsidRDefault="00FB4AA5" w:rsidP="00FB4AA5">
            <w:pPr>
              <w:snapToGrid w:val="0"/>
              <w:spacing w:before="120" w:after="120"/>
              <w:jc w:val="right"/>
            </w:pPr>
            <w:r>
              <w:fldChar w:fldCharType="begin"/>
            </w:r>
            <w:r>
              <w:instrText xml:space="preserve"> PAGEREF _Ref455941356 \h </w:instrText>
            </w:r>
            <w:r>
              <w:fldChar w:fldCharType="separate"/>
            </w:r>
            <w:r w:rsidR="00AE1B80">
              <w:rPr>
                <w:noProof/>
              </w:rPr>
              <w:t>51</w:t>
            </w:r>
            <w:r>
              <w:fldChar w:fldCharType="end"/>
            </w:r>
          </w:p>
        </w:tc>
      </w:tr>
      <w:tr w:rsidR="00677F53" w:rsidRPr="00FB4AA5" w14:paraId="01F4D9F6" w14:textId="77777777" w:rsidTr="00FB4AA5">
        <w:tc>
          <w:tcPr>
            <w:tcW w:w="8028" w:type="dxa"/>
          </w:tcPr>
          <w:p w14:paraId="37A04A4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_Ref455941359 \h </w:instrText>
            </w:r>
            <w:r w:rsidR="00FB4AA5" w:rsidRPr="00FB4AA5">
              <w:instrText xml:space="preserve"> \* MERGEFORMAT </w:instrText>
            </w:r>
            <w:r w:rsidRPr="00FB4AA5">
              <w:fldChar w:fldCharType="separate"/>
            </w:r>
            <w:r w:rsidR="00AE1B80" w:rsidRPr="007E718C">
              <w:t xml:space="preserve">Figura </w:t>
            </w:r>
            <w:r w:rsidR="00AE1B80" w:rsidRPr="00AE1B80">
              <w:rPr>
                <w:noProof/>
              </w:rPr>
              <w:t>5</w:t>
            </w:r>
            <w:r w:rsidR="00AE1B80">
              <w:rPr>
                <w:noProof/>
              </w:rPr>
              <w:t>.</w:t>
            </w:r>
            <w:r w:rsidR="00AE1B80" w:rsidRPr="00AE1B80">
              <w:rPr>
                <w:noProof/>
              </w:rPr>
              <w:t>18</w:t>
            </w:r>
            <w:r w:rsidR="00AE1B80" w:rsidRPr="007E718C">
              <w:t xml:space="preserve"> - Regulação estática para carga de 5% do valor nominal</w:t>
            </w:r>
            <w:r w:rsidRPr="00FB4AA5">
              <w:fldChar w:fldCharType="end"/>
            </w:r>
            <w:r w:rsidR="006F7A1E">
              <w:rPr>
                <w:rFonts w:eastAsia="Times New Roman" w:cs="Times New Roman"/>
                <w:szCs w:val="24"/>
                <w:lang w:eastAsia="ar-SA"/>
              </w:rPr>
              <w:t xml:space="preserve">  . . . . . . . . . . </w:t>
            </w:r>
          </w:p>
        </w:tc>
        <w:tc>
          <w:tcPr>
            <w:tcW w:w="720" w:type="dxa"/>
          </w:tcPr>
          <w:p w14:paraId="1B4D5CFB" w14:textId="77777777" w:rsidR="00677F53" w:rsidRPr="00FB4AA5" w:rsidRDefault="00FB4AA5" w:rsidP="00FB4AA5">
            <w:pPr>
              <w:snapToGrid w:val="0"/>
              <w:spacing w:before="120" w:after="120"/>
              <w:jc w:val="right"/>
            </w:pPr>
            <w:r>
              <w:fldChar w:fldCharType="begin"/>
            </w:r>
            <w:r>
              <w:instrText xml:space="preserve"> PAGEREF _Ref455941359 \h </w:instrText>
            </w:r>
            <w:r>
              <w:fldChar w:fldCharType="separate"/>
            </w:r>
            <w:r w:rsidR="00AE1B80">
              <w:rPr>
                <w:noProof/>
              </w:rPr>
              <w:t>51</w:t>
            </w:r>
            <w:r>
              <w:fldChar w:fldCharType="end"/>
            </w:r>
          </w:p>
        </w:tc>
      </w:tr>
      <w:tr w:rsidR="00677F53" w:rsidRPr="00FB4AA5" w14:paraId="08328930" w14:textId="77777777" w:rsidTr="00FB4AA5">
        <w:tc>
          <w:tcPr>
            <w:tcW w:w="8028" w:type="dxa"/>
          </w:tcPr>
          <w:p w14:paraId="295A5E80"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_Ref455941363 \h </w:instrText>
            </w:r>
            <w:r w:rsidR="00FB4AA5" w:rsidRPr="00FB4AA5">
              <w:instrText xml:space="preserve"> \* MERGEFORMAT </w:instrText>
            </w:r>
            <w:r w:rsidRPr="00FB4AA5">
              <w:fldChar w:fldCharType="separate"/>
            </w:r>
            <w:r w:rsidR="00AE1B80" w:rsidRPr="005C0DAA">
              <w:t xml:space="preserve">Figura </w:t>
            </w:r>
            <w:r w:rsidR="00AE1B80" w:rsidRPr="00AE1B80">
              <w:rPr>
                <w:noProof/>
              </w:rPr>
              <w:t>5</w:t>
            </w:r>
            <w:r w:rsidR="00AE1B80">
              <w:rPr>
                <w:noProof/>
              </w:rPr>
              <w:t>.</w:t>
            </w:r>
            <w:r w:rsidR="00AE1B80" w:rsidRPr="00AE1B80">
              <w:rPr>
                <w:noProof/>
              </w:rPr>
              <w:t>19</w:t>
            </w:r>
            <w:r w:rsidR="00AE1B80">
              <w:t xml:space="preserve"> - Regulação está</w:t>
            </w:r>
            <w:r w:rsidR="00AE1B80" w:rsidRPr="005C0DAA">
              <w:t>tica para carga de 4,9% do valor nominal</w:t>
            </w:r>
            <w:r w:rsidRPr="00FB4AA5">
              <w:fldChar w:fldCharType="end"/>
            </w:r>
            <w:r w:rsidR="006F7A1E">
              <w:rPr>
                <w:rFonts w:eastAsia="Times New Roman" w:cs="Times New Roman"/>
                <w:szCs w:val="24"/>
                <w:lang w:eastAsia="ar-SA"/>
              </w:rPr>
              <w:t xml:space="preserve">  . . . . . . . . </w:t>
            </w:r>
          </w:p>
        </w:tc>
        <w:tc>
          <w:tcPr>
            <w:tcW w:w="720" w:type="dxa"/>
          </w:tcPr>
          <w:p w14:paraId="0AE82DD2" w14:textId="77777777" w:rsidR="00677F53" w:rsidRPr="00FB4AA5" w:rsidRDefault="00FB4AA5" w:rsidP="00FB4AA5">
            <w:pPr>
              <w:snapToGrid w:val="0"/>
              <w:spacing w:before="120" w:after="120"/>
              <w:jc w:val="right"/>
            </w:pPr>
            <w:r>
              <w:fldChar w:fldCharType="begin"/>
            </w:r>
            <w:r>
              <w:instrText xml:space="preserve"> PAGEREF _Ref455941363 \h </w:instrText>
            </w:r>
            <w:r>
              <w:fldChar w:fldCharType="separate"/>
            </w:r>
            <w:r w:rsidR="00AE1B80">
              <w:rPr>
                <w:noProof/>
              </w:rPr>
              <w:t>52</w:t>
            </w:r>
            <w:r>
              <w:fldChar w:fldCharType="end"/>
            </w:r>
          </w:p>
        </w:tc>
      </w:tr>
      <w:tr w:rsidR="00677F53" w:rsidRPr="00FB4AA5" w14:paraId="57056F64" w14:textId="77777777" w:rsidTr="00FB4AA5">
        <w:tc>
          <w:tcPr>
            <w:tcW w:w="8028" w:type="dxa"/>
          </w:tcPr>
          <w:p w14:paraId="15C5BD3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_Ref455941366 \h </w:instrText>
            </w:r>
            <w:r w:rsidR="00FB4AA5" w:rsidRPr="00FB4AA5">
              <w:instrText xml:space="preserve"> \* MERGEFORMAT </w:instrText>
            </w:r>
            <w:r w:rsidRPr="00FB4AA5">
              <w:fldChar w:fldCharType="separate"/>
            </w:r>
            <w:r w:rsidR="00AE1B80" w:rsidRPr="00F301FF">
              <w:t xml:space="preserve">Figura </w:t>
            </w:r>
            <w:r w:rsidR="00AE1B80" w:rsidRPr="00AE1B80">
              <w:rPr>
                <w:noProof/>
              </w:rPr>
              <w:t>5</w:t>
            </w:r>
            <w:r w:rsidR="00AE1B80">
              <w:rPr>
                <w:noProof/>
              </w:rPr>
              <w:t>.</w:t>
            </w:r>
            <w:r w:rsidR="00AE1B80" w:rsidRPr="00AE1B80">
              <w:rPr>
                <w:noProof/>
              </w:rPr>
              <w:t>20</w:t>
            </w:r>
            <w:r w:rsidR="00AE1B80" w:rsidRPr="00F301FF">
              <w:t xml:space="preserve"> - Tensão de saída para carga de 5% do valor nominal</w:t>
            </w:r>
            <w:r w:rsidRPr="00FB4AA5">
              <w:fldChar w:fldCharType="end"/>
            </w:r>
            <w:r w:rsidR="006F7A1E">
              <w:rPr>
                <w:rFonts w:eastAsia="Times New Roman" w:cs="Times New Roman"/>
                <w:szCs w:val="24"/>
                <w:lang w:eastAsia="ar-SA"/>
              </w:rPr>
              <w:t xml:space="preserve">  . . . . . . . . . . . . </w:t>
            </w:r>
          </w:p>
        </w:tc>
        <w:tc>
          <w:tcPr>
            <w:tcW w:w="720" w:type="dxa"/>
          </w:tcPr>
          <w:p w14:paraId="5DF9E650" w14:textId="77777777" w:rsidR="00677F53" w:rsidRPr="00FB4AA5" w:rsidRDefault="00FB4AA5" w:rsidP="00FB4AA5">
            <w:pPr>
              <w:snapToGrid w:val="0"/>
              <w:spacing w:before="120" w:after="120"/>
              <w:jc w:val="right"/>
            </w:pPr>
            <w:r>
              <w:fldChar w:fldCharType="begin"/>
            </w:r>
            <w:r>
              <w:instrText xml:space="preserve"> PAGEREF _Ref455941366 \h </w:instrText>
            </w:r>
            <w:r>
              <w:fldChar w:fldCharType="separate"/>
            </w:r>
            <w:r w:rsidR="00AE1B80">
              <w:rPr>
                <w:noProof/>
              </w:rPr>
              <w:t>52</w:t>
            </w:r>
            <w:r>
              <w:fldChar w:fldCharType="end"/>
            </w:r>
          </w:p>
        </w:tc>
      </w:tr>
      <w:tr w:rsidR="00677F53" w:rsidRPr="00FB4AA5" w14:paraId="0C3D8881" w14:textId="77777777" w:rsidTr="00FB4AA5">
        <w:tc>
          <w:tcPr>
            <w:tcW w:w="8028" w:type="dxa"/>
          </w:tcPr>
          <w:p w14:paraId="068F317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_Ref455941369 \h </w:instrText>
            </w:r>
            <w:r w:rsidR="00FB4AA5" w:rsidRPr="00FB4AA5">
              <w:instrText xml:space="preserve"> \* MERGEFORMAT </w:instrText>
            </w:r>
            <w:r w:rsidRPr="00FB4AA5">
              <w:fldChar w:fldCharType="separate"/>
            </w:r>
            <w:r w:rsidR="00AE1B80" w:rsidRPr="006316C1">
              <w:t xml:space="preserve">Figura </w:t>
            </w:r>
            <w:r w:rsidR="00AE1B80" w:rsidRPr="00AE1B80">
              <w:rPr>
                <w:noProof/>
              </w:rPr>
              <w:t>5</w:t>
            </w:r>
            <w:r w:rsidR="00AE1B80">
              <w:rPr>
                <w:noProof/>
              </w:rPr>
              <w:t>.</w:t>
            </w:r>
            <w:r w:rsidR="00AE1B80" w:rsidRPr="00AE1B80">
              <w:rPr>
                <w:noProof/>
              </w:rPr>
              <w:t>21</w:t>
            </w:r>
            <w:r w:rsidR="00AE1B80" w:rsidRPr="006316C1">
              <w:t xml:space="preserve"> - Tensão de saída para carga de 50% do valor nominal</w:t>
            </w:r>
            <w:r w:rsidRPr="00FB4AA5">
              <w:fldChar w:fldCharType="end"/>
            </w:r>
            <w:r w:rsidR="006F7A1E">
              <w:rPr>
                <w:rFonts w:eastAsia="Times New Roman" w:cs="Times New Roman"/>
                <w:szCs w:val="24"/>
                <w:lang w:eastAsia="ar-SA"/>
              </w:rPr>
              <w:t xml:space="preserve">  . . . . . . . . . . . </w:t>
            </w:r>
          </w:p>
        </w:tc>
        <w:tc>
          <w:tcPr>
            <w:tcW w:w="720" w:type="dxa"/>
          </w:tcPr>
          <w:p w14:paraId="3E6A39F0" w14:textId="77777777" w:rsidR="00677F53" w:rsidRPr="00FB4AA5" w:rsidRDefault="00FB4AA5" w:rsidP="00FB4AA5">
            <w:pPr>
              <w:snapToGrid w:val="0"/>
              <w:spacing w:before="120" w:after="120"/>
              <w:jc w:val="right"/>
            </w:pPr>
            <w:r>
              <w:fldChar w:fldCharType="begin"/>
            </w:r>
            <w:r>
              <w:instrText xml:space="preserve"> PAGEREF _Ref455941369 \h </w:instrText>
            </w:r>
            <w:r>
              <w:fldChar w:fldCharType="separate"/>
            </w:r>
            <w:r w:rsidR="00AE1B80">
              <w:rPr>
                <w:noProof/>
              </w:rPr>
              <w:t>53</w:t>
            </w:r>
            <w:r>
              <w:fldChar w:fldCharType="end"/>
            </w:r>
          </w:p>
        </w:tc>
      </w:tr>
      <w:tr w:rsidR="00677F53" w:rsidRPr="00FB4AA5" w14:paraId="5CB1A86D" w14:textId="77777777" w:rsidTr="00FB4AA5">
        <w:tc>
          <w:tcPr>
            <w:tcW w:w="8028" w:type="dxa"/>
          </w:tcPr>
          <w:p w14:paraId="2FAA67F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_Ref455941376 \h </w:instrText>
            </w:r>
            <w:r w:rsidR="00FB4AA5" w:rsidRPr="00FB4AA5">
              <w:instrText xml:space="preserve"> \* MERGEFORMAT </w:instrText>
            </w:r>
            <w:r w:rsidRPr="00FB4AA5">
              <w:fldChar w:fldCharType="separate"/>
            </w:r>
            <w:r w:rsidR="00AE1B80" w:rsidRPr="00F301FF">
              <w:t xml:space="preserve">Figura </w:t>
            </w:r>
            <w:r w:rsidR="00AE1B80" w:rsidRPr="00AE1B80">
              <w:rPr>
                <w:noProof/>
              </w:rPr>
              <w:t>5</w:t>
            </w:r>
            <w:r w:rsidR="00AE1B80">
              <w:rPr>
                <w:noProof/>
              </w:rPr>
              <w:t>.</w:t>
            </w:r>
            <w:r w:rsidR="00AE1B80" w:rsidRPr="00AE1B80">
              <w:rPr>
                <w:noProof/>
              </w:rPr>
              <w:t>22</w:t>
            </w:r>
            <w:r w:rsidR="00AE1B80" w:rsidRPr="00F301FF">
              <w:t xml:space="preserve"> - Tensão de saída para carga de 100% do valor nominal</w:t>
            </w:r>
            <w:r w:rsidRPr="00FB4AA5">
              <w:fldChar w:fldCharType="end"/>
            </w:r>
            <w:r w:rsidR="006F7A1E">
              <w:rPr>
                <w:rFonts w:eastAsia="Times New Roman" w:cs="Times New Roman"/>
                <w:szCs w:val="24"/>
                <w:lang w:eastAsia="ar-SA"/>
              </w:rPr>
              <w:t xml:space="preserve">  . . . . . . . . . .</w:t>
            </w:r>
          </w:p>
        </w:tc>
        <w:tc>
          <w:tcPr>
            <w:tcW w:w="720" w:type="dxa"/>
          </w:tcPr>
          <w:p w14:paraId="376299C3" w14:textId="77777777" w:rsidR="00677F53" w:rsidRPr="00FB4AA5" w:rsidRDefault="00FB4AA5" w:rsidP="00FB4AA5">
            <w:pPr>
              <w:snapToGrid w:val="0"/>
              <w:spacing w:before="120" w:after="120"/>
              <w:jc w:val="right"/>
            </w:pPr>
            <w:r>
              <w:fldChar w:fldCharType="begin"/>
            </w:r>
            <w:r>
              <w:instrText xml:space="preserve"> PAGEREF _Ref455941376 \h </w:instrText>
            </w:r>
            <w:r>
              <w:fldChar w:fldCharType="separate"/>
            </w:r>
            <w:r w:rsidR="00AE1B80">
              <w:rPr>
                <w:noProof/>
              </w:rPr>
              <w:t>53</w:t>
            </w:r>
            <w:r>
              <w:fldChar w:fldCharType="end"/>
            </w:r>
          </w:p>
        </w:tc>
      </w:tr>
      <w:tr w:rsidR="00677F53" w:rsidRPr="00FB4AA5" w14:paraId="6E0A9406" w14:textId="77777777" w:rsidTr="00FB4AA5">
        <w:tc>
          <w:tcPr>
            <w:tcW w:w="8028" w:type="dxa"/>
          </w:tcPr>
          <w:p w14:paraId="26974E97"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_Ref455941379 \h </w:instrText>
            </w:r>
            <w:r w:rsidR="00FB4AA5" w:rsidRPr="00FB4AA5">
              <w:instrText xml:space="preserve"> \* MERGEFORMAT </w:instrText>
            </w:r>
            <w:r w:rsidRPr="00FB4AA5">
              <w:fldChar w:fldCharType="separate"/>
            </w:r>
            <w:r w:rsidR="00AE1B80" w:rsidRPr="004B73FD">
              <w:t xml:space="preserve">Figura </w:t>
            </w:r>
            <w:r w:rsidR="00AE1B80" w:rsidRPr="00AE1B80">
              <w:rPr>
                <w:noProof/>
              </w:rPr>
              <w:t>5</w:t>
            </w:r>
            <w:r w:rsidR="00AE1B80">
              <w:rPr>
                <w:noProof/>
              </w:rPr>
              <w:t>.</w:t>
            </w:r>
            <w:r w:rsidR="00AE1B80" w:rsidRPr="00AE1B80">
              <w:rPr>
                <w:noProof/>
              </w:rPr>
              <w:t>23</w:t>
            </w:r>
            <w:r w:rsidR="00AE1B80" w:rsidRPr="004B73FD">
              <w:t xml:space="preserve"> - Teste de eficiência do conversor</w:t>
            </w:r>
            <w:r w:rsidRPr="00FB4AA5">
              <w:fldChar w:fldCharType="end"/>
            </w:r>
            <w:r w:rsidR="006F7A1E">
              <w:rPr>
                <w:rFonts w:eastAsia="Times New Roman" w:cs="Times New Roman"/>
                <w:szCs w:val="24"/>
                <w:lang w:eastAsia="ar-SA"/>
              </w:rPr>
              <w:t xml:space="preserve">  . . . . . . . . . . . . . . . . . . . . . . . . . . . </w:t>
            </w:r>
          </w:p>
        </w:tc>
        <w:tc>
          <w:tcPr>
            <w:tcW w:w="720" w:type="dxa"/>
          </w:tcPr>
          <w:p w14:paraId="15AECD67" w14:textId="77777777" w:rsidR="00677F53" w:rsidRPr="00FB4AA5" w:rsidRDefault="00FB4AA5" w:rsidP="00FB4AA5">
            <w:pPr>
              <w:snapToGrid w:val="0"/>
              <w:spacing w:before="120" w:after="120"/>
              <w:jc w:val="right"/>
            </w:pPr>
            <w:r>
              <w:fldChar w:fldCharType="begin"/>
            </w:r>
            <w:r>
              <w:instrText xml:space="preserve"> PAGEREF _Ref455941379 \h </w:instrText>
            </w:r>
            <w:r>
              <w:fldChar w:fldCharType="separate"/>
            </w:r>
            <w:r w:rsidR="00AE1B80">
              <w:rPr>
                <w:noProof/>
              </w:rPr>
              <w:t>54</w:t>
            </w:r>
            <w:r>
              <w:fldChar w:fldCharType="end"/>
            </w:r>
          </w:p>
        </w:tc>
      </w:tr>
      <w:tr w:rsidR="00677F53" w:rsidRPr="00FB4AA5" w14:paraId="25A229A8" w14:textId="77777777" w:rsidTr="00FB4AA5">
        <w:tc>
          <w:tcPr>
            <w:tcW w:w="8028" w:type="dxa"/>
          </w:tcPr>
          <w:p w14:paraId="26DD9F7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_Ref455941383 \h </w:instrText>
            </w:r>
            <w:r w:rsidR="00FB4AA5" w:rsidRPr="00FB4AA5">
              <w:instrText xml:space="preserve"> \* MERGEFORMAT </w:instrText>
            </w:r>
            <w:r w:rsidRPr="00FB4AA5">
              <w:fldChar w:fldCharType="separate"/>
            </w:r>
            <w:r w:rsidR="00AE1B80" w:rsidRPr="005E3C5B">
              <w:t xml:space="preserve">Figura </w:t>
            </w:r>
            <w:r w:rsidR="00AE1B80" w:rsidRPr="00AE1B80">
              <w:rPr>
                <w:noProof/>
              </w:rPr>
              <w:t>5</w:t>
            </w:r>
            <w:r w:rsidR="00AE1B80">
              <w:rPr>
                <w:noProof/>
              </w:rPr>
              <w:t>.</w:t>
            </w:r>
            <w:r w:rsidR="00AE1B80" w:rsidRPr="00AE1B80">
              <w:rPr>
                <w:noProof/>
              </w:rPr>
              <w:t>24</w:t>
            </w:r>
            <w:r w:rsidR="00AE1B80" w:rsidRPr="005E3C5B">
              <w:t xml:space="preserve"> - Simulação de limitação de corrente</w:t>
            </w:r>
            <w:r w:rsidRPr="00FB4AA5">
              <w:fldChar w:fldCharType="end"/>
            </w:r>
            <w:r w:rsidR="006F7A1E">
              <w:rPr>
                <w:rFonts w:eastAsia="Times New Roman" w:cs="Times New Roman"/>
                <w:szCs w:val="24"/>
                <w:lang w:eastAsia="ar-SA"/>
              </w:rPr>
              <w:t xml:space="preserve">  . . . . . . . . . . . . . . . . . . . . . . . . . </w:t>
            </w:r>
          </w:p>
        </w:tc>
        <w:tc>
          <w:tcPr>
            <w:tcW w:w="720" w:type="dxa"/>
          </w:tcPr>
          <w:p w14:paraId="1F3A963B" w14:textId="77777777" w:rsidR="00677F53" w:rsidRPr="00FB4AA5" w:rsidRDefault="00FB4AA5" w:rsidP="00FB4AA5">
            <w:pPr>
              <w:snapToGrid w:val="0"/>
              <w:spacing w:before="120" w:after="120"/>
              <w:jc w:val="right"/>
            </w:pPr>
            <w:r>
              <w:fldChar w:fldCharType="begin"/>
            </w:r>
            <w:r>
              <w:instrText xml:space="preserve"> PAGEREF _Ref455941383 \h </w:instrText>
            </w:r>
            <w:r>
              <w:fldChar w:fldCharType="separate"/>
            </w:r>
            <w:r w:rsidR="00AE1B80">
              <w:rPr>
                <w:noProof/>
              </w:rPr>
              <w:t>55</w:t>
            </w:r>
            <w:r>
              <w:fldChar w:fldCharType="end"/>
            </w:r>
          </w:p>
        </w:tc>
      </w:tr>
      <w:tr w:rsidR="00677F53" w:rsidRPr="00FB4AA5" w14:paraId="0E9D58C3" w14:textId="77777777" w:rsidTr="00FB4AA5">
        <w:tc>
          <w:tcPr>
            <w:tcW w:w="8028" w:type="dxa"/>
          </w:tcPr>
          <w:p w14:paraId="5924CBC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_Ref455941387 \h </w:instrText>
            </w:r>
            <w:r w:rsidR="00FB4AA5" w:rsidRPr="00FB4AA5">
              <w:instrText xml:space="preserve"> \* MERGEFORMAT </w:instrText>
            </w:r>
            <w:r w:rsidRPr="00FB4AA5">
              <w:fldChar w:fldCharType="separate"/>
            </w:r>
            <w:r w:rsidR="00AE1B80" w:rsidRPr="004435A6">
              <w:t xml:space="preserve">Figura </w:t>
            </w:r>
            <w:r w:rsidR="00AE1B80" w:rsidRPr="00AE1B80">
              <w:rPr>
                <w:noProof/>
              </w:rPr>
              <w:t>6</w:t>
            </w:r>
            <w:r w:rsidR="00AE1B80">
              <w:rPr>
                <w:noProof/>
              </w:rPr>
              <w:t>.</w:t>
            </w:r>
            <w:r w:rsidR="00AE1B80" w:rsidRPr="00AE1B80">
              <w:rPr>
                <w:noProof/>
              </w:rPr>
              <w:t>1</w:t>
            </w:r>
            <w:r w:rsidR="00AE1B80" w:rsidRPr="004435A6">
              <w:t xml:space="preserve"> - Localização do resistor shunt no conversor</w:t>
            </w:r>
            <w:r w:rsidRPr="00FB4AA5">
              <w:fldChar w:fldCharType="end"/>
            </w:r>
            <w:r w:rsidR="006F7A1E">
              <w:rPr>
                <w:rFonts w:eastAsia="Times New Roman" w:cs="Times New Roman"/>
                <w:szCs w:val="24"/>
                <w:lang w:eastAsia="ar-SA"/>
              </w:rPr>
              <w:t xml:space="preserve">  . . . . . . . . . . . . . . . . . . . . </w:t>
            </w:r>
          </w:p>
        </w:tc>
        <w:tc>
          <w:tcPr>
            <w:tcW w:w="720" w:type="dxa"/>
          </w:tcPr>
          <w:p w14:paraId="73AB5308" w14:textId="77777777" w:rsidR="00677F53" w:rsidRPr="00FB4AA5" w:rsidRDefault="00FB4AA5" w:rsidP="00FB4AA5">
            <w:pPr>
              <w:snapToGrid w:val="0"/>
              <w:spacing w:before="120" w:after="120"/>
              <w:jc w:val="right"/>
            </w:pPr>
            <w:r>
              <w:fldChar w:fldCharType="begin"/>
            </w:r>
            <w:r>
              <w:instrText xml:space="preserve"> PAGEREF _Ref455941387 \h </w:instrText>
            </w:r>
            <w:r>
              <w:fldChar w:fldCharType="separate"/>
            </w:r>
            <w:r w:rsidR="00AE1B80">
              <w:rPr>
                <w:noProof/>
              </w:rPr>
              <w:t>57</w:t>
            </w:r>
            <w:r>
              <w:fldChar w:fldCharType="end"/>
            </w:r>
          </w:p>
        </w:tc>
      </w:tr>
      <w:tr w:rsidR="00677F53" w:rsidRPr="00FB4AA5" w14:paraId="55A2A463" w14:textId="77777777" w:rsidTr="00FB4AA5">
        <w:tc>
          <w:tcPr>
            <w:tcW w:w="8028" w:type="dxa"/>
          </w:tcPr>
          <w:p w14:paraId="4562F83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_Ref455941391 \h </w:instrText>
            </w:r>
            <w:r w:rsidR="00FB4AA5" w:rsidRPr="00FB4AA5">
              <w:instrText xml:space="preserve"> \* MERGEFORMAT </w:instrText>
            </w:r>
            <w:r w:rsidRPr="00FB4AA5">
              <w:fldChar w:fldCharType="separate"/>
            </w:r>
            <w:r w:rsidR="00AE1B80" w:rsidRPr="0011364E">
              <w:t xml:space="preserve">Figura </w:t>
            </w:r>
            <w:r w:rsidR="00AE1B80" w:rsidRPr="00AE1B80">
              <w:rPr>
                <w:noProof/>
              </w:rPr>
              <w:t>6</w:t>
            </w:r>
            <w:r w:rsidR="00AE1B80">
              <w:rPr>
                <w:noProof/>
              </w:rPr>
              <w:t>.</w:t>
            </w:r>
            <w:r w:rsidR="00AE1B80" w:rsidRPr="00AE1B80">
              <w:rPr>
                <w:noProof/>
              </w:rPr>
              <w:t>2</w:t>
            </w:r>
            <w:r w:rsidR="00AE1B80" w:rsidRPr="0011364E">
              <w:t xml:space="preserve"> - Amplificador Diferencial</w:t>
            </w:r>
            <w:r w:rsidRPr="00FB4AA5">
              <w:fldChar w:fldCharType="end"/>
            </w:r>
            <w:r w:rsidR="006F7A1E">
              <w:rPr>
                <w:rFonts w:eastAsia="Times New Roman" w:cs="Times New Roman"/>
                <w:szCs w:val="24"/>
                <w:lang w:eastAsia="ar-SA"/>
              </w:rPr>
              <w:t xml:space="preserve">  . . . . . . . . . . . . . . . . . . . . . . . . . . . . . . . . . . </w:t>
            </w:r>
          </w:p>
        </w:tc>
        <w:tc>
          <w:tcPr>
            <w:tcW w:w="720" w:type="dxa"/>
          </w:tcPr>
          <w:p w14:paraId="00DA66B3" w14:textId="77777777" w:rsidR="00677F53" w:rsidRPr="00FB4AA5" w:rsidRDefault="00FB4AA5" w:rsidP="00FB4AA5">
            <w:pPr>
              <w:snapToGrid w:val="0"/>
              <w:spacing w:before="120" w:after="120"/>
              <w:jc w:val="right"/>
            </w:pPr>
            <w:r>
              <w:fldChar w:fldCharType="begin"/>
            </w:r>
            <w:r>
              <w:instrText xml:space="preserve"> PAGEREF _Ref455941391 \h </w:instrText>
            </w:r>
            <w:r>
              <w:fldChar w:fldCharType="separate"/>
            </w:r>
            <w:r w:rsidR="00AE1B80">
              <w:rPr>
                <w:noProof/>
              </w:rPr>
              <w:t>58</w:t>
            </w:r>
            <w:r>
              <w:fldChar w:fldCharType="end"/>
            </w:r>
          </w:p>
        </w:tc>
      </w:tr>
      <w:tr w:rsidR="00677F53" w:rsidRPr="00FB4AA5" w14:paraId="359C2152" w14:textId="77777777" w:rsidTr="00FB4AA5">
        <w:tc>
          <w:tcPr>
            <w:tcW w:w="8028" w:type="dxa"/>
          </w:tcPr>
          <w:p w14:paraId="5B894F1E"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_Ref455941394 \h </w:instrText>
            </w:r>
            <w:r w:rsidR="00FB4AA5" w:rsidRPr="00FB4AA5">
              <w:instrText xml:space="preserve"> \* MERGEFORMAT </w:instrText>
            </w:r>
            <w:r w:rsidRPr="00FB4AA5">
              <w:fldChar w:fldCharType="separate"/>
            </w:r>
            <w:r w:rsidR="00AE1B80" w:rsidRPr="00803B11">
              <w:t xml:space="preserve">Figura </w:t>
            </w:r>
            <w:r w:rsidR="00AE1B80" w:rsidRPr="00AE1B80">
              <w:rPr>
                <w:noProof/>
              </w:rPr>
              <w:t>6</w:t>
            </w:r>
            <w:r w:rsidR="00AE1B80">
              <w:rPr>
                <w:noProof/>
              </w:rPr>
              <w:t>.</w:t>
            </w:r>
            <w:r w:rsidR="00AE1B80" w:rsidRPr="00AE1B80">
              <w:rPr>
                <w:noProof/>
              </w:rPr>
              <w:t>3</w:t>
            </w:r>
            <w:r w:rsidR="00AE1B80" w:rsidRPr="00803B11">
              <w:t xml:space="preserve"> - Circuito para leitura de corrente</w:t>
            </w:r>
            <w:r w:rsidRPr="00FB4AA5">
              <w:fldChar w:fldCharType="end"/>
            </w:r>
            <w:r w:rsidR="006F7A1E">
              <w:rPr>
                <w:rFonts w:eastAsia="Times New Roman" w:cs="Times New Roman"/>
                <w:szCs w:val="24"/>
                <w:lang w:eastAsia="ar-SA"/>
              </w:rPr>
              <w:t xml:space="preserve">  . . . . . . . . . . . . . . . . . . . . . . . . . . . . . </w:t>
            </w:r>
          </w:p>
        </w:tc>
        <w:tc>
          <w:tcPr>
            <w:tcW w:w="720" w:type="dxa"/>
          </w:tcPr>
          <w:p w14:paraId="3DAD1F72" w14:textId="77777777" w:rsidR="00677F53" w:rsidRPr="00FB4AA5" w:rsidRDefault="00FB4AA5" w:rsidP="00FB4AA5">
            <w:pPr>
              <w:snapToGrid w:val="0"/>
              <w:spacing w:before="120" w:after="120"/>
              <w:jc w:val="right"/>
            </w:pPr>
            <w:r>
              <w:fldChar w:fldCharType="begin"/>
            </w:r>
            <w:r>
              <w:instrText xml:space="preserve"> PAGEREF _Ref455941394 \h </w:instrText>
            </w:r>
            <w:r>
              <w:fldChar w:fldCharType="separate"/>
            </w:r>
            <w:r w:rsidR="00AE1B80">
              <w:rPr>
                <w:noProof/>
              </w:rPr>
              <w:t>58</w:t>
            </w:r>
            <w:r>
              <w:fldChar w:fldCharType="end"/>
            </w:r>
          </w:p>
        </w:tc>
      </w:tr>
      <w:tr w:rsidR="00677F53" w:rsidRPr="00FB4AA5" w14:paraId="77B1310B" w14:textId="77777777" w:rsidTr="00FB4AA5">
        <w:tc>
          <w:tcPr>
            <w:tcW w:w="8028" w:type="dxa"/>
          </w:tcPr>
          <w:p w14:paraId="41B71683"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_Ref455941397 \h </w:instrText>
            </w:r>
            <w:r w:rsidR="00FB4AA5" w:rsidRPr="00FB4AA5">
              <w:instrText xml:space="preserve"> \* MERGEFORMAT </w:instrText>
            </w:r>
            <w:r w:rsidRPr="00FB4AA5">
              <w:fldChar w:fldCharType="separate"/>
            </w:r>
            <w:r w:rsidR="00AE1B80" w:rsidRPr="0045348B">
              <w:t xml:space="preserve">Figura </w:t>
            </w:r>
            <w:r w:rsidR="00AE1B80" w:rsidRPr="00AE1B80">
              <w:rPr>
                <w:noProof/>
              </w:rPr>
              <w:t>6</w:t>
            </w:r>
            <w:r w:rsidR="00AE1B80">
              <w:rPr>
                <w:noProof/>
              </w:rPr>
              <w:t>.</w:t>
            </w:r>
            <w:r w:rsidR="00AE1B80" w:rsidRPr="00AE1B80">
              <w:rPr>
                <w:noProof/>
              </w:rPr>
              <w:t>4</w:t>
            </w:r>
            <w:r w:rsidR="00AE1B80" w:rsidRPr="0045348B">
              <w:t xml:space="preserve"> - Valor de tensão sobre o resistor shunt</w:t>
            </w:r>
            <w:r w:rsidRPr="00FB4AA5">
              <w:fldChar w:fldCharType="end"/>
            </w:r>
            <w:r w:rsidR="006F7A1E">
              <w:rPr>
                <w:rFonts w:eastAsia="Times New Roman" w:cs="Times New Roman"/>
                <w:szCs w:val="24"/>
                <w:lang w:eastAsia="ar-SA"/>
              </w:rPr>
              <w:t xml:space="preserve">  . . . . . . . . . . . . . . . . . . . . . . . . </w:t>
            </w:r>
          </w:p>
        </w:tc>
        <w:tc>
          <w:tcPr>
            <w:tcW w:w="720" w:type="dxa"/>
          </w:tcPr>
          <w:p w14:paraId="27E7839F" w14:textId="77777777" w:rsidR="00677F53" w:rsidRPr="00FB4AA5" w:rsidRDefault="00FB4AA5" w:rsidP="00FB4AA5">
            <w:pPr>
              <w:snapToGrid w:val="0"/>
              <w:spacing w:before="120" w:after="120"/>
              <w:jc w:val="right"/>
            </w:pPr>
            <w:r>
              <w:fldChar w:fldCharType="begin"/>
            </w:r>
            <w:r>
              <w:instrText xml:space="preserve"> PAGEREF _Ref455941397 \h </w:instrText>
            </w:r>
            <w:r>
              <w:fldChar w:fldCharType="separate"/>
            </w:r>
            <w:r w:rsidR="00AE1B80">
              <w:rPr>
                <w:noProof/>
              </w:rPr>
              <w:t>59</w:t>
            </w:r>
            <w:r>
              <w:fldChar w:fldCharType="end"/>
            </w:r>
          </w:p>
        </w:tc>
      </w:tr>
      <w:tr w:rsidR="00677F53" w:rsidRPr="00FB4AA5" w14:paraId="105EFD8F" w14:textId="77777777" w:rsidTr="00FB4AA5">
        <w:tc>
          <w:tcPr>
            <w:tcW w:w="8028" w:type="dxa"/>
          </w:tcPr>
          <w:p w14:paraId="63B35B5F"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_Ref455941400 \h </w:instrText>
            </w:r>
            <w:r w:rsidR="00FB4AA5" w:rsidRPr="00FB4AA5">
              <w:instrText xml:space="preserve"> \* MERGEFORMAT </w:instrText>
            </w:r>
            <w:r w:rsidRPr="00FB4AA5">
              <w:fldChar w:fldCharType="separate"/>
            </w:r>
            <w:r w:rsidR="00AE1B80" w:rsidRPr="0045348B">
              <w:t xml:space="preserve">Figura </w:t>
            </w:r>
            <w:r w:rsidR="00AE1B80" w:rsidRPr="00AE1B80">
              <w:rPr>
                <w:noProof/>
              </w:rPr>
              <w:t>6</w:t>
            </w:r>
            <w:r w:rsidR="00AE1B80">
              <w:rPr>
                <w:noProof/>
              </w:rPr>
              <w:t>.</w:t>
            </w:r>
            <w:r w:rsidR="00AE1B80" w:rsidRPr="00AE1B80">
              <w:rPr>
                <w:noProof/>
              </w:rPr>
              <w:t>5</w:t>
            </w:r>
            <w:r w:rsidR="00AE1B80" w:rsidRPr="0045348B">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14:paraId="72C52666" w14:textId="77777777" w:rsidR="00677F53" w:rsidRPr="00FB4AA5" w:rsidRDefault="00FB4AA5" w:rsidP="00FB4AA5">
            <w:pPr>
              <w:snapToGrid w:val="0"/>
              <w:spacing w:before="120" w:after="120"/>
              <w:jc w:val="right"/>
            </w:pPr>
            <w:r>
              <w:fldChar w:fldCharType="begin"/>
            </w:r>
            <w:r>
              <w:instrText xml:space="preserve"> PAGEREF _Ref455941400 \h </w:instrText>
            </w:r>
            <w:r>
              <w:fldChar w:fldCharType="separate"/>
            </w:r>
            <w:r w:rsidR="00AE1B80">
              <w:rPr>
                <w:noProof/>
              </w:rPr>
              <w:t>59</w:t>
            </w:r>
            <w:r>
              <w:fldChar w:fldCharType="end"/>
            </w:r>
          </w:p>
        </w:tc>
      </w:tr>
      <w:tr w:rsidR="00677F53" w:rsidRPr="00FB4AA5" w14:paraId="4A5ACA57" w14:textId="77777777" w:rsidTr="00FB4AA5">
        <w:tc>
          <w:tcPr>
            <w:tcW w:w="8028" w:type="dxa"/>
          </w:tcPr>
          <w:p w14:paraId="27321D02" w14:textId="77777777" w:rsidR="00677F53" w:rsidRPr="00FB4AA5" w:rsidRDefault="00677F53" w:rsidP="00677F53">
            <w:pPr>
              <w:tabs>
                <w:tab w:val="left" w:pos="1305"/>
              </w:tabs>
              <w:snapToGrid w:val="0"/>
              <w:spacing w:before="120" w:after="120"/>
            </w:pPr>
            <w:r w:rsidRPr="00FB4AA5">
              <w:lastRenderedPageBreak/>
              <w:fldChar w:fldCharType="begin"/>
            </w:r>
            <w:r w:rsidRPr="00FB4AA5">
              <w:instrText xml:space="preserve"> REF _Ref455941403 \h </w:instrText>
            </w:r>
            <w:r w:rsidR="00FB4AA5" w:rsidRPr="00FB4AA5">
              <w:instrText xml:space="preserve"> \* MERGEFORMAT </w:instrText>
            </w:r>
            <w:r w:rsidRPr="00FB4AA5">
              <w:fldChar w:fldCharType="separate"/>
            </w:r>
            <w:r w:rsidR="00AE1B80" w:rsidRPr="00324AAF">
              <w:t xml:space="preserve">Figura </w:t>
            </w:r>
            <w:r w:rsidR="00AE1B80" w:rsidRPr="00AE1B80">
              <w:rPr>
                <w:noProof/>
              </w:rPr>
              <w:t>6</w:t>
            </w:r>
            <w:r w:rsidR="00AE1B80">
              <w:rPr>
                <w:noProof/>
              </w:rPr>
              <w:t>.</w:t>
            </w:r>
            <w:r w:rsidR="00AE1B80" w:rsidRPr="00AE1B80">
              <w:rPr>
                <w:noProof/>
              </w:rPr>
              <w:t>6</w:t>
            </w:r>
            <w:r w:rsidR="00AE1B80" w:rsidRPr="00324AAF">
              <w:t xml:space="preserve"> - Circuito para leitura de tensão</w:t>
            </w:r>
            <w:r w:rsidRPr="00FB4AA5">
              <w:fldChar w:fldCharType="end"/>
            </w:r>
            <w:r w:rsidR="006F7A1E">
              <w:rPr>
                <w:rFonts w:eastAsia="Times New Roman" w:cs="Times New Roman"/>
                <w:szCs w:val="24"/>
                <w:lang w:eastAsia="ar-SA"/>
              </w:rPr>
              <w:t xml:space="preserve">  . . . . . . . . . . . . . . . . . . . . . . . . . . . . . . </w:t>
            </w:r>
          </w:p>
        </w:tc>
        <w:tc>
          <w:tcPr>
            <w:tcW w:w="720" w:type="dxa"/>
          </w:tcPr>
          <w:p w14:paraId="488FA932" w14:textId="77777777" w:rsidR="00677F53" w:rsidRPr="00FB4AA5" w:rsidRDefault="00FB4AA5" w:rsidP="00FB4AA5">
            <w:pPr>
              <w:snapToGrid w:val="0"/>
              <w:spacing w:before="120" w:after="120"/>
              <w:jc w:val="right"/>
            </w:pPr>
            <w:r>
              <w:fldChar w:fldCharType="begin"/>
            </w:r>
            <w:r>
              <w:instrText xml:space="preserve"> PAGEREF _Ref455941403 \h </w:instrText>
            </w:r>
            <w:r>
              <w:fldChar w:fldCharType="separate"/>
            </w:r>
            <w:r w:rsidR="00AE1B80">
              <w:rPr>
                <w:noProof/>
              </w:rPr>
              <w:t>60</w:t>
            </w:r>
            <w:r>
              <w:fldChar w:fldCharType="end"/>
            </w:r>
          </w:p>
        </w:tc>
      </w:tr>
      <w:tr w:rsidR="00677F53" w:rsidRPr="00FB4AA5" w14:paraId="4C7E78B6" w14:textId="77777777" w:rsidTr="00FB4AA5">
        <w:tc>
          <w:tcPr>
            <w:tcW w:w="8028" w:type="dxa"/>
          </w:tcPr>
          <w:p w14:paraId="18114A05"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_Ref455941407 \h </w:instrText>
            </w:r>
            <w:r w:rsidR="00FB4AA5" w:rsidRPr="00FB4AA5">
              <w:instrText xml:space="preserve"> \* MERGEFORMAT </w:instrText>
            </w:r>
            <w:r w:rsidRPr="00FB4AA5">
              <w:fldChar w:fldCharType="separate"/>
            </w:r>
            <w:r w:rsidR="00AE1B80" w:rsidRPr="00082ACA">
              <w:t xml:space="preserve">Figura </w:t>
            </w:r>
            <w:r w:rsidR="00AE1B80" w:rsidRPr="00AE1B80">
              <w:rPr>
                <w:noProof/>
              </w:rPr>
              <w:t>6</w:t>
            </w:r>
            <w:r w:rsidR="00AE1B80">
              <w:rPr>
                <w:noProof/>
              </w:rPr>
              <w:t>.</w:t>
            </w:r>
            <w:r w:rsidR="00AE1B80" w:rsidRPr="00AE1B80">
              <w:rPr>
                <w:noProof/>
              </w:rPr>
              <w:t>7</w:t>
            </w:r>
            <w:r w:rsidR="00AE1B80" w:rsidRPr="00082ACA">
              <w:t xml:space="preserve"> - Valor de tensão no divisor resistivo</w:t>
            </w:r>
            <w:r w:rsidRPr="00FB4AA5">
              <w:fldChar w:fldCharType="end"/>
            </w:r>
            <w:r w:rsidR="006F7A1E">
              <w:rPr>
                <w:rFonts w:eastAsia="Times New Roman" w:cs="Times New Roman"/>
                <w:szCs w:val="24"/>
                <w:lang w:eastAsia="ar-SA"/>
              </w:rPr>
              <w:t xml:space="preserve">  . . . . . . . . . . . . . . . . . . . . . . . . . . </w:t>
            </w:r>
          </w:p>
        </w:tc>
        <w:tc>
          <w:tcPr>
            <w:tcW w:w="720" w:type="dxa"/>
          </w:tcPr>
          <w:p w14:paraId="6A515032" w14:textId="77777777" w:rsidR="00677F53" w:rsidRPr="00FB4AA5" w:rsidRDefault="00FB4AA5" w:rsidP="00FB4AA5">
            <w:pPr>
              <w:snapToGrid w:val="0"/>
              <w:spacing w:before="120" w:after="120"/>
              <w:jc w:val="right"/>
            </w:pPr>
            <w:r>
              <w:fldChar w:fldCharType="begin"/>
            </w:r>
            <w:r>
              <w:instrText xml:space="preserve"> PAGEREF _Ref455941407 \h </w:instrText>
            </w:r>
            <w:r>
              <w:fldChar w:fldCharType="separate"/>
            </w:r>
            <w:r w:rsidR="00AE1B80">
              <w:rPr>
                <w:noProof/>
              </w:rPr>
              <w:t>61</w:t>
            </w:r>
            <w:r>
              <w:fldChar w:fldCharType="end"/>
            </w:r>
          </w:p>
        </w:tc>
      </w:tr>
      <w:tr w:rsidR="00677F53" w:rsidRPr="00FB4AA5" w14:paraId="3A32E8D6" w14:textId="77777777" w:rsidTr="00FB4AA5">
        <w:tc>
          <w:tcPr>
            <w:tcW w:w="8028" w:type="dxa"/>
          </w:tcPr>
          <w:p w14:paraId="2AE9C332"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_Ref455941412 \h </w:instrText>
            </w:r>
            <w:r w:rsidR="00FB4AA5" w:rsidRPr="00FB4AA5">
              <w:instrText xml:space="preserve"> \* MERGEFORMAT </w:instrText>
            </w:r>
            <w:r w:rsidRPr="00FB4AA5">
              <w:fldChar w:fldCharType="separate"/>
            </w:r>
            <w:r w:rsidR="00AE1B80" w:rsidRPr="00082ACA">
              <w:t xml:space="preserve">Figura </w:t>
            </w:r>
            <w:r w:rsidR="00AE1B80" w:rsidRPr="00AE1B80">
              <w:rPr>
                <w:noProof/>
              </w:rPr>
              <w:t>6</w:t>
            </w:r>
            <w:r w:rsidR="00AE1B80">
              <w:rPr>
                <w:noProof/>
              </w:rPr>
              <w:t>.</w:t>
            </w:r>
            <w:r w:rsidR="00AE1B80" w:rsidRPr="00AE1B80">
              <w:rPr>
                <w:noProof/>
              </w:rPr>
              <w:t>8</w:t>
            </w:r>
            <w:r w:rsidR="00AE1B80" w:rsidRPr="00082ACA">
              <w:t xml:space="preserve"> - Valor de tensão na saída do circuito de instrumentação</w:t>
            </w:r>
            <w:r w:rsidRPr="00FB4AA5">
              <w:fldChar w:fldCharType="end"/>
            </w:r>
            <w:r w:rsidR="006F7A1E">
              <w:rPr>
                <w:rFonts w:eastAsia="Times New Roman" w:cs="Times New Roman"/>
                <w:szCs w:val="24"/>
                <w:lang w:eastAsia="ar-SA"/>
              </w:rPr>
              <w:t xml:space="preserve">  . . . . . . . . . . </w:t>
            </w:r>
          </w:p>
        </w:tc>
        <w:tc>
          <w:tcPr>
            <w:tcW w:w="720" w:type="dxa"/>
          </w:tcPr>
          <w:p w14:paraId="64F23046" w14:textId="77777777" w:rsidR="00677F53" w:rsidRPr="00FB4AA5" w:rsidRDefault="00FB4AA5" w:rsidP="00FB4AA5">
            <w:pPr>
              <w:snapToGrid w:val="0"/>
              <w:spacing w:before="120" w:after="120"/>
              <w:jc w:val="right"/>
            </w:pPr>
            <w:r>
              <w:fldChar w:fldCharType="begin"/>
            </w:r>
            <w:r>
              <w:instrText xml:space="preserve"> PAGEREF _Ref455941412 \h </w:instrText>
            </w:r>
            <w:r>
              <w:fldChar w:fldCharType="separate"/>
            </w:r>
            <w:r w:rsidR="00AE1B80">
              <w:rPr>
                <w:noProof/>
              </w:rPr>
              <w:t>61</w:t>
            </w:r>
            <w:r>
              <w:fldChar w:fldCharType="end"/>
            </w:r>
          </w:p>
        </w:tc>
      </w:tr>
      <w:tr w:rsidR="00677F53" w:rsidRPr="00FB4AA5" w14:paraId="644462C9" w14:textId="77777777" w:rsidTr="00FB4AA5">
        <w:tc>
          <w:tcPr>
            <w:tcW w:w="8028" w:type="dxa"/>
          </w:tcPr>
          <w:p w14:paraId="4E1B39C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_Ref455941415 \h </w:instrText>
            </w:r>
            <w:r w:rsidR="00FB4AA5" w:rsidRPr="00FB4AA5">
              <w:instrText xml:space="preserve"> \* MERGEFORMAT </w:instrText>
            </w:r>
            <w:r w:rsidRPr="00FB4AA5">
              <w:fldChar w:fldCharType="separate"/>
            </w:r>
            <w:r w:rsidR="00AE1B80" w:rsidRPr="00FB2BD7">
              <w:t xml:space="preserve">Figura </w:t>
            </w:r>
            <w:r w:rsidR="00AE1B80" w:rsidRPr="00AE1B80">
              <w:rPr>
                <w:noProof/>
              </w:rPr>
              <w:t>6</w:t>
            </w:r>
            <w:r w:rsidR="00AE1B80">
              <w:rPr>
                <w:noProof/>
              </w:rPr>
              <w:t>.</w:t>
            </w:r>
            <w:r w:rsidR="00AE1B80" w:rsidRPr="00AE1B80">
              <w:rPr>
                <w:noProof/>
              </w:rPr>
              <w:t>9</w:t>
            </w:r>
            <w:r w:rsidR="00AE1B80" w:rsidRPr="00FB2BD7">
              <w:t xml:space="preserve"> - Circuito de driver das chaves</w:t>
            </w:r>
            <w:r w:rsidRPr="00FB4AA5">
              <w:fldChar w:fldCharType="end"/>
            </w:r>
            <w:r w:rsidR="006F7A1E">
              <w:rPr>
                <w:rFonts w:eastAsia="Times New Roman" w:cs="Times New Roman"/>
                <w:szCs w:val="24"/>
                <w:lang w:eastAsia="ar-SA"/>
              </w:rPr>
              <w:t xml:space="preserve">  . . . . . . . . . . . . . . . . . . . . . . . . . . . . . . . </w:t>
            </w:r>
          </w:p>
        </w:tc>
        <w:tc>
          <w:tcPr>
            <w:tcW w:w="720" w:type="dxa"/>
          </w:tcPr>
          <w:p w14:paraId="05854212" w14:textId="77777777" w:rsidR="00677F53" w:rsidRPr="00FB4AA5" w:rsidRDefault="00FB4AA5" w:rsidP="00FB4AA5">
            <w:pPr>
              <w:snapToGrid w:val="0"/>
              <w:spacing w:before="120" w:after="120"/>
              <w:jc w:val="right"/>
            </w:pPr>
            <w:r>
              <w:fldChar w:fldCharType="begin"/>
            </w:r>
            <w:r>
              <w:instrText xml:space="preserve"> PAGEREF _Ref455941415 \h </w:instrText>
            </w:r>
            <w:r>
              <w:fldChar w:fldCharType="separate"/>
            </w:r>
            <w:r w:rsidR="00AE1B80">
              <w:rPr>
                <w:noProof/>
              </w:rPr>
              <w:t>62</w:t>
            </w:r>
            <w:r>
              <w:fldChar w:fldCharType="end"/>
            </w:r>
          </w:p>
        </w:tc>
      </w:tr>
      <w:tr w:rsidR="00677F53" w:rsidRPr="00FB4AA5" w14:paraId="03D9D32F" w14:textId="77777777" w:rsidTr="00FB4AA5">
        <w:tc>
          <w:tcPr>
            <w:tcW w:w="8028" w:type="dxa"/>
          </w:tcPr>
          <w:p w14:paraId="2E8EA657" w14:textId="77777777" w:rsidR="00677F53" w:rsidRPr="00FB4AA5" w:rsidRDefault="00677F53" w:rsidP="00677F53">
            <w:pPr>
              <w:tabs>
                <w:tab w:val="left" w:pos="2925"/>
              </w:tabs>
              <w:snapToGrid w:val="0"/>
              <w:spacing w:before="120" w:after="120"/>
            </w:pPr>
            <w:r w:rsidRPr="00FB4AA5">
              <w:fldChar w:fldCharType="begin"/>
            </w:r>
            <w:r w:rsidRPr="00FB4AA5">
              <w:instrText xml:space="preserve"> REF _Ref455941420 \h </w:instrText>
            </w:r>
            <w:r w:rsidR="00FB4AA5" w:rsidRPr="00FB4AA5">
              <w:instrText xml:space="preserve"> \* MERGEFORMAT </w:instrText>
            </w:r>
            <w:r w:rsidRPr="00FB4AA5">
              <w:fldChar w:fldCharType="separate"/>
            </w:r>
            <w:r w:rsidR="00AE1B80" w:rsidRPr="00DC5DE3">
              <w:t xml:space="preserve">Figura </w:t>
            </w:r>
            <w:r w:rsidR="00AE1B80" w:rsidRPr="00AE1B80">
              <w:rPr>
                <w:noProof/>
              </w:rPr>
              <w:t>6</w:t>
            </w:r>
            <w:r w:rsidR="00AE1B80">
              <w:rPr>
                <w:noProof/>
              </w:rPr>
              <w:t>.</w:t>
            </w:r>
            <w:r w:rsidR="00AE1B80" w:rsidRPr="00AE1B80">
              <w:rPr>
                <w:noProof/>
              </w:rPr>
              <w:t>10</w:t>
            </w:r>
            <w:r w:rsidR="00AE1B80" w:rsidRPr="00DC5DE3">
              <w:t xml:space="preserve"> - Especificações do Mosfet Selecionado</w:t>
            </w:r>
            <w:r w:rsidR="00AE1B80" w:rsidRPr="00AE1B80">
              <w:rPr>
                <w:rFonts w:eastAsia="Times New Roman" w:cs="Times New Roman"/>
                <w:szCs w:val="24"/>
                <w:lang w:eastAsia="ar-SA"/>
              </w:rPr>
              <w:t xml:space="preserve"> - Fonte [12]</w:t>
            </w:r>
            <w:r w:rsidRPr="00FB4AA5">
              <w:fldChar w:fldCharType="end"/>
            </w:r>
          </w:p>
        </w:tc>
        <w:tc>
          <w:tcPr>
            <w:tcW w:w="720" w:type="dxa"/>
          </w:tcPr>
          <w:p w14:paraId="319031F8" w14:textId="77777777" w:rsidR="00677F53" w:rsidRPr="00FB4AA5" w:rsidRDefault="00FB4AA5" w:rsidP="00FB4AA5">
            <w:pPr>
              <w:snapToGrid w:val="0"/>
              <w:spacing w:before="120" w:after="120"/>
              <w:jc w:val="right"/>
            </w:pPr>
            <w:r>
              <w:fldChar w:fldCharType="begin"/>
            </w:r>
            <w:r>
              <w:instrText xml:space="preserve"> PAGEREF _Ref455941420 \h </w:instrText>
            </w:r>
            <w:r>
              <w:fldChar w:fldCharType="separate"/>
            </w:r>
            <w:r w:rsidR="00AE1B80">
              <w:rPr>
                <w:noProof/>
              </w:rPr>
              <w:t>63</w:t>
            </w:r>
            <w:r>
              <w:fldChar w:fldCharType="end"/>
            </w:r>
          </w:p>
        </w:tc>
      </w:tr>
      <w:tr w:rsidR="00677F53" w:rsidRPr="00FB4AA5" w14:paraId="60976E59" w14:textId="77777777" w:rsidTr="00FB4AA5">
        <w:tc>
          <w:tcPr>
            <w:tcW w:w="8028" w:type="dxa"/>
          </w:tcPr>
          <w:p w14:paraId="56876E9D"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_Ref455941423 \h </w:instrText>
            </w:r>
            <w:r w:rsidR="00FB4AA5" w:rsidRPr="00FB4AA5">
              <w:instrText xml:space="preserve"> \* MERGEFORMAT </w:instrText>
            </w:r>
            <w:r w:rsidRPr="00FB4AA5">
              <w:fldChar w:fldCharType="separate"/>
            </w:r>
            <w:r w:rsidR="00AE1B80" w:rsidRPr="00B0337F">
              <w:t xml:space="preserve">Figura </w:t>
            </w:r>
            <w:r w:rsidR="00AE1B80" w:rsidRPr="00AE1B80">
              <w:rPr>
                <w:noProof/>
              </w:rPr>
              <w:t>6</w:t>
            </w:r>
            <w:r w:rsidR="00AE1B80">
              <w:rPr>
                <w:noProof/>
              </w:rPr>
              <w:t>.</w:t>
            </w:r>
            <w:r w:rsidR="00AE1B80" w:rsidRPr="00AE1B80">
              <w:rPr>
                <w:noProof/>
              </w:rPr>
              <w:t>11</w:t>
            </w:r>
            <w:r w:rsidR="00AE1B80" w:rsidRPr="00B0337F">
              <w:t xml:space="preserve"> - Tensão de condução x corrente nos diodos selecionados </w:t>
            </w:r>
            <w:r w:rsidR="00AE1B80" w:rsidRPr="00AE1B80">
              <w:rPr>
                <w:i/>
              </w:rPr>
              <w:t>- Fonte [13]</w:t>
            </w:r>
            <w:r w:rsidRPr="00FB4AA5">
              <w:fldChar w:fldCharType="end"/>
            </w:r>
            <w:r w:rsidR="006F7A1E">
              <w:rPr>
                <w:rFonts w:eastAsia="Times New Roman" w:cs="Times New Roman"/>
                <w:szCs w:val="24"/>
                <w:lang w:eastAsia="ar-SA"/>
              </w:rPr>
              <w:t xml:space="preserve">  . . . . . . . . </w:t>
            </w:r>
          </w:p>
        </w:tc>
        <w:tc>
          <w:tcPr>
            <w:tcW w:w="720" w:type="dxa"/>
          </w:tcPr>
          <w:p w14:paraId="24AB7440" w14:textId="77777777" w:rsidR="00677F53" w:rsidRPr="00FB4AA5" w:rsidRDefault="00FB4AA5" w:rsidP="00FB4AA5">
            <w:pPr>
              <w:snapToGrid w:val="0"/>
              <w:spacing w:before="120" w:after="120"/>
              <w:jc w:val="right"/>
            </w:pPr>
            <w:r>
              <w:fldChar w:fldCharType="begin"/>
            </w:r>
            <w:r>
              <w:instrText xml:space="preserve"> PAGEREF _Ref455941423 \h </w:instrText>
            </w:r>
            <w:r>
              <w:fldChar w:fldCharType="separate"/>
            </w:r>
            <w:r w:rsidR="00AE1B80">
              <w:rPr>
                <w:noProof/>
              </w:rPr>
              <w:t>64</w:t>
            </w:r>
            <w:r>
              <w:fldChar w:fldCharType="end"/>
            </w:r>
          </w:p>
        </w:tc>
      </w:tr>
      <w:tr w:rsidR="00677F53" w:rsidRPr="00FB4AA5" w14:paraId="72742437" w14:textId="77777777" w:rsidTr="00FB4AA5">
        <w:tc>
          <w:tcPr>
            <w:tcW w:w="8028" w:type="dxa"/>
          </w:tcPr>
          <w:p w14:paraId="2C7147E4" w14:textId="77777777" w:rsidR="00677F53" w:rsidRPr="00FB4AA5" w:rsidRDefault="00677F53" w:rsidP="006F7A1E">
            <w:pPr>
              <w:tabs>
                <w:tab w:val="left" w:pos="1320"/>
              </w:tabs>
              <w:snapToGrid w:val="0"/>
              <w:spacing w:before="120" w:after="120"/>
            </w:pPr>
            <w:r w:rsidRPr="00FB4AA5">
              <w:fldChar w:fldCharType="begin"/>
            </w:r>
            <w:r w:rsidRPr="00FB4AA5">
              <w:instrText xml:space="preserve"> REF _Ref455941427 \h </w:instrText>
            </w:r>
            <w:r w:rsidR="00FB4AA5" w:rsidRPr="00FB4AA5">
              <w:instrText xml:space="preserve"> \* MERGEFORMAT </w:instrText>
            </w:r>
            <w:r w:rsidRPr="00FB4AA5">
              <w:fldChar w:fldCharType="separate"/>
            </w:r>
            <w:r w:rsidR="00AE1B80" w:rsidRPr="008459B3">
              <w:t xml:space="preserve">Figura </w:t>
            </w:r>
            <w:r w:rsidR="00AE1B80" w:rsidRPr="00AE1B80">
              <w:rPr>
                <w:noProof/>
              </w:rPr>
              <w:t>6</w:t>
            </w:r>
            <w:r w:rsidR="00AE1B80">
              <w:rPr>
                <w:noProof/>
              </w:rPr>
              <w:t>.</w:t>
            </w:r>
            <w:r w:rsidR="00AE1B80" w:rsidRPr="00AE1B80">
              <w:rPr>
                <w:noProof/>
              </w:rPr>
              <w:t>12</w:t>
            </w:r>
            <w:r w:rsidR="00AE1B80" w:rsidRPr="008459B3">
              <w:t xml:space="preserve"> - Funcionamento do conversor considerando componentes com perdas</w:t>
            </w:r>
            <w:r w:rsidRPr="00FB4AA5">
              <w:fldChar w:fldCharType="end"/>
            </w:r>
            <w:r w:rsidR="006F7A1E">
              <w:rPr>
                <w:rFonts w:eastAsia="Times New Roman" w:cs="Times New Roman"/>
                <w:szCs w:val="24"/>
                <w:lang w:eastAsia="ar-SA"/>
              </w:rPr>
              <w:t xml:space="preserve">  . . . . . . . . . . . . . . . . . . . . . . . . . . . . . . . . . . . . . . . . . . . . . . . . . . . . . . . . . . . </w:t>
            </w:r>
          </w:p>
        </w:tc>
        <w:tc>
          <w:tcPr>
            <w:tcW w:w="720" w:type="dxa"/>
          </w:tcPr>
          <w:p w14:paraId="10DFBD76" w14:textId="77777777" w:rsidR="00677F53" w:rsidRPr="00FB4AA5" w:rsidRDefault="00317E30" w:rsidP="00FB4AA5">
            <w:pPr>
              <w:snapToGrid w:val="0"/>
              <w:spacing w:before="120" w:after="120"/>
              <w:jc w:val="right"/>
            </w:pPr>
            <w:r>
              <w:br/>
            </w:r>
            <w:r w:rsidR="00FB4AA5">
              <w:fldChar w:fldCharType="begin"/>
            </w:r>
            <w:r w:rsidR="00FB4AA5">
              <w:instrText xml:space="preserve"> PAGEREF _Ref455941427 \h </w:instrText>
            </w:r>
            <w:r w:rsidR="00FB4AA5">
              <w:fldChar w:fldCharType="separate"/>
            </w:r>
            <w:r w:rsidR="00AE1B80">
              <w:rPr>
                <w:noProof/>
              </w:rPr>
              <w:t>70</w:t>
            </w:r>
            <w:r w:rsidR="00FB4AA5">
              <w:fldChar w:fldCharType="end"/>
            </w:r>
          </w:p>
        </w:tc>
      </w:tr>
      <w:tr w:rsidR="00677F53" w:rsidRPr="00FB4AA5" w14:paraId="7BD3F773" w14:textId="77777777" w:rsidTr="00FB4AA5">
        <w:tc>
          <w:tcPr>
            <w:tcW w:w="8028" w:type="dxa"/>
          </w:tcPr>
          <w:p w14:paraId="6C9E55B4" w14:textId="77777777" w:rsidR="00677F53" w:rsidRPr="00FB4AA5" w:rsidRDefault="00677F53" w:rsidP="00677F53">
            <w:pPr>
              <w:tabs>
                <w:tab w:val="left" w:pos="1305"/>
              </w:tabs>
              <w:snapToGrid w:val="0"/>
              <w:spacing w:before="120" w:after="120"/>
            </w:pPr>
            <w:r w:rsidRPr="00FB4AA5">
              <w:fldChar w:fldCharType="begin"/>
            </w:r>
            <w:r w:rsidRPr="00FB4AA5">
              <w:instrText xml:space="preserve"> REF _Ref455941431 \h </w:instrText>
            </w:r>
            <w:r w:rsidR="00FB4AA5" w:rsidRPr="00FB4AA5">
              <w:instrText xml:space="preserve"> \* MERGEFORMAT </w:instrText>
            </w:r>
            <w:r w:rsidRPr="00FB4AA5">
              <w:fldChar w:fldCharType="separate"/>
            </w:r>
            <w:r w:rsidR="00AE1B80" w:rsidRPr="008459B3">
              <w:t xml:space="preserve">Figura </w:t>
            </w:r>
            <w:r w:rsidR="00AE1B80" w:rsidRPr="00AE1B80">
              <w:rPr>
                <w:noProof/>
              </w:rPr>
              <w:t>6</w:t>
            </w:r>
            <w:r w:rsidR="00AE1B80" w:rsidRPr="008459B3">
              <w:rPr>
                <w:noProof/>
              </w:rPr>
              <w:t>.</w:t>
            </w:r>
            <w:r w:rsidR="00AE1B80" w:rsidRPr="00AE1B80">
              <w:rPr>
                <w:noProof/>
              </w:rPr>
              <w:t>13</w:t>
            </w:r>
            <w:r w:rsidR="00AE1B80" w:rsidRPr="008459B3">
              <w:t xml:space="preserve"> - Eficiência do conversor considerando componentes com perdas</w:t>
            </w:r>
            <w:r w:rsidRPr="00FB4AA5">
              <w:fldChar w:fldCharType="end"/>
            </w:r>
            <w:r w:rsidR="006F7A1E">
              <w:rPr>
                <w:rFonts w:eastAsia="Times New Roman" w:cs="Times New Roman"/>
                <w:szCs w:val="24"/>
                <w:lang w:eastAsia="ar-SA"/>
              </w:rPr>
              <w:t xml:space="preserve">  . . </w:t>
            </w:r>
          </w:p>
        </w:tc>
        <w:tc>
          <w:tcPr>
            <w:tcW w:w="720" w:type="dxa"/>
          </w:tcPr>
          <w:p w14:paraId="114AC0D2" w14:textId="77777777" w:rsidR="00677F53" w:rsidRPr="00FB4AA5" w:rsidRDefault="00FB4AA5" w:rsidP="00FB4AA5">
            <w:pPr>
              <w:snapToGrid w:val="0"/>
              <w:spacing w:before="120" w:after="120"/>
              <w:jc w:val="right"/>
            </w:pPr>
            <w:r>
              <w:fldChar w:fldCharType="begin"/>
            </w:r>
            <w:r>
              <w:instrText xml:space="preserve"> PAGEREF _Ref455941431 \h </w:instrText>
            </w:r>
            <w:r>
              <w:fldChar w:fldCharType="separate"/>
            </w:r>
            <w:r w:rsidR="00AE1B80">
              <w:rPr>
                <w:noProof/>
              </w:rPr>
              <w:t>70</w:t>
            </w:r>
            <w:r>
              <w:fldChar w:fldCharType="end"/>
            </w:r>
          </w:p>
        </w:tc>
      </w:tr>
    </w:tbl>
    <w:p w14:paraId="0DC8FBB4" w14:textId="77777777" w:rsidR="00677F53" w:rsidRPr="00FB4AA5" w:rsidRDefault="00677F53" w:rsidP="00090C0A">
      <w:pPr>
        <w:pStyle w:val="Heading1"/>
        <w:numPr>
          <w:ilvl w:val="0"/>
          <w:numId w:val="0"/>
        </w:numPr>
      </w:pPr>
    </w:p>
    <w:p w14:paraId="726CE4DB" w14:textId="77777777" w:rsidR="00677F53" w:rsidRPr="00FB4AA5" w:rsidRDefault="00677F53">
      <w:pPr>
        <w:spacing w:line="259" w:lineRule="auto"/>
        <w:rPr>
          <w:rFonts w:eastAsiaTheme="majorEastAsia" w:cstheme="majorBidi"/>
          <w:b/>
          <w:sz w:val="48"/>
          <w:szCs w:val="32"/>
        </w:rPr>
      </w:pPr>
      <w:r w:rsidRPr="00FB4AA5">
        <w:br w:type="page"/>
      </w:r>
    </w:p>
    <w:p w14:paraId="569495CD" w14:textId="77777777" w:rsidR="00677F53" w:rsidRPr="00FB4AA5" w:rsidRDefault="00090C0A" w:rsidP="00677F53">
      <w:pPr>
        <w:pStyle w:val="Heading1"/>
        <w:numPr>
          <w:ilvl w:val="0"/>
          <w:numId w:val="0"/>
        </w:numPr>
        <w:rPr>
          <w:rFonts w:eastAsia="Times New Roman" w:cs="Times New Roman"/>
          <w:szCs w:val="24"/>
          <w:lang w:eastAsia="ar-SA"/>
        </w:rPr>
      </w:pPr>
      <w:r w:rsidRPr="00FB4AA5">
        <w:lastRenderedPageBreak/>
        <w:t>Lista de Tabelas</w:t>
      </w:r>
    </w:p>
    <w:tbl>
      <w:tblPr>
        <w:tblW w:w="8748" w:type="dxa"/>
        <w:tblLayout w:type="fixed"/>
        <w:tblLook w:val="0000" w:firstRow="0" w:lastRow="0" w:firstColumn="0" w:lastColumn="0" w:noHBand="0" w:noVBand="0"/>
      </w:tblPr>
      <w:tblGrid>
        <w:gridCol w:w="8028"/>
        <w:gridCol w:w="720"/>
      </w:tblGrid>
      <w:tr w:rsidR="00677F53" w:rsidRPr="00FB4AA5" w14:paraId="0A5BE901" w14:textId="77777777" w:rsidTr="00FB4AA5">
        <w:tc>
          <w:tcPr>
            <w:tcW w:w="8028" w:type="dxa"/>
          </w:tcPr>
          <w:p w14:paraId="1D43B736" w14:textId="77777777" w:rsidR="00677F53" w:rsidRPr="00FB4AA5" w:rsidRDefault="00677F53" w:rsidP="00FB4AA5">
            <w:pPr>
              <w:snapToGrid w:val="0"/>
              <w:spacing w:before="120" w:after="120"/>
            </w:pPr>
            <w:r w:rsidRPr="00FB4AA5">
              <w:fldChar w:fldCharType="begin"/>
            </w:r>
            <w:r w:rsidRPr="00FB4AA5">
              <w:instrText xml:space="preserve"> REF _Ref455941506 \h </w:instrText>
            </w:r>
            <w:r w:rsidR="00FB4AA5" w:rsidRPr="00FB4AA5">
              <w:instrText xml:space="preserve"> \* MERGEFORMAT </w:instrText>
            </w:r>
            <w:r w:rsidRPr="00FB4AA5">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00AE1B80" w:rsidRPr="00460E31">
              <w:rPr>
                <w:szCs w:val="24"/>
              </w:rPr>
              <w:t xml:space="preserve"> - Resumo das especificações do projeto</w:t>
            </w:r>
            <w:r w:rsidRPr="00FB4AA5">
              <w:fldChar w:fldCharType="end"/>
            </w:r>
            <w:r w:rsidR="006F7A1E">
              <w:rPr>
                <w:rFonts w:eastAsia="Times New Roman" w:cs="Times New Roman"/>
                <w:szCs w:val="24"/>
                <w:lang w:eastAsia="ar-SA"/>
              </w:rPr>
              <w:t xml:space="preserve">  . . . . . . . . . . . . . . . . . . . . . . . . </w:t>
            </w:r>
          </w:p>
        </w:tc>
        <w:tc>
          <w:tcPr>
            <w:tcW w:w="720" w:type="dxa"/>
          </w:tcPr>
          <w:p w14:paraId="49D84F02" w14:textId="77777777" w:rsidR="00677F53" w:rsidRPr="00FB4AA5" w:rsidRDefault="00ED6E1C" w:rsidP="00FB4AA5">
            <w:pPr>
              <w:snapToGrid w:val="0"/>
              <w:spacing w:before="120" w:after="120"/>
              <w:jc w:val="right"/>
            </w:pPr>
            <w:r>
              <w:fldChar w:fldCharType="begin"/>
            </w:r>
            <w:r>
              <w:instrText xml:space="preserve"> PAGEREF _Ref455941506 \h </w:instrText>
            </w:r>
            <w:r>
              <w:fldChar w:fldCharType="separate"/>
            </w:r>
            <w:r w:rsidR="00AE1B80">
              <w:rPr>
                <w:noProof/>
              </w:rPr>
              <w:t>28</w:t>
            </w:r>
            <w:r>
              <w:fldChar w:fldCharType="end"/>
            </w:r>
          </w:p>
        </w:tc>
      </w:tr>
      <w:tr w:rsidR="00677F53" w:rsidRPr="00FB4AA5" w14:paraId="11DD4D35" w14:textId="77777777" w:rsidTr="00FB4AA5">
        <w:tc>
          <w:tcPr>
            <w:tcW w:w="8028" w:type="dxa"/>
          </w:tcPr>
          <w:p w14:paraId="030686B6" w14:textId="77777777" w:rsidR="00677F53" w:rsidRPr="00FB4AA5" w:rsidRDefault="00677F53" w:rsidP="00FB4AA5">
            <w:pPr>
              <w:snapToGrid w:val="0"/>
              <w:spacing w:before="120" w:after="120"/>
            </w:pPr>
            <w:r w:rsidRPr="00FB4AA5">
              <w:fldChar w:fldCharType="begin"/>
            </w:r>
            <w:r w:rsidRPr="00FB4AA5">
              <w:instrText xml:space="preserve"> REF _Ref455941509 \h </w:instrText>
            </w:r>
            <w:r w:rsidR="00FB4AA5" w:rsidRPr="00FB4AA5">
              <w:instrText xml:space="preserve"> \* MERGEFORMAT </w:instrText>
            </w:r>
            <w:r w:rsidRPr="00FB4AA5">
              <w:fldChar w:fldCharType="separate"/>
            </w:r>
            <w:r w:rsidR="00AE1B80" w:rsidRPr="00774751">
              <w:rPr>
                <w:color w:val="000000" w:themeColor="text1"/>
                <w:szCs w:val="24"/>
              </w:rPr>
              <w:t xml:space="preserve">Tabela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AE1B80" w:rsidRPr="00774751">
              <w:rPr>
                <w:color w:val="000000" w:themeColor="text1"/>
                <w:szCs w:val="24"/>
              </w:rPr>
              <w:t xml:space="preserve"> - Parâmetro</w:t>
            </w:r>
            <w:r w:rsidR="00AE1B80">
              <w:rPr>
                <w:color w:val="000000" w:themeColor="text1"/>
                <w:szCs w:val="24"/>
              </w:rPr>
              <w:t>s</w:t>
            </w:r>
            <w:r w:rsidR="00AE1B80" w:rsidRPr="00774751">
              <w:rPr>
                <w:color w:val="000000" w:themeColor="text1"/>
                <w:szCs w:val="24"/>
              </w:rPr>
              <w:t xml:space="preserve"> de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00AE1B80" w:rsidRPr="00774751">
              <w:rPr>
                <w:rFonts w:eastAsiaTheme="minorEastAsia"/>
                <w:color w:val="000000" w:themeColor="text1"/>
                <w:szCs w:val="24"/>
              </w:rPr>
              <w:t xml:space="preserve"> </w:t>
            </w:r>
            <w:r w:rsidR="00AE1B80" w:rsidRPr="00774751">
              <w:rPr>
                <w:color w:val="000000" w:themeColor="text1"/>
                <w:szCs w:val="24"/>
              </w:rPr>
              <w:t>para cálculo do controle</w:t>
            </w:r>
            <w:r w:rsidRPr="00FB4AA5">
              <w:fldChar w:fldCharType="end"/>
            </w:r>
            <w:r w:rsidR="006F7A1E">
              <w:rPr>
                <w:rFonts w:eastAsia="Times New Roman" w:cs="Times New Roman"/>
                <w:szCs w:val="24"/>
                <w:lang w:eastAsia="ar-SA"/>
              </w:rPr>
              <w:t xml:space="preserve">  . . . . . . . . . . . . . . . . . . </w:t>
            </w:r>
          </w:p>
        </w:tc>
        <w:tc>
          <w:tcPr>
            <w:tcW w:w="720" w:type="dxa"/>
          </w:tcPr>
          <w:p w14:paraId="2C6AA233" w14:textId="77777777" w:rsidR="00677F53" w:rsidRPr="00FB4AA5" w:rsidRDefault="00ED6E1C" w:rsidP="00FB4AA5">
            <w:pPr>
              <w:snapToGrid w:val="0"/>
              <w:spacing w:before="120" w:after="120"/>
              <w:jc w:val="right"/>
            </w:pPr>
            <w:r>
              <w:fldChar w:fldCharType="begin"/>
            </w:r>
            <w:r>
              <w:instrText xml:space="preserve"> PAGEREF _Ref455941509 \h </w:instrText>
            </w:r>
            <w:r>
              <w:fldChar w:fldCharType="separate"/>
            </w:r>
            <w:r w:rsidR="00AE1B80">
              <w:rPr>
                <w:noProof/>
              </w:rPr>
              <w:t>33</w:t>
            </w:r>
            <w:r>
              <w:fldChar w:fldCharType="end"/>
            </w:r>
          </w:p>
        </w:tc>
      </w:tr>
      <w:tr w:rsidR="00677F53" w:rsidRPr="00FB4AA5" w14:paraId="2D09B3BC" w14:textId="77777777" w:rsidTr="00FB4AA5">
        <w:tc>
          <w:tcPr>
            <w:tcW w:w="8028" w:type="dxa"/>
          </w:tcPr>
          <w:p w14:paraId="71E7AA17" w14:textId="77777777" w:rsidR="00677F53" w:rsidRPr="00FB4AA5" w:rsidRDefault="00677F53" w:rsidP="00FB4AA5">
            <w:pPr>
              <w:snapToGrid w:val="0"/>
              <w:spacing w:before="120" w:after="120"/>
            </w:pPr>
            <w:r w:rsidRPr="00FB4AA5">
              <w:fldChar w:fldCharType="begin"/>
            </w:r>
            <w:r w:rsidRPr="00FB4AA5">
              <w:instrText xml:space="preserve"> REF _Ref455941512 \h </w:instrText>
            </w:r>
            <w:r w:rsidR="00FB4AA5" w:rsidRPr="00FB4AA5">
              <w:instrText xml:space="preserve"> \* MERGEFORMAT </w:instrText>
            </w:r>
            <w:r w:rsidRPr="00FB4AA5">
              <w:fldChar w:fldCharType="separate"/>
            </w:r>
            <w:r w:rsidR="00AE1B80" w:rsidRPr="002D41D7">
              <w:rPr>
                <w:szCs w:val="24"/>
              </w:rPr>
              <w:t xml:space="preserve">Tabela </w:t>
            </w:r>
            <w:r w:rsidR="00AE1B80" w:rsidRPr="00AE1B80">
              <w:rPr>
                <w:noProof/>
                <w:szCs w:val="24"/>
              </w:rPr>
              <w:t>4</w:t>
            </w:r>
            <w:r w:rsidR="00AE1B80">
              <w:rPr>
                <w:noProof/>
                <w:szCs w:val="24"/>
              </w:rPr>
              <w:t>.</w:t>
            </w:r>
            <w:r w:rsidR="00AE1B80" w:rsidRPr="00AE1B80">
              <w:rPr>
                <w:noProof/>
                <w:szCs w:val="24"/>
              </w:rPr>
              <w:t>3</w:t>
            </w:r>
            <w:r w:rsidR="00AE1B80">
              <w:rPr>
                <w:szCs w:val="24"/>
              </w:rPr>
              <w:t xml:space="preserve"> - </w:t>
            </w:r>
            <w:r w:rsidR="00AE1B80" w:rsidRPr="002D41D7">
              <w:rPr>
                <w:szCs w:val="24"/>
              </w:rPr>
              <w:t xml:space="preserve">Parâmetros de </w:t>
            </w:r>
            <m:oMath>
              <m:sSub>
                <m:sSubPr>
                  <m:ctrlPr>
                    <w:rPr>
                      <w:rFonts w:ascii="Cambria Math" w:hAnsi="Cambria Math"/>
                      <w:szCs w:val="24"/>
                    </w:rPr>
                  </m:ctrlPr>
                </m:sSubPr>
                <m:e>
                  <m:r>
                    <m:rPr>
                      <m:sty m:val="p"/>
                    </m:rPr>
                    <w:rPr>
                      <w:rFonts w:ascii="Cambria Math" w:hAnsi="Cambria Math"/>
                      <w:szCs w:val="24"/>
                    </w:rPr>
                    <m:t>H</m:t>
                  </m:r>
                </m:e>
                <m:sub>
                  <m:r>
                    <m:rPr>
                      <m:sty m:val="p"/>
                    </m:rPr>
                    <w:rPr>
                      <w:rFonts w:ascii="Cambria Math" w:hAnsi="Cambria Math"/>
                      <w:szCs w:val="24"/>
                    </w:rPr>
                    <m:t>2</m:t>
                  </m:r>
                </m:sub>
              </m:sSub>
              <m:d>
                <m:dPr>
                  <m:ctrlPr>
                    <w:rPr>
                      <w:rFonts w:ascii="Cambria Math" w:hAnsi="Cambria Math"/>
                      <w:szCs w:val="24"/>
                    </w:rPr>
                  </m:ctrlPr>
                </m:dPr>
                <m:e>
                  <m:r>
                    <m:rPr>
                      <m:sty m:val="p"/>
                    </m:rPr>
                    <w:rPr>
                      <w:rFonts w:ascii="Cambria Math" w:hAnsi="Cambria Math"/>
                      <w:szCs w:val="24"/>
                    </w:rPr>
                    <m:t>s</m:t>
                  </m:r>
                </m:e>
              </m:d>
            </m:oMath>
            <w:r w:rsidR="00AE1B80" w:rsidRPr="002D41D7">
              <w:rPr>
                <w:rFonts w:eastAsiaTheme="minorEastAsia"/>
                <w:szCs w:val="24"/>
              </w:rPr>
              <w:t xml:space="preserve"> </w:t>
            </w:r>
            <w:r w:rsidR="00AE1B80" w:rsidRPr="002D41D7">
              <w:rPr>
                <w:szCs w:val="24"/>
              </w:rPr>
              <w:t>para cálculo do controle</w:t>
            </w:r>
            <w:r w:rsidRPr="00FB4AA5">
              <w:fldChar w:fldCharType="end"/>
            </w:r>
            <w:r w:rsidR="006F7A1E">
              <w:rPr>
                <w:rFonts w:eastAsia="Times New Roman" w:cs="Times New Roman"/>
                <w:szCs w:val="24"/>
                <w:lang w:eastAsia="ar-SA"/>
              </w:rPr>
              <w:t xml:space="preserve">  . . . . . . . . . . . . . . . </w:t>
            </w:r>
            <w:r w:rsidR="002F09B9">
              <w:rPr>
                <w:rFonts w:eastAsia="Times New Roman" w:cs="Times New Roman"/>
                <w:szCs w:val="24"/>
                <w:lang w:eastAsia="ar-SA"/>
              </w:rPr>
              <w:t xml:space="preserve">. . </w:t>
            </w:r>
          </w:p>
        </w:tc>
        <w:tc>
          <w:tcPr>
            <w:tcW w:w="720" w:type="dxa"/>
          </w:tcPr>
          <w:p w14:paraId="5F752B44" w14:textId="77777777" w:rsidR="00677F53" w:rsidRPr="00FB4AA5" w:rsidRDefault="00ED6E1C" w:rsidP="00FB4AA5">
            <w:pPr>
              <w:snapToGrid w:val="0"/>
              <w:spacing w:before="120" w:after="120"/>
              <w:jc w:val="right"/>
            </w:pPr>
            <w:r>
              <w:fldChar w:fldCharType="begin"/>
            </w:r>
            <w:r>
              <w:instrText xml:space="preserve"> PAGEREF _Ref455941512 \h </w:instrText>
            </w:r>
            <w:r>
              <w:fldChar w:fldCharType="separate"/>
            </w:r>
            <w:r w:rsidR="00AE1B80">
              <w:rPr>
                <w:noProof/>
              </w:rPr>
              <w:t>36</w:t>
            </w:r>
            <w:r>
              <w:fldChar w:fldCharType="end"/>
            </w:r>
          </w:p>
        </w:tc>
      </w:tr>
      <w:tr w:rsidR="00677F53" w:rsidRPr="00FB4AA5" w14:paraId="45EDBEE4" w14:textId="77777777" w:rsidTr="00FB4AA5">
        <w:tc>
          <w:tcPr>
            <w:tcW w:w="8028" w:type="dxa"/>
          </w:tcPr>
          <w:p w14:paraId="6840F994" w14:textId="77777777" w:rsidR="00677F53" w:rsidRPr="00FB4AA5" w:rsidRDefault="00677F53" w:rsidP="00FB4AA5">
            <w:pPr>
              <w:snapToGrid w:val="0"/>
              <w:spacing w:before="120" w:after="120"/>
            </w:pPr>
            <w:r w:rsidRPr="00FB4AA5">
              <w:fldChar w:fldCharType="begin"/>
            </w:r>
            <w:r w:rsidRPr="00FB4AA5">
              <w:instrText xml:space="preserve"> REF _Ref455941515 \h </w:instrText>
            </w:r>
            <w:r w:rsidR="00FB4AA5" w:rsidRPr="00FB4AA5">
              <w:instrText xml:space="preserve"> \* MERGEFORMAT </w:instrText>
            </w:r>
            <w:r w:rsidRPr="00FB4AA5">
              <w:fldChar w:fldCharType="separate"/>
            </w:r>
            <w:r w:rsidR="00AE1B80" w:rsidRPr="00B93C2C">
              <w:rPr>
                <w:szCs w:val="24"/>
              </w:rPr>
              <w:t xml:space="preserve">Tabela </w:t>
            </w:r>
            <w:r w:rsidR="00AE1B80" w:rsidRPr="00AE1B80">
              <w:rPr>
                <w:noProof/>
                <w:szCs w:val="24"/>
              </w:rPr>
              <w:t>4</w:t>
            </w:r>
            <w:r w:rsidR="00AE1B80">
              <w:rPr>
                <w:noProof/>
                <w:szCs w:val="24"/>
              </w:rPr>
              <w:t>.</w:t>
            </w:r>
            <w:r w:rsidR="00AE1B80" w:rsidRPr="00AE1B80">
              <w:rPr>
                <w:noProof/>
                <w:szCs w:val="24"/>
              </w:rPr>
              <w:t>4</w:t>
            </w:r>
            <w:r w:rsidR="00AE1B80" w:rsidRPr="00B93C2C">
              <w:rPr>
                <w:szCs w:val="24"/>
              </w:rPr>
              <w:t xml:space="preserve"> - Resumo dos valores de componetes calculados</w:t>
            </w:r>
            <w:r w:rsidRPr="00FB4AA5">
              <w:fldChar w:fldCharType="end"/>
            </w:r>
            <w:r w:rsidR="006F7A1E">
              <w:rPr>
                <w:rFonts w:eastAsia="Times New Roman" w:cs="Times New Roman"/>
                <w:szCs w:val="24"/>
                <w:lang w:eastAsia="ar-SA"/>
              </w:rPr>
              <w:t xml:space="preserve">  . . . . . . . . . . . . . . . . . </w:t>
            </w:r>
          </w:p>
        </w:tc>
        <w:tc>
          <w:tcPr>
            <w:tcW w:w="720" w:type="dxa"/>
          </w:tcPr>
          <w:p w14:paraId="1FB38B25" w14:textId="77777777" w:rsidR="00677F53" w:rsidRPr="00FB4AA5" w:rsidRDefault="00ED6E1C" w:rsidP="00FB4AA5">
            <w:pPr>
              <w:snapToGrid w:val="0"/>
              <w:spacing w:before="120" w:after="120"/>
              <w:jc w:val="right"/>
            </w:pPr>
            <w:r>
              <w:fldChar w:fldCharType="begin"/>
            </w:r>
            <w:r>
              <w:instrText xml:space="preserve"> PAGEREF _Ref455941515 \h </w:instrText>
            </w:r>
            <w:r>
              <w:fldChar w:fldCharType="separate"/>
            </w:r>
            <w:r w:rsidR="00AE1B80">
              <w:rPr>
                <w:noProof/>
              </w:rPr>
              <w:t>37</w:t>
            </w:r>
            <w:r>
              <w:fldChar w:fldCharType="end"/>
            </w:r>
          </w:p>
        </w:tc>
      </w:tr>
      <w:tr w:rsidR="00677F53" w:rsidRPr="00FB4AA5" w14:paraId="27C29BD4" w14:textId="77777777" w:rsidTr="00FB4AA5">
        <w:tc>
          <w:tcPr>
            <w:tcW w:w="8028" w:type="dxa"/>
          </w:tcPr>
          <w:p w14:paraId="4CC1105C" w14:textId="77777777" w:rsidR="00677F53" w:rsidRPr="00FB4AA5" w:rsidRDefault="00677F53" w:rsidP="00FB4AA5">
            <w:pPr>
              <w:snapToGrid w:val="0"/>
              <w:spacing w:before="120" w:after="120"/>
            </w:pPr>
            <w:r w:rsidRPr="00FB4AA5">
              <w:fldChar w:fldCharType="begin"/>
            </w:r>
            <w:r w:rsidRPr="00FB4AA5">
              <w:instrText xml:space="preserve"> REF _Ref455941519 \h </w:instrText>
            </w:r>
            <w:r w:rsidR="00FB4AA5" w:rsidRPr="00FB4AA5">
              <w:instrText xml:space="preserve"> \* MERGEFORMAT </w:instrText>
            </w:r>
            <w:r w:rsidRPr="00FB4AA5">
              <w:fldChar w:fldCharType="separate"/>
            </w:r>
            <w:r w:rsidR="00AE1B80" w:rsidRPr="00B93C2C">
              <w:rPr>
                <w:szCs w:val="24"/>
              </w:rPr>
              <w:t xml:space="preserve">Tabela </w:t>
            </w:r>
            <w:r w:rsidR="00AE1B80" w:rsidRPr="00AE1B80">
              <w:rPr>
                <w:noProof/>
                <w:szCs w:val="24"/>
              </w:rPr>
              <w:t>4</w:t>
            </w:r>
            <w:r w:rsidR="00AE1B80">
              <w:rPr>
                <w:noProof/>
                <w:szCs w:val="24"/>
              </w:rPr>
              <w:t>.</w:t>
            </w:r>
            <w:r w:rsidR="00AE1B80" w:rsidRPr="00AE1B80">
              <w:rPr>
                <w:noProof/>
                <w:szCs w:val="24"/>
              </w:rPr>
              <w:t>5</w:t>
            </w:r>
            <w:r w:rsidR="00AE1B80" w:rsidRPr="00B93C2C">
              <w:rPr>
                <w:szCs w:val="24"/>
              </w:rPr>
              <w:t xml:space="preserve"> - Resumo das constantes dos controladores</w:t>
            </w:r>
            <w:r w:rsidRPr="00FB4AA5">
              <w:fldChar w:fldCharType="end"/>
            </w:r>
            <w:r w:rsidR="006F7A1E">
              <w:rPr>
                <w:rFonts w:eastAsia="Times New Roman" w:cs="Times New Roman"/>
                <w:szCs w:val="24"/>
                <w:lang w:eastAsia="ar-SA"/>
              </w:rPr>
              <w:t xml:space="preserve">  . . . . . . . . . . . . . . . . . . . . . </w:t>
            </w:r>
          </w:p>
        </w:tc>
        <w:tc>
          <w:tcPr>
            <w:tcW w:w="720" w:type="dxa"/>
          </w:tcPr>
          <w:p w14:paraId="259D89F7" w14:textId="77777777" w:rsidR="00677F53" w:rsidRPr="00FB4AA5" w:rsidRDefault="00ED6E1C" w:rsidP="00FB4AA5">
            <w:pPr>
              <w:snapToGrid w:val="0"/>
              <w:spacing w:before="120" w:after="120"/>
              <w:jc w:val="right"/>
            </w:pPr>
            <w:r>
              <w:fldChar w:fldCharType="begin"/>
            </w:r>
            <w:r>
              <w:instrText xml:space="preserve"> PAGEREF _Ref455941519 \h </w:instrText>
            </w:r>
            <w:r>
              <w:fldChar w:fldCharType="separate"/>
            </w:r>
            <w:r w:rsidR="00AE1B80">
              <w:rPr>
                <w:noProof/>
              </w:rPr>
              <w:t>37</w:t>
            </w:r>
            <w:r>
              <w:fldChar w:fldCharType="end"/>
            </w:r>
          </w:p>
        </w:tc>
      </w:tr>
      <w:tr w:rsidR="00677F53" w:rsidRPr="00FB4AA5" w14:paraId="597E4647" w14:textId="77777777" w:rsidTr="00FB4AA5">
        <w:tc>
          <w:tcPr>
            <w:tcW w:w="8028" w:type="dxa"/>
          </w:tcPr>
          <w:p w14:paraId="6FE0D859" w14:textId="77777777" w:rsidR="00677F53" w:rsidRPr="00FB4AA5" w:rsidRDefault="00677F53" w:rsidP="00FB4AA5">
            <w:pPr>
              <w:snapToGrid w:val="0"/>
              <w:spacing w:before="120" w:after="120"/>
            </w:pPr>
            <w:r w:rsidRPr="00FB4AA5">
              <w:fldChar w:fldCharType="begin"/>
            </w:r>
            <w:r w:rsidRPr="00FB4AA5">
              <w:instrText xml:space="preserve"> REF _Ref455941522 \h </w:instrText>
            </w:r>
            <w:r w:rsidR="00FB4AA5" w:rsidRPr="00FB4AA5">
              <w:instrText xml:space="preserve"> \* MERGEFORMAT </w:instrText>
            </w:r>
            <w:r w:rsidRPr="00FB4AA5">
              <w:fldChar w:fldCharType="separate"/>
            </w:r>
            <w:r w:rsidR="00AE1B80" w:rsidRPr="00112738">
              <w:t xml:space="preserve">Tabela </w:t>
            </w:r>
            <w:r w:rsidR="00AE1B80" w:rsidRPr="00AE1B80">
              <w:rPr>
                <w:noProof/>
              </w:rPr>
              <w:t>5</w:t>
            </w:r>
            <w:r w:rsidR="00AE1B80">
              <w:rPr>
                <w:noProof/>
              </w:rPr>
              <w:t>.</w:t>
            </w:r>
            <w:r w:rsidR="00AE1B80" w:rsidRPr="00AE1B80">
              <w:rPr>
                <w:noProof/>
              </w:rPr>
              <w:t>1</w:t>
            </w:r>
            <w:r w:rsidR="00AE1B80" w:rsidRPr="00112738">
              <w:t xml:space="preserve"> - Valores das contantes do controle ajustadas</w:t>
            </w:r>
            <w:r w:rsidRPr="00FB4AA5">
              <w:fldChar w:fldCharType="end"/>
            </w:r>
            <w:r w:rsidR="006F7A1E">
              <w:rPr>
                <w:rFonts w:eastAsia="Times New Roman" w:cs="Times New Roman"/>
                <w:szCs w:val="24"/>
                <w:lang w:eastAsia="ar-SA"/>
              </w:rPr>
              <w:t xml:space="preserve">  . . . . . . . . . . . . . . . . . . . </w:t>
            </w:r>
          </w:p>
        </w:tc>
        <w:tc>
          <w:tcPr>
            <w:tcW w:w="720" w:type="dxa"/>
          </w:tcPr>
          <w:p w14:paraId="1FD8C159" w14:textId="77777777" w:rsidR="00677F53" w:rsidRPr="00FB4AA5" w:rsidRDefault="00ED6E1C" w:rsidP="00FB4AA5">
            <w:pPr>
              <w:snapToGrid w:val="0"/>
              <w:spacing w:before="120" w:after="120"/>
              <w:jc w:val="right"/>
            </w:pPr>
            <w:r>
              <w:fldChar w:fldCharType="begin"/>
            </w:r>
            <w:r>
              <w:instrText xml:space="preserve"> PAGEREF _Ref455941522 \h </w:instrText>
            </w:r>
            <w:r>
              <w:fldChar w:fldCharType="separate"/>
            </w:r>
            <w:r w:rsidR="00AE1B80">
              <w:rPr>
                <w:noProof/>
              </w:rPr>
              <w:t>49</w:t>
            </w:r>
            <w:r>
              <w:fldChar w:fldCharType="end"/>
            </w:r>
          </w:p>
        </w:tc>
      </w:tr>
      <w:tr w:rsidR="00677F53" w:rsidRPr="00FB4AA5" w14:paraId="3DC64ACE" w14:textId="77777777" w:rsidTr="00FB4AA5">
        <w:tc>
          <w:tcPr>
            <w:tcW w:w="8028" w:type="dxa"/>
          </w:tcPr>
          <w:p w14:paraId="5C5AEE8E" w14:textId="77777777" w:rsidR="00677F53" w:rsidRPr="00FB4AA5" w:rsidRDefault="00677F53" w:rsidP="00FB4AA5">
            <w:pPr>
              <w:snapToGrid w:val="0"/>
              <w:spacing w:before="120" w:after="120"/>
            </w:pPr>
            <w:r w:rsidRPr="00FB4AA5">
              <w:fldChar w:fldCharType="begin"/>
            </w:r>
            <w:r w:rsidRPr="00FB4AA5">
              <w:instrText xml:space="preserve"> REF _Ref455941525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1</w:t>
            </w:r>
            <w:r w:rsidR="00AE1B80" w:rsidRPr="00110166">
              <w:t xml:space="preserve"> - Especificações do indutor de saída</w:t>
            </w:r>
            <w:r w:rsidRPr="00FB4AA5">
              <w:fldChar w:fldCharType="end"/>
            </w:r>
            <w:r w:rsidR="006F7A1E">
              <w:rPr>
                <w:rFonts w:eastAsia="Times New Roman" w:cs="Times New Roman"/>
                <w:szCs w:val="24"/>
                <w:lang w:eastAsia="ar-SA"/>
              </w:rPr>
              <w:t xml:space="preserve">  . . . . . . . . . . . . . . . . . . . . . . . . . . </w:t>
            </w:r>
          </w:p>
        </w:tc>
        <w:tc>
          <w:tcPr>
            <w:tcW w:w="720" w:type="dxa"/>
          </w:tcPr>
          <w:p w14:paraId="277E927B" w14:textId="77777777" w:rsidR="00677F53" w:rsidRPr="00FB4AA5" w:rsidRDefault="00ED6E1C" w:rsidP="00FB4AA5">
            <w:pPr>
              <w:snapToGrid w:val="0"/>
              <w:spacing w:before="120" w:after="120"/>
              <w:jc w:val="right"/>
            </w:pPr>
            <w:r>
              <w:fldChar w:fldCharType="begin"/>
            </w:r>
            <w:r>
              <w:instrText xml:space="preserve"> PAGEREF _Ref455941525 \h </w:instrText>
            </w:r>
            <w:r>
              <w:fldChar w:fldCharType="separate"/>
            </w:r>
            <w:r w:rsidR="00AE1B80">
              <w:rPr>
                <w:noProof/>
              </w:rPr>
              <w:t>65</w:t>
            </w:r>
            <w:r>
              <w:fldChar w:fldCharType="end"/>
            </w:r>
          </w:p>
        </w:tc>
      </w:tr>
      <w:tr w:rsidR="00677F53" w:rsidRPr="00FB4AA5" w14:paraId="7443437B" w14:textId="77777777" w:rsidTr="00FB4AA5">
        <w:tc>
          <w:tcPr>
            <w:tcW w:w="8028" w:type="dxa"/>
          </w:tcPr>
          <w:p w14:paraId="7B309DAB" w14:textId="77777777" w:rsidR="00677F53" w:rsidRPr="00FB4AA5" w:rsidRDefault="00677F53" w:rsidP="00FB4AA5">
            <w:pPr>
              <w:snapToGrid w:val="0"/>
              <w:spacing w:before="120" w:after="120"/>
            </w:pPr>
            <w:r w:rsidRPr="00FB4AA5">
              <w:fldChar w:fldCharType="begin"/>
            </w:r>
            <w:r w:rsidRPr="00FB4AA5">
              <w:instrText xml:space="preserve"> REF _Ref455941528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2</w:t>
            </w:r>
            <w:r w:rsidR="00AE1B80" w:rsidRPr="00110166">
              <w:t xml:space="preserve"> - Resumo do projeto físico do indutor de saída</w:t>
            </w:r>
            <w:r w:rsidRPr="00FB4AA5">
              <w:fldChar w:fldCharType="end"/>
            </w:r>
            <w:r w:rsidR="006F7A1E">
              <w:rPr>
                <w:rFonts w:eastAsia="Times New Roman" w:cs="Times New Roman"/>
                <w:szCs w:val="24"/>
                <w:lang w:eastAsia="ar-SA"/>
              </w:rPr>
              <w:t xml:space="preserve">  . . . . . . . . . . . . . . . . . . </w:t>
            </w:r>
          </w:p>
        </w:tc>
        <w:tc>
          <w:tcPr>
            <w:tcW w:w="720" w:type="dxa"/>
          </w:tcPr>
          <w:p w14:paraId="131DAB59" w14:textId="77777777" w:rsidR="00677F53" w:rsidRPr="00FB4AA5" w:rsidRDefault="00ED6E1C" w:rsidP="00ED6E1C">
            <w:pPr>
              <w:snapToGrid w:val="0"/>
              <w:spacing w:before="120" w:after="120"/>
              <w:jc w:val="right"/>
            </w:pPr>
            <w:r>
              <w:fldChar w:fldCharType="begin"/>
            </w:r>
            <w:r>
              <w:instrText xml:space="preserve"> PAGEREF _Ref455941528 \h </w:instrText>
            </w:r>
            <w:r>
              <w:fldChar w:fldCharType="separate"/>
            </w:r>
            <w:r w:rsidR="00AE1B80">
              <w:rPr>
                <w:noProof/>
              </w:rPr>
              <w:t>66</w:t>
            </w:r>
            <w:r>
              <w:fldChar w:fldCharType="end"/>
            </w:r>
          </w:p>
        </w:tc>
      </w:tr>
      <w:tr w:rsidR="00677F53" w:rsidRPr="00FB4AA5" w14:paraId="00210793" w14:textId="77777777" w:rsidTr="00FB4AA5">
        <w:tc>
          <w:tcPr>
            <w:tcW w:w="8028" w:type="dxa"/>
          </w:tcPr>
          <w:p w14:paraId="5380B0D5" w14:textId="77777777" w:rsidR="00677F53" w:rsidRPr="00FB4AA5" w:rsidRDefault="00677F53" w:rsidP="00FB4AA5">
            <w:pPr>
              <w:snapToGrid w:val="0"/>
              <w:spacing w:before="120" w:after="120"/>
            </w:pPr>
            <w:r w:rsidRPr="00FB4AA5">
              <w:fldChar w:fldCharType="begin"/>
            </w:r>
            <w:r w:rsidRPr="00FB4AA5">
              <w:instrText xml:space="preserve"> REF _Ref455941532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3</w:t>
            </w:r>
            <w:r w:rsidR="00AE1B80" w:rsidRPr="00110166">
              <w:t xml:space="preserve"> - Especificações do transformador</w:t>
            </w:r>
            <w:r w:rsidRPr="00FB4AA5">
              <w:fldChar w:fldCharType="end"/>
            </w:r>
            <w:r w:rsidR="006F7A1E">
              <w:rPr>
                <w:rFonts w:eastAsia="Times New Roman" w:cs="Times New Roman"/>
                <w:szCs w:val="24"/>
                <w:lang w:eastAsia="ar-SA"/>
              </w:rPr>
              <w:t xml:space="preserve">  . . . . . . . . . . . . . . . . . . . . . . . . . . . . </w:t>
            </w:r>
          </w:p>
        </w:tc>
        <w:tc>
          <w:tcPr>
            <w:tcW w:w="720" w:type="dxa"/>
          </w:tcPr>
          <w:p w14:paraId="0B0CABA1" w14:textId="77777777" w:rsidR="00677F53" w:rsidRPr="00FB4AA5" w:rsidRDefault="00ED6E1C" w:rsidP="00FB4AA5">
            <w:pPr>
              <w:snapToGrid w:val="0"/>
              <w:spacing w:before="120" w:after="120"/>
              <w:jc w:val="right"/>
            </w:pPr>
            <w:r>
              <w:fldChar w:fldCharType="begin"/>
            </w:r>
            <w:r>
              <w:instrText xml:space="preserve"> PAGEREF _Ref455941532 \h </w:instrText>
            </w:r>
            <w:r>
              <w:fldChar w:fldCharType="separate"/>
            </w:r>
            <w:r w:rsidR="00AE1B80">
              <w:rPr>
                <w:noProof/>
              </w:rPr>
              <w:t>66</w:t>
            </w:r>
            <w:r>
              <w:fldChar w:fldCharType="end"/>
            </w:r>
          </w:p>
        </w:tc>
      </w:tr>
      <w:tr w:rsidR="00677F53" w:rsidRPr="00FB4AA5" w14:paraId="7532288D" w14:textId="77777777" w:rsidTr="00FB4AA5">
        <w:tc>
          <w:tcPr>
            <w:tcW w:w="8028" w:type="dxa"/>
          </w:tcPr>
          <w:p w14:paraId="0E2C3BD7" w14:textId="77777777" w:rsidR="00677F53" w:rsidRPr="00FB4AA5" w:rsidRDefault="00677F53" w:rsidP="00FB4AA5">
            <w:pPr>
              <w:snapToGrid w:val="0"/>
              <w:spacing w:before="120" w:after="120"/>
            </w:pPr>
            <w:r w:rsidRPr="00FB4AA5">
              <w:fldChar w:fldCharType="begin"/>
            </w:r>
            <w:r w:rsidRPr="00FB4AA5">
              <w:instrText xml:space="preserve"> REF _Ref455941534 \h </w:instrText>
            </w:r>
            <w:r w:rsidR="00FB4AA5" w:rsidRPr="00FB4AA5">
              <w:instrText xml:space="preserve"> \* MERGEFORMAT </w:instrText>
            </w:r>
            <w:r w:rsidRPr="00FB4AA5">
              <w:fldChar w:fldCharType="separate"/>
            </w:r>
            <w:r w:rsidR="00AE1B80" w:rsidRPr="00110166">
              <w:t xml:space="preserve">Tabela </w:t>
            </w:r>
            <w:r w:rsidR="00AE1B80" w:rsidRPr="00AE1B80">
              <w:rPr>
                <w:noProof/>
              </w:rPr>
              <w:t>6</w:t>
            </w:r>
            <w:r w:rsidR="00AE1B80">
              <w:rPr>
                <w:noProof/>
              </w:rPr>
              <w:t>.</w:t>
            </w:r>
            <w:r w:rsidR="00AE1B80" w:rsidRPr="00AE1B80">
              <w:rPr>
                <w:noProof/>
              </w:rPr>
              <w:t>4</w:t>
            </w:r>
            <w:r w:rsidR="00AE1B80" w:rsidRPr="00110166">
              <w:t xml:space="preserve"> - Resumo do projeto do transformador</w:t>
            </w:r>
            <w:r w:rsidRPr="00FB4AA5">
              <w:fldChar w:fldCharType="end"/>
            </w:r>
            <w:r w:rsidR="006F7A1E">
              <w:rPr>
                <w:rFonts w:eastAsia="Times New Roman" w:cs="Times New Roman"/>
                <w:szCs w:val="24"/>
                <w:lang w:eastAsia="ar-SA"/>
              </w:rPr>
              <w:t xml:space="preserve">  . . . . . . . . . . . . . . . . . . . . . . . . </w:t>
            </w:r>
          </w:p>
        </w:tc>
        <w:tc>
          <w:tcPr>
            <w:tcW w:w="720" w:type="dxa"/>
          </w:tcPr>
          <w:p w14:paraId="52006BBE" w14:textId="77777777" w:rsidR="00677F53" w:rsidRPr="00FB4AA5" w:rsidRDefault="00ED6E1C" w:rsidP="00FB4AA5">
            <w:pPr>
              <w:snapToGrid w:val="0"/>
              <w:spacing w:before="120" w:after="120"/>
              <w:jc w:val="right"/>
            </w:pPr>
            <w:r>
              <w:fldChar w:fldCharType="begin"/>
            </w:r>
            <w:r>
              <w:instrText xml:space="preserve"> PAGEREF _Ref455941534 \h </w:instrText>
            </w:r>
            <w:r>
              <w:fldChar w:fldCharType="separate"/>
            </w:r>
            <w:r w:rsidR="00AE1B80">
              <w:rPr>
                <w:noProof/>
              </w:rPr>
              <w:t>68</w:t>
            </w:r>
            <w:r>
              <w:fldChar w:fldCharType="end"/>
            </w:r>
          </w:p>
        </w:tc>
      </w:tr>
      <w:tr w:rsidR="00677F53" w:rsidRPr="00FB4AA5" w14:paraId="2E0E6A11" w14:textId="77777777" w:rsidTr="00FB4AA5">
        <w:tc>
          <w:tcPr>
            <w:tcW w:w="8028" w:type="dxa"/>
          </w:tcPr>
          <w:p w14:paraId="204A950C" w14:textId="77777777" w:rsidR="00677F53" w:rsidRPr="00FB4AA5" w:rsidRDefault="00677F53" w:rsidP="00FB4AA5">
            <w:pPr>
              <w:snapToGrid w:val="0"/>
              <w:spacing w:before="120" w:after="120"/>
            </w:pPr>
            <w:r w:rsidRPr="00FB4AA5">
              <w:fldChar w:fldCharType="begin"/>
            </w:r>
            <w:r w:rsidRPr="00FB4AA5">
              <w:instrText xml:space="preserve"> REF _Ref455941538 \h </w:instrText>
            </w:r>
            <w:r w:rsidR="00FB4AA5" w:rsidRPr="00FB4AA5">
              <w:instrText xml:space="preserve"> \* MERGEFORMAT </w:instrText>
            </w:r>
            <w:r w:rsidRPr="00FB4AA5">
              <w:fldChar w:fldCharType="separate"/>
            </w:r>
            <w:r w:rsidR="00AE1B80" w:rsidRPr="00A220E4">
              <w:t xml:space="preserve">Tabela </w:t>
            </w:r>
            <w:r w:rsidR="00AE1B80" w:rsidRPr="00AE1B80">
              <w:rPr>
                <w:noProof/>
              </w:rPr>
              <w:t>6</w:t>
            </w:r>
            <w:r w:rsidR="00AE1B80">
              <w:rPr>
                <w:noProof/>
              </w:rPr>
              <w:t>.</w:t>
            </w:r>
            <w:r w:rsidR="00AE1B80" w:rsidRPr="00AE1B80">
              <w:rPr>
                <w:noProof/>
              </w:rPr>
              <w:t>5</w:t>
            </w:r>
            <w:r w:rsidR="00AE1B80" w:rsidRPr="00A220E4">
              <w:t xml:space="preserve"> - Especificações</w:t>
            </w:r>
            <w:r w:rsidR="00AE1B80" w:rsidRPr="00A220E4">
              <w:rPr>
                <w:noProof/>
              </w:rPr>
              <w:t xml:space="preserve"> do indutor de ressonância</w:t>
            </w:r>
            <w:r w:rsidRPr="00FB4AA5">
              <w:fldChar w:fldCharType="end"/>
            </w:r>
            <w:r w:rsidR="006F7A1E">
              <w:rPr>
                <w:rFonts w:eastAsia="Times New Roman" w:cs="Times New Roman"/>
                <w:szCs w:val="24"/>
                <w:lang w:eastAsia="ar-SA"/>
              </w:rPr>
              <w:t xml:space="preserve">  . . . . . . . . . . . . . . . . . . . . . </w:t>
            </w:r>
          </w:p>
        </w:tc>
        <w:tc>
          <w:tcPr>
            <w:tcW w:w="720" w:type="dxa"/>
          </w:tcPr>
          <w:p w14:paraId="6844AF85" w14:textId="77777777" w:rsidR="00677F53" w:rsidRPr="00FB4AA5" w:rsidRDefault="00ED6E1C" w:rsidP="00FB4AA5">
            <w:pPr>
              <w:snapToGrid w:val="0"/>
              <w:spacing w:before="120" w:after="120"/>
              <w:jc w:val="right"/>
            </w:pPr>
            <w:r>
              <w:fldChar w:fldCharType="begin"/>
            </w:r>
            <w:r>
              <w:instrText xml:space="preserve"> PAGEREF _Ref455941538 \h </w:instrText>
            </w:r>
            <w:r>
              <w:fldChar w:fldCharType="separate"/>
            </w:r>
            <w:r w:rsidR="00AE1B80">
              <w:rPr>
                <w:noProof/>
              </w:rPr>
              <w:t>68</w:t>
            </w:r>
            <w:r>
              <w:fldChar w:fldCharType="end"/>
            </w:r>
          </w:p>
        </w:tc>
      </w:tr>
      <w:tr w:rsidR="00677F53" w:rsidRPr="00FB4AA5" w14:paraId="05F69BBC" w14:textId="77777777" w:rsidTr="00FB4AA5">
        <w:tc>
          <w:tcPr>
            <w:tcW w:w="8028" w:type="dxa"/>
          </w:tcPr>
          <w:p w14:paraId="7A07E577" w14:textId="77777777" w:rsidR="00677F53" w:rsidRPr="00FB4AA5" w:rsidRDefault="00677F53" w:rsidP="00FB4AA5">
            <w:pPr>
              <w:snapToGrid w:val="0"/>
              <w:spacing w:before="120" w:after="120"/>
            </w:pPr>
            <w:r w:rsidRPr="00FB4AA5">
              <w:fldChar w:fldCharType="begin"/>
            </w:r>
            <w:r w:rsidRPr="00FB4AA5">
              <w:instrText xml:space="preserve"> REF _Ref455941541 \h </w:instrText>
            </w:r>
            <w:r w:rsidR="00FB4AA5" w:rsidRPr="00FB4AA5">
              <w:instrText xml:space="preserve"> \* MERGEFORMAT </w:instrText>
            </w:r>
            <w:r w:rsidRPr="00FB4AA5">
              <w:fldChar w:fldCharType="separate"/>
            </w:r>
            <w:r w:rsidR="00AE1B80" w:rsidRPr="00050A03">
              <w:t xml:space="preserve">Tabela </w:t>
            </w:r>
            <w:r w:rsidR="00AE1B80" w:rsidRPr="00AE1B80">
              <w:rPr>
                <w:noProof/>
              </w:rPr>
              <w:t>6</w:t>
            </w:r>
            <w:r w:rsidR="00AE1B80">
              <w:rPr>
                <w:noProof/>
              </w:rPr>
              <w:t>.</w:t>
            </w:r>
            <w:r w:rsidR="00AE1B80" w:rsidRPr="00AE1B80">
              <w:rPr>
                <w:noProof/>
              </w:rPr>
              <w:t>6</w:t>
            </w:r>
            <w:r w:rsidR="00AE1B80" w:rsidRPr="00050A03">
              <w:t xml:space="preserve"> - Resumo do projeto físico do indutor de ressonância</w:t>
            </w:r>
            <w:r w:rsidRPr="00FB4AA5">
              <w:fldChar w:fldCharType="end"/>
            </w:r>
            <w:r w:rsidR="006F7A1E">
              <w:rPr>
                <w:rFonts w:eastAsia="Times New Roman" w:cs="Times New Roman"/>
                <w:szCs w:val="24"/>
                <w:lang w:eastAsia="ar-SA"/>
              </w:rPr>
              <w:t xml:space="preserve">  . . . . . . . . . . . . . </w:t>
            </w:r>
          </w:p>
        </w:tc>
        <w:tc>
          <w:tcPr>
            <w:tcW w:w="720" w:type="dxa"/>
          </w:tcPr>
          <w:p w14:paraId="1BFAF786" w14:textId="77777777" w:rsidR="00677F53" w:rsidRPr="00FB4AA5" w:rsidRDefault="00ED6E1C" w:rsidP="00FB4AA5">
            <w:pPr>
              <w:snapToGrid w:val="0"/>
              <w:spacing w:before="120" w:after="120"/>
              <w:jc w:val="right"/>
            </w:pPr>
            <w:r>
              <w:fldChar w:fldCharType="begin"/>
            </w:r>
            <w:r>
              <w:instrText xml:space="preserve"> PAGEREF _Ref455941541 \h </w:instrText>
            </w:r>
            <w:r>
              <w:fldChar w:fldCharType="separate"/>
            </w:r>
            <w:r w:rsidR="00AE1B80">
              <w:rPr>
                <w:noProof/>
              </w:rPr>
              <w:t>69</w:t>
            </w:r>
            <w:r>
              <w:fldChar w:fldCharType="end"/>
            </w:r>
          </w:p>
        </w:tc>
      </w:tr>
    </w:tbl>
    <w:p w14:paraId="60C13CC8" w14:textId="77777777" w:rsidR="004229A9" w:rsidRDefault="004229A9" w:rsidP="00090C0A">
      <w:pPr>
        <w:sectPr w:rsidR="004229A9" w:rsidSect="004229A9">
          <w:footerReference w:type="default" r:id="rId9"/>
          <w:pgSz w:w="11906" w:h="16838"/>
          <w:pgMar w:top="1417" w:right="1701" w:bottom="1417" w:left="1701" w:header="708" w:footer="708" w:gutter="0"/>
          <w:pgNumType w:fmt="lowerRoman"/>
          <w:cols w:space="708"/>
          <w:titlePg/>
          <w:docGrid w:linePitch="360"/>
        </w:sectPr>
      </w:pPr>
    </w:p>
    <w:p w14:paraId="7045BB6A" w14:textId="77777777" w:rsidR="0050714C" w:rsidRDefault="0050714C" w:rsidP="00256124">
      <w:pPr>
        <w:pStyle w:val="Heading1"/>
        <w:numPr>
          <w:ilvl w:val="0"/>
          <w:numId w:val="17"/>
        </w:numPr>
        <w:spacing w:before="240"/>
        <w:ind w:left="0" w:firstLine="0"/>
        <w:jc w:val="both"/>
      </w:pPr>
      <w:r>
        <w:lastRenderedPageBreak/>
        <w:br/>
      </w:r>
      <w:bookmarkStart w:id="2" w:name="_Ref455935787"/>
      <w:r>
        <w:t>Introdução</w:t>
      </w:r>
      <w:bookmarkEnd w:id="2"/>
    </w:p>
    <w:p w14:paraId="3E33CDE4" w14:textId="77777777" w:rsidR="00B46F04" w:rsidRDefault="00B46F04" w:rsidP="004E1076">
      <w:pPr>
        <w:pStyle w:val="Heading2"/>
        <w:jc w:val="both"/>
      </w:pPr>
      <w:bookmarkStart w:id="3" w:name="_Ref455942143"/>
      <w:r>
        <w:t>Tema</w:t>
      </w:r>
      <w:bookmarkEnd w:id="3"/>
    </w:p>
    <w:p w14:paraId="646E6B62" w14:textId="77777777" w:rsidR="006B5174" w:rsidRPr="006B5174" w:rsidRDefault="006B5174" w:rsidP="004E1076">
      <w:pPr>
        <w:ind w:firstLine="708"/>
        <w:jc w:val="both"/>
      </w:pPr>
      <w:r>
        <w:t xml:space="preserve">Esse trabalho consiste em estudar e projetar um conversor DC/DC em ponte completa com </w:t>
      </w:r>
      <w:r w:rsidRPr="00686E7E">
        <w:rPr>
          <w:i/>
          <w:rPrChange w:id="4" w:author="Leonardo Muricy" w:date="2016-07-11T15:01:00Z">
            <w:rPr/>
          </w:rPrChange>
        </w:rPr>
        <w:t>zero-voltage-switching</w:t>
      </w:r>
      <w:r>
        <w:t xml:space="preserve"> (ZVS) e controle digital com desvio de fase. Tal conversor é um dos candidatos a estágio </w:t>
      </w:r>
      <w:commentRangeStart w:id="5"/>
      <w:r>
        <w:t xml:space="preserve">de </w:t>
      </w:r>
      <w:del w:id="6" w:author="Leonardo Muricy" w:date="2016-07-11T15:02:00Z">
        <w:r w:rsidDel="00686E7E">
          <w:delText xml:space="preserve">saída </w:delText>
        </w:r>
      </w:del>
      <w:ins w:id="7" w:author="Leonardo Muricy" w:date="2016-07-11T15:02:00Z">
        <w:r w:rsidR="00686E7E">
          <w:t xml:space="preserve">potência </w:t>
        </w:r>
        <w:commentRangeEnd w:id="5"/>
        <w:r w:rsidR="00686E7E">
          <w:rPr>
            <w:rStyle w:val="CommentReference"/>
          </w:rPr>
          <w:commentReference w:id="5"/>
        </w:r>
      </w:ins>
      <w:r>
        <w:t xml:space="preserve">no projeto de uma unidade retificadora completa para aplicações em telecomunicações em desenvolvimento na </w:t>
      </w:r>
      <w:del w:id="8" w:author="Leonardo Muricy" w:date="2016-07-11T15:03:00Z">
        <w:r w:rsidDel="00686E7E">
          <w:delText xml:space="preserve">Inovax </w:delText>
        </w:r>
      </w:del>
      <w:ins w:id="9" w:author="Leonardo Muricy" w:date="2016-07-11T15:03:00Z">
        <w:r w:rsidR="00686E7E">
          <w:t xml:space="preserve">INOVAX </w:t>
        </w:r>
      </w:ins>
      <w:r>
        <w:t>Engenharia de Sistemas LTDA e, portanto, deve se adequar às normas impostas pela ANATEL (Agência Nacional de Telecomunicações).</w:t>
      </w:r>
    </w:p>
    <w:p w14:paraId="7B1A7A58" w14:textId="77777777" w:rsidR="00B46F04" w:rsidRDefault="00B46F04" w:rsidP="004E1076">
      <w:pPr>
        <w:pStyle w:val="Heading2"/>
        <w:jc w:val="both"/>
      </w:pPr>
      <w:bookmarkStart w:id="10" w:name="_Ref455942146"/>
      <w:r>
        <w:t>Delimitação</w:t>
      </w:r>
      <w:bookmarkEnd w:id="10"/>
    </w:p>
    <w:p w14:paraId="41D489D0" w14:textId="77777777"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14:paraId="11B7D68B" w14:textId="77777777" w:rsidR="006B5174" w:rsidRDefault="006B5174" w:rsidP="004E1076">
      <w:pPr>
        <w:keepNext/>
        <w:jc w:val="center"/>
      </w:pPr>
      <w:r w:rsidRPr="00CA6390">
        <w:rPr>
          <w:noProof/>
          <w:lang w:eastAsia="pt-BR"/>
        </w:rPr>
        <w:drawing>
          <wp:inline distT="0" distB="0" distL="0" distR="0" wp14:anchorId="35583FF4" wp14:editId="159A4038">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54AE4E23" w14:textId="77777777" w:rsidR="006B5174" w:rsidRPr="006B5174" w:rsidRDefault="006B5174" w:rsidP="004E1076">
      <w:pPr>
        <w:pStyle w:val="Caption"/>
        <w:jc w:val="center"/>
        <w:rPr>
          <w:i w:val="0"/>
          <w:color w:val="auto"/>
          <w:sz w:val="24"/>
          <w:szCs w:val="24"/>
        </w:rPr>
      </w:pPr>
      <w:bookmarkStart w:id="11" w:name="_Ref452995875"/>
      <w:bookmarkStart w:id="12" w:name="_Ref455941132"/>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11"/>
      <w:r w:rsidRPr="006B5174">
        <w:rPr>
          <w:i w:val="0"/>
          <w:color w:val="auto"/>
          <w:sz w:val="24"/>
          <w:szCs w:val="24"/>
        </w:rPr>
        <w:t xml:space="preserve"> - Diagram básico de uma unidade retificadora</w:t>
      </w:r>
      <w:bookmarkEnd w:id="12"/>
    </w:p>
    <w:p w14:paraId="3DF88508" w14:textId="77777777"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de simulações computacionais e o funcionamento do controlador digital também será simulado. </w:t>
      </w:r>
    </w:p>
    <w:p w14:paraId="02146877" w14:textId="77777777" w:rsidR="00B46F04" w:rsidRDefault="00B46F04" w:rsidP="004E1076">
      <w:pPr>
        <w:pStyle w:val="Heading2"/>
        <w:jc w:val="both"/>
      </w:pPr>
      <w:bookmarkStart w:id="13" w:name="_Ref455942150"/>
      <w:r>
        <w:lastRenderedPageBreak/>
        <w:t>Justificativa</w:t>
      </w:r>
      <w:bookmarkEnd w:id="13"/>
    </w:p>
    <w:p w14:paraId="63F84790" w14:textId="77777777" w:rsidR="006B5174" w:rsidRDefault="006B5174" w:rsidP="004E1076">
      <w:pPr>
        <w:ind w:firstLine="708"/>
        <w:jc w:val="both"/>
      </w:pPr>
      <w:r>
        <w:t xml:space="preserve">A </w:t>
      </w:r>
      <w:del w:id="14" w:author="Leonardo Muricy" w:date="2016-07-11T15:05:00Z">
        <w:r w:rsidDel="00686E7E">
          <w:delText xml:space="preserve">Inovax </w:delText>
        </w:r>
      </w:del>
      <w:ins w:id="15" w:author="Leonardo Muricy" w:date="2016-07-11T15:05:00Z">
        <w:r w:rsidR="00686E7E">
          <w:t xml:space="preserve">INOVAX </w:t>
        </w:r>
      </w:ins>
      <w:r>
        <w:t xml:space="preserve">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w:t>
      </w:r>
      <w:del w:id="16" w:author="Leonardo Muricy" w:date="2016-07-11T15:08:00Z">
        <w:r w:rsidDel="00686E7E">
          <w:delText>sistema</w:delText>
        </w:r>
      </w:del>
      <w:ins w:id="17" w:author="Leonardo Muricy" w:date="2016-07-11T15:08:00Z">
        <w:r w:rsidR="00686E7E">
          <w:t>estágio de potência da Unidade</w:t>
        </w:r>
      </w:ins>
      <w:r>
        <w:t xml:space="preserve">, que é </w:t>
      </w:r>
      <w:del w:id="18" w:author="Leonardo Muricy" w:date="2016-07-11T15:08:00Z">
        <w:r w:rsidDel="00686E7E">
          <w:delText xml:space="preserve">usar </w:delText>
        </w:r>
      </w:del>
      <w:ins w:id="19" w:author="Leonardo Muricy" w:date="2016-07-11T15:08:00Z">
        <w:r w:rsidR="00686E7E">
          <w:t xml:space="preserve">a utilização de </w:t>
        </w:r>
      </w:ins>
      <w:r>
        <w:t>um conversor em ponte completa com ZVS e controle digital com desvio de fase como estágio de saída.</w:t>
      </w:r>
    </w:p>
    <w:p w14:paraId="46DE5135" w14:textId="77777777"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14:paraId="59DE2C54" w14:textId="77777777"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14:paraId="3B5776B2" w14:textId="77777777"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14:paraId="25715EE3" w14:textId="77777777" w:rsidR="006B5174" w:rsidRPr="006B5174" w:rsidRDefault="006B5174" w:rsidP="004E1076">
      <w:pPr>
        <w:jc w:val="both"/>
      </w:pPr>
    </w:p>
    <w:p w14:paraId="0951E43D" w14:textId="77777777" w:rsidR="006B5174" w:rsidRPr="006B5174" w:rsidRDefault="006B5174" w:rsidP="004E1076">
      <w:pPr>
        <w:jc w:val="both"/>
      </w:pPr>
    </w:p>
    <w:p w14:paraId="25ADAD5C" w14:textId="77777777" w:rsidR="00B46F04" w:rsidRDefault="00B46F04" w:rsidP="004E1076">
      <w:pPr>
        <w:pStyle w:val="Heading2"/>
        <w:jc w:val="both"/>
      </w:pPr>
      <w:bookmarkStart w:id="20" w:name="_Ref455942153"/>
      <w:r>
        <w:lastRenderedPageBreak/>
        <w:t>Objetivo</w:t>
      </w:r>
      <w:bookmarkEnd w:id="20"/>
    </w:p>
    <w:p w14:paraId="12E07AEA" w14:textId="77777777" w:rsidR="006B5174" w:rsidRPr="006B5174" w:rsidRDefault="006B5174" w:rsidP="004E1076">
      <w:pPr>
        <w:ind w:firstLine="708"/>
        <w:jc w:val="both"/>
      </w:pPr>
      <w:r>
        <w:t xml:space="preserve">O objetivo desse estudo é analisar e projetar um conversor DC/DC em ponte completa com ZVS e controle digital </w:t>
      </w:r>
      <w:del w:id="21" w:author="Leonardo Muricy" w:date="2016-07-11T15:11:00Z">
        <w:r w:rsidDel="00DF1BA7">
          <w:delText xml:space="preserve">com </w:delText>
        </w:r>
      </w:del>
      <w:ins w:id="22" w:author="Leonardo Muricy" w:date="2016-07-11T15:11:00Z">
        <w:r w:rsidR="00DF1BA7">
          <w:t>por</w:t>
        </w:r>
        <w:r w:rsidR="00DF1BA7">
          <w:t xml:space="preserve"> </w:t>
        </w:r>
      </w:ins>
      <w:r>
        <w:t xml:space="preserve">desvio de fase, </w:t>
      </w:r>
      <w:commentRangeStart w:id="23"/>
      <w:r>
        <w:t xml:space="preserve">explicando a técnica de </w:t>
      </w:r>
      <w:r w:rsidRPr="00DF1BA7">
        <w:rPr>
          <w:i/>
          <w:rPrChange w:id="24" w:author="Leonardo Muricy" w:date="2016-07-11T15:11:00Z">
            <w:rPr/>
          </w:rPrChange>
        </w:rPr>
        <w:t>zero-voltage-switching</w:t>
      </w:r>
      <w:r>
        <w:t>, explicitando as expressões do circuito para cálculo de todos os componentes necessários, levantando o modelo de pequenos sinais do circuito para poder realizar o projeto do controle e exibindo os resultados através de simulações</w:t>
      </w:r>
      <w:commentRangeEnd w:id="23"/>
      <w:r w:rsidR="00DF1BA7">
        <w:rPr>
          <w:rStyle w:val="CommentReference"/>
        </w:rPr>
        <w:commentReference w:id="23"/>
      </w:r>
      <w:r>
        <w:t xml:space="preserve">. Para </w:t>
      </w:r>
      <w:del w:id="25" w:author="Leonardo Muricy" w:date="2016-07-11T15:12:00Z">
        <w:r w:rsidDel="00DF1BA7">
          <w:delText xml:space="preserve">aproximar </w:delText>
        </w:r>
      </w:del>
      <w:ins w:id="26" w:author="Leonardo Muricy" w:date="2016-07-11T15:12:00Z">
        <w:r w:rsidR="00DF1BA7">
          <w:t>tornar</w:t>
        </w:r>
        <w:r w:rsidR="00DF1BA7">
          <w:t xml:space="preserve"> </w:t>
        </w:r>
      </w:ins>
      <w:r>
        <w:t xml:space="preserve">o controle digital mais próximo da realidade, vamos </w:t>
      </w:r>
      <w:r w:rsidR="003F0CBC">
        <w:t>simulá-lo levando em conta possiveis perturbações que o microcontrolador possa causar na dinâmica do controle.</w:t>
      </w:r>
    </w:p>
    <w:p w14:paraId="48D82A57" w14:textId="77777777" w:rsidR="00B46F04" w:rsidRDefault="00B46F04" w:rsidP="004E1076">
      <w:pPr>
        <w:pStyle w:val="Heading2"/>
        <w:jc w:val="both"/>
      </w:pPr>
      <w:bookmarkStart w:id="27" w:name="_Ref455942157"/>
      <w:r>
        <w:t>Metodologia</w:t>
      </w:r>
      <w:bookmarkEnd w:id="27"/>
    </w:p>
    <w:p w14:paraId="27DD2273" w14:textId="77777777" w:rsidR="00FE4F0A" w:rsidRDefault="00FE4F0A" w:rsidP="004E1076">
      <w:pPr>
        <w:ind w:firstLine="708"/>
        <w:jc w:val="both"/>
      </w:pPr>
      <w:commentRangeStart w:id="28"/>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commentRangeEnd w:id="28"/>
      <w:r w:rsidR="00DF1BA7">
        <w:rPr>
          <w:rStyle w:val="CommentReference"/>
        </w:rPr>
        <w:commentReference w:id="28"/>
      </w:r>
      <w:r>
        <w:t>.</w:t>
      </w:r>
    </w:p>
    <w:p w14:paraId="697F5D42" w14:textId="77777777" w:rsidR="00FE4F0A" w:rsidRDefault="00FE4F0A" w:rsidP="004E1076">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w:t>
      </w:r>
      <w:commentRangeStart w:id="29"/>
      <w:r>
        <w:t xml:space="preserve">para o cálculo ótimo </w:t>
      </w:r>
      <w:commentRangeEnd w:id="29"/>
      <w:r w:rsidR="00DF1BA7">
        <w:rPr>
          <w:rStyle w:val="CommentReference"/>
        </w:rPr>
        <w:commentReference w:id="29"/>
      </w:r>
      <w:r>
        <w:t>das constantes de ganho do PI.</w:t>
      </w:r>
    </w:p>
    <w:p w14:paraId="562991C1" w14:textId="77777777" w:rsidR="00FE4F0A" w:rsidRDefault="00FE4F0A" w:rsidP="004E1076">
      <w:pPr>
        <w:jc w:val="both"/>
      </w:pPr>
      <w:r>
        <w:tab/>
      </w:r>
      <w:commentRangeStart w:id="30"/>
      <w:r>
        <w:t>Observar-se-á o funcionamento do projeto somente por meio de simulações, uma vez que o preço de um protótipo de alta potência torna inviável a sua construção para apenas uma unidade</w:t>
      </w:r>
      <w:commentRangeEnd w:id="30"/>
      <w:r w:rsidR="00DF1BA7">
        <w:rPr>
          <w:rStyle w:val="CommentReference"/>
        </w:rPr>
        <w:commentReference w:id="30"/>
      </w:r>
      <w:r>
        <w:t xml:space="preserve">. Primeiramente, será realizada uma simulação completa em um software, </w:t>
      </w:r>
      <w:commentRangeStart w:id="31"/>
      <w:r>
        <w:t>usando seus componentes PI</w:t>
      </w:r>
      <w:commentRangeEnd w:id="31"/>
      <w:r w:rsidR="00DF1BA7">
        <w:rPr>
          <w:rStyle w:val="CommentReference"/>
        </w:rPr>
        <w:commentReference w:id="31"/>
      </w:r>
      <w:r>
        <w:t>,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w:t>
      </w:r>
      <w:del w:id="32" w:author="Leonardo Muricy" w:date="2016-07-11T15:18:00Z">
        <w:r w:rsidR="00975AAA" w:rsidDel="00DF1BA7">
          <w:delText xml:space="preserve">os </w:delText>
        </w:r>
      </w:del>
      <w:ins w:id="33" w:author="Leonardo Muricy" w:date="2016-07-11T15:18:00Z">
        <w:r w:rsidR="00DF1BA7">
          <w:t>muitos</w:t>
        </w:r>
        <w:r w:rsidR="00DF1BA7">
          <w:t xml:space="preserve"> </w:t>
        </w:r>
      </w:ins>
      <w:r w:rsidR="00975AAA">
        <w:t xml:space="preserve">efeitos que o mesmo </w:t>
      </w:r>
      <w:del w:id="34" w:author="Leonardo Muricy" w:date="2016-07-11T15:18:00Z">
        <w:r w:rsidR="00975AAA" w:rsidDel="00DF1BA7">
          <w:delText xml:space="preserve">posso </w:delText>
        </w:r>
      </w:del>
      <w:ins w:id="35" w:author="Leonardo Muricy" w:date="2016-07-11T15:18:00Z">
        <w:r w:rsidR="00DF1BA7">
          <w:t>po</w:t>
        </w:r>
        <w:r w:rsidR="00DF1BA7">
          <w:t>de</w:t>
        </w:r>
        <w:r w:rsidR="00DF1BA7">
          <w:t xml:space="preserve"> </w:t>
        </w:r>
      </w:ins>
      <w:r w:rsidR="00975AAA">
        <w:t xml:space="preserve">causar na dinâmica de controle do </w:t>
      </w:r>
      <w:del w:id="36" w:author="Leonardo Muricy" w:date="2016-07-11T15:18:00Z">
        <w:r w:rsidR="00975AAA" w:rsidDel="00DF1BA7">
          <w:delText>converos</w:delText>
        </w:r>
      </w:del>
      <w:ins w:id="37" w:author="Leonardo Muricy" w:date="2016-07-11T15:18:00Z">
        <w:r w:rsidR="00DF1BA7">
          <w:t>conver</w:t>
        </w:r>
        <w:r w:rsidR="00DF1BA7">
          <w:t>sor</w:t>
        </w:r>
      </w:ins>
      <w:r w:rsidR="00975AAA">
        <w:t>.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w:t>
      </w:r>
      <w:r w:rsidR="00975AAA">
        <w:lastRenderedPageBreak/>
        <w:t xml:space="preserve">microcontrolador </w:t>
      </w:r>
      <w:r>
        <w:t>afetam a dinâmica do projeto, para que tais defeitos sejam contornados antes da futura montagem de um protótipo, além de tornar a simulação mais realista.</w:t>
      </w:r>
    </w:p>
    <w:p w14:paraId="13C97EB8" w14:textId="77777777" w:rsidR="00FE4F0A" w:rsidRPr="00FE4F0A" w:rsidRDefault="00FE4F0A" w:rsidP="004E1076">
      <w:pPr>
        <w:jc w:val="both"/>
      </w:pPr>
      <w:r>
        <w:tab/>
        <w:t>Por fim, componentes reais serão selecionados</w:t>
      </w:r>
      <w:r w:rsidR="00975AAA">
        <w:t xml:space="preserve"> e</w:t>
      </w:r>
      <w:r>
        <w:t xml:space="preserve"> </w:t>
      </w:r>
      <w:del w:id="38" w:author="Leonardo Muricy" w:date="2016-07-11T15:19:00Z">
        <w:r w:rsidDel="0092502A">
          <w:delText xml:space="preserve">algumas </w:delText>
        </w:r>
      </w:del>
      <w:ins w:id="39" w:author="Leonardo Muricy" w:date="2016-07-11T15:19:00Z">
        <w:r w:rsidR="0092502A">
          <w:t>novas</w:t>
        </w:r>
        <w:r w:rsidR="0092502A">
          <w:t xml:space="preserve"> </w:t>
        </w:r>
      </w:ins>
      <w:r>
        <w:t>simulações serão realizadas a fim de observa</w:t>
      </w:r>
      <w:r w:rsidR="00975AAA">
        <w:t>r os efeitos de componentes não</w:t>
      </w:r>
      <w:ins w:id="40" w:author="Leonardo Muricy" w:date="2016-07-11T15:19:00Z">
        <w:r w:rsidR="0092502A">
          <w:t xml:space="preserve"> ideais</w:t>
        </w:r>
      </w:ins>
      <w:r w:rsidR="00975AAA">
        <w:t>. Para tornar o projeto mais completo, alguns circuitos auxiliares, necessários para uma implementação física, serão apresentados.</w:t>
      </w:r>
    </w:p>
    <w:p w14:paraId="340F1802" w14:textId="77777777" w:rsidR="00B46F04" w:rsidRDefault="00B46F04" w:rsidP="004E1076">
      <w:pPr>
        <w:pStyle w:val="Heading2"/>
        <w:jc w:val="both"/>
      </w:pPr>
      <w:bookmarkStart w:id="41" w:name="_Ref455942160"/>
      <w:r>
        <w:t>Descrição</w:t>
      </w:r>
      <w:bookmarkEnd w:id="41"/>
    </w:p>
    <w:p w14:paraId="4218E349" w14:textId="77777777" w:rsidR="004E1076" w:rsidRDefault="00FE4F0A" w:rsidP="004E1076">
      <w:pPr>
        <w:ind w:firstLine="708"/>
        <w:jc w:val="both"/>
      </w:pPr>
      <w:r>
        <w:t xml:space="preserve">No capítulo 2 </w:t>
      </w:r>
      <w:commentRangeStart w:id="42"/>
      <w:r>
        <w:t xml:space="preserve">vamos apresentar </w:t>
      </w:r>
      <w:commentRangeEnd w:id="42"/>
      <w:r w:rsidR="0092502A">
        <w:rPr>
          <w:rStyle w:val="CommentReference"/>
        </w:rPr>
        <w:commentReference w:id="42"/>
      </w:r>
      <w:r>
        <w:t>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w:t>
      </w:r>
      <w:ins w:id="43" w:author="Leonardo Muricy" w:date="2016-07-11T15:20:00Z">
        <w:r w:rsidR="0092502A">
          <w:t>s</w:t>
        </w:r>
      </w:ins>
      <w:r>
        <w:t xml:space="preserve"> e vantagens</w:t>
      </w:r>
      <w:r w:rsidR="004E1076">
        <w:t xml:space="preserve"> teóricas, como funciona o controle por desvio de fase e seu princípio de funcionamento. Por fim vamos levantar as equações para o projeto dos seus componentes.</w:t>
      </w:r>
    </w:p>
    <w:p w14:paraId="4FD44A33" w14:textId="77777777" w:rsidR="004E1076" w:rsidRDefault="004E1076" w:rsidP="004E1076">
      <w:pPr>
        <w:ind w:firstLine="708"/>
        <w:jc w:val="both"/>
      </w:pPr>
      <w:r>
        <w:t xml:space="preserve">Como estamos estudando um conversor chaveado, </w:t>
      </w:r>
      <w:commentRangeStart w:id="44"/>
      <w:r>
        <w:t>e o próprio título do trabalho já mostra</w:t>
      </w:r>
      <w:commentRangeEnd w:id="44"/>
      <w:r w:rsidR="0092502A">
        <w:rPr>
          <w:rStyle w:val="CommentReference"/>
        </w:rPr>
        <w:commentReference w:id="44"/>
      </w:r>
      <w:r>
        <w:t>, necessitamos de um controle para comandar as chaves analógicas. No capítulo 3 vamos fazer todo o modelo de sinais do conversor para podermos obter as funções de transferência de interesse para calcularmos o controle digital.</w:t>
      </w:r>
    </w:p>
    <w:p w14:paraId="1E2F68D6" w14:textId="77777777"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14:paraId="1BD59936" w14:textId="77777777"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14:paraId="6C635A52" w14:textId="77777777"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14:paraId="3A8CF459" w14:textId="77777777"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14:paraId="4C86DE36" w14:textId="77777777" w:rsidR="000B794B" w:rsidRDefault="000B794B" w:rsidP="000B794B">
      <w:r>
        <w:br w:type="page"/>
      </w:r>
    </w:p>
    <w:p w14:paraId="6D079C53" w14:textId="77777777" w:rsidR="0050714C" w:rsidRDefault="0050714C" w:rsidP="004E1076">
      <w:pPr>
        <w:pStyle w:val="Heading1"/>
        <w:jc w:val="both"/>
      </w:pPr>
      <w:r>
        <w:lastRenderedPageBreak/>
        <w:br/>
      </w:r>
      <w:bookmarkStart w:id="45" w:name="_Ref455942164"/>
      <w:r>
        <w:t>Conversor em Ponte Completa com ZVS</w:t>
      </w:r>
      <w:bookmarkEnd w:id="45"/>
    </w:p>
    <w:p w14:paraId="58050CC5" w14:textId="77777777" w:rsidR="00784AB4" w:rsidRDefault="00784AB4" w:rsidP="004E1076">
      <w:pPr>
        <w:pStyle w:val="Heading2"/>
        <w:jc w:val="both"/>
      </w:pPr>
      <w:bookmarkStart w:id="46" w:name="_Ref455942169"/>
      <w:r>
        <w:t>Definição</w:t>
      </w:r>
      <w:bookmarkEnd w:id="46"/>
    </w:p>
    <w:p w14:paraId="54C7BBB4" w14:textId="77777777" w:rsidR="003234E0" w:rsidRPr="00C92DFC" w:rsidRDefault="00C92DFC" w:rsidP="003234E0">
      <w:pPr>
        <w:ind w:firstLine="708"/>
        <w:jc w:val="both"/>
      </w:pPr>
      <w:r>
        <w:t xml:space="preserve">O conversor que será apresentado nesse capítulo é um conversor do tipo DC-DC, ou seja, ele </w:t>
      </w:r>
      <w:del w:id="47" w:author="Leonardo Muricy" w:date="2016-07-11T15:23:00Z">
        <w:r w:rsidDel="0092502A">
          <w:delText xml:space="preserve">tem </w:delText>
        </w:r>
      </w:del>
      <w:ins w:id="48" w:author="Leonardo Muricy" w:date="2016-07-11T15:23:00Z">
        <w:r w:rsidR="0092502A">
          <w:t>possui</w:t>
        </w:r>
        <w:r w:rsidR="0092502A">
          <w:t xml:space="preserve"> </w:t>
        </w:r>
      </w:ins>
      <w:r>
        <w:t>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w:t>
      </w:r>
      <w:del w:id="49" w:author="Leonardo Muricy" w:date="2016-07-11T15:24:00Z">
        <w:r w:rsidR="001F6A6D" w:rsidDel="0092502A">
          <w:delText>E, o</w:delText>
        </w:r>
      </w:del>
      <w:ins w:id="50" w:author="Leonardo Muricy" w:date="2016-07-11T15:24:00Z">
        <w:r w:rsidR="0092502A">
          <w:t>O</w:t>
        </w:r>
      </w:ins>
      <w:r w:rsidR="001F6A6D">
        <w:t xml:space="preserve"> circuito apresentado </w:t>
      </w:r>
      <w:r w:rsidR="003234E0">
        <w:t xml:space="preserve">nesse capítulo </w:t>
      </w:r>
      <w:r w:rsidR="001F6A6D">
        <w:t>é um bom candidato</w:t>
      </w:r>
      <w:ins w:id="51" w:author="Leonardo Muricy" w:date="2016-07-11T15:24:00Z">
        <w:r w:rsidR="0092502A">
          <w:t>, conforme verificado em</w:t>
        </w:r>
      </w:ins>
      <w:r w:rsidR="001F6A6D">
        <w:t xml:space="preserve"> </w:t>
      </w:r>
      <w:r w:rsidR="003C10E2">
        <w:t>[1]</w:t>
      </w:r>
      <w:r w:rsidR="001F6A6D">
        <w:t>.</w:t>
      </w:r>
    </w:p>
    <w:p w14:paraId="0D78D5F0" w14:textId="77777777" w:rsidR="003234E0" w:rsidRDefault="00DB2434" w:rsidP="00F101D4">
      <w:pPr>
        <w:pStyle w:val="Heading2"/>
        <w:jc w:val="both"/>
      </w:pPr>
      <w:bookmarkStart w:id="52" w:name="_Ref455942182"/>
      <w:r>
        <w:t>Características do Conversor</w:t>
      </w:r>
      <w:bookmarkEnd w:id="52"/>
    </w:p>
    <w:p w14:paraId="6FB42117" w14:textId="77777777" w:rsidR="00433FA1" w:rsidRDefault="00F101D4" w:rsidP="00B61DC7">
      <w:pPr>
        <w:ind w:firstLine="708"/>
        <w:jc w:val="both"/>
      </w:pPr>
      <w:r>
        <w:t>Esse conversor tem como uma de suas principais características o ZVS (</w:t>
      </w:r>
      <w:r w:rsidRPr="0092502A">
        <w:rPr>
          <w:i/>
          <w:rPrChange w:id="53" w:author="Leonardo Muricy" w:date="2016-07-11T15:25:00Z">
            <w:rPr/>
          </w:rPrChange>
        </w:rPr>
        <w:t>zero-voltage-switching</w:t>
      </w:r>
      <w:r>
        <w:t xml:space="preserve">). </w:t>
      </w:r>
      <w:r w:rsidR="00433FA1">
        <w:t>Isso significa que, como o nome já diz, há chaveamento sob tensão nula</w:t>
      </w:r>
      <w:ins w:id="54" w:author="Leonardo Muricy" w:date="2016-07-11T15:25:00Z">
        <w:r w:rsidR="0092502A">
          <w:t>.</w:t>
        </w:r>
      </w:ins>
      <w:del w:id="55" w:author="Leonardo Muricy" w:date="2016-07-11T15:25:00Z">
        <w:r w:rsidR="00433FA1" w:rsidDel="0092502A">
          <w:delText>,</w:delText>
        </w:r>
      </w:del>
      <w:r w:rsidR="00433FA1">
        <w:t xml:space="preserve"> </w:t>
      </w:r>
      <w:del w:id="56" w:author="Leonardo Muricy" w:date="2016-07-11T15:25:00Z">
        <w:r w:rsidR="00433FA1" w:rsidDel="0092502A">
          <w:delText xml:space="preserve">em </w:delText>
        </w:r>
      </w:del>
      <w:ins w:id="57" w:author="Leonardo Muricy" w:date="2016-07-11T15:25:00Z">
        <w:r w:rsidR="0092502A">
          <w:t>E</w:t>
        </w:r>
        <w:r w:rsidR="0092502A">
          <w:t xml:space="preserve">m </w:t>
        </w:r>
      </w:ins>
      <w:r w:rsidR="00433FA1">
        <w:t xml:space="preserve">outras palavras, há energia que continua sendo transmitida mesmo havendo tensão zero no transformador. Isso se deve ao </w:t>
      </w:r>
      <w:ins w:id="58" w:author="Leonardo Muricy" w:date="2016-07-11T15:26:00Z">
        <w:r w:rsidR="0092502A">
          <w:t xml:space="preserve">chamado </w:t>
        </w:r>
      </w:ins>
      <w:r w:rsidR="00433FA1">
        <w:t>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AE1B80" w:rsidRPr="006B5174">
        <w:rPr>
          <w:szCs w:val="24"/>
        </w:rPr>
        <w:t xml:space="preserve">Figura </w:t>
      </w:r>
      <w:r w:rsidR="00AE1B80" w:rsidRPr="00AE1B80">
        <w:rPr>
          <w:noProof/>
          <w:szCs w:val="24"/>
        </w:rPr>
        <w:t>1</w:t>
      </w:r>
      <w:r w:rsidR="00AE1B80">
        <w:rPr>
          <w:noProof/>
          <w:szCs w:val="24"/>
        </w:rPr>
        <w:t>.</w:t>
      </w:r>
      <w:r w:rsidR="00AE1B80" w:rsidRPr="00AE1B80">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14:paraId="6C666571" w14:textId="77777777" w:rsidR="00433FA1" w:rsidRDefault="00433FA1" w:rsidP="00B61DC7">
      <w:pPr>
        <w:ind w:firstLine="708"/>
        <w:jc w:val="both"/>
      </w:pPr>
      <w:r>
        <w:t xml:space="preserve">O transformador não é um elemento ideal e possui essa indutância em série naturalmente, porém o valor dessa indutância </w:t>
      </w:r>
      <w:ins w:id="59" w:author="Leonardo Muricy" w:date="2016-07-11T16:13:00Z">
        <w:r w:rsidR="00C04B0F">
          <w:t xml:space="preserve">geralmente </w:t>
        </w:r>
      </w:ins>
      <w:r>
        <w:t>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14:paraId="2F4E8415" w14:textId="77777777"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xml:space="preserve">, </w:t>
      </w:r>
      <w:del w:id="60" w:author="Leonardo Muricy" w:date="2016-07-11T16:16:00Z">
        <w:r w:rsidR="00FE1CB0" w:rsidDel="00C04B0F">
          <w:delText xml:space="preserve">fazemos </w:delText>
        </w:r>
      </w:del>
      <w:ins w:id="61" w:author="Leonardo Muricy" w:date="2016-07-11T16:16:00Z">
        <w:r w:rsidR="00C04B0F">
          <w:t>tem-se</w:t>
        </w:r>
        <w:r w:rsidR="00C04B0F">
          <w:t xml:space="preserve"> </w:t>
        </w:r>
      </w:ins>
      <w:r w:rsidR="00FE1CB0">
        <w:t>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w:t>
      </w:r>
      <w:r w:rsidR="003C10E2">
        <w:t>[1]</w:t>
      </w:r>
      <w:r>
        <w:t>, já que o controle é feito apenas ajustando a fase de condução das chaves anal</w:t>
      </w:r>
      <w:r w:rsidR="00FE1CB0">
        <w:t>ó</w:t>
      </w:r>
      <w:r>
        <w:t xml:space="preserve">gicas. Com </w:t>
      </w:r>
      <w:r>
        <w:lastRenderedPageBreak/>
        <w:t xml:space="preserve">isso </w:t>
      </w:r>
      <w:del w:id="62" w:author="Leonardo Muricy" w:date="2016-07-11T16:16:00Z">
        <w:r w:rsidDel="00C04B0F">
          <w:delText>pode</w:delText>
        </w:r>
        <w:r w:rsidR="00FE1CB0" w:rsidDel="00C04B0F">
          <w:delText xml:space="preserve">mos </w:delText>
        </w:r>
      </w:del>
      <w:ins w:id="63" w:author="Leonardo Muricy" w:date="2016-07-11T16:16:00Z">
        <w:r w:rsidR="00C04B0F">
          <w:t>pode</w:t>
        </w:r>
        <w:r w:rsidR="00C04B0F">
          <w:t>-se</w:t>
        </w:r>
        <w:r w:rsidR="00C04B0F">
          <w:t xml:space="preserve"> </w:t>
        </w:r>
      </w:ins>
      <w:r w:rsidR="00FE1CB0">
        <w:t>manter o ciclo de trabalho</w:t>
      </w:r>
      <w:r w:rsidR="00867209">
        <w:t xml:space="preserve"> efetivo</w:t>
      </w:r>
      <w:r>
        <w:t xml:space="preserve"> a</w:t>
      </w:r>
      <w:r w:rsidR="00FE1CB0">
        <w:t>lto (devendo tomar cuidade para a não ocorrência de curto-circuitos na entrada do conversor), reduzindo perdas devidas à comutação</w:t>
      </w:r>
      <w:r w:rsidR="003C10E2">
        <w:t>[2]</w:t>
      </w:r>
      <w:r w:rsidR="00B61DC7">
        <w:t xml:space="preserve">, pois transistores </w:t>
      </w:r>
      <w:del w:id="64" w:author="Leonardo Muricy" w:date="2016-07-11T16:14:00Z">
        <w:r w:rsidR="00B61DC7" w:rsidDel="00C04B0F">
          <w:delText xml:space="preserve">tem </w:delText>
        </w:r>
      </w:del>
      <w:ins w:id="65" w:author="Leonardo Muricy" w:date="2016-07-11T16:14:00Z">
        <w:r w:rsidR="00C04B0F">
          <w:t>de</w:t>
        </w:r>
        <w:r w:rsidR="00C04B0F">
          <w:t xml:space="preserve"> </w:t>
        </w:r>
      </w:ins>
      <w:r w:rsidR="00B61DC7">
        <w:t xml:space="preserve">alta frequência mas baixo ciclo de trabalho apresentam maior perda no chaveamento </w:t>
      </w:r>
      <w:commentRangeStart w:id="66"/>
      <w:r w:rsidR="00B61DC7">
        <w:t>[inserir referência]</w:t>
      </w:r>
      <w:commentRangeEnd w:id="66"/>
      <w:r w:rsidR="00C04B0F">
        <w:rPr>
          <w:rStyle w:val="CommentReference"/>
        </w:rPr>
        <w:commentReference w:id="66"/>
      </w:r>
      <w:r w:rsidR="00B61DC7">
        <w:t>, e em grande parte do tempo teremos energia sendo transferida da entrada para a saída reduzindo o valor do indutor ressonante.</w:t>
      </w:r>
    </w:p>
    <w:p w14:paraId="722DDFFC" w14:textId="77777777" w:rsidR="00DB2434" w:rsidRDefault="00FE1CB0" w:rsidP="00B61DC7">
      <w:pPr>
        <w:ind w:firstLine="708"/>
        <w:jc w:val="both"/>
      </w:pPr>
      <w:r>
        <w:t>Para que esse circuito siga as normas da ANATEL</w:t>
      </w:r>
      <w:r w:rsidR="003C10E2">
        <w:t>[3]</w:t>
      </w:r>
      <w:r>
        <w:t xml:space="preserve">, ele </w:t>
      </w:r>
      <w:r w:rsidR="00DB2434">
        <w:t xml:space="preserve">necessita ter alta eficiência </w:t>
      </w:r>
      <w:r>
        <w:t>e</w:t>
      </w:r>
      <w:r w:rsidR="00B61DC7">
        <w:t>,</w:t>
      </w:r>
      <w:r>
        <w:t xml:space="preserve"> de acordo com o que foi discutido anteriormente nesse capítulo</w:t>
      </w:r>
      <w:r w:rsidR="00B61DC7">
        <w:t>,</w:t>
      </w:r>
      <w:r>
        <w:t xml:space="preserve"> </w:t>
      </w:r>
      <w:commentRangeStart w:id="67"/>
      <w:r w:rsidR="00DB2434">
        <w:t>ele</w:t>
      </w:r>
      <w:r>
        <w:t xml:space="preserve"> atende a essa especificação </w:t>
      </w:r>
      <w:commentRangeEnd w:id="67"/>
      <w:r w:rsidR="00C04B0F">
        <w:rPr>
          <w:rStyle w:val="CommentReference"/>
        </w:rPr>
        <w:commentReference w:id="67"/>
      </w:r>
      <w:r>
        <w:t xml:space="preserve">pois </w:t>
      </w:r>
      <w:r w:rsidR="00867209">
        <w:t xml:space="preserve">ele tem </w:t>
      </w:r>
      <w:r>
        <w:t>a condiç</w:t>
      </w:r>
      <w:r w:rsidR="00867209">
        <w:t>ão de ZVS atendida e o ciclo de trabalho alto.</w:t>
      </w:r>
    </w:p>
    <w:p w14:paraId="64F6B5E3" w14:textId="77777777"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AE1B80">
        <w:t xml:space="preserve">Figura </w:t>
      </w:r>
      <w:r w:rsidR="00AE1B80">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w:t>
      </w:r>
      <w:del w:id="68" w:author="Leonardo Muricy" w:date="2016-07-11T16:16:00Z">
        <w:r w:rsidR="00B61DC7" w:rsidDel="00C04B0F">
          <w:delText xml:space="preserve"> que</w:delText>
        </w:r>
      </w:del>
      <w:r w:rsidR="00B61DC7">
        <w:t>, nesse caso, não te</w:t>
      </w:r>
      <w:ins w:id="69" w:author="Leonardo Muricy" w:date="2016-07-11T16:16:00Z">
        <w:r w:rsidR="00C04B0F">
          <w:t>r</w:t>
        </w:r>
      </w:ins>
      <w:r w:rsidR="00B61DC7">
        <w:t>mos uma dupla queda de tensão nos diodos retificadores, como seria o caso com um retificador em onda completa.</w:t>
      </w:r>
    </w:p>
    <w:p w14:paraId="67ACC2AB" w14:textId="77777777" w:rsidR="00DB2434" w:rsidRDefault="00DB2434" w:rsidP="00B61DC7">
      <w:pPr>
        <w:keepNext/>
        <w:jc w:val="center"/>
      </w:pPr>
      <w:r>
        <w:rPr>
          <w:noProof/>
          <w:lang w:eastAsia="pt-BR"/>
        </w:rPr>
        <w:drawing>
          <wp:inline distT="0" distB="0" distL="0" distR="0" wp14:anchorId="599E703F" wp14:editId="2E44FACD">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69B507F7" w14:textId="77777777" w:rsidR="00DB2434" w:rsidRDefault="00DB2434" w:rsidP="00B61DC7">
      <w:pPr>
        <w:pStyle w:val="NoSpacing"/>
      </w:pPr>
      <w:bookmarkStart w:id="70" w:name="_Ref452997444"/>
      <w:bookmarkStart w:id="71" w:name="_Ref455941145"/>
      <w:r>
        <w:t xml:space="preserve">Figura </w:t>
      </w:r>
      <w:fldSimple w:instr=" STYLEREF 1 \s ">
        <w:r w:rsidR="00AE1B80">
          <w:rPr>
            <w:noProof/>
          </w:rPr>
          <w:t>2</w:t>
        </w:r>
      </w:fldSimple>
      <w:r w:rsidR="008459B3">
        <w:t>.</w:t>
      </w:r>
      <w:fldSimple w:instr=" SEQ Figura \* ARABIC \s 1 ">
        <w:r w:rsidR="00AE1B80">
          <w:rPr>
            <w:noProof/>
          </w:rPr>
          <w:t>1</w:t>
        </w:r>
      </w:fldSimple>
      <w:bookmarkEnd w:id="70"/>
      <w:r>
        <w:t xml:space="preserve"> - Circuito do Conversor</w:t>
      </w:r>
      <w:bookmarkEnd w:id="71"/>
    </w:p>
    <w:p w14:paraId="60FF7382" w14:textId="77777777" w:rsidR="00DB2434" w:rsidRDefault="00DB2434" w:rsidP="004E1076">
      <w:pPr>
        <w:pStyle w:val="NoSpacing"/>
        <w:jc w:val="both"/>
      </w:pPr>
    </w:p>
    <w:p w14:paraId="42FF27D4" w14:textId="77777777" w:rsidR="00DB2434" w:rsidRDefault="00DB2434" w:rsidP="004E1076">
      <w:pPr>
        <w:jc w:val="both"/>
      </w:pPr>
      <w:r>
        <w:tab/>
        <w:t>Além da alta eficiência, o conversor em ponte completa com ZVS e controle por desvio de fase apresenta outras vantagens, tais como:</w:t>
      </w:r>
    </w:p>
    <w:p w14:paraId="51A7D58B" w14:textId="77777777"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3C10E2">
        <w:t>[4]</w:t>
      </w:r>
    </w:p>
    <w:p w14:paraId="2EB8140F" w14:textId="77777777" w:rsidR="00BD00D3" w:rsidRDefault="00BD00D3" w:rsidP="004E1076">
      <w:pPr>
        <w:pStyle w:val="ListParagraph"/>
        <w:numPr>
          <w:ilvl w:val="0"/>
          <w:numId w:val="13"/>
        </w:numPr>
        <w:jc w:val="both"/>
      </w:pPr>
      <w:r>
        <w:t>Máxima tensão sobre as chaves é igual ao valor da entrada do conversor</w:t>
      </w:r>
      <w:r w:rsidR="003C10E2">
        <w:t>[2]</w:t>
      </w:r>
    </w:p>
    <w:p w14:paraId="66E63FC4" w14:textId="77777777" w:rsidR="00BD00D3" w:rsidRDefault="00DB2434" w:rsidP="00BD00D3">
      <w:pPr>
        <w:pStyle w:val="ListParagraph"/>
        <w:numPr>
          <w:ilvl w:val="0"/>
          <w:numId w:val="13"/>
        </w:numPr>
        <w:jc w:val="both"/>
      </w:pPr>
      <w:r>
        <w:t xml:space="preserve">Máxima corrente nos transitores de chaveamento igual à máxima corrente de saída espelhada para o primário do transformador </w:t>
      </w:r>
      <w:r w:rsidR="003C10E2">
        <w:t>[5]</w:t>
      </w:r>
    </w:p>
    <w:p w14:paraId="2A292483" w14:textId="77777777" w:rsidR="00DB2434" w:rsidRDefault="00BD00D3" w:rsidP="004E1076">
      <w:pPr>
        <w:pStyle w:val="ListParagraph"/>
        <w:numPr>
          <w:ilvl w:val="0"/>
          <w:numId w:val="13"/>
        </w:numPr>
        <w:jc w:val="both"/>
      </w:pPr>
      <w:r>
        <w:t xml:space="preserve">Apresenta característica de saída desejável para o controle, </w:t>
      </w:r>
      <w:commentRangeStart w:id="72"/>
      <w:r>
        <w:t>uma vez que a relação entre corrente de saída e ciclo de trabalho efetivo se comporta linearmente</w:t>
      </w:r>
      <w:commentRangeEnd w:id="72"/>
      <w:r w:rsidR="00C04B0F">
        <w:rPr>
          <w:rStyle w:val="CommentReference"/>
        </w:rPr>
        <w:commentReference w:id="72"/>
      </w:r>
      <w:r>
        <w:t>.</w:t>
      </w:r>
    </w:p>
    <w:p w14:paraId="076A750F" w14:textId="77777777" w:rsidR="00DB2434" w:rsidRDefault="00DB2434" w:rsidP="004E1076">
      <w:pPr>
        <w:pStyle w:val="Heading2"/>
        <w:jc w:val="both"/>
      </w:pPr>
      <w:bookmarkStart w:id="73" w:name="_Ref454628346"/>
      <w:r>
        <w:lastRenderedPageBreak/>
        <w:t>Dinâmica de funcionamento</w:t>
      </w:r>
      <w:bookmarkEnd w:id="73"/>
    </w:p>
    <w:p w14:paraId="1A196E28" w14:textId="77777777"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w:t>
      </w:r>
      <w:del w:id="74" w:author="Leonardo Muricy" w:date="2016-07-11T16:20:00Z">
        <w:r w:rsidDel="00C04B0F">
          <w:delText>s</w:delText>
        </w:r>
      </w:del>
      <w:r>
        <w:t xml:space="preserve"> analógica</w:t>
      </w:r>
      <w:del w:id="75" w:author="Leonardo Muricy" w:date="2016-07-11T16:20:00Z">
        <w:r w:rsidDel="00C04B0F">
          <w:delText>s</w:delText>
        </w:r>
      </w:del>
      <w:r>
        <w:t xml:space="preserve"> e ao desvio de fase entre eles</w:t>
      </w:r>
      <w:r w:rsidR="003C10E2">
        <w:t>[5]</w:t>
      </w:r>
      <w:r>
        <w:t xml:space="preserve">. </w:t>
      </w:r>
    </w:p>
    <w:p w14:paraId="5CA3C6BA" w14:textId="77777777" w:rsidR="00302338" w:rsidRDefault="00302338" w:rsidP="00EE3894">
      <w:pPr>
        <w:ind w:firstLine="709"/>
        <w:jc w:val="both"/>
      </w:pPr>
      <w:r>
        <w:t>Para facilitar a análise, vamos assumir algumas considerações iniciais.</w:t>
      </w:r>
    </w:p>
    <w:p w14:paraId="120BB161" w14:textId="77777777" w:rsidR="00302338" w:rsidRDefault="00302338" w:rsidP="00EE3894">
      <w:pPr>
        <w:pStyle w:val="ListParagraph"/>
        <w:numPr>
          <w:ilvl w:val="0"/>
          <w:numId w:val="15"/>
        </w:numPr>
        <w:ind w:left="709"/>
        <w:jc w:val="both"/>
      </w:pPr>
      <w:r>
        <w:t>Os dispositivos semicondutores (chaves e diodos) são ideiais;</w:t>
      </w:r>
    </w:p>
    <w:p w14:paraId="65A0879D" w14:textId="77777777" w:rsidR="00302338" w:rsidRDefault="00302338" w:rsidP="00EE3894">
      <w:pPr>
        <w:pStyle w:val="ListParagraph"/>
        <w:numPr>
          <w:ilvl w:val="0"/>
          <w:numId w:val="15"/>
        </w:numPr>
        <w:ind w:left="709"/>
        <w:jc w:val="both"/>
      </w:pPr>
      <w:r>
        <w:t>A indutância de dispersão do transformador está incluida na indutância de ressonância;</w:t>
      </w:r>
    </w:p>
    <w:p w14:paraId="5A7F86C6" w14:textId="77777777" w:rsidR="00302338" w:rsidRDefault="00302338" w:rsidP="00EE3894">
      <w:pPr>
        <w:pStyle w:val="ListParagraph"/>
        <w:numPr>
          <w:ilvl w:val="0"/>
          <w:numId w:val="15"/>
        </w:numPr>
        <w:ind w:left="709"/>
        <w:jc w:val="both"/>
      </w:pPr>
      <w:r>
        <w:t>Assim, o transformador é considerado ideal;</w:t>
      </w:r>
    </w:p>
    <w:p w14:paraId="6962339E" w14:textId="77777777" w:rsidR="00302338" w:rsidRDefault="00302338" w:rsidP="00EE3894">
      <w:pPr>
        <w:pStyle w:val="ListParagraph"/>
        <w:numPr>
          <w:ilvl w:val="0"/>
          <w:numId w:val="15"/>
        </w:numPr>
        <w:ind w:left="709"/>
        <w:jc w:val="both"/>
      </w:pPr>
      <w:r>
        <w:t>Capacitores e indutores não possuem resistência interna;</w:t>
      </w:r>
    </w:p>
    <w:p w14:paraId="77631E7E" w14:textId="77777777" w:rsidR="00302338" w:rsidRDefault="00302338" w:rsidP="00EE3894">
      <w:pPr>
        <w:pStyle w:val="ListParagraph"/>
        <w:numPr>
          <w:ilvl w:val="0"/>
          <w:numId w:val="15"/>
        </w:numPr>
        <w:ind w:left="709"/>
        <w:jc w:val="both"/>
      </w:pPr>
      <w:r>
        <w:t>A tensão de entrada é constante.</w:t>
      </w:r>
    </w:p>
    <w:p w14:paraId="3095CFC5" w14:textId="77777777"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AE1B80" w:rsidRPr="00B71E15">
        <w:rPr>
          <w:szCs w:val="24"/>
        </w:rPr>
        <w:t xml:space="preserve">Figura </w:t>
      </w:r>
      <w:r w:rsidR="00AE1B80" w:rsidRPr="00AE1B80">
        <w:rPr>
          <w:noProof/>
          <w:szCs w:val="24"/>
        </w:rPr>
        <w:t>2</w:t>
      </w:r>
      <w:r w:rsidR="00AE1B80">
        <w:rPr>
          <w:noProof/>
          <w:szCs w:val="24"/>
        </w:rPr>
        <w:t>.</w:t>
      </w:r>
      <w:r w:rsidR="00AE1B80" w:rsidRPr="00AE1B80">
        <w:rPr>
          <w:noProof/>
          <w:szCs w:val="24"/>
        </w:rPr>
        <w:t>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14:paraId="7E50861D" w14:textId="77777777" w:rsidR="00B71E15" w:rsidRDefault="003B5AFE" w:rsidP="00B71E15">
      <w:pPr>
        <w:keepNext/>
      </w:pPr>
      <w:r>
        <w:rPr>
          <w:noProof/>
          <w:lang w:eastAsia="pt-BR"/>
        </w:rPr>
        <w:drawing>
          <wp:inline distT="0" distB="0" distL="0" distR="0" wp14:anchorId="2756631D" wp14:editId="382524CE">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14:paraId="723606A9" w14:textId="77777777" w:rsidR="006D216A" w:rsidRPr="00B71E15" w:rsidRDefault="00B71E15" w:rsidP="00B71E15">
      <w:pPr>
        <w:pStyle w:val="Caption"/>
        <w:jc w:val="center"/>
        <w:rPr>
          <w:i w:val="0"/>
          <w:color w:val="auto"/>
          <w:sz w:val="24"/>
          <w:szCs w:val="24"/>
        </w:rPr>
      </w:pPr>
      <w:bookmarkStart w:id="76" w:name="_Ref453776995"/>
      <w:bookmarkStart w:id="77" w:name="_Ref455941150"/>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76"/>
      <w:r w:rsidRPr="00B71E15">
        <w:rPr>
          <w:i w:val="0"/>
          <w:color w:val="auto"/>
          <w:sz w:val="24"/>
          <w:szCs w:val="24"/>
        </w:rPr>
        <w:t xml:space="preserve"> - Tempo de condução das chaves</w:t>
      </w:r>
      <w:bookmarkEnd w:id="77"/>
    </w:p>
    <w:p w14:paraId="1DAA729D" w14:textId="77777777" w:rsidR="00302338" w:rsidRDefault="00B71E15" w:rsidP="00302338">
      <w:pPr>
        <w:pStyle w:val="Heading3"/>
      </w:pPr>
      <w:bookmarkStart w:id="78" w:name="_Ref455936080"/>
      <w:r>
        <w:lastRenderedPageBreak/>
        <w:t>1ª Etapa</w:t>
      </w:r>
      <w:bookmarkEnd w:id="78"/>
    </w:p>
    <w:p w14:paraId="2EFBB632" w14:textId="77777777" w:rsidR="00EE3894" w:rsidRDefault="003B5AFE" w:rsidP="00EE3894">
      <w:pPr>
        <w:keepNext/>
      </w:pPr>
      <w:r>
        <w:rPr>
          <w:noProof/>
          <w:lang w:eastAsia="pt-BR"/>
        </w:rPr>
        <w:drawing>
          <wp:inline distT="0" distB="0" distL="0" distR="0" wp14:anchorId="0401C171" wp14:editId="5266ADEB">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098968BF" w14:textId="77777777" w:rsidR="00EE3894" w:rsidRDefault="00EE3894" w:rsidP="00EE3894">
      <w:pPr>
        <w:pStyle w:val="Caption"/>
        <w:jc w:val="center"/>
        <w:rPr>
          <w:i w:val="0"/>
          <w:color w:val="auto"/>
          <w:sz w:val="24"/>
          <w:szCs w:val="24"/>
        </w:rPr>
      </w:pPr>
      <w:bookmarkStart w:id="79" w:name="_Ref453777399"/>
      <w:bookmarkStart w:id="80" w:name="_Ref455941154"/>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79"/>
      <w:r w:rsidRPr="00EE3894">
        <w:rPr>
          <w:i w:val="0"/>
          <w:color w:val="auto"/>
          <w:sz w:val="24"/>
          <w:szCs w:val="24"/>
        </w:rPr>
        <w:t xml:space="preserve"> - </w:t>
      </w:r>
      <w:commentRangeStart w:id="81"/>
      <w:r w:rsidRPr="00EE3894">
        <w:rPr>
          <w:i w:val="0"/>
          <w:color w:val="auto"/>
          <w:sz w:val="24"/>
          <w:szCs w:val="24"/>
        </w:rPr>
        <w:t xml:space="preserve">Etapa </w:t>
      </w:r>
      <w:commentRangeEnd w:id="81"/>
      <w:r w:rsidR="00C04B0F">
        <w:rPr>
          <w:rStyle w:val="CommentReference"/>
          <w:i w:val="0"/>
          <w:iCs w:val="0"/>
          <w:color w:val="auto"/>
        </w:rPr>
        <w:commentReference w:id="81"/>
      </w:r>
      <w:r w:rsidRPr="00EE3894">
        <w:rPr>
          <w:i w:val="0"/>
          <w:color w:val="auto"/>
          <w:sz w:val="24"/>
          <w:szCs w:val="24"/>
        </w:rPr>
        <w:t>1</w:t>
      </w:r>
      <w:bookmarkEnd w:id="80"/>
    </w:p>
    <w:p w14:paraId="77840CEC" w14:textId="77777777" w:rsidR="00E765A8" w:rsidRPr="00E765A8" w:rsidRDefault="00E765A8" w:rsidP="00E765A8"/>
    <w:p w14:paraId="1FF0BA04" w14:textId="77777777"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AE1B80" w:rsidRPr="00EE3894">
        <w:rPr>
          <w:szCs w:val="24"/>
        </w:rPr>
        <w:t xml:space="preserve">Figura </w:t>
      </w:r>
      <w:r w:rsidR="00AE1B80" w:rsidRPr="00AE1B80">
        <w:rPr>
          <w:noProof/>
          <w:szCs w:val="24"/>
        </w:rPr>
        <w:t>2</w:t>
      </w:r>
      <w:r w:rsidR="00AE1B80">
        <w:rPr>
          <w:noProof/>
          <w:szCs w:val="24"/>
        </w:rPr>
        <w:t>.</w:t>
      </w:r>
      <w:r w:rsidR="00AE1B80" w:rsidRPr="00AE1B80">
        <w:rPr>
          <w:noProof/>
          <w:szCs w:val="24"/>
        </w:rPr>
        <w:t>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14:paraId="711CDDBA" w14:textId="77777777" w:rsidR="003A5ED6" w:rsidRDefault="003A5ED6" w:rsidP="003A5ED6">
      <w:pPr>
        <w:keepNext/>
        <w:ind w:firstLine="709"/>
        <w:jc w:val="both"/>
        <w:rPr>
          <w:noProof/>
          <w:lang w:eastAsia="pt-BR"/>
        </w:rPr>
      </w:pPr>
    </w:p>
    <w:p w14:paraId="7B732433" w14:textId="77777777" w:rsidR="003A5ED6" w:rsidRDefault="003A5ED6" w:rsidP="003A5ED6">
      <w:pPr>
        <w:keepNext/>
        <w:ind w:firstLine="709"/>
        <w:jc w:val="both"/>
      </w:pPr>
      <w:r>
        <w:rPr>
          <w:noProof/>
          <w:lang w:eastAsia="pt-BR"/>
        </w:rPr>
        <w:drawing>
          <wp:inline distT="0" distB="0" distL="0" distR="0" wp14:anchorId="482AEE1B" wp14:editId="31FD6491">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6">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14:paraId="0B40ADA5" w14:textId="77777777" w:rsidR="003A5ED6" w:rsidRPr="003A5ED6" w:rsidRDefault="003A5ED6" w:rsidP="003A5ED6">
      <w:pPr>
        <w:pStyle w:val="Caption"/>
        <w:jc w:val="center"/>
        <w:rPr>
          <w:i w:val="0"/>
          <w:color w:val="auto"/>
          <w:sz w:val="24"/>
          <w:szCs w:val="24"/>
        </w:rPr>
      </w:pPr>
      <w:bookmarkStart w:id="82" w:name="_Ref455941158"/>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bookmarkEnd w:id="82"/>
    </w:p>
    <w:p w14:paraId="4B5242D2" w14:textId="77777777" w:rsidR="003A5ED6" w:rsidRDefault="003A5ED6" w:rsidP="00EE3894">
      <w:pPr>
        <w:ind w:firstLine="709"/>
        <w:jc w:val="both"/>
      </w:pPr>
    </w:p>
    <w:p w14:paraId="2DDA4EC1" w14:textId="77777777" w:rsidR="004A0CA2" w:rsidRDefault="004A0CA2" w:rsidP="00EE3894">
      <w:pPr>
        <w:ind w:firstLine="709"/>
        <w:jc w:val="both"/>
      </w:pPr>
    </w:p>
    <w:p w14:paraId="2B0BFB23" w14:textId="77777777" w:rsidR="00B71E15" w:rsidRDefault="00B71E15" w:rsidP="00B71E15">
      <w:pPr>
        <w:pStyle w:val="Heading3"/>
      </w:pPr>
      <w:bookmarkStart w:id="83" w:name="_Ref455942208"/>
      <w:r>
        <w:lastRenderedPageBreak/>
        <w:t>2ª Etapa</w:t>
      </w:r>
      <w:bookmarkEnd w:id="83"/>
    </w:p>
    <w:p w14:paraId="05AE29F6" w14:textId="77777777" w:rsidR="00DA5C32" w:rsidRDefault="00DA5C32" w:rsidP="00DA5C32">
      <w:pPr>
        <w:keepNext/>
      </w:pPr>
      <w:r>
        <w:rPr>
          <w:noProof/>
          <w:lang w:eastAsia="pt-BR"/>
        </w:rPr>
        <w:drawing>
          <wp:inline distT="0" distB="0" distL="0" distR="0" wp14:anchorId="6107D196" wp14:editId="04004934">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058C7758" w14:textId="77777777" w:rsidR="00DA5C32" w:rsidRDefault="00DA5C32" w:rsidP="00DA5C32">
      <w:pPr>
        <w:pStyle w:val="Caption"/>
        <w:jc w:val="center"/>
        <w:rPr>
          <w:i w:val="0"/>
          <w:color w:val="auto"/>
          <w:sz w:val="24"/>
          <w:szCs w:val="24"/>
        </w:rPr>
      </w:pPr>
      <w:bookmarkStart w:id="84" w:name="_Ref455941166"/>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bookmarkEnd w:id="84"/>
    </w:p>
    <w:p w14:paraId="78CB2E8D" w14:textId="77777777" w:rsidR="00E765A8" w:rsidRDefault="003A5ED6" w:rsidP="00E765A8">
      <w:pPr>
        <w:jc w:val="both"/>
      </w:pPr>
      <w:r>
        <w:tab/>
      </w:r>
    </w:p>
    <w:p w14:paraId="25C5D148" w14:textId="77777777"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AE1B80" w:rsidRPr="003A5ED6">
        <w:rPr>
          <w:szCs w:val="24"/>
        </w:rPr>
        <w:t xml:space="preserve">Figura </w:t>
      </w:r>
      <w:r w:rsidR="00AE1B80" w:rsidRPr="00AE1B80">
        <w:rPr>
          <w:noProof/>
          <w:szCs w:val="24"/>
        </w:rPr>
        <w:t>2</w:t>
      </w:r>
      <w:r w:rsidR="00AE1B80">
        <w:rPr>
          <w:noProof/>
          <w:szCs w:val="24"/>
        </w:rPr>
        <w:t>.</w:t>
      </w:r>
      <w:r w:rsidR="00AE1B80" w:rsidRPr="00AE1B80">
        <w:rPr>
          <w:noProof/>
          <w:szCs w:val="24"/>
        </w:rPr>
        <w:t>6</w:t>
      </w:r>
      <w:r w:rsidRPr="003A5ED6">
        <w:fldChar w:fldCharType="end"/>
      </w:r>
      <w:r>
        <w:t>.</w:t>
      </w:r>
    </w:p>
    <w:p w14:paraId="30FA8CF3" w14:textId="77777777" w:rsidR="00E765A8" w:rsidRDefault="00E765A8" w:rsidP="00E765A8">
      <w:pPr>
        <w:jc w:val="both"/>
      </w:pPr>
    </w:p>
    <w:p w14:paraId="16FE1F4C" w14:textId="77777777" w:rsidR="003A5ED6" w:rsidRDefault="003A5ED6" w:rsidP="003A5ED6">
      <w:pPr>
        <w:keepNext/>
        <w:jc w:val="center"/>
      </w:pPr>
      <w:r>
        <w:rPr>
          <w:noProof/>
          <w:lang w:eastAsia="pt-BR"/>
        </w:rPr>
        <w:drawing>
          <wp:inline distT="0" distB="0" distL="0" distR="0" wp14:anchorId="1A04FDF9" wp14:editId="4C900822">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8">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14:paraId="2E0351FF" w14:textId="77777777" w:rsidR="003A5ED6" w:rsidRPr="003A5ED6" w:rsidRDefault="003A5ED6" w:rsidP="003A5ED6">
      <w:pPr>
        <w:pStyle w:val="Caption"/>
        <w:jc w:val="center"/>
        <w:rPr>
          <w:i w:val="0"/>
          <w:color w:val="auto"/>
          <w:sz w:val="24"/>
          <w:szCs w:val="24"/>
        </w:rPr>
      </w:pPr>
      <w:bookmarkStart w:id="85" w:name="_Ref453789614"/>
      <w:bookmarkStart w:id="86" w:name="_Ref455941171"/>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8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bookmarkEnd w:id="86"/>
    </w:p>
    <w:p w14:paraId="506D5DA1" w14:textId="77777777" w:rsidR="003B5AFE" w:rsidRPr="003B5AFE" w:rsidRDefault="003B5AFE" w:rsidP="003B5AFE"/>
    <w:p w14:paraId="0EADD9F5" w14:textId="77777777" w:rsidR="00B71E15" w:rsidRDefault="00B71E15" w:rsidP="00B71E15">
      <w:pPr>
        <w:pStyle w:val="Heading3"/>
      </w:pPr>
      <w:bookmarkStart w:id="87" w:name="_Ref455942213"/>
      <w:r>
        <w:lastRenderedPageBreak/>
        <w:t>3ª Etapa</w:t>
      </w:r>
      <w:bookmarkEnd w:id="87"/>
    </w:p>
    <w:p w14:paraId="3E8F5822" w14:textId="77777777" w:rsidR="00DA5C32" w:rsidRDefault="00DA5C32" w:rsidP="00DA5C32">
      <w:pPr>
        <w:keepNext/>
      </w:pPr>
      <w:r>
        <w:rPr>
          <w:noProof/>
          <w:lang w:eastAsia="pt-BR"/>
        </w:rPr>
        <w:drawing>
          <wp:inline distT="0" distB="0" distL="0" distR="0" wp14:anchorId="4C94CF8D" wp14:editId="03EB2DD7">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1C34D8CF" w14:textId="77777777" w:rsidR="00DA5C32" w:rsidRDefault="00DA5C32" w:rsidP="00DA5C32">
      <w:pPr>
        <w:pStyle w:val="Caption"/>
        <w:jc w:val="center"/>
        <w:rPr>
          <w:i w:val="0"/>
          <w:color w:val="auto"/>
          <w:sz w:val="24"/>
          <w:szCs w:val="24"/>
        </w:rPr>
      </w:pPr>
      <w:bookmarkStart w:id="88" w:name="_Ref455941174"/>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bookmarkEnd w:id="88"/>
    </w:p>
    <w:p w14:paraId="326E497A" w14:textId="77777777"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14:paraId="4C05A3B6" w14:textId="77777777"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AE1B80" w:rsidRPr="00E765A8">
        <w:rPr>
          <w:szCs w:val="24"/>
        </w:rPr>
        <w:t xml:space="preserve">Figura </w:t>
      </w:r>
      <w:r w:rsidR="00AE1B80" w:rsidRPr="00AE1B80">
        <w:rPr>
          <w:noProof/>
          <w:szCs w:val="24"/>
        </w:rPr>
        <w:t>2</w:t>
      </w:r>
      <w:r w:rsidR="00AE1B80">
        <w:rPr>
          <w:noProof/>
          <w:szCs w:val="24"/>
        </w:rPr>
        <w:t>.</w:t>
      </w:r>
      <w:r w:rsidR="00AE1B80" w:rsidRPr="00AE1B80">
        <w:rPr>
          <w:noProof/>
          <w:szCs w:val="24"/>
        </w:rPr>
        <w:t>8</w:t>
      </w:r>
      <w:r w:rsidRPr="00E765A8">
        <w:fldChar w:fldCharType="end"/>
      </w:r>
      <w:r>
        <w:t>.</w:t>
      </w:r>
    </w:p>
    <w:p w14:paraId="0F666785" w14:textId="77777777" w:rsidR="00E765A8" w:rsidRDefault="00E765A8" w:rsidP="00E765A8">
      <w:pPr>
        <w:keepNext/>
        <w:jc w:val="center"/>
      </w:pPr>
      <w:r>
        <w:rPr>
          <w:noProof/>
          <w:lang w:eastAsia="pt-BR"/>
        </w:rPr>
        <w:drawing>
          <wp:inline distT="0" distB="0" distL="0" distR="0" wp14:anchorId="704A4DDF" wp14:editId="6D9A49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20">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14:paraId="669E0A18" w14:textId="77777777" w:rsidR="00E765A8" w:rsidRPr="00E765A8" w:rsidRDefault="00E765A8" w:rsidP="00E765A8">
      <w:pPr>
        <w:pStyle w:val="Caption"/>
        <w:jc w:val="center"/>
        <w:rPr>
          <w:i w:val="0"/>
          <w:color w:val="auto"/>
          <w:sz w:val="24"/>
          <w:szCs w:val="24"/>
        </w:rPr>
      </w:pPr>
      <w:bookmarkStart w:id="89" w:name="_Ref453790054"/>
      <w:bookmarkStart w:id="90" w:name="_Ref455941178"/>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8</w:t>
      </w:r>
      <w:r w:rsidR="008459B3">
        <w:rPr>
          <w:i w:val="0"/>
          <w:color w:val="auto"/>
          <w:sz w:val="24"/>
          <w:szCs w:val="24"/>
        </w:rPr>
        <w:fldChar w:fldCharType="end"/>
      </w:r>
      <w:bookmarkEnd w:id="89"/>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bookmarkEnd w:id="90"/>
    </w:p>
    <w:p w14:paraId="57F61E13" w14:textId="77777777" w:rsidR="00E765A8" w:rsidRPr="00E765A8" w:rsidRDefault="00E765A8" w:rsidP="00E765A8"/>
    <w:p w14:paraId="17EC9333" w14:textId="77777777" w:rsidR="00B71E15" w:rsidRDefault="00B71E15" w:rsidP="00B71E15">
      <w:pPr>
        <w:pStyle w:val="Heading3"/>
      </w:pPr>
      <w:bookmarkStart w:id="91" w:name="_Ref455942217"/>
      <w:r>
        <w:lastRenderedPageBreak/>
        <w:t>4ª Etapa</w:t>
      </w:r>
      <w:bookmarkEnd w:id="91"/>
    </w:p>
    <w:p w14:paraId="69D7CC43" w14:textId="77777777" w:rsidR="00DA5C32" w:rsidRDefault="00DA5C32" w:rsidP="00DA5C32">
      <w:pPr>
        <w:keepNext/>
      </w:pPr>
      <w:r>
        <w:rPr>
          <w:noProof/>
          <w:lang w:eastAsia="pt-BR"/>
        </w:rPr>
        <w:drawing>
          <wp:inline distT="0" distB="0" distL="0" distR="0" wp14:anchorId="530CB174" wp14:editId="29009379">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16C42426" w14:textId="77777777" w:rsidR="00DA5C32" w:rsidRDefault="00DA5C32" w:rsidP="00DA5C32">
      <w:pPr>
        <w:pStyle w:val="Caption"/>
        <w:jc w:val="center"/>
        <w:rPr>
          <w:i w:val="0"/>
          <w:color w:val="auto"/>
          <w:sz w:val="24"/>
          <w:szCs w:val="24"/>
        </w:rPr>
      </w:pPr>
      <w:bookmarkStart w:id="92" w:name="_Ref455941181"/>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bookmarkEnd w:id="92"/>
    </w:p>
    <w:p w14:paraId="7DAB784E" w14:textId="77777777"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14:paraId="36333283" w14:textId="77777777"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AE1B80" w:rsidRPr="00795E52">
        <w:rPr>
          <w:szCs w:val="24"/>
        </w:rPr>
        <w:t xml:space="preserve">Figura </w:t>
      </w:r>
      <w:r w:rsidR="00AE1B80" w:rsidRPr="00AE1B80">
        <w:rPr>
          <w:noProof/>
          <w:szCs w:val="24"/>
        </w:rPr>
        <w:t>2</w:t>
      </w:r>
      <w:r w:rsidR="00AE1B80">
        <w:rPr>
          <w:noProof/>
          <w:szCs w:val="24"/>
        </w:rPr>
        <w:t>.</w:t>
      </w:r>
      <w:r w:rsidR="00AE1B80" w:rsidRPr="00AE1B80">
        <w:rPr>
          <w:noProof/>
          <w:szCs w:val="24"/>
        </w:rPr>
        <w:t>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14:paraId="65258DE6" w14:textId="77777777" w:rsidR="00795E52" w:rsidRDefault="00795E52" w:rsidP="00050724">
      <w:pPr>
        <w:keepNext/>
        <w:jc w:val="center"/>
      </w:pPr>
      <w:r>
        <w:rPr>
          <w:noProof/>
          <w:lang w:eastAsia="pt-BR"/>
        </w:rPr>
        <w:lastRenderedPageBreak/>
        <w:drawing>
          <wp:inline distT="0" distB="0" distL="0" distR="0" wp14:anchorId="162644C1" wp14:editId="552851A4">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22">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14:paraId="6CC1A73D" w14:textId="77777777" w:rsidR="003F68AE" w:rsidRPr="000C56F1" w:rsidRDefault="00795E52" w:rsidP="000C56F1">
      <w:pPr>
        <w:pStyle w:val="Caption"/>
        <w:jc w:val="center"/>
        <w:rPr>
          <w:i w:val="0"/>
          <w:color w:val="auto"/>
          <w:sz w:val="24"/>
          <w:szCs w:val="24"/>
        </w:rPr>
      </w:pPr>
      <w:bookmarkStart w:id="93" w:name="_Ref453790346"/>
      <w:bookmarkStart w:id="94" w:name="_Ref455941199"/>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10</w:t>
      </w:r>
      <w:r w:rsidR="008459B3">
        <w:rPr>
          <w:i w:val="0"/>
          <w:color w:val="auto"/>
          <w:sz w:val="24"/>
          <w:szCs w:val="24"/>
        </w:rPr>
        <w:fldChar w:fldCharType="end"/>
      </w:r>
      <w:bookmarkEnd w:id="93"/>
      <w:r w:rsidRPr="00795E52">
        <w:rPr>
          <w:i w:val="0"/>
          <w:color w:val="auto"/>
          <w:sz w:val="24"/>
          <w:szCs w:val="24"/>
        </w:rPr>
        <w:t xml:space="preserve"> - </w:t>
      </w:r>
      <w:commentRangeStart w:id="95"/>
      <w:r w:rsidRPr="00795E52">
        <w:rPr>
          <w:i w:val="0"/>
          <w:color w:val="auto"/>
          <w:sz w:val="24"/>
          <w:szCs w:val="24"/>
        </w:rPr>
        <w:t>Te</w:t>
      </w:r>
      <w:r w:rsidR="001E6266">
        <w:rPr>
          <w:i w:val="0"/>
          <w:color w:val="auto"/>
          <w:sz w:val="24"/>
          <w:szCs w:val="24"/>
        </w:rPr>
        <w:t>nsão e corrente no primário após a</w:t>
      </w:r>
      <w:r w:rsidRPr="00795E52">
        <w:rPr>
          <w:i w:val="0"/>
          <w:color w:val="auto"/>
          <w:sz w:val="24"/>
          <w:szCs w:val="24"/>
        </w:rPr>
        <w:t xml:space="preserve"> 4ª etapa</w:t>
      </w:r>
      <w:bookmarkEnd w:id="94"/>
      <w:commentRangeEnd w:id="95"/>
      <w:r w:rsidR="009D7B94">
        <w:rPr>
          <w:rStyle w:val="CommentReference"/>
          <w:i w:val="0"/>
          <w:iCs w:val="0"/>
          <w:color w:val="auto"/>
        </w:rPr>
        <w:commentReference w:id="95"/>
      </w:r>
    </w:p>
    <w:p w14:paraId="5C39C492" w14:textId="77777777" w:rsidR="00DB2434" w:rsidRDefault="003F68AE" w:rsidP="004E1076">
      <w:pPr>
        <w:pStyle w:val="Heading2"/>
        <w:jc w:val="both"/>
      </w:pPr>
      <w:bookmarkStart w:id="97" w:name="_Ref455942221"/>
      <w:r>
        <w:t>Equações de projeto</w:t>
      </w:r>
      <w:bookmarkEnd w:id="97"/>
    </w:p>
    <w:p w14:paraId="2F370728" w14:textId="77777777"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w:t>
      </w:r>
      <w:r w:rsidR="003C10E2">
        <w:t>[5]</w:t>
      </w:r>
      <w:r w:rsidR="008A13AF">
        <w:t xml:space="preserve">. As etapas do projeto seguem o exemplo apresentado em </w:t>
      </w:r>
      <w:r w:rsidR="003C10E2">
        <w:t>[2]</w:t>
      </w:r>
      <w:r w:rsidR="008A13AF">
        <w:t>.</w:t>
      </w:r>
    </w:p>
    <w:p w14:paraId="6D1A5582" w14:textId="77777777"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14:paraId="264F3D1C" w14:textId="77777777" w:rsidR="00022E73" w:rsidRDefault="00022E73" w:rsidP="00D20375">
      <w:pPr>
        <w:ind w:firstLine="708"/>
        <w:jc w:val="both"/>
      </w:pPr>
      <w:r>
        <w:t>Por fim, temos que realizar o projeto físico dos transformadores e indutores e corrigir o valor do indutor de ressonância.</w:t>
      </w:r>
    </w:p>
    <w:p w14:paraId="48E82FC4" w14:textId="77777777" w:rsidR="001F7212" w:rsidRDefault="001F7212" w:rsidP="00D20375">
      <w:pPr>
        <w:pStyle w:val="Heading3"/>
        <w:jc w:val="both"/>
      </w:pPr>
      <w:bookmarkStart w:id="98" w:name="_Ref454728027"/>
      <w:r>
        <w:t>Cálculo da relação de espiras (</w:t>
      </w:r>
      <m:oMath>
        <m:r>
          <m:rPr>
            <m:sty m:val="bi"/>
          </m:rPr>
          <w:rPr>
            <w:rFonts w:ascii="Cambria Math" w:hAnsi="Cambria Math"/>
          </w:rPr>
          <m:t>n</m:t>
        </m:r>
      </m:oMath>
      <w:r>
        <w:t>)</w:t>
      </w:r>
      <w:bookmarkEnd w:id="98"/>
    </w:p>
    <w:p w14:paraId="0E7D4ED1" w14:textId="77777777" w:rsidR="001F7212" w:rsidRDefault="001F7212" w:rsidP="00D20375">
      <w:pPr>
        <w:ind w:firstLine="708"/>
        <w:jc w:val="both"/>
      </w:pPr>
      <w:commentRangeStart w:id="99"/>
      <w:r>
        <w:t>Com a seguinte equação, é possível calcular a relação de espiras entre primário e secundário do transformador:</w:t>
      </w:r>
      <w:commentRangeEnd w:id="99"/>
      <w:r w:rsidR="009D7B94">
        <w:rPr>
          <w:rStyle w:val="CommentReference"/>
        </w:rPr>
        <w:commentReference w:id="99"/>
      </w:r>
    </w:p>
    <w:p w14:paraId="78456EE1" w14:textId="77777777"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14:paraId="1ABBAE78" w14:textId="77777777"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14:paraId="2D20E778" w14:textId="77777777"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14:paraId="625CB112" w14:textId="77777777"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w:t>
      </w:r>
      <w:commentRangeStart w:id="100"/>
      <w:r w:rsidR="001F7212">
        <w:rPr>
          <w:rFonts w:eastAsiaTheme="minorEastAsia"/>
        </w:rPr>
        <w:t>razão cíclica efetiva má</w:t>
      </w:r>
      <w:r>
        <w:rPr>
          <w:rFonts w:eastAsiaTheme="minorEastAsia"/>
        </w:rPr>
        <w:t xml:space="preserve">xima </w:t>
      </w:r>
      <w:r w:rsidR="00BE240F">
        <w:rPr>
          <w:rFonts w:eastAsiaTheme="minorEastAsia"/>
        </w:rPr>
        <w:t xml:space="preserve">no primário do transformador </w:t>
      </w:r>
      <w:commentRangeEnd w:id="100"/>
      <w:r w:rsidR="004C3F5D">
        <w:rPr>
          <w:rStyle w:val="CommentReference"/>
        </w:rPr>
        <w:commentReference w:id="100"/>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14:paraId="1901EE83" w14:textId="77777777" w:rsidR="001F7212" w:rsidRDefault="001F7212" w:rsidP="00D20375">
      <w:pPr>
        <w:pStyle w:val="Heading3"/>
        <w:jc w:val="both"/>
      </w:pPr>
      <w:bookmarkStart w:id="101" w:name="_Ref45594223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101"/>
    </w:p>
    <w:p w14:paraId="7A27CB70" w14:textId="77777777" w:rsidR="001F7212" w:rsidRDefault="001F7212" w:rsidP="00D20375">
      <w:pPr>
        <w:ind w:firstLine="851"/>
        <w:jc w:val="both"/>
        <w:rPr>
          <w:rFonts w:eastAsiaTheme="minorEastAsia"/>
        </w:rPr>
      </w:pPr>
      <w:commentRangeStart w:id="102"/>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w:t>
      </w:r>
      <w:r w:rsidR="003C10E2">
        <w:rPr>
          <w:rFonts w:eastAsiaTheme="minorEastAsia"/>
        </w:rPr>
        <w:t>[5]</w:t>
      </w:r>
      <w:r>
        <w:rPr>
          <w:rFonts w:eastAsiaTheme="minorEastAsia"/>
        </w:rPr>
        <w:t xml:space="preserve"> como</w:t>
      </w:r>
      <w:commentRangeEnd w:id="102"/>
      <w:r w:rsidR="004C3F5D">
        <w:rPr>
          <w:rStyle w:val="CommentReference"/>
        </w:rPr>
        <w:commentReference w:id="102"/>
      </w:r>
      <w:r>
        <w:rPr>
          <w:rFonts w:eastAsiaTheme="minorEastAsia"/>
        </w:rPr>
        <w:t>:</w:t>
      </w:r>
    </w:p>
    <w:p w14:paraId="63B47C33" w14:textId="77777777" w:rsidR="001F7212" w:rsidRPr="002C365D" w:rsidRDefault="00686E7E"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14:paraId="1E0D9BC1" w14:textId="77777777"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14:paraId="0B1CEBD2" w14:textId="77777777" w:rsidR="001F7212" w:rsidRPr="001F7212" w:rsidRDefault="001F7212" w:rsidP="00D20375">
      <w:pPr>
        <w:pStyle w:val="Heading3"/>
        <w:jc w:val="both"/>
        <w:rPr>
          <w:rFonts w:eastAsiaTheme="minorEastAsia"/>
        </w:rPr>
      </w:pPr>
      <w:bookmarkStart w:id="103" w:name="_Ref455942236"/>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103"/>
    </w:p>
    <w:p w14:paraId="6F8F8D4F" w14:textId="77777777"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14:paraId="712D0E7A" w14:textId="77777777" w:rsidR="002C365D" w:rsidRPr="002C365D" w:rsidRDefault="00686E7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14:paraId="6891450B" w14:textId="77777777" w:rsidR="001F7212" w:rsidRPr="00C528DA" w:rsidRDefault="00686E7E"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14:paraId="2812B866" w14:textId="77777777"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14:paraId="7138EF21" w14:textId="77777777" w:rsidR="001F7212" w:rsidRDefault="00686E7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14:paraId="303AA92B" w14:textId="77777777" w:rsidR="001F7212" w:rsidRPr="001F7212" w:rsidRDefault="001F7212" w:rsidP="00D20375">
      <w:pPr>
        <w:pStyle w:val="Heading3"/>
        <w:jc w:val="both"/>
        <w:rPr>
          <w:rFonts w:eastAsiaTheme="minorEastAsia"/>
        </w:rPr>
      </w:pPr>
      <w:bookmarkStart w:id="104" w:name="_Ref455942239"/>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104"/>
    </w:p>
    <w:p w14:paraId="5578AAEA" w14:textId="77777777"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w:t>
      </w:r>
      <w:commentRangeStart w:id="105"/>
      <w:r w:rsidR="004C4391">
        <w:rPr>
          <w:rFonts w:eastAsiaTheme="minorEastAsia"/>
        </w:rPr>
        <w:t xml:space="preserve">seu valor </w:t>
      </w:r>
      <w:r>
        <w:rPr>
          <w:rFonts w:eastAsiaTheme="minorEastAsia"/>
        </w:rPr>
        <w:t>é definido como</w:t>
      </w:r>
      <w:commentRangeEnd w:id="105"/>
      <w:r w:rsidR="004C3F5D">
        <w:rPr>
          <w:rStyle w:val="CommentReference"/>
        </w:rPr>
        <w:commentReference w:id="105"/>
      </w:r>
      <w:r>
        <w:rPr>
          <w:rFonts w:eastAsiaTheme="minorEastAsia"/>
        </w:rPr>
        <w:t>:</w:t>
      </w:r>
    </w:p>
    <w:p w14:paraId="1141BA1D" w14:textId="77777777" w:rsidR="003342ED" w:rsidRPr="00E43993" w:rsidRDefault="00686E7E"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14:paraId="218D9B9E" w14:textId="77777777" w:rsidR="003342ED" w:rsidRDefault="00F558D8" w:rsidP="00D20375">
      <w:pPr>
        <w:pStyle w:val="Heading3"/>
        <w:jc w:val="both"/>
      </w:pPr>
      <w:bookmarkStart w:id="106" w:name="_Ref455684234"/>
      <w:r>
        <w:t>Projeto físico d</w:t>
      </w:r>
      <w:r w:rsidR="004C4391">
        <w:t>os elementos magnéticos</w:t>
      </w:r>
      <w:bookmarkEnd w:id="106"/>
    </w:p>
    <w:p w14:paraId="5097AEE6" w14:textId="77777777"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14:paraId="661D97BA" w14:textId="77777777" w:rsidR="00FC43BA" w:rsidRDefault="00D20375" w:rsidP="00D20375">
      <w:pPr>
        <w:pStyle w:val="Heading4"/>
        <w:jc w:val="both"/>
      </w:pPr>
      <w:bookmarkStart w:id="107" w:name="_Ref455942254"/>
      <w:r>
        <w:t>Projeto físico do indutor</w:t>
      </w:r>
      <w:bookmarkEnd w:id="107"/>
    </w:p>
    <w:p w14:paraId="1852A32C" w14:textId="77777777" w:rsidR="00FC43BA" w:rsidRDefault="00FC43BA" w:rsidP="00D20375">
      <w:pPr>
        <w:ind w:firstLine="708"/>
        <w:jc w:val="both"/>
      </w:pPr>
      <w:r>
        <w:t xml:space="preserve">De </w:t>
      </w:r>
      <w:r w:rsidR="00921E4D">
        <w:t xml:space="preserve">acordo com </w:t>
      </w:r>
      <w:r w:rsidR="003C10E2">
        <w:t>[6]</w:t>
      </w:r>
      <w:r w:rsidR="00921E4D">
        <w:t xml:space="preserve">, precisamos calcular o produto das áreas internas do núcleo </w:t>
      </w:r>
      <w:commentRangeStart w:id="108"/>
      <w:r w:rsidR="00921E4D">
        <w:t>AeAw:</w:t>
      </w:r>
      <w:commentRangeEnd w:id="108"/>
      <w:r w:rsidR="004C3F5D">
        <w:rPr>
          <w:rStyle w:val="CommentReference"/>
        </w:rPr>
        <w:commentReference w:id="108"/>
      </w:r>
    </w:p>
    <w:p w14:paraId="354A9857" w14:textId="77777777" w:rsidR="00921E4D" w:rsidRPr="00AA43AE" w:rsidRDefault="00686E7E"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14:paraId="09C314C8" w14:textId="77777777"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w:t>
      </w:r>
      <w:ins w:id="109" w:author="Leonardo Muricy" w:date="2016-07-11T16:41:00Z">
        <w:r w:rsidR="004C3F5D">
          <w:rPr>
            <w:rFonts w:eastAsiaTheme="minorEastAsia"/>
          </w:rPr>
          <w:t xml:space="preserve"> no condutor</w:t>
        </w:r>
      </w:ins>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14:paraId="1C00E199" w14:textId="77777777" w:rsidR="00AA43AE" w:rsidRDefault="00AA43AE" w:rsidP="00D20375">
      <w:pPr>
        <w:ind w:firstLine="708"/>
        <w:jc w:val="both"/>
        <w:rPr>
          <w:rFonts w:eastAsiaTheme="minorEastAsia"/>
        </w:rPr>
      </w:pPr>
      <w:r>
        <w:rPr>
          <w:rFonts w:eastAsiaTheme="minorEastAsia"/>
        </w:rPr>
        <w:t>Com isso calculado, deve-se selecionar o núcleo tal que:</w:t>
      </w:r>
    </w:p>
    <w:p w14:paraId="68DB731C" w14:textId="77777777" w:rsidR="00AA43AE" w:rsidRPr="00FC43BA" w:rsidRDefault="00686E7E"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14:paraId="45DBF2C8" w14:textId="77777777" w:rsidR="00AA43AE" w:rsidRDefault="002E7B8F" w:rsidP="00D20375">
      <w:pPr>
        <w:ind w:firstLine="708"/>
        <w:jc w:val="both"/>
      </w:pPr>
      <w:r>
        <w:t xml:space="preserve">Lembrando que para indutores é recomendado escolher núcleos com entreferro </w:t>
      </w:r>
      <w:r w:rsidR="003C10E2">
        <w:t>[6]</w:t>
      </w:r>
      <w:r>
        <w:t>, pois ele aumenta a precisão do valor do indutor e diminui o risco de saturação do núcleo.</w:t>
      </w:r>
    </w:p>
    <w:p w14:paraId="21FDB4EE" w14:textId="77777777"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14:paraId="1D12D2DF" w14:textId="77777777"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14:paraId="763088A1" w14:textId="77777777"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14:paraId="3EF67D9A" w14:textId="77777777" w:rsidR="002E7B8F" w:rsidRDefault="002E7B8F" w:rsidP="00D20375">
      <w:pPr>
        <w:jc w:val="both"/>
        <w:rPr>
          <w:rFonts w:eastAsiaTheme="minorEastAsia"/>
        </w:rPr>
      </w:pPr>
      <w:r>
        <w:rPr>
          <w:rFonts w:eastAsiaTheme="minorEastAsia"/>
        </w:rPr>
        <w:tab/>
        <w:t xml:space="preserve">Agora vamos calcular o fio de cobre necessário para o enrolamento, porém antes do cálculo devemos observar o efeito pelicular, pois a medida que a frequência no indutor aumenta, a corrente tende a se distribuir pelas bordas do condutor, </w:t>
      </w:r>
      <w:ins w:id="110" w:author="Leonardo Muricy" w:date="2016-07-11T16:45:00Z">
        <w:r w:rsidR="008F3ADF">
          <w:rPr>
            <w:rFonts w:eastAsiaTheme="minorEastAsia"/>
          </w:rPr>
          <w:t xml:space="preserve">diminuindo a penetração no interior do elemento. </w:t>
        </w:r>
      </w:ins>
      <w:del w:id="111" w:author="Leonardo Muricy" w:date="2016-07-11T16:46:00Z">
        <w:r w:rsidDel="008F3ADF">
          <w:rPr>
            <w:rFonts w:eastAsiaTheme="minorEastAsia"/>
          </w:rPr>
          <w:delText>ou seja, o diâmetro do condutor utilizado não pode ser superior a</w:delText>
        </w:r>
      </w:del>
      <w:ins w:id="112" w:author="Leonardo Muricy" w:date="2016-07-11T16:46:00Z">
        <w:r w:rsidR="008F3ADF">
          <w:rPr>
            <w:rFonts w:eastAsiaTheme="minorEastAsia"/>
          </w:rPr>
          <w:t xml:space="preserve">O nível da profundidade de penetração num fio de cobre </w:t>
        </w:r>
      </w:ins>
      <w:del w:id="113" w:author="Leonardo Muricy" w:date="2016-07-11T16:48:00Z">
        <w:r w:rsidDel="008F3ADF">
          <w:rPr>
            <w:rFonts w:eastAsiaTheme="minorEastAsia"/>
          </w:rPr>
          <w:delText xml:space="preserve"> 2</w:delText>
        </w:r>
        <m:oMath>
          <m:r>
            <w:rPr>
              <w:rFonts w:ascii="Cambria Math" w:eastAsiaTheme="minorEastAsia" w:hAnsi="Cambria Math"/>
            </w:rPr>
            <m:t>∆</m:t>
          </m:r>
        </m:oMath>
        <w:r w:rsidDel="008F3ADF">
          <w:rPr>
            <w:rFonts w:eastAsiaTheme="minorEastAsia"/>
          </w:rPr>
          <w:delText xml:space="preserve"> </w:delText>
        </w:r>
        <w:r w:rsidR="003C10E2" w:rsidDel="008F3ADF">
          <w:rPr>
            <w:rFonts w:eastAsiaTheme="minorEastAsia"/>
          </w:rPr>
          <w:delText>[6]</w:delText>
        </w:r>
        <w:r w:rsidDel="008F3ADF">
          <w:rPr>
            <w:rFonts w:eastAsiaTheme="minorEastAsia"/>
          </w:rPr>
          <w:delText>, que</w:delText>
        </w:r>
      </w:del>
      <w:r>
        <w:rPr>
          <w:rFonts w:eastAsiaTheme="minorEastAsia"/>
        </w:rPr>
        <w:t xml:space="preserve"> é calculado da seguinte forma</w:t>
      </w:r>
      <w:ins w:id="114" w:author="Leonardo Muricy" w:date="2016-07-11T16:49:00Z">
        <w:r w:rsidR="008F3ADF">
          <w:rPr>
            <w:rFonts w:eastAsiaTheme="minorEastAsia"/>
          </w:rPr>
          <w:t>[6]</w:t>
        </w:r>
      </w:ins>
      <w:r>
        <w:rPr>
          <w:rFonts w:eastAsiaTheme="minorEastAsia"/>
        </w:rPr>
        <w:t>:</w:t>
      </w:r>
    </w:p>
    <w:p w14:paraId="113D5331" w14:textId="77777777" w:rsidR="002E7B8F" w:rsidRPr="008F3ADF" w:rsidRDefault="002E7B8F" w:rsidP="00D20375">
      <w:pPr>
        <w:jc w:val="both"/>
        <w:rPr>
          <w:ins w:id="115" w:author="Leonardo Muricy" w:date="2016-07-11T16:48:00Z"/>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14:paraId="78AD34E5" w14:textId="77777777" w:rsidR="008F3ADF" w:rsidRPr="002E7B8F" w:rsidRDefault="008F3ADF" w:rsidP="00D20375">
      <w:pPr>
        <w:jc w:val="both"/>
        <w:rPr>
          <w:rFonts w:eastAsiaTheme="minorEastAsia"/>
        </w:rPr>
      </w:pPr>
      <w:ins w:id="116" w:author="Leonardo Muricy" w:date="2016-07-11T16:49:00Z">
        <w:r>
          <w:rPr>
            <w:rFonts w:eastAsiaTheme="minorEastAsia"/>
          </w:rPr>
          <w:tab/>
          <w:t>Tal que um fio de cobre não deve ter diâmetro superior a 2</w:t>
        </w:r>
        <m:oMath>
          <m:r>
            <w:rPr>
              <w:rFonts w:ascii="Cambria Math" w:hAnsi="Cambria Math"/>
            </w:rPr>
            <m:t>∆</m:t>
          </m:r>
        </m:oMath>
        <w:r>
          <w:rPr>
            <w:rFonts w:eastAsiaTheme="minorEastAsia"/>
          </w:rPr>
          <w:t>.</w:t>
        </w:r>
      </w:ins>
    </w:p>
    <w:p w14:paraId="27D33AF1" w14:textId="77777777"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 xml:space="preserve">área do fio de cobre, que depende da densidade de corrente, deve ser selecionada de modo a satisfazer </w:t>
      </w:r>
      <w:commentRangeStart w:id="117"/>
      <w:r w:rsidR="00CD4168">
        <w:rPr>
          <w:rFonts w:eastAsiaTheme="minorEastAsia"/>
        </w:rPr>
        <w:t>a seguinte equaç</w:t>
      </w:r>
      <w:r w:rsidR="00D20375">
        <w:rPr>
          <w:rFonts w:eastAsiaTheme="minorEastAsia"/>
        </w:rPr>
        <w:t>ão</w:t>
      </w:r>
      <w:commentRangeEnd w:id="117"/>
      <w:r w:rsidR="008F3ADF">
        <w:rPr>
          <w:rStyle w:val="CommentReference"/>
        </w:rPr>
        <w:commentReference w:id="117"/>
      </w:r>
      <w:r w:rsidR="00D20375">
        <w:rPr>
          <w:rFonts w:eastAsiaTheme="minorEastAsia"/>
        </w:rPr>
        <w:t>. Porém o fio calculado pode violar a regra da equação anterior, nesse caso deve</w:t>
      </w:r>
      <w:ins w:id="118" w:author="Leonardo Muricy" w:date="2016-07-11T16:53:00Z">
        <w:r w:rsidR="008F3ADF">
          <w:rPr>
            <w:rFonts w:eastAsiaTheme="minorEastAsia"/>
          </w:rPr>
          <w:t>-se</w:t>
        </w:r>
      </w:ins>
      <w:r w:rsidR="00D20375">
        <w:rPr>
          <w:rFonts w:eastAsiaTheme="minorEastAsia"/>
        </w:rPr>
        <w:t xml:space="preserve"> associar fios em paralelo que satisfaçam às duas condições.</w:t>
      </w:r>
    </w:p>
    <w:p w14:paraId="6D88EBDE" w14:textId="77777777" w:rsidR="00CD4168" w:rsidRPr="00D20375" w:rsidRDefault="00686E7E"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14:paraId="38CD85F5" w14:textId="77777777" w:rsidR="00D20375" w:rsidRDefault="00D20375" w:rsidP="00D20375">
      <w:pPr>
        <w:jc w:val="both"/>
        <w:rPr>
          <w:rFonts w:eastAsiaTheme="minorEastAsia"/>
        </w:rPr>
      </w:pPr>
      <w:r>
        <w:rPr>
          <w:rFonts w:eastAsiaTheme="minorEastAsia"/>
        </w:rPr>
        <w:tab/>
        <w:t>Po</w:t>
      </w:r>
      <w:ins w:id="119" w:author="Leonardo Muricy" w:date="2016-07-11T16:53:00Z">
        <w:r w:rsidR="008F3ADF">
          <w:rPr>
            <w:rFonts w:eastAsiaTheme="minorEastAsia"/>
          </w:rPr>
          <w:t>r</w:t>
        </w:r>
      </w:ins>
      <w:del w:id="120" w:author="Leonardo Muricy" w:date="2016-07-11T16:53:00Z">
        <w:r w:rsidDel="008F3ADF">
          <w:rPr>
            <w:rFonts w:eastAsiaTheme="minorEastAsia"/>
          </w:rPr>
          <w:delText>e</w:delText>
        </w:r>
      </w:del>
      <w:r>
        <w:rPr>
          <w:rFonts w:eastAsiaTheme="minorEastAsia"/>
        </w:rPr>
        <w:t xml:space="preserve"> fim, devemos observar a possibilidade de execução do projeto realizado, ou seja, se o condutor e a quantidade de fios calculadas cabem na janela </w:t>
      </w:r>
      <w:ins w:id="121" w:author="Leonardo Muricy" w:date="2016-07-11T16:57:00Z">
        <w:r w:rsidR="005F163B">
          <w:rPr>
            <w:rFonts w:eastAsiaTheme="minorEastAsia"/>
          </w:rPr>
          <w:t xml:space="preserve">do carretél </w:t>
        </w:r>
      </w:ins>
      <w:del w:id="122" w:author="Leonardo Muricy" w:date="2016-07-11T16:58:00Z">
        <w:r w:rsidDel="005F163B">
          <w:rPr>
            <w:rFonts w:eastAsiaTheme="minorEastAsia"/>
          </w:rPr>
          <w:delText xml:space="preserve">no </w:delText>
        </w:r>
      </w:del>
      <w:ins w:id="123" w:author="Leonardo Muricy" w:date="2016-07-11T16:58:00Z">
        <w:r w:rsidR="005F163B">
          <w:rPr>
            <w:rFonts w:eastAsiaTheme="minorEastAsia"/>
          </w:rPr>
          <w:t>d</w:t>
        </w:r>
        <w:r w:rsidR="005F163B">
          <w:rPr>
            <w:rFonts w:eastAsiaTheme="minorEastAsia"/>
          </w:rPr>
          <w:t xml:space="preserve">o </w:t>
        </w:r>
      </w:ins>
      <w:r>
        <w:rPr>
          <w:rFonts w:eastAsiaTheme="minorEastAsia"/>
        </w:rPr>
        <w:t xml:space="preserve">núcleo selecionado. Caso o teste falhe, </w:t>
      </w:r>
      <w:commentRangeStart w:id="124"/>
      <w:r>
        <w:rPr>
          <w:rFonts w:eastAsiaTheme="minorEastAsia"/>
        </w:rPr>
        <w:t xml:space="preserve">deve selecionar outro núcleo </w:t>
      </w:r>
      <w:commentRangeEnd w:id="124"/>
      <w:r w:rsidR="005F163B">
        <w:rPr>
          <w:rStyle w:val="CommentReference"/>
        </w:rPr>
        <w:commentReference w:id="124"/>
      </w:r>
      <w:r>
        <w:rPr>
          <w:rFonts w:eastAsiaTheme="minorEastAsia"/>
        </w:rPr>
        <w:t>e fazer todos os cálculos novamente.</w:t>
      </w:r>
    </w:p>
    <w:p w14:paraId="3F98C778" w14:textId="77777777" w:rsidR="00D20375" w:rsidRPr="00D20375" w:rsidRDefault="00686E7E"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14:paraId="63291AA9" w14:textId="77777777" w:rsidR="00D20375" w:rsidRPr="00D20375" w:rsidRDefault="00686E7E"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14:paraId="3AF0BDF4" w14:textId="77777777" w:rsidR="00D20375" w:rsidRPr="00FC43BA" w:rsidRDefault="00D20375" w:rsidP="00D20375">
      <w:pPr>
        <w:jc w:val="both"/>
      </w:pPr>
      <w:r>
        <w:rPr>
          <w:rFonts w:eastAsiaTheme="minorEastAsia"/>
        </w:rPr>
        <w:tab/>
      </w:r>
    </w:p>
    <w:p w14:paraId="40B41D72" w14:textId="77777777" w:rsidR="003342ED" w:rsidRDefault="004C4391" w:rsidP="004C4391">
      <w:pPr>
        <w:pStyle w:val="Heading4"/>
      </w:pPr>
      <w:bookmarkStart w:id="125" w:name="_Ref455942258"/>
      <w:r>
        <w:lastRenderedPageBreak/>
        <w:t>Projeto f</w:t>
      </w:r>
      <w:r w:rsidR="007B2D6D">
        <w:t>ísico do transformador</w:t>
      </w:r>
      <w:bookmarkEnd w:id="125"/>
    </w:p>
    <w:p w14:paraId="58DA7627" w14:textId="77777777"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w:t>
      </w:r>
      <w:commentRangeStart w:id="126"/>
      <w:r w:rsidR="00F039FB">
        <w:t>indutância fixo para projetar, para a escolha do núcleo temos:</w:t>
      </w:r>
      <w:commentRangeEnd w:id="126"/>
      <w:r w:rsidR="005F163B">
        <w:rPr>
          <w:rStyle w:val="CommentReference"/>
        </w:rPr>
        <w:commentReference w:id="126"/>
      </w:r>
    </w:p>
    <w:p w14:paraId="4FF3AAE8" w14:textId="77777777" w:rsidR="00AA7D9D" w:rsidRPr="00F039FB" w:rsidRDefault="00686E7E"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14:paraId="51F05FF8" w14:textId="77777777" w:rsidR="00F039FB" w:rsidRPr="00F039FB" w:rsidRDefault="00F039FB" w:rsidP="004F67D2">
      <w:pPr>
        <w:ind w:firstLine="708"/>
        <w:jc w:val="both"/>
        <w:rPr>
          <w:rFonts w:eastAsiaTheme="minorEastAsia"/>
        </w:rPr>
      </w:pPr>
      <w:r>
        <w:t xml:space="preserve">Para o número de espiras do primário, </w:t>
      </w:r>
      <w:commentRangeStart w:id="127"/>
      <w:r>
        <w:t>temos a equação abaixo</w:t>
      </w:r>
      <w:commentRangeEnd w:id="127"/>
      <w:r w:rsidR="005F163B">
        <w:rPr>
          <w:rStyle w:val="CommentReference"/>
        </w:rPr>
        <w:commentReference w:id="127"/>
      </w:r>
      <w:r>
        <w:t>. Para as espiras dos secundários, basta apenas utilizar a relação de espiras calculada para o transformador.</w:t>
      </w:r>
    </w:p>
    <w:p w14:paraId="0D9E9732" w14:textId="77777777" w:rsidR="007B2D6D" w:rsidRPr="007B2D6D" w:rsidRDefault="00686E7E"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14:paraId="181B146F" w14:textId="77777777" w:rsidR="004C4391" w:rsidRPr="00EF35CD" w:rsidRDefault="00686E7E"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61EBB3CC" w14:textId="77777777" w:rsidR="00EF35CD" w:rsidRDefault="00EF35CD" w:rsidP="004F67D2">
      <w:pPr>
        <w:ind w:firstLine="708"/>
        <w:jc w:val="both"/>
      </w:pPr>
      <w:r>
        <w:t>E para a verificação da possibilidade de execução, devemos levar em consideração todas as espiras do transformador.</w:t>
      </w:r>
    </w:p>
    <w:p w14:paraId="2A5D9245" w14:textId="77777777" w:rsidR="00EF35CD" w:rsidRPr="00D20375" w:rsidRDefault="00686E7E"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14:paraId="62C12FE4" w14:textId="77777777"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14:paraId="28571AF7" w14:textId="77777777" w:rsidR="0050714C" w:rsidRDefault="0050714C" w:rsidP="00FE789B">
      <w:pPr>
        <w:pStyle w:val="Heading1"/>
      </w:pPr>
      <w:r>
        <w:lastRenderedPageBreak/>
        <w:br/>
      </w:r>
      <w:bookmarkStart w:id="128" w:name="_Ref455942262"/>
      <w:r w:rsidR="00FE789B">
        <w:t>Controle</w:t>
      </w:r>
      <w:r>
        <w:t xml:space="preserve"> do Conversor</w:t>
      </w:r>
      <w:r w:rsidR="00050C29">
        <w:t xml:space="preserve"> em Pont</w:t>
      </w:r>
      <w:r w:rsidR="00FE789B">
        <w:t xml:space="preserve">e </w:t>
      </w:r>
      <w:r w:rsidR="00050C29">
        <w:t>Completa</w:t>
      </w:r>
      <w:bookmarkEnd w:id="128"/>
    </w:p>
    <w:p w14:paraId="30B2471B" w14:textId="77777777" w:rsidR="003F68AE" w:rsidRDefault="003F68AE" w:rsidP="004E1076">
      <w:pPr>
        <w:pStyle w:val="Heading2"/>
        <w:jc w:val="both"/>
      </w:pPr>
      <w:bookmarkStart w:id="129" w:name="_Ref455942265"/>
      <w:r>
        <w:t>Introdução</w:t>
      </w:r>
      <w:bookmarkEnd w:id="129"/>
    </w:p>
    <w:p w14:paraId="425E9453" w14:textId="77777777"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14:paraId="416D12DD" w14:textId="77777777"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rsidR="003C10E2">
        <w:t>[7]</w:t>
      </w:r>
      <w:r>
        <w:t xml:space="preserve">, introduzindo os efeitos </w:t>
      </w:r>
      <w:r w:rsidR="00FE789B">
        <w:t>especificos dessa topologia.</w:t>
      </w:r>
    </w:p>
    <w:p w14:paraId="1079728B" w14:textId="77777777" w:rsidR="003F68AE" w:rsidRDefault="003F68AE" w:rsidP="004E1076">
      <w:pPr>
        <w:ind w:firstLine="708"/>
        <w:jc w:val="both"/>
      </w:pPr>
      <w:r>
        <w:t xml:space="preserve">De acordo com </w:t>
      </w:r>
      <w:r w:rsidR="003C10E2">
        <w:t>[5]</w:t>
      </w:r>
      <w:r>
        <w:t>, a ultima alternativa se apresenta como a melhor, uma vez que os dois primeiros métodos citados são bem mais trabalhosos se comparados à modelagem a partir do modelo do conversor buck, devido à complexidade da topologia.</w:t>
      </w:r>
    </w:p>
    <w:p w14:paraId="1E2BF233" w14:textId="77777777"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14:paraId="16F74EBE" w14:textId="77777777"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14:paraId="28949C0D" w14:textId="77777777" w:rsidR="003F68AE" w:rsidRDefault="003F68AE" w:rsidP="004E1076">
      <w:pPr>
        <w:pStyle w:val="Heading2"/>
        <w:jc w:val="both"/>
      </w:pPr>
      <w:bookmarkStart w:id="130" w:name="_Ref455942269"/>
      <w:r>
        <w:t>Modelo do conversor Buck</w:t>
      </w:r>
      <w:bookmarkEnd w:id="130"/>
    </w:p>
    <w:p w14:paraId="68336E12" w14:textId="77777777" w:rsidR="00D94D37" w:rsidRDefault="005E6118" w:rsidP="00D94D37">
      <w:pPr>
        <w:ind w:firstLine="708"/>
      </w:pPr>
      <w:r>
        <w:t xml:space="preserve">Como dito anteriormente, de acordo com </w:t>
      </w:r>
      <w:r w:rsidR="003C10E2">
        <w:t>[5]</w:t>
      </w:r>
      <w:r>
        <w:t>, para obtermos o modelo de pequenos sinais do conversor em ponte complre com ZVS e controle por desvio de fase, precisamos primeiro obter o modelo de um conversor buck, já que o conversor desse estudo é derivado dele.</w:t>
      </w:r>
    </w:p>
    <w:p w14:paraId="18129018" w14:textId="77777777"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AE1B80" w:rsidRPr="00D94D37">
        <w:rPr>
          <w:szCs w:val="24"/>
        </w:rPr>
        <w:t xml:space="preserve">Figura </w:t>
      </w:r>
      <w:r w:rsidR="00AE1B80">
        <w:rPr>
          <w:i/>
          <w:noProof/>
          <w:szCs w:val="24"/>
        </w:rPr>
        <w:t>3</w:t>
      </w:r>
      <w:r w:rsidR="00AE1B80">
        <w:rPr>
          <w:szCs w:val="24"/>
        </w:rPr>
        <w:t>.</w:t>
      </w:r>
      <w:r w:rsidR="00AE1B80">
        <w:rPr>
          <w:i/>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14:paraId="1B2E9D3F" w14:textId="77777777" w:rsidR="00D94D37" w:rsidRPr="00D94D37" w:rsidRDefault="00D94D37" w:rsidP="008D17D9">
      <w:pPr>
        <w:keepNext/>
        <w:jc w:val="center"/>
        <w:rPr>
          <w:szCs w:val="24"/>
        </w:rPr>
      </w:pPr>
      <w:r w:rsidRPr="00D94D37">
        <w:rPr>
          <w:noProof/>
          <w:szCs w:val="24"/>
          <w:lang w:eastAsia="pt-BR"/>
        </w:rPr>
        <w:drawing>
          <wp:inline distT="0" distB="0" distL="0" distR="0" wp14:anchorId="06D0DCE5" wp14:editId="15B6E847">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23">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14:paraId="66533A06" w14:textId="77777777" w:rsidR="00D94D37" w:rsidRPr="00D94D37" w:rsidRDefault="00D94D37" w:rsidP="00D94D37">
      <w:pPr>
        <w:pStyle w:val="Caption"/>
        <w:jc w:val="center"/>
        <w:rPr>
          <w:i w:val="0"/>
          <w:color w:val="auto"/>
          <w:sz w:val="24"/>
          <w:szCs w:val="24"/>
        </w:rPr>
      </w:pPr>
      <w:bookmarkStart w:id="131" w:name="_Ref454550752"/>
      <w:bookmarkStart w:id="132" w:name="_Ref455941204"/>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131"/>
      <w:r w:rsidRPr="00D94D37">
        <w:rPr>
          <w:i w:val="0"/>
          <w:color w:val="auto"/>
          <w:sz w:val="24"/>
          <w:szCs w:val="24"/>
        </w:rPr>
        <w:t xml:space="preserve"> - Conversor Buck</w:t>
      </w:r>
      <w:bookmarkEnd w:id="132"/>
    </w:p>
    <w:p w14:paraId="21E5E49A" w14:textId="77777777" w:rsidR="005E6118" w:rsidRDefault="005E6118" w:rsidP="005E6118">
      <w:pPr>
        <w:ind w:firstLine="708"/>
      </w:pPr>
      <w:r>
        <w:t xml:space="preserve">Segundo </w:t>
      </w:r>
      <w:r w:rsidR="003C10E2">
        <w:t>[7]</w:t>
      </w:r>
      <w:r>
        <w:t>,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AE1B80" w:rsidRPr="0051738F">
        <w:rPr>
          <w:szCs w:val="24"/>
        </w:rPr>
        <w:t xml:space="preserve">Figura </w:t>
      </w:r>
      <w:r w:rsidR="00AE1B80" w:rsidRPr="00AE1B80">
        <w:rPr>
          <w:noProof/>
          <w:szCs w:val="24"/>
        </w:rPr>
        <w:t>3</w:t>
      </w:r>
      <w:r w:rsidR="00AE1B80">
        <w:rPr>
          <w:noProof/>
          <w:szCs w:val="24"/>
        </w:rPr>
        <w:t>.</w:t>
      </w:r>
      <w:r w:rsidR="00AE1B80" w:rsidRPr="00AE1B80">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14:paraId="0B7FBB6B" w14:textId="77777777" w:rsidR="0051738F" w:rsidRDefault="00605F77" w:rsidP="0051738F">
      <w:pPr>
        <w:keepNext/>
        <w:jc w:val="center"/>
      </w:pPr>
      <w:r>
        <w:rPr>
          <w:noProof/>
          <w:lang w:eastAsia="pt-BR"/>
        </w:rPr>
        <w:drawing>
          <wp:inline distT="0" distB="0" distL="0" distR="0" wp14:anchorId="24F9B048" wp14:editId="19EC6E62">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4">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14:paraId="3E45B8AF" w14:textId="77777777" w:rsidR="002D478C" w:rsidRDefault="0051738F" w:rsidP="0051738F">
      <w:pPr>
        <w:pStyle w:val="Caption"/>
        <w:jc w:val="center"/>
        <w:rPr>
          <w:i w:val="0"/>
          <w:color w:val="auto"/>
          <w:sz w:val="24"/>
          <w:szCs w:val="24"/>
        </w:rPr>
      </w:pPr>
      <w:bookmarkStart w:id="133" w:name="_Ref454554819"/>
      <w:bookmarkStart w:id="134" w:name="_Ref455941211"/>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133"/>
      <w:r w:rsidRPr="0051738F">
        <w:rPr>
          <w:i w:val="0"/>
          <w:color w:val="auto"/>
          <w:sz w:val="24"/>
          <w:szCs w:val="24"/>
        </w:rPr>
        <w:t xml:space="preserve"> - Modelo de pequenos sinais do Conversor Buck</w:t>
      </w:r>
      <w:bookmarkEnd w:id="134"/>
    </w:p>
    <w:p w14:paraId="13CAEFFD" w14:textId="77777777" w:rsidR="00B5331E" w:rsidRPr="00B5331E" w:rsidRDefault="00B5331E" w:rsidP="00B5331E"/>
    <w:p w14:paraId="6B656B4A" w14:textId="77777777" w:rsidR="0050714C" w:rsidRDefault="002D478C" w:rsidP="004E1076">
      <w:pPr>
        <w:pStyle w:val="Heading2"/>
        <w:jc w:val="both"/>
      </w:pPr>
      <w:bookmarkStart w:id="135" w:name="_Ref455942273"/>
      <w:r>
        <w:t>Modelo do conversor em Ponte Completa</w:t>
      </w:r>
      <w:bookmarkEnd w:id="135"/>
    </w:p>
    <w:p w14:paraId="2CD1E06F" w14:textId="77777777" w:rsidR="002D478C" w:rsidRDefault="002D478C" w:rsidP="004E1076">
      <w:pPr>
        <w:ind w:firstLine="708"/>
        <w:jc w:val="both"/>
      </w:pPr>
      <w:r w:rsidRPr="00E2217E">
        <w:t>A</w:t>
      </w:r>
      <w:r w:rsidR="003523AD">
        <w:t>presentado o modelo do conver</w:t>
      </w:r>
      <w:r w:rsidR="00E2217E">
        <w:t>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separate"/>
      </w:r>
      <w:r w:rsidR="00AE1B80" w:rsidRPr="00AE1B80">
        <w:rPr>
          <w:bCs/>
          <w:color w:val="FF0000"/>
        </w:rPr>
        <w:t>Error! Reference source not found.</w:t>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w:t>
      </w:r>
      <w:r w:rsidR="00896F7E">
        <w:lastRenderedPageBreak/>
        <w:t>desvio de fase, assim o ciclo de trabalho das chaves não determina a razão ciclica no filtro LC, e sim a diferença de fase entre os sinais de acionamento das chaves</w:t>
      </w:r>
      <w:r w:rsidR="00605F77">
        <w:t>. Assim temos que:</w:t>
      </w:r>
    </w:p>
    <w:p w14:paraId="0A9BC131" w14:textId="77777777" w:rsidR="00605F77" w:rsidRPr="00605F77" w:rsidRDefault="00686E7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14:paraId="144F377D" w14:textId="77777777" w:rsidR="00605F77" w:rsidRDefault="00C529D7" w:rsidP="008D17D9">
      <w:pPr>
        <w:keepNext/>
        <w:jc w:val="center"/>
      </w:pPr>
      <w:r>
        <w:rPr>
          <w:noProof/>
          <w:lang w:eastAsia="pt-BR"/>
        </w:rPr>
        <w:drawing>
          <wp:inline distT="0" distB="0" distL="0" distR="0" wp14:anchorId="1E53703C" wp14:editId="02055DFB">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3E108336" w14:textId="77777777" w:rsidR="00605F77" w:rsidRDefault="00605F77" w:rsidP="00B37EAD">
      <w:pPr>
        <w:pStyle w:val="Caption"/>
        <w:jc w:val="center"/>
        <w:rPr>
          <w:i w:val="0"/>
          <w:color w:val="auto"/>
          <w:sz w:val="24"/>
          <w:szCs w:val="24"/>
        </w:rPr>
      </w:pPr>
      <w:bookmarkStart w:id="136" w:name="_Ref455941215"/>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bookmarkEnd w:id="136"/>
    </w:p>
    <w:p w14:paraId="1A868F6D" w14:textId="77777777"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00AE1B80" w:rsidRPr="00E9124F">
        <w:rPr>
          <w:szCs w:val="24"/>
        </w:rPr>
        <w:t xml:space="preserve">Figura </w:t>
      </w:r>
      <w:r w:rsidR="00AE1B80" w:rsidRPr="00AE1B80">
        <w:rPr>
          <w:noProof/>
          <w:szCs w:val="24"/>
        </w:rPr>
        <w:t>3</w:t>
      </w:r>
      <w:r w:rsidR="00AE1B80">
        <w:rPr>
          <w:noProof/>
          <w:szCs w:val="24"/>
        </w:rPr>
        <w:t>.</w:t>
      </w:r>
      <w:r w:rsidR="00AE1B80" w:rsidRPr="00AE1B80">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14:paraId="37391626" w14:textId="77777777" w:rsidR="00E9124F" w:rsidRDefault="00E9124F" w:rsidP="00E9124F">
      <w:pPr>
        <w:keepNext/>
        <w:jc w:val="center"/>
      </w:pPr>
      <w:r>
        <w:rPr>
          <w:noProof/>
          <w:lang w:eastAsia="pt-BR"/>
        </w:rPr>
        <w:lastRenderedPageBreak/>
        <w:drawing>
          <wp:inline distT="0" distB="0" distL="0" distR="0" wp14:anchorId="22F311CB" wp14:editId="61FE67A5">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6">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14:paraId="24138992" w14:textId="77777777" w:rsidR="00E9124F" w:rsidRPr="00E9124F" w:rsidRDefault="00E9124F" w:rsidP="00E9124F">
      <w:pPr>
        <w:pStyle w:val="Caption"/>
        <w:jc w:val="center"/>
        <w:rPr>
          <w:i w:val="0"/>
          <w:color w:val="auto"/>
          <w:sz w:val="24"/>
          <w:szCs w:val="24"/>
        </w:rPr>
      </w:pPr>
      <w:bookmarkStart w:id="137" w:name="_Ref454628299"/>
      <w:bookmarkStart w:id="138" w:name="_Ref455941220"/>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bookmarkEnd w:id="137"/>
      <w:r w:rsidRPr="00E9124F">
        <w:rPr>
          <w:i w:val="0"/>
          <w:color w:val="auto"/>
          <w:sz w:val="24"/>
          <w:szCs w:val="24"/>
        </w:rPr>
        <w:t xml:space="preserve"> - Diferença do ciclo de trabalho entre primario e secundário do transformador</w:t>
      </w:r>
      <w:bookmarkEnd w:id="138"/>
    </w:p>
    <w:p w14:paraId="1C9170BF" w14:textId="77777777"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14:paraId="129F0689" w14:textId="77777777" w:rsidR="00B5331E" w:rsidRPr="002D478C" w:rsidRDefault="00686E7E"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14:paraId="79CA839E" w14:textId="77777777"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14:paraId="69283A09" w14:textId="77777777"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14:paraId="47474C00" w14:textId="77777777" w:rsidR="00711CC5" w:rsidRPr="00B817D4" w:rsidRDefault="00711CC5" w:rsidP="00173C83">
      <w:pPr>
        <w:pStyle w:val="Heading3"/>
        <w:jc w:val="both"/>
        <w:rPr>
          <w:rFonts w:eastAsiaTheme="minorEastAsia"/>
        </w:rPr>
      </w:pPr>
      <w:bookmarkStart w:id="139" w:name="_Ref455942287"/>
      <w:r w:rsidRPr="00B817D4">
        <w:rPr>
          <w:rFonts w:eastAsiaTheme="minorEastAsia"/>
        </w:rPr>
        <w:t>Perturbação da razão cíclica devido à variação de corrente no indutor do filtro.</w:t>
      </w:r>
      <w:bookmarkEnd w:id="139"/>
    </w:p>
    <w:p w14:paraId="153B88F3" w14:textId="77777777"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 xml:space="preserve">decréscimo no valor da razão cíclica. Lembrando que esses valores estão refletidos para o primário do transformador, por isso a multiplicação pelo fator n. De acordo com </w:t>
      </w:r>
      <w:r w:rsidR="003C10E2">
        <w:rPr>
          <w:rFonts w:eastAsiaTheme="minorEastAsia"/>
        </w:rPr>
        <w:t>[7]</w:t>
      </w:r>
      <w:r>
        <w:rPr>
          <w:rFonts w:eastAsiaTheme="minorEastAsia"/>
        </w:rPr>
        <w:t>:</w:t>
      </w:r>
    </w:p>
    <w:p w14:paraId="280189CD" w14:textId="77777777" w:rsidR="00A32744" w:rsidRDefault="00A32744" w:rsidP="008D17D9">
      <w:pPr>
        <w:keepNext/>
        <w:jc w:val="center"/>
      </w:pPr>
      <w:r>
        <w:rPr>
          <w:rFonts w:eastAsiaTheme="minorEastAsia"/>
          <w:noProof/>
          <w:lang w:eastAsia="pt-BR"/>
        </w:rPr>
        <w:drawing>
          <wp:inline distT="0" distB="0" distL="0" distR="0" wp14:anchorId="77DB200C" wp14:editId="2C6956E9">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7">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14:paraId="5E1047CD" w14:textId="77777777" w:rsidR="00A32744" w:rsidRPr="00A32744" w:rsidRDefault="00A32744" w:rsidP="00A32744">
      <w:pPr>
        <w:pStyle w:val="Caption"/>
        <w:jc w:val="center"/>
        <w:rPr>
          <w:rFonts w:eastAsiaTheme="minorEastAsia"/>
          <w:i w:val="0"/>
          <w:color w:val="auto"/>
          <w:sz w:val="24"/>
          <w:szCs w:val="24"/>
        </w:rPr>
      </w:pPr>
      <w:bookmarkStart w:id="140" w:name="_Ref454633904"/>
      <w:bookmarkStart w:id="141" w:name="_Ref455941225"/>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bookmarkEnd w:id="140"/>
      <w:r w:rsidRPr="00A32744">
        <w:rPr>
          <w:i w:val="0"/>
          <w:color w:val="auto"/>
          <w:sz w:val="24"/>
          <w:szCs w:val="24"/>
        </w:rPr>
        <w:t xml:space="preserve"> - Perturnação devido à var</w:t>
      </w:r>
      <w:r>
        <w:rPr>
          <w:i w:val="0"/>
          <w:color w:val="auto"/>
          <w:sz w:val="24"/>
          <w:szCs w:val="24"/>
        </w:rPr>
        <w:t>iação da corrente no indutor Lout</w:t>
      </w:r>
      <w:bookmarkEnd w:id="141"/>
    </w:p>
    <w:p w14:paraId="319F6482" w14:textId="77777777"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14:paraId="4ADF8B52" w14:textId="77777777" w:rsidR="00A32744" w:rsidRPr="00A32744" w:rsidRDefault="00686E7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14:paraId="7CF09630" w14:textId="77777777" w:rsidR="00A32744" w:rsidRDefault="00686E7E"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14:paraId="34BEA1A1" w14:textId="77777777" w:rsidR="00711CC5" w:rsidRDefault="00686E7E"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14:paraId="104B7070" w14:textId="77777777" w:rsidR="002D478C" w:rsidRDefault="00711CC5" w:rsidP="004E1076">
      <w:pPr>
        <w:pStyle w:val="Heading3"/>
        <w:jc w:val="both"/>
      </w:pPr>
      <w:bookmarkStart w:id="142" w:name="_Ref455942291"/>
      <w:r>
        <w:lastRenderedPageBreak/>
        <w:t>Perturbação da razão cíclica devido à variação de tensão na entrada com conversor</w:t>
      </w:r>
      <w:bookmarkEnd w:id="142"/>
    </w:p>
    <w:p w14:paraId="39252F16" w14:textId="77777777"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AE1B80" w:rsidRPr="00A32744">
        <w:rPr>
          <w:szCs w:val="24"/>
        </w:rPr>
        <w:t xml:space="preserve">Figura </w:t>
      </w:r>
      <w:r w:rsidR="00AE1B80" w:rsidRPr="00AE1B80">
        <w:rPr>
          <w:noProof/>
          <w:szCs w:val="24"/>
        </w:rPr>
        <w:t>3</w:t>
      </w:r>
      <w:r w:rsidR="00AE1B80">
        <w:rPr>
          <w:noProof/>
          <w:szCs w:val="24"/>
        </w:rPr>
        <w:t>.</w:t>
      </w:r>
      <w:r w:rsidR="00AE1B80" w:rsidRPr="00AE1B80">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acordo com </w:t>
      </w:r>
      <w:r w:rsidR="003C10E2">
        <w:rPr>
          <w:lang w:val="en-US"/>
        </w:rPr>
        <w:t>[7]</w:t>
      </w:r>
      <w:r w:rsidRPr="006C3E11">
        <w:rPr>
          <w:lang w:val="en-US"/>
        </w:rPr>
        <w:t>:</w:t>
      </w:r>
    </w:p>
    <w:p w14:paraId="628C33E2" w14:textId="77777777" w:rsidR="00A32744" w:rsidRDefault="00A32744" w:rsidP="008D17D9">
      <w:pPr>
        <w:keepNext/>
        <w:jc w:val="center"/>
      </w:pPr>
      <w:r>
        <w:rPr>
          <w:noProof/>
          <w:lang w:eastAsia="pt-BR"/>
        </w:rPr>
        <w:drawing>
          <wp:inline distT="0" distB="0" distL="0" distR="0" wp14:anchorId="6037E782" wp14:editId="5BB94F46">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8">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14:paraId="37AF5D96" w14:textId="77777777" w:rsidR="00A32744" w:rsidRPr="00A32744" w:rsidRDefault="00A32744" w:rsidP="00A32744">
      <w:pPr>
        <w:pStyle w:val="Caption"/>
        <w:jc w:val="center"/>
        <w:rPr>
          <w:i w:val="0"/>
          <w:color w:val="auto"/>
          <w:sz w:val="24"/>
          <w:szCs w:val="24"/>
        </w:rPr>
      </w:pPr>
      <w:bookmarkStart w:id="143" w:name="_Ref454632680"/>
      <w:bookmarkStart w:id="144"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143"/>
      <w:r w:rsidRPr="00A32744">
        <w:rPr>
          <w:i w:val="0"/>
          <w:color w:val="auto"/>
          <w:sz w:val="24"/>
          <w:szCs w:val="24"/>
        </w:rPr>
        <w:t xml:space="preserve"> - Perturbação devido à variação da tensão de entrada</w:t>
      </w:r>
      <w:bookmarkEnd w:id="144"/>
    </w:p>
    <w:p w14:paraId="5DA62054" w14:textId="77777777"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14:paraId="49331261" w14:textId="77777777" w:rsidR="00A32744" w:rsidRPr="00A32744" w:rsidRDefault="00686E7E"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14:paraId="4754E13D" w14:textId="77777777"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14:paraId="1E51BE60" w14:textId="77777777" w:rsidR="00711CC5" w:rsidRDefault="00F36B89" w:rsidP="004E1076">
      <w:pPr>
        <w:pStyle w:val="Heading3"/>
        <w:jc w:val="both"/>
      </w:pPr>
      <w:bookmarkStart w:id="145" w:name="_Ref455942296"/>
      <w:r>
        <w:lastRenderedPageBreak/>
        <w:t>Modelo de Pequenos Sinais</w:t>
      </w:r>
      <w:bookmarkEnd w:id="145"/>
    </w:p>
    <w:p w14:paraId="41011ADA" w14:textId="77777777"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 xml:space="preserve">e acordo com </w:t>
      </w:r>
      <w:r w:rsidR="003C10E2">
        <w:rPr>
          <w:rFonts w:eastAsiaTheme="minorEastAsia"/>
        </w:rPr>
        <w:t>[5]</w:t>
      </w:r>
      <w:r>
        <w:rPr>
          <w:rFonts w:eastAsiaTheme="minorEastAsia"/>
        </w:rPr>
        <w:t>,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C529D7" w:rsidRPr="00C529D7">
        <w:rPr>
          <w:rFonts w:eastAsiaTheme="minorEastAsia"/>
        </w:rPr>
        <w:fldChar w:fldCharType="end"/>
      </w:r>
    </w:p>
    <w:p w14:paraId="626FFCF4" w14:textId="77777777" w:rsidR="00C529D7" w:rsidRDefault="00C529D7" w:rsidP="00C529D7">
      <w:pPr>
        <w:keepNext/>
        <w:spacing w:before="240"/>
        <w:jc w:val="center"/>
      </w:pPr>
      <w:r>
        <w:rPr>
          <w:noProof/>
          <w:lang w:eastAsia="pt-BR"/>
        </w:rPr>
        <w:drawing>
          <wp:inline distT="0" distB="0" distL="0" distR="0" wp14:anchorId="6F232398" wp14:editId="32195F07">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14:paraId="7D47FBB9" w14:textId="77777777" w:rsidR="00C529D7" w:rsidRPr="007465B3" w:rsidRDefault="00C529D7" w:rsidP="007465B3">
      <w:pPr>
        <w:pStyle w:val="Caption"/>
        <w:jc w:val="center"/>
        <w:rPr>
          <w:i w:val="0"/>
          <w:color w:val="auto"/>
          <w:sz w:val="24"/>
          <w:szCs w:val="24"/>
        </w:rPr>
      </w:pPr>
      <w:bookmarkStart w:id="146" w:name="_Ref454632890"/>
      <w:bookmarkStart w:id="147" w:name="_Ref455941232"/>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bookmarkEnd w:id="146"/>
      <w:r w:rsidRPr="00C529D7">
        <w:rPr>
          <w:i w:val="0"/>
          <w:color w:val="auto"/>
          <w:sz w:val="24"/>
          <w:szCs w:val="24"/>
        </w:rPr>
        <w:t xml:space="preserve"> - Modelo de Pequenos Sinais do Conversor em Ponte Completa com ZVS e controle por desvio de fase</w:t>
      </w:r>
      <w:bookmarkEnd w:id="147"/>
    </w:p>
    <w:p w14:paraId="4D90D54D" w14:textId="77777777"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00C529D7" w:rsidRPr="00C529D7">
        <w:fldChar w:fldCharType="end"/>
      </w:r>
      <w:r>
        <w:t xml:space="preserve">. Para isso, é necessário definir qual o controle será utilizado. Seguindo a idéia de </w:t>
      </w:r>
      <w:r w:rsidR="003C10E2">
        <w:t>[4]</w:t>
      </w:r>
      <w:r>
        <w:t>,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AE1B80" w:rsidRPr="008D17D9">
        <w:rPr>
          <w:szCs w:val="24"/>
        </w:rPr>
        <w:t xml:space="preserve">Figura </w:t>
      </w:r>
      <w:r w:rsidR="00AE1B80" w:rsidRPr="00AE1B80">
        <w:rPr>
          <w:noProof/>
          <w:szCs w:val="24"/>
        </w:rPr>
        <w:t>3</w:t>
      </w:r>
      <w:r w:rsidR="00AE1B80">
        <w:rPr>
          <w:noProof/>
          <w:szCs w:val="24"/>
        </w:rPr>
        <w:t>.</w:t>
      </w:r>
      <w:r w:rsidR="00AE1B80" w:rsidRPr="00AE1B80">
        <w:rPr>
          <w:noProof/>
          <w:szCs w:val="24"/>
        </w:rPr>
        <w:t>8</w:t>
      </w:r>
      <w:r w:rsidR="001E12E2" w:rsidRPr="001E12E2">
        <w:fldChar w:fldCharType="end"/>
      </w:r>
      <w:r w:rsidR="001E12E2" w:rsidRPr="001E12E2">
        <w:t>.</w:t>
      </w:r>
    </w:p>
    <w:p w14:paraId="4853D6CB" w14:textId="77777777" w:rsidR="00AC5AAE" w:rsidRDefault="00686E7E"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14:paraId="53641232" w14:textId="77777777" w:rsidR="008D17D9" w:rsidRDefault="003C58FA" w:rsidP="008D17D9">
      <w:pPr>
        <w:keepNext/>
        <w:jc w:val="both"/>
      </w:pPr>
      <w:r>
        <w:rPr>
          <w:noProof/>
          <w:lang w:eastAsia="pt-BR"/>
        </w:rPr>
        <w:drawing>
          <wp:inline distT="0" distB="0" distL="0" distR="0" wp14:anchorId="125F5D19" wp14:editId="6F833B7B">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411AE9F2" w14:textId="77777777" w:rsidR="008D17D9" w:rsidRDefault="008D17D9" w:rsidP="008D17D9">
      <w:pPr>
        <w:pStyle w:val="Caption"/>
        <w:jc w:val="center"/>
        <w:rPr>
          <w:i w:val="0"/>
          <w:color w:val="auto"/>
          <w:sz w:val="24"/>
          <w:szCs w:val="24"/>
        </w:rPr>
      </w:pPr>
      <w:bookmarkStart w:id="148" w:name="_Ref454633272"/>
      <w:bookmarkStart w:id="149" w:name="_Ref455941239"/>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8</w:t>
      </w:r>
      <w:r w:rsidR="008459B3">
        <w:rPr>
          <w:i w:val="0"/>
          <w:color w:val="auto"/>
          <w:sz w:val="24"/>
          <w:szCs w:val="24"/>
        </w:rPr>
        <w:fldChar w:fldCharType="end"/>
      </w:r>
      <w:bookmarkEnd w:id="148"/>
      <w:r w:rsidRPr="008D17D9">
        <w:rPr>
          <w:i w:val="0"/>
          <w:color w:val="auto"/>
          <w:sz w:val="24"/>
          <w:szCs w:val="24"/>
        </w:rPr>
        <w:t xml:space="preserve"> - Diagrama em blocos do controle</w:t>
      </w:r>
      <w:bookmarkEnd w:id="149"/>
    </w:p>
    <w:p w14:paraId="408DC454" w14:textId="77777777" w:rsidR="00AC5AAE" w:rsidRPr="001E12E2" w:rsidRDefault="00AC5AAE" w:rsidP="00AC5AAE">
      <w:pPr>
        <w:rPr>
          <w:rFonts w:eastAsiaTheme="minorEastAsia"/>
        </w:rPr>
      </w:pPr>
    </w:p>
    <w:p w14:paraId="19B19512" w14:textId="77777777" w:rsidR="001E12E2" w:rsidRPr="001E12E2" w:rsidRDefault="001E12E2" w:rsidP="001E12E2">
      <w:pPr>
        <w:rPr>
          <w:rFonts w:eastAsiaTheme="minorEastAsia"/>
        </w:rPr>
      </w:pPr>
    </w:p>
    <w:p w14:paraId="4CB0A31D" w14:textId="77777777"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14:paraId="2F6E65A1" w14:textId="77777777"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w:t>
      </w:r>
      <w:r w:rsidR="003C10E2">
        <w:rPr>
          <w:rFonts w:eastAsiaTheme="minorEastAsia"/>
        </w:rPr>
        <w:t>[4]</w:t>
      </w:r>
      <w:r>
        <w:rPr>
          <w:rFonts w:eastAsiaTheme="minorEastAsia"/>
        </w:rPr>
        <w:t xml:space="preserve">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14:paraId="393DA004" w14:textId="77777777" w:rsidR="00F36B89" w:rsidRDefault="00686E7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14:paraId="0C307AB8" w14:textId="77777777"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14:paraId="3AE0A056" w14:textId="77777777"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14:paraId="5673E59F" w14:textId="77777777" w:rsidR="00F36B89" w:rsidRPr="00137FB6" w:rsidRDefault="00686E7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14:paraId="373CF18F" w14:textId="77777777"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14:paraId="380BCAE6" w14:textId="77777777" w:rsidR="00F36B89" w:rsidRPr="003F3DCF" w:rsidRDefault="00686E7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14:paraId="3773AC20" w14:textId="77777777" w:rsidR="00F36B89" w:rsidRPr="001004BA" w:rsidRDefault="00686E7E"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14:paraId="6B9F27E8" w14:textId="77777777" w:rsidR="00F36B89" w:rsidRDefault="00F36B89" w:rsidP="004E1076">
      <w:pPr>
        <w:pStyle w:val="Heading2"/>
        <w:jc w:val="both"/>
      </w:pPr>
      <w:bookmarkStart w:id="150" w:name="_Ref455942301"/>
      <w:r>
        <w:t>Conclusão</w:t>
      </w:r>
      <w:bookmarkEnd w:id="150"/>
    </w:p>
    <w:p w14:paraId="53CAD8C8" w14:textId="77777777"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14:paraId="27EB40E8" w14:textId="77777777"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00AE1B80" w:rsidRPr="00C529D7">
        <w:rPr>
          <w:szCs w:val="24"/>
        </w:rPr>
        <w:t xml:space="preserve">Figura </w:t>
      </w:r>
      <w:r w:rsidR="00AE1B80" w:rsidRPr="00AE1B80">
        <w:rPr>
          <w:noProof/>
          <w:szCs w:val="24"/>
        </w:rPr>
        <w:t>3</w:t>
      </w:r>
      <w:r w:rsidR="00AE1B80">
        <w:rPr>
          <w:noProof/>
          <w:szCs w:val="24"/>
        </w:rPr>
        <w:t>.</w:t>
      </w:r>
      <w:r w:rsidR="00AE1B80" w:rsidRPr="00AE1B80">
        <w:rPr>
          <w:noProof/>
          <w:szCs w:val="24"/>
        </w:rPr>
        <w:t>7</w:t>
      </w:r>
      <w:r w:rsidRPr="007465B3">
        <w:fldChar w:fldCharType="end"/>
      </w:r>
      <w:r>
        <w:t>, pois outros parâmetros do circuito podem ser explorados no controle</w:t>
      </w:r>
    </w:p>
    <w:p w14:paraId="0725CC5E" w14:textId="77777777" w:rsidR="003342ED" w:rsidRDefault="0050714C" w:rsidP="004E1076">
      <w:pPr>
        <w:pStyle w:val="Heading1"/>
        <w:jc w:val="both"/>
      </w:pPr>
      <w:r>
        <w:lastRenderedPageBreak/>
        <w:br/>
      </w:r>
      <w:bookmarkStart w:id="151" w:name="_Ref455942305"/>
      <w:r>
        <w:t>Projeto do Conversor</w:t>
      </w:r>
      <w:bookmarkEnd w:id="151"/>
    </w:p>
    <w:p w14:paraId="501DDB95" w14:textId="77777777" w:rsidR="00C510A4" w:rsidRDefault="00C510A4" w:rsidP="004E1076">
      <w:pPr>
        <w:pStyle w:val="Heading2"/>
        <w:jc w:val="both"/>
      </w:pPr>
      <w:bookmarkStart w:id="152" w:name="_Ref455942309"/>
      <w:r>
        <w:t>Especificações</w:t>
      </w:r>
      <w:bookmarkEnd w:id="152"/>
    </w:p>
    <w:p w14:paraId="247DCE21" w14:textId="77777777"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14:paraId="09598A27" w14:textId="77777777"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rsidR="003C10E2">
        <w:t>[3]</w:t>
      </w:r>
      <w:r>
        <w:t xml:space="preserve">,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14:paraId="4B15BC8E" w14:textId="77777777"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BEF6AE1" w14:textId="77777777"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AE1B80" w:rsidRPr="00603818">
        <w:rPr>
          <w:szCs w:val="24"/>
        </w:rPr>
        <w:t xml:space="preserve">Figura </w:t>
      </w:r>
      <w:r w:rsidR="00AE1B80" w:rsidRPr="00AE1B80">
        <w:rPr>
          <w:noProof/>
          <w:szCs w:val="24"/>
        </w:rPr>
        <w:t>4</w:t>
      </w:r>
      <w:r w:rsidR="00AE1B80">
        <w:rPr>
          <w:noProof/>
          <w:szCs w:val="24"/>
        </w:rPr>
        <w:t>.</w:t>
      </w:r>
      <w:r w:rsidR="00AE1B80" w:rsidRPr="00AE1B80">
        <w:rPr>
          <w:noProof/>
          <w:szCs w:val="24"/>
        </w:rPr>
        <w:t>1</w:t>
      </w:r>
      <w:r w:rsidR="00603818" w:rsidRPr="00603818">
        <w:fldChar w:fldCharType="end"/>
      </w:r>
      <w:r>
        <w:t>.</w:t>
      </w:r>
      <w:r w:rsidR="00ED38FC">
        <w:t xml:space="preserve"> Esse conversor boost fornece uma tensão DC de 400V com um ripple simétrico de 10V.</w:t>
      </w:r>
    </w:p>
    <w:p w14:paraId="4AE404AB" w14:textId="77777777" w:rsidR="00603818" w:rsidRDefault="00603818" w:rsidP="00603818">
      <w:pPr>
        <w:keepNext/>
        <w:jc w:val="center"/>
      </w:pPr>
      <w:r>
        <w:rPr>
          <w:noProof/>
          <w:lang w:eastAsia="pt-BR"/>
        </w:rPr>
        <w:drawing>
          <wp:inline distT="0" distB="0" distL="0" distR="0" wp14:anchorId="188DCEC1" wp14:editId="1341795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30">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2893E02D" w14:textId="77777777" w:rsidR="00603818" w:rsidRPr="00603818" w:rsidRDefault="00603818" w:rsidP="00603818">
      <w:pPr>
        <w:pStyle w:val="Caption"/>
        <w:jc w:val="center"/>
        <w:rPr>
          <w:i w:val="0"/>
          <w:color w:val="auto"/>
          <w:sz w:val="24"/>
          <w:szCs w:val="24"/>
        </w:rPr>
      </w:pPr>
      <w:bookmarkStart w:id="153" w:name="_Ref454725208"/>
      <w:bookmarkStart w:id="154" w:name="_Ref455941244"/>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153"/>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bookmarkEnd w:id="154"/>
    </w:p>
    <w:p w14:paraId="4C0BDFD6" w14:textId="77777777" w:rsidR="00B20C86" w:rsidRDefault="00B20C86">
      <w:pPr>
        <w:spacing w:line="259" w:lineRule="auto"/>
      </w:pPr>
      <w:r>
        <w:br w:type="page"/>
      </w:r>
    </w:p>
    <w:p w14:paraId="7E96E523" w14:textId="77777777"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7DE16C18" w14:textId="77777777"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w:t>
      </w:r>
      <w:r w:rsidR="003C10E2">
        <w:t>[3]</w:t>
      </w:r>
      <w:r>
        <w:t xml:space="preserve">, são dadas duas possíveis tensões nominais de saída, 24VDC e 48VDC. Foi escolhido 48VDC por ser um valor mais utilizado. Assim, de acordo com </w:t>
      </w:r>
      <w:r w:rsidR="003C10E2">
        <w:t>[3]</w:t>
      </w:r>
      <w:r>
        <w:t>, é necessário que o conversor em ponte completa com ZVS tenha uma faixa de ajuste entre 48VDC e 59VDC</w:t>
      </w:r>
    </w:p>
    <w:p w14:paraId="4BFCC2A3" w14:textId="77777777" w:rsidR="00ED38FC" w:rsidRDefault="00ED38FC" w:rsidP="00ED38FC">
      <w:pPr>
        <w:pStyle w:val="ListParagraph"/>
        <w:numPr>
          <w:ilvl w:val="0"/>
          <w:numId w:val="16"/>
        </w:numPr>
        <w:jc w:val="both"/>
      </w:pPr>
      <w:r>
        <w:t>Corrente Nominal de Saída</w:t>
      </w:r>
    </w:p>
    <w:p w14:paraId="3AC3D30A" w14:textId="77777777"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14:paraId="0583E8B9" w14:textId="77777777"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3083BCA0" w14:textId="77777777"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14:paraId="48E8218A" w14:textId="77777777"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14:paraId="0C5B75B1" w14:textId="77777777" w:rsidR="00460E31" w:rsidRDefault="00460E31" w:rsidP="00460E31">
      <w:pPr>
        <w:pStyle w:val="ListParagraph"/>
        <w:numPr>
          <w:ilvl w:val="0"/>
          <w:numId w:val="16"/>
        </w:numPr>
        <w:jc w:val="both"/>
      </w:pPr>
      <w:r>
        <w:t>Ripple de saída</w:t>
      </w:r>
    </w:p>
    <w:p w14:paraId="2BBEB083" w14:textId="77777777" w:rsidR="00460E31" w:rsidRDefault="00460E31" w:rsidP="00460E31">
      <w:pPr>
        <w:ind w:firstLine="709"/>
        <w:jc w:val="both"/>
      </w:pPr>
      <w:r>
        <w:t xml:space="preserve">De acordo com a norma 542 na ANATEL </w:t>
      </w:r>
      <w:r w:rsidR="003C10E2">
        <w:t>[3]</w:t>
      </w:r>
      <w:r>
        <w:t>, o ripple na saída de uma unidade retificadora não pode ultrapassar 200mV pico a pico, assim esse será o ripple máximo adotado no projeto do conversor em estudo.</w:t>
      </w:r>
    </w:p>
    <w:p w14:paraId="4D8667AF" w14:textId="77777777"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14:paraId="3844731A" w14:textId="77777777" w:rsidR="00460E31" w:rsidRDefault="00460E31" w:rsidP="00460E31">
      <w:pPr>
        <w:ind w:firstLine="708"/>
        <w:jc w:val="both"/>
      </w:pPr>
      <w:r>
        <w:t xml:space="preserve">De acordo com a norma </w:t>
      </w:r>
      <w:r w:rsidR="003C10E2">
        <w:t>[3]</w:t>
      </w:r>
      <w:r>
        <w:t xml:space="preserve">,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14:paraId="35006DB5" w14:textId="77777777"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14:paraId="287D2098" w14:textId="77777777" w:rsidTr="00985A0A">
        <w:trPr>
          <w:jc w:val="center"/>
        </w:trPr>
        <w:tc>
          <w:tcPr>
            <w:tcW w:w="3823" w:type="dxa"/>
            <w:vAlign w:val="center"/>
          </w:tcPr>
          <w:p w14:paraId="6C7D9A9C" w14:textId="77777777" w:rsidR="00EC2A9B" w:rsidRPr="00EC2A9B" w:rsidRDefault="00EC2A9B" w:rsidP="00EC2A9B">
            <w:pPr>
              <w:jc w:val="center"/>
              <w:rPr>
                <w:b/>
              </w:rPr>
            </w:pPr>
            <w:r w:rsidRPr="00EC2A9B">
              <w:rPr>
                <w:b/>
              </w:rPr>
              <w:t>Parâmetro</w:t>
            </w:r>
          </w:p>
        </w:tc>
        <w:tc>
          <w:tcPr>
            <w:tcW w:w="2475" w:type="dxa"/>
            <w:vAlign w:val="center"/>
          </w:tcPr>
          <w:p w14:paraId="29A1350E" w14:textId="77777777" w:rsidR="00EC2A9B" w:rsidRPr="00EC2A9B" w:rsidRDefault="00EC2A9B" w:rsidP="00EC2A9B">
            <w:pPr>
              <w:jc w:val="center"/>
              <w:rPr>
                <w:b/>
              </w:rPr>
            </w:pPr>
            <w:r w:rsidRPr="00EC2A9B">
              <w:rPr>
                <w:b/>
              </w:rPr>
              <w:t>Valor</w:t>
            </w:r>
          </w:p>
        </w:tc>
      </w:tr>
      <w:tr w:rsidR="00C510A4" w14:paraId="069E92EB" w14:textId="77777777" w:rsidTr="00985A0A">
        <w:trPr>
          <w:jc w:val="center"/>
        </w:trPr>
        <w:tc>
          <w:tcPr>
            <w:tcW w:w="3823" w:type="dxa"/>
            <w:vAlign w:val="center"/>
          </w:tcPr>
          <w:p w14:paraId="63583E22" w14:textId="77777777"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14:paraId="4B54932A" w14:textId="77777777" w:rsidR="00C510A4" w:rsidRDefault="00D66B99" w:rsidP="00EC2A9B">
            <w:r>
              <w:t xml:space="preserve">400VDC </w:t>
            </w:r>
            <w:r w:rsidR="00C510A4">
              <w:rPr>
                <w:rFonts w:cs="Times New Roman"/>
              </w:rPr>
              <w:t>±</w:t>
            </w:r>
            <w:r>
              <w:t>10</w:t>
            </w:r>
            <w:r w:rsidR="00C510A4">
              <w:t>V</w:t>
            </w:r>
          </w:p>
        </w:tc>
      </w:tr>
      <w:tr w:rsidR="00C510A4" w14:paraId="2575028B" w14:textId="77777777" w:rsidTr="00985A0A">
        <w:trPr>
          <w:jc w:val="center"/>
        </w:trPr>
        <w:tc>
          <w:tcPr>
            <w:tcW w:w="3823" w:type="dxa"/>
            <w:vAlign w:val="center"/>
          </w:tcPr>
          <w:p w14:paraId="0C7700FD" w14:textId="77777777"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14:paraId="4C6DA58D" w14:textId="77777777" w:rsidR="00C510A4" w:rsidRDefault="00C510A4" w:rsidP="00EC2A9B">
            <w:r>
              <w:t>48VDC ~ 59VDC</w:t>
            </w:r>
          </w:p>
        </w:tc>
      </w:tr>
      <w:tr w:rsidR="00C510A4" w14:paraId="188054BF" w14:textId="77777777" w:rsidTr="00985A0A">
        <w:trPr>
          <w:jc w:val="center"/>
        </w:trPr>
        <w:tc>
          <w:tcPr>
            <w:tcW w:w="3823" w:type="dxa"/>
            <w:vAlign w:val="center"/>
          </w:tcPr>
          <w:p w14:paraId="14EF4CB1" w14:textId="77777777"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14:paraId="3B5DCCA3" w14:textId="77777777" w:rsidR="00C510A4" w:rsidRDefault="00C510A4" w:rsidP="00EC2A9B">
            <w:r>
              <w:t>10</w:t>
            </w:r>
            <w:r w:rsidR="00D66B99">
              <w:t>A</w:t>
            </w:r>
          </w:p>
        </w:tc>
      </w:tr>
      <w:tr w:rsidR="00C510A4" w14:paraId="74AC4424" w14:textId="77777777" w:rsidTr="00985A0A">
        <w:trPr>
          <w:jc w:val="center"/>
        </w:trPr>
        <w:tc>
          <w:tcPr>
            <w:tcW w:w="3823" w:type="dxa"/>
            <w:vAlign w:val="center"/>
          </w:tcPr>
          <w:p w14:paraId="0E3FDA76" w14:textId="77777777"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14:paraId="42ACA7C0" w14:textId="77777777" w:rsidR="00C510A4" w:rsidRDefault="00C510A4" w:rsidP="00EC2A9B">
            <w:r>
              <w:t>100kHz</w:t>
            </w:r>
          </w:p>
        </w:tc>
      </w:tr>
      <w:tr w:rsidR="00C510A4" w14:paraId="2AA2B71D" w14:textId="77777777" w:rsidTr="00985A0A">
        <w:trPr>
          <w:jc w:val="center"/>
        </w:trPr>
        <w:tc>
          <w:tcPr>
            <w:tcW w:w="3823" w:type="dxa"/>
            <w:vAlign w:val="center"/>
          </w:tcPr>
          <w:p w14:paraId="0FBF1FA7" w14:textId="77777777" w:rsidR="00C510A4" w:rsidRDefault="00C510A4" w:rsidP="00EC2A9B">
            <w:r>
              <w:t>Ripple de saída</w:t>
            </w:r>
          </w:p>
        </w:tc>
        <w:tc>
          <w:tcPr>
            <w:tcW w:w="2475" w:type="dxa"/>
            <w:vAlign w:val="center"/>
          </w:tcPr>
          <w:p w14:paraId="322E05D6" w14:textId="77777777" w:rsidR="00C510A4" w:rsidRDefault="00D66B99" w:rsidP="00EC2A9B">
            <w:r>
              <w:t>200m</w:t>
            </w:r>
            <w:r w:rsidR="00C510A4">
              <w:t>V</w:t>
            </w:r>
          </w:p>
        </w:tc>
      </w:tr>
      <w:tr w:rsidR="00C510A4" w14:paraId="48BB73B5" w14:textId="77777777" w:rsidTr="00985A0A">
        <w:trPr>
          <w:jc w:val="center"/>
        </w:trPr>
        <w:tc>
          <w:tcPr>
            <w:tcW w:w="3823" w:type="dxa"/>
            <w:vAlign w:val="center"/>
          </w:tcPr>
          <w:p w14:paraId="3F579B3E" w14:textId="77777777" w:rsidR="00C510A4" w:rsidRDefault="00460E31" w:rsidP="00EC2A9B">
            <w:r>
              <w:t>Eficiência</w:t>
            </w:r>
            <w:r w:rsidR="00671628">
              <w:t xml:space="preserve"> </w:t>
            </w:r>
            <m:oMath>
              <m:r>
                <w:rPr>
                  <w:rFonts w:ascii="Cambria Math" w:hAnsi="Cambria Math"/>
                </w:rPr>
                <m:t>(η)</m:t>
              </m:r>
            </m:oMath>
          </w:p>
        </w:tc>
        <w:tc>
          <w:tcPr>
            <w:tcW w:w="2475" w:type="dxa"/>
            <w:vAlign w:val="center"/>
          </w:tcPr>
          <w:p w14:paraId="1EEB6CD9" w14:textId="77777777" w:rsidR="00C510A4" w:rsidRDefault="00C510A4" w:rsidP="00EC2A9B">
            <w:pPr>
              <w:keepNext/>
            </w:pPr>
            <w:r>
              <w:t>9</w:t>
            </w:r>
            <w:r w:rsidR="00460E31">
              <w:t>5</w:t>
            </w:r>
            <w:r>
              <w:t>%</w:t>
            </w:r>
          </w:p>
        </w:tc>
      </w:tr>
    </w:tbl>
    <w:p w14:paraId="5A52CD68" w14:textId="77777777" w:rsidR="00460E31" w:rsidRDefault="00460E31" w:rsidP="00460E31">
      <w:pPr>
        <w:pStyle w:val="Caption"/>
        <w:jc w:val="center"/>
        <w:rPr>
          <w:i w:val="0"/>
          <w:color w:val="auto"/>
          <w:sz w:val="24"/>
          <w:szCs w:val="24"/>
        </w:rPr>
      </w:pPr>
      <w:bookmarkStart w:id="155" w:name="_Ref454724593"/>
      <w:bookmarkStart w:id="156" w:name="_Ref455941506"/>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1</w:t>
      </w:r>
      <w:r w:rsidR="006D65BA">
        <w:rPr>
          <w:i w:val="0"/>
          <w:color w:val="auto"/>
          <w:sz w:val="24"/>
          <w:szCs w:val="24"/>
        </w:rPr>
        <w:fldChar w:fldCharType="end"/>
      </w:r>
      <w:bookmarkEnd w:id="155"/>
      <w:r w:rsidRPr="00460E31">
        <w:rPr>
          <w:i w:val="0"/>
          <w:color w:val="auto"/>
          <w:sz w:val="24"/>
          <w:szCs w:val="24"/>
        </w:rPr>
        <w:t xml:space="preserve"> - Resumo das especificações do projeto</w:t>
      </w:r>
      <w:bookmarkEnd w:id="156"/>
    </w:p>
    <w:p w14:paraId="359EE2C7" w14:textId="77777777" w:rsidR="00B20C86" w:rsidRPr="00B20C86" w:rsidRDefault="00B20C86" w:rsidP="00B20C86"/>
    <w:p w14:paraId="2B6EB786" w14:textId="77777777" w:rsidR="003342ED" w:rsidRDefault="00C510A4" w:rsidP="004E1076">
      <w:pPr>
        <w:pStyle w:val="Heading2"/>
        <w:jc w:val="both"/>
      </w:pPr>
      <w:bookmarkStart w:id="157" w:name="_Ref455942312"/>
      <w:r>
        <w:t>Cálculo do valor dos componentes</w:t>
      </w:r>
      <w:bookmarkEnd w:id="157"/>
    </w:p>
    <w:p w14:paraId="5183513E" w14:textId="77777777"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00AE1B80" w:rsidRPr="00460E31">
        <w:rPr>
          <w:szCs w:val="24"/>
        </w:rPr>
        <w:t xml:space="preserve">Tabela </w:t>
      </w:r>
      <w:r w:rsidR="00AE1B80" w:rsidRPr="00AE1B80">
        <w:rPr>
          <w:noProof/>
          <w:szCs w:val="24"/>
        </w:rPr>
        <w:t>4</w:t>
      </w:r>
      <w:r w:rsidR="00AE1B80">
        <w:rPr>
          <w:noProof/>
          <w:szCs w:val="24"/>
        </w:rPr>
        <w:t>.</w:t>
      </w:r>
      <w:r w:rsidR="00AE1B80" w:rsidRPr="00AE1B80">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14:paraId="35D08EE4" w14:textId="77777777" w:rsidR="00C510A4" w:rsidRDefault="00C510A4" w:rsidP="004E1076">
      <w:pPr>
        <w:pStyle w:val="Heading3"/>
        <w:jc w:val="both"/>
      </w:pPr>
      <w:bookmarkStart w:id="158" w:name="_Ref455942318"/>
      <w:r>
        <w:t>Cálculo da relação de espiras (</w:t>
      </w:r>
      <m:oMath>
        <m:r>
          <m:rPr>
            <m:sty m:val="bi"/>
          </m:rPr>
          <w:rPr>
            <w:rFonts w:ascii="Cambria Math" w:hAnsi="Cambria Math"/>
          </w:rPr>
          <m:t>n</m:t>
        </m:r>
      </m:oMath>
      <w:r>
        <w:t>)</w:t>
      </w:r>
      <w:bookmarkEnd w:id="158"/>
    </w:p>
    <w:p w14:paraId="1D0692BA" w14:textId="77777777"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AE1B80">
        <w:t xml:space="preserve">2.4.1 - </w:t>
      </w:r>
      <w:r w:rsidR="00671628">
        <w:fldChar w:fldCharType="end"/>
      </w:r>
      <w:r w:rsidR="00671628">
        <w:t xml:space="preserve"> </w:t>
      </w:r>
      <w:r>
        <w:t>:</w:t>
      </w:r>
    </w:p>
    <w:p w14:paraId="2037B181" w14:textId="77777777"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14:paraId="13A163BA" w14:textId="77777777"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w:t>
      </w:r>
      <w:r w:rsidR="003C10E2">
        <w:rPr>
          <w:rFonts w:eastAsiaTheme="minorEastAsia"/>
        </w:rPr>
        <w:t>[5]</w:t>
      </w:r>
      <w:r>
        <w:rPr>
          <w:rFonts w:eastAsiaTheme="minorEastAsia"/>
        </w:rPr>
        <w:t>.</w:t>
      </w:r>
    </w:p>
    <w:p w14:paraId="317BA373" w14:textId="77777777"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14:paraId="6F3A3430" w14:textId="77777777"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14:paraId="26F1053B" w14:textId="77777777" w:rsidR="002D16F8" w:rsidRPr="00F6525F" w:rsidRDefault="002D16F8" w:rsidP="004E1076">
      <w:pPr>
        <w:ind w:firstLine="708"/>
        <w:jc w:val="both"/>
        <w:rPr>
          <w:rFonts w:eastAsiaTheme="minorEastAsia"/>
        </w:rPr>
      </w:pPr>
    </w:p>
    <w:p w14:paraId="07628293" w14:textId="77777777" w:rsidR="00C510A4" w:rsidRDefault="00C510A4" w:rsidP="004E1076">
      <w:pPr>
        <w:ind w:left="708"/>
        <w:jc w:val="both"/>
      </w:pPr>
      <w:r>
        <w:lastRenderedPageBreak/>
        <w:t>Assim:</w:t>
      </w:r>
    </w:p>
    <w:p w14:paraId="69380895" w14:textId="77777777"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14:paraId="25AE2B66" w14:textId="77777777"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14:paraId="25C3B7C8" w14:textId="77777777" w:rsidR="00C510A4" w:rsidRPr="00C510A4" w:rsidRDefault="00C510A4" w:rsidP="004E1076">
      <w:pPr>
        <w:pStyle w:val="Heading3"/>
        <w:jc w:val="both"/>
      </w:pPr>
      <w:bookmarkStart w:id="159" w:name="_Ref455942322"/>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bookmarkEnd w:id="159"/>
    </w:p>
    <w:p w14:paraId="606E3152" w14:textId="77777777"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14:paraId="7E67036E" w14:textId="77777777" w:rsidR="00C510A4" w:rsidRPr="00AF5461" w:rsidRDefault="00686E7E"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14:paraId="50FBA1B3" w14:textId="77777777"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14:paraId="60772AEA" w14:textId="77777777" w:rsidR="00AF5461" w:rsidRPr="00AF5461" w:rsidRDefault="00686E7E"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14:paraId="56B63982" w14:textId="77777777" w:rsidR="00C510A4" w:rsidRPr="00F6525F" w:rsidRDefault="00686E7E"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14:paraId="27C91CA6" w14:textId="77777777"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14:paraId="695CDFC6" w14:textId="77777777" w:rsidR="00735C4A" w:rsidRDefault="00735C4A" w:rsidP="004E1076">
      <w:pPr>
        <w:pStyle w:val="Heading3"/>
        <w:jc w:val="both"/>
        <w:rPr>
          <w:rFonts w:eastAsiaTheme="minorEastAsia"/>
        </w:rPr>
      </w:pPr>
      <w:bookmarkStart w:id="160" w:name="_Ref455942333"/>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bookmarkEnd w:id="160"/>
    </w:p>
    <w:p w14:paraId="2B01961C" w14:textId="77777777"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14:paraId="76E86837" w14:textId="77777777" w:rsidR="00735C4A" w:rsidRPr="00CF5C4E" w:rsidRDefault="00686E7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14:paraId="4CF30116" w14:textId="77777777"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14:paraId="217D939E" w14:textId="77777777" w:rsidR="00CF5C4E" w:rsidRPr="00AF5461" w:rsidRDefault="00686E7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14:paraId="6994DA14" w14:textId="77777777" w:rsidR="00AF5461" w:rsidRPr="00C528DA" w:rsidRDefault="00686E7E"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14:paraId="0E7F2EA0" w14:textId="77777777" w:rsidR="00735C4A" w:rsidRPr="00CF33D3" w:rsidRDefault="00686E7E"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14:paraId="402C5F2E" w14:textId="77777777" w:rsidR="00735C4A" w:rsidRDefault="00735C4A" w:rsidP="004E1076">
      <w:pPr>
        <w:pStyle w:val="Heading3"/>
        <w:jc w:val="both"/>
        <w:rPr>
          <w:rFonts w:eastAsiaTheme="minorEastAsia"/>
        </w:rPr>
      </w:pPr>
      <w:bookmarkStart w:id="161" w:name="_Ref455942337"/>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bookmarkEnd w:id="161"/>
    </w:p>
    <w:p w14:paraId="014C4440" w14:textId="77777777"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14:paraId="65E30B3D" w14:textId="77777777" w:rsidR="00735C4A" w:rsidRPr="00CF5C4E" w:rsidRDefault="00686E7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14:paraId="523301A5" w14:textId="77777777" w:rsidR="00CF5C4E" w:rsidRPr="00C528DA" w:rsidRDefault="00686E7E"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14:paraId="09D2FE1F" w14:textId="77777777" w:rsidR="001730F6" w:rsidRPr="001730F6" w:rsidRDefault="00686E7E"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14:paraId="7E6BA34E" w14:textId="77777777" w:rsidR="0040455D" w:rsidRPr="00784AB4" w:rsidRDefault="00784AB4" w:rsidP="004E1076">
      <w:pPr>
        <w:pStyle w:val="Heading2"/>
        <w:jc w:val="both"/>
        <w:rPr>
          <w:rFonts w:eastAsiaTheme="minorEastAsia"/>
          <w:szCs w:val="24"/>
        </w:rPr>
      </w:pPr>
      <w:bookmarkStart w:id="162" w:name="_Ref455942343"/>
      <w:r>
        <w:t>Projeto do Controlador Digital</w:t>
      </w:r>
      <w:bookmarkEnd w:id="162"/>
    </w:p>
    <w:p w14:paraId="0264E272" w14:textId="77777777"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14:paraId="734FF3AC" w14:textId="77777777"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3C10E2">
        <w:t>[8]</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AE1B80" w:rsidRPr="00AE1B80">
        <w:rPr>
          <w:szCs w:val="24"/>
        </w:rPr>
        <w:t xml:space="preserve">Figura </w:t>
      </w:r>
      <w:r w:rsidR="00AE1B80" w:rsidRPr="00AE1B80">
        <w:rPr>
          <w:noProof/>
          <w:szCs w:val="24"/>
        </w:rPr>
        <w:t>4.2</w:t>
      </w:r>
      <w:r w:rsidR="009555E0" w:rsidRPr="009555E0">
        <w:fldChar w:fldCharType="end"/>
      </w:r>
      <w:r w:rsidR="009555E0">
        <w:t xml:space="preserve">. </w:t>
      </w:r>
    </w:p>
    <w:p w14:paraId="5D43F988" w14:textId="77777777"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14:paraId="13C8C47B" w14:textId="77777777"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E5068E" w:rsidRPr="00E5068E">
        <w:fldChar w:fldCharType="end"/>
      </w:r>
      <w:r w:rsidR="00E5068E">
        <w:t>.</w:t>
      </w:r>
    </w:p>
    <w:p w14:paraId="18264FA5" w14:textId="77777777"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14:paraId="10CA1FD2" w14:textId="77777777" w:rsidR="00923D08" w:rsidRDefault="00923D08" w:rsidP="0084061B">
      <w:pPr>
        <w:ind w:firstLine="708"/>
        <w:jc w:val="both"/>
      </w:pPr>
    </w:p>
    <w:p w14:paraId="35337B94" w14:textId="77777777" w:rsidR="00EF1F1A" w:rsidRDefault="003C58FA" w:rsidP="0084061B">
      <w:pPr>
        <w:keepNext/>
        <w:jc w:val="both"/>
      </w:pPr>
      <w:r>
        <w:rPr>
          <w:noProof/>
          <w:lang w:eastAsia="pt-BR"/>
        </w:rPr>
        <w:drawing>
          <wp:inline distT="0" distB="0" distL="0" distR="0" wp14:anchorId="51D8AD0F" wp14:editId="007409F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14:paraId="1318B0C3" w14:textId="77777777" w:rsidR="00EF1F1A" w:rsidRDefault="00EF1F1A" w:rsidP="0084061B">
      <w:pPr>
        <w:pStyle w:val="Caption"/>
        <w:jc w:val="center"/>
        <w:rPr>
          <w:i w:val="0"/>
          <w:color w:val="000000" w:themeColor="text1"/>
          <w:sz w:val="24"/>
          <w:szCs w:val="24"/>
        </w:rPr>
      </w:pPr>
      <w:bookmarkStart w:id="163" w:name="_Ref454730230"/>
      <w:bookmarkStart w:id="164"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2</w:t>
      </w:r>
      <w:r w:rsidR="008459B3">
        <w:rPr>
          <w:i w:val="0"/>
          <w:color w:val="000000" w:themeColor="text1"/>
          <w:sz w:val="24"/>
          <w:szCs w:val="24"/>
        </w:rPr>
        <w:fldChar w:fldCharType="end"/>
      </w:r>
      <w:bookmarkEnd w:id="163"/>
      <w:r w:rsidRPr="00EF1F1A">
        <w:rPr>
          <w:i w:val="0"/>
          <w:color w:val="000000" w:themeColor="text1"/>
          <w:sz w:val="24"/>
          <w:szCs w:val="24"/>
        </w:rPr>
        <w:t xml:space="preserve"> - Diagrama em blocos do controle</w:t>
      </w:r>
      <w:bookmarkEnd w:id="164"/>
    </w:p>
    <w:p w14:paraId="3541F412" w14:textId="77777777"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00AE1B80" w:rsidRPr="00EF1F1A">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Pr="00887F5F">
        <w:fldChar w:fldCharType="end"/>
      </w:r>
      <w:r>
        <w:t xml:space="preserve"> temos:</w:t>
      </w:r>
    </w:p>
    <w:p w14:paraId="3E3D181A" w14:textId="77777777" w:rsidR="00887F5F" w:rsidRPr="00887F5F"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14:paraId="48D274D0" w14:textId="77777777" w:rsidR="00887F5F" w:rsidRPr="00887F5F"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14:paraId="4CD82175" w14:textId="77777777" w:rsidR="00887F5F" w:rsidRPr="00887F5F"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887F5F" w:rsidRPr="00887F5F">
        <w:rPr>
          <w:rFonts w:eastAsiaTheme="minorEastAsia"/>
        </w:rPr>
        <w:fldChar w:fldCharType="end"/>
      </w:r>
      <w:r w:rsidR="004A2E53">
        <w:rPr>
          <w:rFonts w:eastAsiaTheme="minorEastAsia"/>
        </w:rPr>
        <w:t>;</w:t>
      </w:r>
    </w:p>
    <w:p w14:paraId="1A8873CD" w14:textId="77777777" w:rsidR="004A2E53"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14:paraId="7FCF4155" w14:textId="77777777" w:rsidR="004A2E53"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14:paraId="4D0A4D1E" w14:textId="77777777" w:rsidR="00887F5F" w:rsidRDefault="00686E7E"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14:paraId="1F3D5FD4" w14:textId="77777777" w:rsidR="00887F5F" w:rsidRPr="00EA5867" w:rsidRDefault="00887F5F" w:rsidP="00EA5867"/>
    <w:p w14:paraId="1091F906" w14:textId="77777777" w:rsidR="00E5068E" w:rsidRDefault="00E5068E" w:rsidP="00E5068E">
      <w:pPr>
        <w:keepNext/>
        <w:jc w:val="both"/>
      </w:pPr>
      <w:r>
        <w:rPr>
          <w:noProof/>
          <w:lang w:eastAsia="pt-BR"/>
        </w:rPr>
        <w:drawing>
          <wp:inline distT="0" distB="0" distL="0" distR="0" wp14:anchorId="7EAF29AF" wp14:editId="20DF206E">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14:paraId="4B0B06B6" w14:textId="77777777" w:rsidR="007C52AC" w:rsidRPr="00E5068E" w:rsidRDefault="00E5068E" w:rsidP="00383AA6">
      <w:pPr>
        <w:pStyle w:val="Caption"/>
        <w:jc w:val="center"/>
        <w:rPr>
          <w:i w:val="0"/>
          <w:color w:val="auto"/>
          <w:sz w:val="24"/>
          <w:szCs w:val="24"/>
        </w:rPr>
      </w:pPr>
      <w:bookmarkStart w:id="165" w:name="_Ref454733602"/>
      <w:bookmarkStart w:id="166" w:name="_Ref455941251"/>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165"/>
      <w:r w:rsidRPr="00E5068E">
        <w:rPr>
          <w:i w:val="0"/>
          <w:color w:val="auto"/>
          <w:sz w:val="24"/>
          <w:szCs w:val="24"/>
        </w:rPr>
        <w:t xml:space="preserve"> - Lógica que transforma o sinal de saída do controle em diferença de fase do acionamento das chaves</w:t>
      </w:r>
      <w:bookmarkEnd w:id="166"/>
    </w:p>
    <w:p w14:paraId="010D626A" w14:textId="77777777" w:rsidR="00600F19" w:rsidRDefault="00923D08" w:rsidP="00600F19">
      <w:pPr>
        <w:pStyle w:val="Heading3"/>
        <w:jc w:val="both"/>
      </w:pPr>
      <w:bookmarkStart w:id="167" w:name="_Ref455942347"/>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167"/>
    </w:p>
    <w:p w14:paraId="79853E5E" w14:textId="77777777" w:rsidR="00C65649" w:rsidRDefault="00C65649" w:rsidP="00C65649">
      <w:pPr>
        <w:keepNext/>
        <w:jc w:val="center"/>
      </w:pPr>
      <w:r>
        <w:rPr>
          <w:noProof/>
          <w:lang w:eastAsia="pt-BR"/>
        </w:rPr>
        <w:drawing>
          <wp:inline distT="0" distB="0" distL="0" distR="0" wp14:anchorId="2AEBD2BC" wp14:editId="340047AC">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32">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14:paraId="07B68F65" w14:textId="77777777" w:rsidR="00C65649" w:rsidRPr="00C65649" w:rsidRDefault="00C65649" w:rsidP="00C65649">
      <w:pPr>
        <w:pStyle w:val="Caption"/>
        <w:jc w:val="center"/>
        <w:rPr>
          <w:i w:val="0"/>
          <w:color w:val="000000" w:themeColor="text1"/>
          <w:sz w:val="24"/>
          <w:szCs w:val="24"/>
        </w:rPr>
      </w:pPr>
      <w:bookmarkStart w:id="168" w:name="_Ref455071510"/>
      <w:bookmarkStart w:id="169" w:name="_Ref455941257"/>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bookmarkEnd w:id="168"/>
      <w:r w:rsidRPr="00C65649">
        <w:rPr>
          <w:i w:val="0"/>
          <w:color w:val="000000" w:themeColor="text1"/>
          <w:sz w:val="24"/>
          <w:szCs w:val="24"/>
        </w:rPr>
        <w:t xml:space="preserve"> - Controle da corrente no Indutor de saída</w:t>
      </w:r>
      <w:bookmarkEnd w:id="169"/>
    </w:p>
    <w:p w14:paraId="01A7BC49" w14:textId="77777777"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xml:space="preserve">. Agora temos que definir as contantes do controlador proporcional-integral utilizando o método descrito em </w:t>
      </w:r>
      <w:r w:rsidR="003C10E2">
        <w:t>[8]</w:t>
      </w:r>
      <w:r w:rsidR="009C7C44">
        <w:t>.</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AE1B80" w:rsidRPr="00C6564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14:paraId="1AEEDE8A" w14:textId="77777777" w:rsidR="009C7C44" w:rsidRPr="009C7C44" w:rsidRDefault="00686E7E"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14:paraId="58DC1971" w14:textId="77777777" w:rsidR="009C7C44" w:rsidRPr="009C7C44" w:rsidRDefault="00686E7E"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14:paraId="0EC8EA12" w14:textId="77777777" w:rsidR="009C7C44" w:rsidRDefault="009C7C44" w:rsidP="009C7C44">
      <w:pPr>
        <w:ind w:firstLine="708"/>
        <w:rPr>
          <w:rFonts w:eastAsiaTheme="minorEastAsia"/>
        </w:rPr>
      </w:pPr>
      <w:r>
        <w:rPr>
          <w:rFonts w:eastAsiaTheme="minorEastAsia"/>
        </w:rPr>
        <w:t xml:space="preserve">Para a determinação das constantes do controlador proporcional-integral, segundo </w:t>
      </w:r>
      <w:r w:rsidR="003C10E2">
        <w:rPr>
          <w:rFonts w:eastAsiaTheme="minorEastAsia"/>
        </w:rPr>
        <w:t>[8]</w:t>
      </w:r>
      <w:r>
        <w:rPr>
          <w:rFonts w:eastAsiaTheme="minorEastAsia"/>
        </w:rPr>
        <w:t xml:space="preserve">,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AE1B80" w:rsidRPr="001742D9">
        <w:rPr>
          <w:color w:val="000000" w:themeColor="text1"/>
          <w:szCs w:val="24"/>
        </w:rPr>
        <w:t xml:space="preserve">Figura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AE1B80" w:rsidRPr="00774751">
        <w:rPr>
          <w:color w:val="000000" w:themeColor="text1"/>
          <w:szCs w:val="24"/>
        </w:rPr>
        <w:t xml:space="preserve">Tabela </w:t>
      </w:r>
      <w:r w:rsidR="00AE1B80" w:rsidRPr="00AE1B80">
        <w:rPr>
          <w:noProof/>
          <w:color w:val="000000" w:themeColor="text1"/>
          <w:szCs w:val="24"/>
        </w:rPr>
        <w:t>4</w:t>
      </w:r>
      <w:r w:rsidR="00AE1B80">
        <w:rPr>
          <w:noProof/>
          <w:color w:val="000000" w:themeColor="text1"/>
          <w:szCs w:val="24"/>
        </w:rPr>
        <w:t>.</w:t>
      </w:r>
      <w:r w:rsidR="00AE1B80" w:rsidRPr="00AE1B80">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14:paraId="4CC86072" w14:textId="77777777" w:rsidR="001742D9" w:rsidRDefault="001742D9" w:rsidP="001742D9">
      <w:pPr>
        <w:keepNext/>
      </w:pPr>
      <w:r>
        <w:rPr>
          <w:rFonts w:eastAsiaTheme="minorEastAsia"/>
          <w:noProof/>
          <w:lang w:eastAsia="pt-BR"/>
        </w:rPr>
        <w:drawing>
          <wp:inline distT="0" distB="0" distL="0" distR="0" wp14:anchorId="09CA4F01" wp14:editId="314591B6">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14:paraId="3E28E030" w14:textId="77777777" w:rsidR="001742D9" w:rsidRDefault="001742D9" w:rsidP="00383AA6">
      <w:pPr>
        <w:pStyle w:val="Caption"/>
        <w:jc w:val="center"/>
        <w:rPr>
          <w:rFonts w:eastAsiaTheme="minorEastAsia"/>
          <w:i w:val="0"/>
          <w:color w:val="000000" w:themeColor="text1"/>
          <w:sz w:val="24"/>
          <w:szCs w:val="24"/>
        </w:rPr>
      </w:pPr>
      <w:bookmarkStart w:id="170" w:name="_Ref454994701"/>
      <w:bookmarkStart w:id="171" w:name="_Ref45594126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AE1B80">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AE1B80">
        <w:rPr>
          <w:i w:val="0"/>
          <w:noProof/>
          <w:color w:val="000000" w:themeColor="text1"/>
          <w:sz w:val="24"/>
          <w:szCs w:val="24"/>
        </w:rPr>
        <w:t>5</w:t>
      </w:r>
      <w:r w:rsidR="008459B3">
        <w:rPr>
          <w:i w:val="0"/>
          <w:color w:val="000000" w:themeColor="text1"/>
          <w:sz w:val="24"/>
          <w:szCs w:val="24"/>
        </w:rPr>
        <w:fldChar w:fldCharType="end"/>
      </w:r>
      <w:bookmarkEnd w:id="170"/>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71"/>
    </w:p>
    <w:p w14:paraId="412D650F" w14:textId="77777777"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14:paraId="45A6CB28" w14:textId="77777777" w:rsidTr="00774751">
        <w:trPr>
          <w:jc w:val="center"/>
        </w:trPr>
        <w:tc>
          <w:tcPr>
            <w:tcW w:w="4247" w:type="dxa"/>
            <w:vAlign w:val="center"/>
          </w:tcPr>
          <w:p w14:paraId="058ABF34" w14:textId="77777777"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36D5DDB2" w14:textId="77777777" w:rsidR="00774751" w:rsidRDefault="00774751" w:rsidP="00774751">
            <w:pPr>
              <w:jc w:val="center"/>
            </w:pPr>
            <w:r>
              <w:t>290k rad/s</w:t>
            </w:r>
          </w:p>
        </w:tc>
      </w:tr>
      <w:tr w:rsidR="00774751" w14:paraId="5894E55C" w14:textId="77777777" w:rsidTr="00774751">
        <w:trPr>
          <w:jc w:val="center"/>
        </w:trPr>
        <w:tc>
          <w:tcPr>
            <w:tcW w:w="4247" w:type="dxa"/>
            <w:vAlign w:val="center"/>
          </w:tcPr>
          <w:p w14:paraId="2ACCA10A" w14:textId="77777777"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074AB881" w14:textId="77777777" w:rsidR="00774751" w:rsidRDefault="00774751" w:rsidP="00774751">
            <w:pPr>
              <w:keepNext/>
              <w:jc w:val="center"/>
            </w:pPr>
            <w:r>
              <w:t>-89,9º</w:t>
            </w:r>
          </w:p>
        </w:tc>
      </w:tr>
    </w:tbl>
    <w:p w14:paraId="632FD29C" w14:textId="77777777" w:rsidR="00774751" w:rsidRDefault="00774751" w:rsidP="00774751">
      <w:pPr>
        <w:pStyle w:val="Caption"/>
        <w:jc w:val="center"/>
        <w:rPr>
          <w:i w:val="0"/>
          <w:color w:val="000000" w:themeColor="text1"/>
          <w:sz w:val="24"/>
          <w:szCs w:val="24"/>
        </w:rPr>
      </w:pPr>
      <w:bookmarkStart w:id="172" w:name="_Ref454994723"/>
      <w:bookmarkStart w:id="173" w:name="_Ref455941509"/>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AE1B80">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AE1B80">
        <w:rPr>
          <w:i w:val="0"/>
          <w:noProof/>
          <w:color w:val="000000" w:themeColor="text1"/>
          <w:sz w:val="24"/>
          <w:szCs w:val="24"/>
        </w:rPr>
        <w:t>2</w:t>
      </w:r>
      <w:r w:rsidR="006D65BA">
        <w:rPr>
          <w:i w:val="0"/>
          <w:color w:val="000000" w:themeColor="text1"/>
          <w:sz w:val="24"/>
          <w:szCs w:val="24"/>
        </w:rPr>
        <w:fldChar w:fldCharType="end"/>
      </w:r>
      <w:bookmarkEnd w:id="172"/>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bookmarkEnd w:id="173"/>
    </w:p>
    <w:p w14:paraId="3CAFA2DB" w14:textId="77777777"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14:paraId="390792E3" w14:textId="77777777" w:rsidR="005F2E58" w:rsidRPr="005F2E58" w:rsidRDefault="00686E7E"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14:paraId="729AD472" w14:textId="77777777"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14:paraId="38D50C48" w14:textId="77777777" w:rsidR="005F2E58" w:rsidRPr="005F2E58" w:rsidRDefault="00686E7E"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14:paraId="6044EB2A" w14:textId="77777777"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14:paraId="4EFE8F43" w14:textId="77777777" w:rsidR="002051B5" w:rsidRPr="005F2E58" w:rsidRDefault="00686E7E"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14:paraId="16CAD17D" w14:textId="77777777" w:rsidR="002051B5" w:rsidRDefault="008E0D3A" w:rsidP="008E0D3A">
      <w:r>
        <w:tab/>
      </w:r>
      <w:r w:rsidR="002051B5">
        <w:t>Para calcularmos os parâmetros do controlador, precisamos utilizar a função de transferência completa da malha do controle de corrente:</w:t>
      </w:r>
    </w:p>
    <w:p w14:paraId="7DD35B35" w14:textId="77777777" w:rsidR="008E0D3A" w:rsidRPr="007A3F59" w:rsidRDefault="00686E7E"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14:paraId="305F064D" w14:textId="77777777" w:rsidR="007A3F59" w:rsidRPr="007A3F59" w:rsidRDefault="00686E7E"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14:paraId="4881902A" w14:textId="77777777"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14:paraId="2D846D15" w14:textId="77777777" w:rsidR="007A3F59" w:rsidRPr="007A3F59" w:rsidRDefault="00686E7E"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14:paraId="4C597F97" w14:textId="77777777" w:rsidR="007A3F59" w:rsidRPr="00766CC8" w:rsidRDefault="00686E7E"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14:paraId="2080B034" w14:textId="77777777"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14:paraId="03F48765" w14:textId="77777777" w:rsidR="00052D85" w:rsidRPr="00052D85" w:rsidRDefault="00686E7E"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14:paraId="56FAF2A0" w14:textId="77777777" w:rsidR="00052D85" w:rsidRPr="00052D85" w:rsidRDefault="00686E7E"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14:paraId="743AC228" w14:textId="77777777" w:rsidR="00923D08" w:rsidRDefault="00923D08" w:rsidP="004E1076">
      <w:pPr>
        <w:pStyle w:val="Heading3"/>
        <w:jc w:val="both"/>
      </w:pPr>
      <w:bookmarkStart w:id="174" w:name="_Ref455942351"/>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74"/>
    </w:p>
    <w:p w14:paraId="0D37772A" w14:textId="77777777" w:rsidR="00052D85" w:rsidRDefault="00052D85" w:rsidP="00052D85">
      <w:pPr>
        <w:keepNext/>
      </w:pPr>
      <w:r>
        <w:rPr>
          <w:noProof/>
          <w:lang w:eastAsia="pt-BR"/>
        </w:rPr>
        <w:drawing>
          <wp:inline distT="0" distB="0" distL="0" distR="0" wp14:anchorId="54F3BD5F" wp14:editId="25B4BF94">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14:paraId="23E338D6" w14:textId="77777777" w:rsidR="00052D85" w:rsidRDefault="00052D85" w:rsidP="00052D85">
      <w:pPr>
        <w:pStyle w:val="Caption"/>
        <w:jc w:val="center"/>
        <w:rPr>
          <w:i w:val="0"/>
          <w:color w:val="auto"/>
          <w:sz w:val="24"/>
          <w:szCs w:val="24"/>
        </w:rPr>
      </w:pPr>
      <w:bookmarkStart w:id="175" w:name="_Ref455074895"/>
      <w:bookmarkStart w:id="176" w:name="_Ref45594126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175"/>
      <w:r w:rsidRPr="00052D85">
        <w:rPr>
          <w:i w:val="0"/>
          <w:color w:val="auto"/>
          <w:sz w:val="24"/>
          <w:szCs w:val="24"/>
        </w:rPr>
        <w:t xml:space="preserve"> - Controle da tensão de saída do conversor</w:t>
      </w:r>
      <w:bookmarkEnd w:id="176"/>
    </w:p>
    <w:p w14:paraId="5F083485" w14:textId="77777777" w:rsidR="00262AE2" w:rsidRPr="00262AE2" w:rsidRDefault="00686E7E"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14:paraId="58D3B6CB" w14:textId="77777777" w:rsidR="00262AE2" w:rsidRDefault="00686E7E"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14:paraId="4D1879D7" w14:textId="77777777"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00AE1B80" w:rsidRPr="00052D85">
        <w:rPr>
          <w:szCs w:val="24"/>
        </w:rPr>
        <w:t xml:space="preserve">Figura </w:t>
      </w:r>
      <w:r w:rsidR="00AE1B80" w:rsidRPr="00AE1B80">
        <w:rPr>
          <w:noProof/>
          <w:szCs w:val="24"/>
        </w:rPr>
        <w:t>4</w:t>
      </w:r>
      <w:r w:rsidR="00AE1B80">
        <w:rPr>
          <w:noProof/>
          <w:szCs w:val="24"/>
        </w:rPr>
        <w:t>.</w:t>
      </w:r>
      <w:r w:rsidR="00AE1B80" w:rsidRPr="00AE1B80">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222650FB" wp14:editId="32FD7A36">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5">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14:paraId="3F06FCC1" w14:textId="77777777" w:rsidR="00262AE2" w:rsidRDefault="002D41D7" w:rsidP="002D41D7">
      <w:pPr>
        <w:pStyle w:val="Caption"/>
        <w:jc w:val="center"/>
        <w:rPr>
          <w:rFonts w:eastAsiaTheme="minorEastAsia"/>
          <w:i w:val="0"/>
          <w:color w:val="auto"/>
          <w:sz w:val="24"/>
          <w:szCs w:val="24"/>
        </w:rPr>
      </w:pPr>
      <w:bookmarkStart w:id="177" w:name="_Ref455941269"/>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bookmarkEnd w:id="177"/>
    </w:p>
    <w:p w14:paraId="0A1B552E" w14:textId="77777777"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14:paraId="6AA9EE15" w14:textId="77777777" w:rsidTr="00B93C2C">
        <w:trPr>
          <w:jc w:val="center"/>
        </w:trPr>
        <w:tc>
          <w:tcPr>
            <w:tcW w:w="4247" w:type="dxa"/>
            <w:vAlign w:val="center"/>
          </w:tcPr>
          <w:p w14:paraId="559F69C0" w14:textId="77777777"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14:paraId="5FA8D2C0" w14:textId="77777777" w:rsidR="002D41D7" w:rsidRDefault="00164ADD" w:rsidP="00B93C2C">
            <w:pPr>
              <w:jc w:val="center"/>
            </w:pPr>
            <w:r>
              <w:t>159</w:t>
            </w:r>
            <w:r w:rsidR="002D41D7">
              <w:t>k rad/s</w:t>
            </w:r>
          </w:p>
        </w:tc>
      </w:tr>
      <w:tr w:rsidR="002D41D7" w14:paraId="0B548FB8" w14:textId="77777777" w:rsidTr="00B93C2C">
        <w:trPr>
          <w:jc w:val="center"/>
        </w:trPr>
        <w:tc>
          <w:tcPr>
            <w:tcW w:w="4247" w:type="dxa"/>
            <w:vAlign w:val="center"/>
          </w:tcPr>
          <w:p w14:paraId="141F8FC5" w14:textId="77777777"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14:paraId="19DB40E0" w14:textId="77777777" w:rsidR="002D41D7" w:rsidRDefault="00164ADD" w:rsidP="00164ADD">
            <w:pPr>
              <w:keepNext/>
              <w:jc w:val="center"/>
            </w:pPr>
            <w:r>
              <w:t>-78</w:t>
            </w:r>
            <w:r w:rsidR="002D41D7">
              <w:t>,</w:t>
            </w:r>
            <w:r>
              <w:t>2</w:t>
            </w:r>
            <w:r w:rsidR="002D41D7">
              <w:t>º</w:t>
            </w:r>
          </w:p>
        </w:tc>
      </w:tr>
    </w:tbl>
    <w:p w14:paraId="461A3E1D" w14:textId="77777777" w:rsidR="002D41D7" w:rsidRDefault="002D41D7" w:rsidP="002D41D7">
      <w:pPr>
        <w:pStyle w:val="Caption"/>
        <w:jc w:val="center"/>
        <w:rPr>
          <w:i w:val="0"/>
          <w:color w:val="auto"/>
          <w:sz w:val="24"/>
          <w:szCs w:val="24"/>
        </w:rPr>
      </w:pPr>
      <w:bookmarkStart w:id="178" w:name="_Ref455941512"/>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bookmarkEnd w:id="178"/>
    </w:p>
    <w:p w14:paraId="77CDC82E" w14:textId="77777777" w:rsidR="00DB14E1" w:rsidRPr="00DB14E1" w:rsidRDefault="00DB14E1" w:rsidP="00DB14E1"/>
    <w:p w14:paraId="2C859143" w14:textId="77777777"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14:paraId="1B227742" w14:textId="77777777" w:rsidR="00262AE2" w:rsidRPr="005F2E58" w:rsidRDefault="00686E7E"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14:paraId="1445D022" w14:textId="77777777" w:rsidR="00262AE2" w:rsidRPr="002D41D7" w:rsidRDefault="00686E7E"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14:paraId="554E61D2" w14:textId="77777777" w:rsidR="002D41D7" w:rsidRPr="005F2E58" w:rsidRDefault="00686E7E"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14:paraId="3B0B9B58" w14:textId="77777777" w:rsidR="00262AE2" w:rsidRPr="00262AE2" w:rsidRDefault="00686E7E"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14:paraId="47534194" w14:textId="77777777" w:rsidR="00262AE2" w:rsidRPr="002D41D7" w:rsidRDefault="00686E7E"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14:paraId="6007B6F6" w14:textId="77777777"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14:paraId="2302E04C" w14:textId="77777777" w:rsidR="002D41D7" w:rsidRPr="007A3F59" w:rsidRDefault="00686E7E"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14:paraId="406390C9" w14:textId="77777777" w:rsidR="002D41D7" w:rsidRPr="00052D85" w:rsidRDefault="00686E7E"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14:paraId="46B64C4E" w14:textId="77777777" w:rsidR="002D41D7" w:rsidRDefault="002D41D7" w:rsidP="002D41D7">
      <w:pPr>
        <w:ind w:firstLine="708"/>
        <w:rPr>
          <w:rFonts w:eastAsiaTheme="minorEastAsia"/>
        </w:rPr>
      </w:pPr>
      <w:r>
        <w:rPr>
          <w:rFonts w:eastAsiaTheme="minorEastAsia"/>
        </w:rPr>
        <w:t>Fazendo o cálculo, temos que:</w:t>
      </w:r>
    </w:p>
    <w:p w14:paraId="5A9A2BA5" w14:textId="77777777" w:rsidR="002D41D7" w:rsidRPr="00052D85" w:rsidRDefault="00686E7E"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14:paraId="67893494" w14:textId="77777777" w:rsidR="00262AE2" w:rsidRPr="007A3F59" w:rsidRDefault="00686E7E"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14:paraId="15B2F13A" w14:textId="77777777" w:rsidR="00B93C2C" w:rsidRDefault="00B93C2C">
      <w:pPr>
        <w:spacing w:line="259" w:lineRule="auto"/>
        <w:rPr>
          <w:rFonts w:eastAsiaTheme="majorEastAsia" w:cstheme="majorBidi"/>
          <w:b/>
          <w:sz w:val="28"/>
          <w:szCs w:val="26"/>
        </w:rPr>
      </w:pPr>
      <w:r>
        <w:br w:type="page"/>
      </w:r>
    </w:p>
    <w:p w14:paraId="0CDD0149" w14:textId="77777777" w:rsidR="00923D08" w:rsidRDefault="00FF5C7F" w:rsidP="00141B61">
      <w:pPr>
        <w:pStyle w:val="Heading2"/>
      </w:pPr>
      <w:bookmarkStart w:id="179" w:name="_Ref455942355"/>
      <w:r>
        <w:lastRenderedPageBreak/>
        <w:t>Conclusão</w:t>
      </w:r>
      <w:bookmarkEnd w:id="179"/>
    </w:p>
    <w:p w14:paraId="1586FE60" w14:textId="77777777"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w:t>
      </w:r>
      <w:r w:rsidR="003C10E2">
        <w:t>[8]</w:t>
      </w:r>
      <w:r w:rsidR="00B93C2C">
        <w:t xml:space="preserve">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14:paraId="0D5581A3" w14:textId="77777777" w:rsidTr="00985A0A">
        <w:trPr>
          <w:jc w:val="center"/>
        </w:trPr>
        <w:tc>
          <w:tcPr>
            <w:tcW w:w="4247" w:type="dxa"/>
          </w:tcPr>
          <w:p w14:paraId="76D96CD5" w14:textId="77777777" w:rsidR="00985A0A" w:rsidRPr="00985A0A" w:rsidRDefault="00985A0A" w:rsidP="00985A0A">
            <w:pPr>
              <w:jc w:val="center"/>
              <w:rPr>
                <w:b/>
              </w:rPr>
            </w:pPr>
            <w:r w:rsidRPr="00985A0A">
              <w:rPr>
                <w:b/>
              </w:rPr>
              <w:t>Parâmetros</w:t>
            </w:r>
          </w:p>
        </w:tc>
        <w:tc>
          <w:tcPr>
            <w:tcW w:w="1985" w:type="dxa"/>
          </w:tcPr>
          <w:p w14:paraId="0E311DEB" w14:textId="77777777" w:rsidR="00985A0A" w:rsidRPr="00985A0A" w:rsidRDefault="00985A0A" w:rsidP="00985A0A">
            <w:pPr>
              <w:jc w:val="center"/>
              <w:rPr>
                <w:b/>
              </w:rPr>
            </w:pPr>
            <w:r w:rsidRPr="00985A0A">
              <w:rPr>
                <w:b/>
              </w:rPr>
              <w:t>Valor</w:t>
            </w:r>
          </w:p>
        </w:tc>
      </w:tr>
      <w:tr w:rsidR="00985A0A" w14:paraId="620EAC25" w14:textId="77777777" w:rsidTr="00985A0A">
        <w:trPr>
          <w:jc w:val="center"/>
        </w:trPr>
        <w:tc>
          <w:tcPr>
            <w:tcW w:w="4247" w:type="dxa"/>
          </w:tcPr>
          <w:p w14:paraId="245B05B6" w14:textId="77777777"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14:paraId="52F6D322" w14:textId="77777777"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14:paraId="79F2C4DB" w14:textId="77777777" w:rsidTr="00985A0A">
        <w:trPr>
          <w:jc w:val="center"/>
        </w:trPr>
        <w:tc>
          <w:tcPr>
            <w:tcW w:w="4247" w:type="dxa"/>
          </w:tcPr>
          <w:p w14:paraId="67EEFDC0" w14:textId="77777777"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14:paraId="5689A7AF" w14:textId="77777777" w:rsidR="00985A0A" w:rsidRDefault="00985A0A" w:rsidP="00985A0A">
            <m:oMathPara>
              <m:oMath>
                <m:r>
                  <w:rPr>
                    <w:rFonts w:ascii="Cambria Math" w:eastAsiaTheme="minorEastAsia" w:hAnsi="Cambria Math"/>
                  </w:rPr>
                  <m:t>9,53 μH</m:t>
                </m:r>
              </m:oMath>
            </m:oMathPara>
          </w:p>
        </w:tc>
      </w:tr>
      <w:tr w:rsidR="00985A0A" w14:paraId="61AEB52E" w14:textId="77777777" w:rsidTr="00985A0A">
        <w:trPr>
          <w:jc w:val="center"/>
        </w:trPr>
        <w:tc>
          <w:tcPr>
            <w:tcW w:w="4247" w:type="dxa"/>
          </w:tcPr>
          <w:p w14:paraId="7176EF0E" w14:textId="77777777"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14:paraId="7ABDE2B2" w14:textId="77777777"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14:paraId="7EDB07F8" w14:textId="77777777" w:rsidTr="00985A0A">
        <w:trPr>
          <w:jc w:val="center"/>
        </w:trPr>
        <w:tc>
          <w:tcPr>
            <w:tcW w:w="4247" w:type="dxa"/>
          </w:tcPr>
          <w:p w14:paraId="0669A2EC" w14:textId="77777777"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14:paraId="1D9BD8DB" w14:textId="77777777" w:rsidR="00985A0A" w:rsidRPr="00985A0A" w:rsidRDefault="00985A0A" w:rsidP="00B93C2C">
            <w:pPr>
              <w:keepNext/>
              <w:rPr>
                <w:rFonts w:eastAsiaTheme="minorEastAsia"/>
              </w:rPr>
            </w:pPr>
            <m:oMathPara>
              <m:oMath>
                <m:r>
                  <w:rPr>
                    <w:rFonts w:ascii="Cambria Math" w:hAnsi="Cambria Math"/>
                  </w:rPr>
                  <m:t>6,25 μF</m:t>
                </m:r>
              </m:oMath>
            </m:oMathPara>
          </w:p>
        </w:tc>
      </w:tr>
    </w:tbl>
    <w:p w14:paraId="33CDC110" w14:textId="77777777" w:rsidR="00985A0A" w:rsidRDefault="00B93C2C" w:rsidP="00B93C2C">
      <w:pPr>
        <w:pStyle w:val="Caption"/>
        <w:jc w:val="center"/>
        <w:rPr>
          <w:i w:val="0"/>
          <w:color w:val="auto"/>
          <w:sz w:val="24"/>
          <w:szCs w:val="24"/>
        </w:rPr>
      </w:pPr>
      <w:bookmarkStart w:id="180" w:name="_Ref455941515"/>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bookmarkEnd w:id="180"/>
    </w:p>
    <w:p w14:paraId="777441F9" w14:textId="77777777"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14:paraId="2F60BA6B" w14:textId="77777777" w:rsidTr="00B93C2C">
        <w:trPr>
          <w:jc w:val="center"/>
        </w:trPr>
        <w:tc>
          <w:tcPr>
            <w:tcW w:w="1842" w:type="dxa"/>
          </w:tcPr>
          <w:p w14:paraId="4213F261" w14:textId="77777777" w:rsidR="00B93C2C" w:rsidRPr="00985A0A" w:rsidRDefault="00B93C2C" w:rsidP="00B93C2C">
            <w:pPr>
              <w:jc w:val="center"/>
              <w:rPr>
                <w:b/>
              </w:rPr>
            </w:pPr>
            <w:r w:rsidRPr="00985A0A">
              <w:rPr>
                <w:b/>
              </w:rPr>
              <w:t>Parâmetros</w:t>
            </w:r>
          </w:p>
        </w:tc>
        <w:tc>
          <w:tcPr>
            <w:tcW w:w="1697" w:type="dxa"/>
          </w:tcPr>
          <w:p w14:paraId="12465612" w14:textId="77777777" w:rsidR="00B93C2C" w:rsidRPr="00985A0A" w:rsidRDefault="00B93C2C" w:rsidP="00B93C2C">
            <w:pPr>
              <w:jc w:val="center"/>
              <w:rPr>
                <w:b/>
              </w:rPr>
            </w:pPr>
            <w:r w:rsidRPr="00985A0A">
              <w:rPr>
                <w:b/>
              </w:rPr>
              <w:t>Valor</w:t>
            </w:r>
          </w:p>
        </w:tc>
      </w:tr>
      <w:tr w:rsidR="00B93C2C" w14:paraId="7CA13C4D" w14:textId="77777777" w:rsidTr="00B93C2C">
        <w:trPr>
          <w:jc w:val="center"/>
        </w:trPr>
        <w:tc>
          <w:tcPr>
            <w:tcW w:w="1842" w:type="dxa"/>
          </w:tcPr>
          <w:p w14:paraId="2CDC7875" w14:textId="77777777" w:rsidR="00B93C2C" w:rsidRPr="00B93C2C" w:rsidRDefault="00686E7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14:paraId="2105F553" w14:textId="77777777" w:rsidR="00B93C2C" w:rsidRPr="00985A0A" w:rsidRDefault="00B93C2C" w:rsidP="00B93C2C">
            <w:pPr>
              <w:rPr>
                <w:rFonts w:eastAsiaTheme="minorEastAsia"/>
              </w:rPr>
            </w:pPr>
            <m:oMathPara>
              <m:oMath>
                <m:r>
                  <w:rPr>
                    <w:rFonts w:ascii="Cambria Math" w:hAnsi="Cambria Math"/>
                  </w:rPr>
                  <m:t>3.488</m:t>
                </m:r>
              </m:oMath>
            </m:oMathPara>
          </w:p>
        </w:tc>
      </w:tr>
      <w:tr w:rsidR="00B93C2C" w14:paraId="78DC7A8F" w14:textId="77777777" w:rsidTr="00B93C2C">
        <w:trPr>
          <w:jc w:val="center"/>
        </w:trPr>
        <w:tc>
          <w:tcPr>
            <w:tcW w:w="1842" w:type="dxa"/>
          </w:tcPr>
          <w:p w14:paraId="50935D4B" w14:textId="77777777" w:rsidR="00B93C2C" w:rsidRPr="00B93C2C" w:rsidRDefault="00686E7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14:paraId="406EE1E2" w14:textId="77777777" w:rsidR="00B93C2C" w:rsidRDefault="00B93C2C" w:rsidP="00B93C2C">
            <m:oMathPara>
              <m:oMath>
                <m:r>
                  <w:rPr>
                    <w:rFonts w:ascii="Cambria Math" w:eastAsiaTheme="minorEastAsia" w:hAnsi="Cambria Math"/>
                  </w:rPr>
                  <m:t>234859</m:t>
                </m:r>
              </m:oMath>
            </m:oMathPara>
          </w:p>
        </w:tc>
      </w:tr>
      <w:tr w:rsidR="00B93C2C" w14:paraId="13D92B63" w14:textId="77777777" w:rsidTr="00B93C2C">
        <w:trPr>
          <w:jc w:val="center"/>
        </w:trPr>
        <w:tc>
          <w:tcPr>
            <w:tcW w:w="1842" w:type="dxa"/>
          </w:tcPr>
          <w:p w14:paraId="3D56A986" w14:textId="77777777" w:rsidR="00B93C2C" w:rsidRPr="00B93C2C" w:rsidRDefault="00686E7E"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14:paraId="40B250F9" w14:textId="77777777"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14:paraId="7B4866BB" w14:textId="77777777" w:rsidTr="00B93C2C">
        <w:trPr>
          <w:jc w:val="center"/>
        </w:trPr>
        <w:tc>
          <w:tcPr>
            <w:tcW w:w="1842" w:type="dxa"/>
          </w:tcPr>
          <w:p w14:paraId="0D624105" w14:textId="77777777" w:rsidR="00B93C2C" w:rsidRPr="00B93C2C" w:rsidRDefault="00686E7E"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14:paraId="0D651E4F" w14:textId="77777777"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39A1051" w14:textId="77777777" w:rsidR="00B93C2C" w:rsidRDefault="00B93C2C" w:rsidP="00B93C2C">
      <w:pPr>
        <w:pStyle w:val="Caption"/>
        <w:jc w:val="center"/>
        <w:rPr>
          <w:i w:val="0"/>
          <w:color w:val="auto"/>
          <w:sz w:val="24"/>
          <w:szCs w:val="24"/>
        </w:rPr>
      </w:pPr>
      <w:bookmarkStart w:id="181" w:name="_Ref455941519"/>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AE1B80">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AE1B80">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bookmarkEnd w:id="181"/>
    </w:p>
    <w:p w14:paraId="6870BAFB" w14:textId="77777777" w:rsidR="001D617A" w:rsidRDefault="00B93C2C" w:rsidP="00B93C2C">
      <w:r>
        <w:tab/>
      </w:r>
    </w:p>
    <w:p w14:paraId="47C21AEE" w14:textId="77777777"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14:paraId="7C8FFDF0" w14:textId="77777777" w:rsidR="00141B61" w:rsidRPr="00141B61" w:rsidRDefault="00141B61" w:rsidP="00141B61">
      <w:pPr>
        <w:ind w:firstLine="708"/>
        <w:jc w:val="both"/>
      </w:pPr>
    </w:p>
    <w:p w14:paraId="3B0DEC74" w14:textId="77777777" w:rsidR="00923D08" w:rsidRDefault="00923D08" w:rsidP="004E1076">
      <w:pPr>
        <w:jc w:val="both"/>
      </w:pPr>
      <w:r>
        <w:br w:type="page"/>
      </w:r>
    </w:p>
    <w:p w14:paraId="2034F92E" w14:textId="77777777" w:rsidR="0050714C" w:rsidRDefault="0050714C" w:rsidP="004E1076">
      <w:pPr>
        <w:pStyle w:val="Heading1"/>
        <w:jc w:val="both"/>
      </w:pPr>
      <w:r>
        <w:lastRenderedPageBreak/>
        <w:br/>
      </w:r>
      <w:bookmarkStart w:id="182" w:name="_Ref455942363"/>
      <w:r>
        <w:t>Simulações do c</w:t>
      </w:r>
      <w:r w:rsidR="00784AB4">
        <w:t>ircuito projetado</w:t>
      </w:r>
      <w:bookmarkEnd w:id="182"/>
    </w:p>
    <w:p w14:paraId="2B4827CA" w14:textId="77777777" w:rsidR="00784AB4" w:rsidRDefault="00784AB4" w:rsidP="004E1076">
      <w:pPr>
        <w:pStyle w:val="Heading2"/>
        <w:jc w:val="both"/>
      </w:pPr>
      <w:bookmarkStart w:id="183" w:name="_Ref455942366"/>
      <w:r>
        <w:t>Montagem</w:t>
      </w:r>
      <w:bookmarkEnd w:id="183"/>
    </w:p>
    <w:p w14:paraId="0A2B2E34" w14:textId="77777777"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AE1B80" w:rsidRPr="008D6135">
        <w:rPr>
          <w:szCs w:val="24"/>
        </w:rPr>
        <w:t xml:space="preserve">Figura </w:t>
      </w:r>
      <w:r w:rsidR="00AE1B80" w:rsidRPr="00AE1B80">
        <w:rPr>
          <w:noProof/>
          <w:szCs w:val="24"/>
        </w:rPr>
        <w:t>5</w:t>
      </w:r>
      <w:r w:rsidR="00AE1B80">
        <w:rPr>
          <w:noProof/>
          <w:szCs w:val="24"/>
        </w:rPr>
        <w:t>.</w:t>
      </w:r>
      <w:r w:rsidR="00AE1B80" w:rsidRPr="00AE1B80">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14:paraId="35982EBF" w14:textId="77777777" w:rsidR="006C45C2" w:rsidRDefault="006C45C2" w:rsidP="006C45C2">
      <w:pPr>
        <w:ind w:firstLine="708"/>
        <w:jc w:val="both"/>
      </w:pPr>
    </w:p>
    <w:p w14:paraId="2A463585" w14:textId="77777777" w:rsidR="008D6135" w:rsidRDefault="008D6135" w:rsidP="008D6135">
      <w:pPr>
        <w:keepNext/>
      </w:pPr>
      <w:r>
        <w:rPr>
          <w:noProof/>
          <w:lang w:eastAsia="pt-BR"/>
        </w:rPr>
        <w:drawing>
          <wp:inline distT="0" distB="0" distL="0" distR="0" wp14:anchorId="414638F7" wp14:editId="3E04434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6">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14:paraId="62800AE1" w14:textId="77777777" w:rsidR="008D6135" w:rsidRDefault="008D6135" w:rsidP="008D6135">
      <w:pPr>
        <w:pStyle w:val="Caption"/>
        <w:jc w:val="center"/>
        <w:rPr>
          <w:i w:val="0"/>
          <w:color w:val="auto"/>
          <w:sz w:val="24"/>
          <w:szCs w:val="24"/>
        </w:rPr>
      </w:pPr>
      <w:bookmarkStart w:id="184" w:name="_Ref455152036"/>
      <w:bookmarkStart w:id="185" w:name="_Ref455941272"/>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1</w:t>
      </w:r>
      <w:r w:rsidR="008459B3">
        <w:rPr>
          <w:i w:val="0"/>
          <w:color w:val="auto"/>
          <w:sz w:val="24"/>
          <w:szCs w:val="24"/>
        </w:rPr>
        <w:fldChar w:fldCharType="end"/>
      </w:r>
      <w:bookmarkEnd w:id="184"/>
      <w:r w:rsidRPr="008D6135">
        <w:rPr>
          <w:i w:val="0"/>
          <w:color w:val="auto"/>
          <w:sz w:val="24"/>
          <w:szCs w:val="24"/>
        </w:rPr>
        <w:t xml:space="preserve"> - Circuito utilizado para simulação</w:t>
      </w:r>
      <w:bookmarkEnd w:id="185"/>
    </w:p>
    <w:p w14:paraId="652E323A" w14:textId="77777777"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14:paraId="3849C8C4" w14:textId="77777777"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00AE1B80" w:rsidRPr="00F020D0">
        <w:rPr>
          <w:szCs w:val="24"/>
        </w:rPr>
        <w:t xml:space="preserve">Figura </w:t>
      </w:r>
      <w:r w:rsidR="00AE1B80" w:rsidRPr="00AE1B80">
        <w:rPr>
          <w:noProof/>
          <w:szCs w:val="24"/>
        </w:rPr>
        <w:t>5</w:t>
      </w:r>
      <w:r w:rsidR="00AE1B80">
        <w:rPr>
          <w:noProof/>
          <w:szCs w:val="24"/>
        </w:rPr>
        <w:t>.</w:t>
      </w:r>
      <w:r w:rsidR="00AE1B80" w:rsidRPr="00AE1B8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14:paraId="01A7DE0D" w14:textId="77777777" w:rsidR="00F020D0" w:rsidRDefault="00F020D0" w:rsidP="00F020D0">
      <w:pPr>
        <w:keepNext/>
      </w:pPr>
      <w:r>
        <w:rPr>
          <w:noProof/>
          <w:lang w:eastAsia="pt-BR"/>
        </w:rPr>
        <w:drawing>
          <wp:inline distT="0" distB="0" distL="0" distR="0" wp14:anchorId="4495FC0B" wp14:editId="48F3187F">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7">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1FFE39D8" w14:textId="77777777" w:rsidR="00F020D0" w:rsidRDefault="00F020D0" w:rsidP="00F020D0">
      <w:pPr>
        <w:pStyle w:val="Caption"/>
        <w:jc w:val="center"/>
        <w:rPr>
          <w:i w:val="0"/>
          <w:color w:val="auto"/>
          <w:sz w:val="24"/>
          <w:szCs w:val="24"/>
        </w:rPr>
      </w:pPr>
      <w:bookmarkStart w:id="186" w:name="_Ref455152583"/>
      <w:bookmarkStart w:id="187" w:name="_Ref455941275"/>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2</w:t>
      </w:r>
      <w:r w:rsidR="008459B3">
        <w:rPr>
          <w:i w:val="0"/>
          <w:color w:val="auto"/>
          <w:sz w:val="24"/>
          <w:szCs w:val="24"/>
        </w:rPr>
        <w:fldChar w:fldCharType="end"/>
      </w:r>
      <w:bookmarkEnd w:id="186"/>
      <w:r w:rsidRPr="00F020D0">
        <w:rPr>
          <w:i w:val="0"/>
          <w:color w:val="auto"/>
          <w:sz w:val="24"/>
          <w:szCs w:val="24"/>
        </w:rPr>
        <w:t xml:space="preserve"> - Montagem do controlador do conversor</w:t>
      </w:r>
      <w:bookmarkEnd w:id="187"/>
    </w:p>
    <w:p w14:paraId="76FDD1E2" w14:textId="77777777" w:rsidR="00DB47E8" w:rsidRPr="00DB47E8" w:rsidRDefault="00DB47E8" w:rsidP="00DB47E8"/>
    <w:p w14:paraId="0269BC36" w14:textId="77777777"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AE1B80" w:rsidRPr="00E5068E">
        <w:rPr>
          <w:szCs w:val="24"/>
        </w:rPr>
        <w:t xml:space="preserve">Figura </w:t>
      </w:r>
      <w:r w:rsidR="00AE1B80" w:rsidRPr="00AE1B80">
        <w:rPr>
          <w:noProof/>
          <w:szCs w:val="24"/>
        </w:rPr>
        <w:t>4</w:t>
      </w:r>
      <w:r w:rsidR="00AE1B80">
        <w:rPr>
          <w:noProof/>
          <w:szCs w:val="24"/>
        </w:rPr>
        <w:t>.</w:t>
      </w:r>
      <w:r w:rsidR="00AE1B80" w:rsidRPr="00AE1B80">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00AE1B80" w:rsidRPr="00504044">
        <w:rPr>
          <w:szCs w:val="24"/>
        </w:rPr>
        <w:t xml:space="preserve">Figura </w:t>
      </w:r>
      <w:r w:rsidR="00AE1B80" w:rsidRPr="00AE1B80">
        <w:rPr>
          <w:noProof/>
          <w:szCs w:val="24"/>
        </w:rPr>
        <w:t>5</w:t>
      </w:r>
      <w:r w:rsidR="00AE1B80">
        <w:rPr>
          <w:noProof/>
          <w:szCs w:val="24"/>
        </w:rPr>
        <w:t>.</w:t>
      </w:r>
      <w:r w:rsidR="00AE1B80" w:rsidRPr="00AE1B80">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14:paraId="2D660B1B" w14:textId="77777777" w:rsidR="00504044" w:rsidRDefault="00504044" w:rsidP="00504044">
      <w:pPr>
        <w:keepNext/>
        <w:jc w:val="center"/>
      </w:pPr>
      <w:r>
        <w:rPr>
          <w:noProof/>
          <w:lang w:eastAsia="pt-BR"/>
        </w:rPr>
        <w:lastRenderedPageBreak/>
        <w:drawing>
          <wp:inline distT="0" distB="0" distL="0" distR="0" wp14:anchorId="30FFAC8F" wp14:editId="5B8BBD6B">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8">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3EC4DA16" w14:textId="77777777" w:rsidR="00504044" w:rsidRDefault="00504044" w:rsidP="00504044">
      <w:pPr>
        <w:pStyle w:val="Caption"/>
        <w:jc w:val="center"/>
        <w:rPr>
          <w:i w:val="0"/>
          <w:color w:val="auto"/>
          <w:sz w:val="24"/>
          <w:szCs w:val="24"/>
        </w:rPr>
      </w:pPr>
      <w:bookmarkStart w:id="188" w:name="_Ref455153342"/>
      <w:bookmarkStart w:id="189" w:name="_Ref455941283"/>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3</w:t>
      </w:r>
      <w:r w:rsidR="008459B3">
        <w:rPr>
          <w:i w:val="0"/>
          <w:color w:val="auto"/>
          <w:sz w:val="24"/>
          <w:szCs w:val="24"/>
        </w:rPr>
        <w:fldChar w:fldCharType="end"/>
      </w:r>
      <w:bookmarkEnd w:id="188"/>
      <w:r w:rsidRPr="00504044">
        <w:rPr>
          <w:i w:val="0"/>
          <w:color w:val="auto"/>
          <w:sz w:val="24"/>
          <w:szCs w:val="24"/>
        </w:rPr>
        <w:t xml:space="preserve"> - Lógica que transforma a saída do controle em desvio de fase</w:t>
      </w:r>
      <w:bookmarkEnd w:id="189"/>
    </w:p>
    <w:p w14:paraId="20EF4F37" w14:textId="77777777" w:rsidR="00DB47E8" w:rsidRPr="00DB47E8" w:rsidRDefault="00DB47E8" w:rsidP="00935000">
      <w:pPr>
        <w:jc w:val="both"/>
      </w:pPr>
    </w:p>
    <w:p w14:paraId="17BEC6ED" w14:textId="77777777" w:rsidR="00DB47E8" w:rsidRPr="00DB47E8" w:rsidRDefault="00504044" w:rsidP="00935000">
      <w:pPr>
        <w:jc w:val="both"/>
      </w:pPr>
      <w:r>
        <w:tab/>
        <w:t>Mais uma vez, devemos considerar que, para uma realização real em um microcontrolador, essa lógica pode ser feita internamente ao chip.</w:t>
      </w:r>
    </w:p>
    <w:p w14:paraId="0CE232B0" w14:textId="77777777" w:rsidR="007028C5" w:rsidRDefault="009418F1" w:rsidP="007028C5">
      <w:pPr>
        <w:pStyle w:val="Heading2"/>
        <w:jc w:val="both"/>
      </w:pPr>
      <w:bookmarkStart w:id="190" w:name="_Ref455942369"/>
      <w:r>
        <w:t>Simulações considerando componentes ideais</w:t>
      </w:r>
      <w:bookmarkEnd w:id="190"/>
    </w:p>
    <w:p w14:paraId="5CBF5371" w14:textId="77777777"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14:paraId="32F0F729" w14:textId="77777777"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00AE1B80" w:rsidRPr="006C45C2">
        <w:rPr>
          <w:szCs w:val="24"/>
        </w:rPr>
        <w:t xml:space="preserve">Figura </w:t>
      </w:r>
      <w:r w:rsidR="00AE1B80" w:rsidRPr="00AE1B80">
        <w:rPr>
          <w:noProof/>
          <w:szCs w:val="24"/>
        </w:rPr>
        <w:t>5</w:t>
      </w:r>
      <w:r w:rsidR="00AE1B80">
        <w:rPr>
          <w:noProof/>
          <w:szCs w:val="24"/>
        </w:rPr>
        <w:t>.</w:t>
      </w:r>
      <w:r w:rsidR="00AE1B80" w:rsidRPr="00AE1B80">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14:paraId="6146A2F4" w14:textId="77777777" w:rsidR="006C45C2" w:rsidRDefault="006C45C2" w:rsidP="006C45C2">
      <w:pPr>
        <w:keepNext/>
        <w:jc w:val="both"/>
      </w:pPr>
      <w:r>
        <w:rPr>
          <w:noProof/>
          <w:lang w:eastAsia="pt-BR"/>
        </w:rPr>
        <w:lastRenderedPageBreak/>
        <w:drawing>
          <wp:inline distT="0" distB="0" distL="0" distR="0" wp14:anchorId="1AEE990D" wp14:editId="4E723FC5">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6DE65A48" w14:textId="77777777" w:rsidR="006C45C2" w:rsidRDefault="006C45C2" w:rsidP="006C45C2">
      <w:pPr>
        <w:pStyle w:val="Caption"/>
        <w:jc w:val="center"/>
        <w:rPr>
          <w:i w:val="0"/>
          <w:color w:val="auto"/>
          <w:sz w:val="24"/>
          <w:szCs w:val="24"/>
        </w:rPr>
      </w:pPr>
      <w:bookmarkStart w:id="191" w:name="_Ref455155469"/>
      <w:bookmarkStart w:id="192" w:name="_Ref455941287"/>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4</w:t>
      </w:r>
      <w:r w:rsidR="008459B3">
        <w:rPr>
          <w:i w:val="0"/>
          <w:color w:val="auto"/>
          <w:sz w:val="24"/>
          <w:szCs w:val="24"/>
        </w:rPr>
        <w:fldChar w:fldCharType="end"/>
      </w:r>
      <w:bookmarkEnd w:id="191"/>
      <w:r w:rsidRPr="006C45C2">
        <w:rPr>
          <w:i w:val="0"/>
          <w:color w:val="auto"/>
          <w:sz w:val="24"/>
          <w:szCs w:val="24"/>
        </w:rPr>
        <w:t xml:space="preserve"> - Simulação inicial</w:t>
      </w:r>
      <w:bookmarkEnd w:id="192"/>
    </w:p>
    <w:p w14:paraId="39226EB9" w14:textId="77777777" w:rsidR="00947CE7" w:rsidRPr="00947CE7" w:rsidRDefault="00947CE7" w:rsidP="00947CE7"/>
    <w:p w14:paraId="78FE7EB4" w14:textId="77777777" w:rsidR="00935000" w:rsidRDefault="009E66F2" w:rsidP="009418F1">
      <w:pPr>
        <w:ind w:firstLine="708"/>
        <w:jc w:val="both"/>
      </w:pPr>
      <w:r>
        <w:t>Agora vamos fazer um esquema de simulações mais sistematizado. Utilizando a norma 542</w:t>
      </w:r>
      <w:r w:rsidR="003C10E2">
        <w:t>[3]</w:t>
      </w:r>
      <w:r>
        <w:t>,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14:paraId="564FB4E1" w14:textId="77777777" w:rsidR="007028C5" w:rsidRDefault="009E66F2" w:rsidP="007028C5">
      <w:pPr>
        <w:pStyle w:val="Heading3"/>
      </w:pPr>
      <w:bookmarkStart w:id="193" w:name="_Ref455942380"/>
      <w:r>
        <w:t>Teste de Partida G</w:t>
      </w:r>
      <w:r w:rsidR="007028C5">
        <w:t>radativa</w:t>
      </w:r>
      <w:bookmarkEnd w:id="193"/>
    </w:p>
    <w:p w14:paraId="4ADAEE62" w14:textId="77777777"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14:paraId="4BF80CDA" w14:textId="77777777"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00AE1B80" w:rsidRPr="00947CE7">
        <w:rPr>
          <w:szCs w:val="24"/>
        </w:rPr>
        <w:t xml:space="preserve">Figura </w:t>
      </w:r>
      <w:r w:rsidR="00AE1B80" w:rsidRPr="00AE1B80">
        <w:rPr>
          <w:noProof/>
          <w:szCs w:val="24"/>
        </w:rPr>
        <w:t>5</w:t>
      </w:r>
      <w:r w:rsidR="00AE1B80">
        <w:rPr>
          <w:noProof/>
          <w:szCs w:val="24"/>
        </w:rPr>
        <w:t>.</w:t>
      </w:r>
      <w:r w:rsidR="00AE1B80" w:rsidRPr="00AE1B80">
        <w:rPr>
          <w:noProof/>
          <w:szCs w:val="24"/>
        </w:rPr>
        <w:t>6</w:t>
      </w:r>
      <w:r w:rsidRPr="00947CE7">
        <w:fldChar w:fldCharType="end"/>
      </w:r>
      <w:r w:rsidRPr="00947CE7">
        <w:t>.</w:t>
      </w:r>
      <w:r>
        <w:t xml:space="preserve"> Assim o conversor passou com êxito por esse teste.</w:t>
      </w:r>
    </w:p>
    <w:p w14:paraId="0611EC94" w14:textId="77777777" w:rsidR="00947CE7" w:rsidRDefault="00947CE7" w:rsidP="00947CE7">
      <w:pPr>
        <w:keepNext/>
        <w:jc w:val="both"/>
      </w:pPr>
      <w:r>
        <w:rPr>
          <w:noProof/>
          <w:lang w:eastAsia="pt-BR"/>
        </w:rPr>
        <w:lastRenderedPageBreak/>
        <w:drawing>
          <wp:inline distT="0" distB="0" distL="0" distR="0" wp14:anchorId="10053D50" wp14:editId="340DEA40">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78AD9406" w14:textId="77777777" w:rsidR="00947CE7" w:rsidRDefault="00947CE7" w:rsidP="00947CE7">
      <w:pPr>
        <w:pStyle w:val="Caption"/>
        <w:jc w:val="center"/>
        <w:rPr>
          <w:i w:val="0"/>
          <w:color w:val="auto"/>
          <w:sz w:val="24"/>
          <w:szCs w:val="24"/>
        </w:rPr>
      </w:pPr>
      <w:bookmarkStart w:id="194" w:name="_Ref455156326"/>
      <w:bookmarkStart w:id="195" w:name="_Ref455941290"/>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bookmarkEnd w:id="194"/>
      <w:r w:rsidRPr="00947CE7">
        <w:rPr>
          <w:i w:val="0"/>
          <w:color w:val="auto"/>
          <w:sz w:val="24"/>
          <w:szCs w:val="24"/>
        </w:rPr>
        <w:t xml:space="preserve"> - Simulação de partida gradativa</w:t>
      </w:r>
      <w:bookmarkEnd w:id="195"/>
    </w:p>
    <w:p w14:paraId="3614951A" w14:textId="77777777" w:rsidR="00947CE7" w:rsidRPr="00947CE7" w:rsidRDefault="00947CE7" w:rsidP="00947CE7"/>
    <w:p w14:paraId="4EA8E814" w14:textId="77777777" w:rsidR="00947CE7" w:rsidRDefault="00947CE7" w:rsidP="00947CE7">
      <w:pPr>
        <w:keepNext/>
      </w:pPr>
      <w:r>
        <w:rPr>
          <w:noProof/>
          <w:lang w:eastAsia="pt-BR"/>
        </w:rPr>
        <w:drawing>
          <wp:inline distT="0" distB="0" distL="0" distR="0" wp14:anchorId="14E057F8" wp14:editId="7D9B79D7">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40DC14BE" w14:textId="77777777" w:rsidR="00947CE7" w:rsidRPr="00947CE7" w:rsidRDefault="00947CE7" w:rsidP="00947CE7">
      <w:pPr>
        <w:pStyle w:val="Caption"/>
        <w:jc w:val="center"/>
        <w:rPr>
          <w:i w:val="0"/>
          <w:color w:val="auto"/>
          <w:sz w:val="24"/>
          <w:szCs w:val="24"/>
        </w:rPr>
      </w:pPr>
      <w:bookmarkStart w:id="196" w:name="_Ref455156503"/>
      <w:bookmarkStart w:id="197" w:name="_Ref455941295"/>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AE1B80">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AE1B80">
        <w:rPr>
          <w:i w:val="0"/>
          <w:noProof/>
          <w:color w:val="auto"/>
          <w:sz w:val="24"/>
          <w:szCs w:val="24"/>
        </w:rPr>
        <w:t>6</w:t>
      </w:r>
      <w:r w:rsidR="008459B3">
        <w:rPr>
          <w:i w:val="0"/>
          <w:color w:val="auto"/>
          <w:sz w:val="24"/>
          <w:szCs w:val="24"/>
        </w:rPr>
        <w:fldChar w:fldCharType="end"/>
      </w:r>
      <w:bookmarkEnd w:id="196"/>
      <w:r w:rsidRPr="00947CE7">
        <w:rPr>
          <w:i w:val="0"/>
          <w:color w:val="auto"/>
          <w:sz w:val="24"/>
          <w:szCs w:val="24"/>
        </w:rPr>
        <w:t xml:space="preserve"> - Tensão de saída da simulação de partida gradativa com mais detalhes.</w:t>
      </w:r>
      <w:bookmarkEnd w:id="197"/>
    </w:p>
    <w:p w14:paraId="56148FD1" w14:textId="77777777" w:rsidR="009E66F2" w:rsidRPr="009E66F2" w:rsidRDefault="009E66F2" w:rsidP="009E66F2">
      <w:pPr>
        <w:ind w:firstLine="708"/>
      </w:pPr>
    </w:p>
    <w:p w14:paraId="6DDE3A1C" w14:textId="77777777" w:rsidR="007028C5" w:rsidRDefault="00947CE7" w:rsidP="007028C5">
      <w:pPr>
        <w:pStyle w:val="Heading3"/>
      </w:pPr>
      <w:bookmarkStart w:id="198" w:name="_Ref455942383"/>
      <w:r>
        <w:t>Regulação Estátic</w:t>
      </w:r>
      <w:r w:rsidR="007028C5">
        <w:t>a</w:t>
      </w:r>
      <w:bookmarkEnd w:id="198"/>
    </w:p>
    <w:p w14:paraId="016847AD" w14:textId="77777777"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14:paraId="189262EF" w14:textId="77777777" w:rsidR="00727520" w:rsidRDefault="00727520" w:rsidP="00727520">
      <w:pPr>
        <w:keepNext/>
        <w:jc w:val="center"/>
      </w:pPr>
      <w:r>
        <w:rPr>
          <w:noProof/>
          <w:lang w:eastAsia="pt-BR"/>
        </w:rPr>
        <w:drawing>
          <wp:inline distT="0" distB="0" distL="0" distR="0" wp14:anchorId="509E2883" wp14:editId="5E8509B9">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42EA2F4F" w14:textId="77777777" w:rsidR="00727520" w:rsidRDefault="00727520" w:rsidP="00727520">
      <w:pPr>
        <w:pStyle w:val="Caption"/>
        <w:jc w:val="center"/>
        <w:rPr>
          <w:i w:val="0"/>
          <w:color w:val="auto"/>
          <w:sz w:val="24"/>
        </w:rPr>
      </w:pPr>
      <w:bookmarkStart w:id="199" w:name="_Ref455941318"/>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bookmarkEnd w:id="199"/>
    </w:p>
    <w:p w14:paraId="2D25CFCA" w14:textId="77777777" w:rsidR="00727520" w:rsidRPr="00727520" w:rsidRDefault="00727520" w:rsidP="00727520"/>
    <w:p w14:paraId="1EA151B3" w14:textId="77777777" w:rsidR="00727520" w:rsidRDefault="00727520" w:rsidP="00727520">
      <w:pPr>
        <w:keepNext/>
      </w:pPr>
      <w:r>
        <w:rPr>
          <w:noProof/>
          <w:lang w:eastAsia="pt-BR"/>
        </w:rPr>
        <w:drawing>
          <wp:inline distT="0" distB="0" distL="0" distR="0" wp14:anchorId="30D2D9C5" wp14:editId="23F9330F">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14:paraId="2DC80749" w14:textId="77777777" w:rsidR="00727520" w:rsidRDefault="00727520" w:rsidP="00727520">
      <w:pPr>
        <w:pStyle w:val="Caption"/>
        <w:jc w:val="center"/>
        <w:rPr>
          <w:i w:val="0"/>
          <w:color w:val="auto"/>
          <w:sz w:val="24"/>
        </w:rPr>
      </w:pPr>
      <w:bookmarkStart w:id="200" w:name="_Ref455941322"/>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bookmarkEnd w:id="200"/>
    </w:p>
    <w:p w14:paraId="6DCC4B64" w14:textId="77777777" w:rsidR="00727520" w:rsidRDefault="00727520" w:rsidP="00727520">
      <w:pPr>
        <w:keepNext/>
      </w:pPr>
      <w:r>
        <w:rPr>
          <w:noProof/>
          <w:lang w:eastAsia="pt-BR"/>
        </w:rPr>
        <w:lastRenderedPageBreak/>
        <w:drawing>
          <wp:inline distT="0" distB="0" distL="0" distR="0" wp14:anchorId="2A288DC8" wp14:editId="70D4087F">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51752D4B" w14:textId="77777777" w:rsidR="00727520" w:rsidRDefault="00727520" w:rsidP="00727520">
      <w:pPr>
        <w:pStyle w:val="Caption"/>
        <w:jc w:val="center"/>
        <w:rPr>
          <w:i w:val="0"/>
          <w:color w:val="auto"/>
          <w:sz w:val="24"/>
        </w:rPr>
      </w:pPr>
      <w:bookmarkStart w:id="201" w:name="_Ref455941327"/>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bookmarkEnd w:id="201"/>
    </w:p>
    <w:p w14:paraId="17577ABA" w14:textId="77777777" w:rsidR="00727520" w:rsidRDefault="00727520" w:rsidP="00727520"/>
    <w:p w14:paraId="120BFB4E" w14:textId="77777777"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14:paraId="70B4889E" w14:textId="77777777" w:rsidR="007028C5" w:rsidRDefault="00036FA3" w:rsidP="007028C5">
      <w:pPr>
        <w:pStyle w:val="Heading3"/>
      </w:pPr>
      <w:bookmarkStart w:id="202" w:name="_Ref455942386"/>
      <w:r>
        <w:t>R</w:t>
      </w:r>
      <w:r w:rsidR="007028C5">
        <w:t>ipple</w:t>
      </w:r>
      <w:bookmarkEnd w:id="202"/>
    </w:p>
    <w:p w14:paraId="58EA18D2" w14:textId="77777777"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14:paraId="27C72135" w14:textId="77777777"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00AE1B80" w:rsidRPr="00B94C72">
        <w:t xml:space="preserve">Figura </w:t>
      </w:r>
      <w:r w:rsidR="00AE1B80" w:rsidRPr="00AE1B80">
        <w:rPr>
          <w:noProof/>
        </w:rPr>
        <w:t>5</w:t>
      </w:r>
      <w:r w:rsidR="00AE1B80">
        <w:rPr>
          <w:noProof/>
        </w:rPr>
        <w:t>.</w:t>
      </w:r>
      <w:r w:rsidR="00AE1B80" w:rsidRPr="00AE1B80">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AE1B80" w:rsidRPr="00B94C72">
        <w:t xml:space="preserve">Figura </w:t>
      </w:r>
      <w:r w:rsidR="00AE1B80" w:rsidRPr="00AE1B80">
        <w:rPr>
          <w:noProof/>
        </w:rPr>
        <w:t>5</w:t>
      </w:r>
      <w:r w:rsidR="00AE1B80">
        <w:rPr>
          <w:noProof/>
        </w:rPr>
        <w:t>.</w:t>
      </w:r>
      <w:r w:rsidR="00AE1B80" w:rsidRPr="00AE1B80">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AE1B80" w:rsidRPr="001D44CD">
        <w:t xml:space="preserve">Figura </w:t>
      </w:r>
      <w:r w:rsidR="00AE1B80" w:rsidRPr="00AE1B80">
        <w:rPr>
          <w:noProof/>
        </w:rPr>
        <w:t>5</w:t>
      </w:r>
      <w:r w:rsidR="00AE1B80">
        <w:rPr>
          <w:noProof/>
        </w:rPr>
        <w:t>.</w:t>
      </w:r>
      <w:r w:rsidR="00AE1B80" w:rsidRPr="00AE1B80">
        <w:rPr>
          <w:noProof/>
        </w:rPr>
        <w:t>12</w:t>
      </w:r>
      <w:r w:rsidR="001D44CD" w:rsidRPr="001D44CD">
        <w:fldChar w:fldCharType="end"/>
      </w:r>
      <w:r w:rsidR="001D44CD">
        <w:t>, para uma carga de 100% do valor nominal, temos um ripple de também 50mV.</w:t>
      </w:r>
    </w:p>
    <w:p w14:paraId="1D51BDD5" w14:textId="77777777" w:rsidR="00B94C72" w:rsidRDefault="00B94C72" w:rsidP="00B94C72">
      <w:pPr>
        <w:keepNext/>
      </w:pPr>
      <w:r>
        <w:rPr>
          <w:noProof/>
          <w:lang w:eastAsia="pt-BR"/>
        </w:rPr>
        <w:lastRenderedPageBreak/>
        <w:drawing>
          <wp:inline distT="0" distB="0" distL="0" distR="0" wp14:anchorId="1156DDFC" wp14:editId="4C8ECB1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14:paraId="63EC441B" w14:textId="77777777" w:rsidR="00B94C72" w:rsidRDefault="00B94C72" w:rsidP="00B94C72">
      <w:pPr>
        <w:pStyle w:val="Caption"/>
        <w:jc w:val="center"/>
        <w:rPr>
          <w:i w:val="0"/>
          <w:color w:val="auto"/>
          <w:sz w:val="24"/>
        </w:rPr>
      </w:pPr>
      <w:bookmarkStart w:id="203" w:name="_Ref455159254"/>
      <w:bookmarkStart w:id="204" w:name="_Ref45594133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10</w:t>
      </w:r>
      <w:r w:rsidR="008459B3">
        <w:rPr>
          <w:i w:val="0"/>
          <w:color w:val="auto"/>
          <w:sz w:val="24"/>
        </w:rPr>
        <w:fldChar w:fldCharType="end"/>
      </w:r>
      <w:bookmarkEnd w:id="203"/>
      <w:r w:rsidRPr="00B94C72">
        <w:rPr>
          <w:i w:val="0"/>
          <w:color w:val="auto"/>
          <w:sz w:val="24"/>
        </w:rPr>
        <w:t xml:space="preserve"> - Tensão de saída para carga de 5% do valor nominal</w:t>
      </w:r>
      <w:bookmarkEnd w:id="204"/>
    </w:p>
    <w:p w14:paraId="79FDB4B2" w14:textId="77777777" w:rsidR="00B02B0C" w:rsidRPr="00B02B0C" w:rsidRDefault="00B02B0C" w:rsidP="00B02B0C"/>
    <w:p w14:paraId="1509F84B" w14:textId="77777777" w:rsidR="00B94C72" w:rsidRDefault="00B94C72" w:rsidP="00B94C72">
      <w:pPr>
        <w:keepNext/>
      </w:pPr>
      <w:r>
        <w:rPr>
          <w:noProof/>
          <w:lang w:eastAsia="pt-BR"/>
        </w:rPr>
        <w:drawing>
          <wp:inline distT="0" distB="0" distL="0" distR="0" wp14:anchorId="1D12E4B7" wp14:editId="78DCF766">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14:paraId="3A8710D1" w14:textId="77777777" w:rsidR="00B94C72" w:rsidRDefault="00B94C72" w:rsidP="00B94C72">
      <w:pPr>
        <w:pStyle w:val="Caption"/>
        <w:jc w:val="center"/>
        <w:rPr>
          <w:i w:val="0"/>
          <w:color w:val="auto"/>
          <w:sz w:val="24"/>
        </w:rPr>
      </w:pPr>
      <w:bookmarkStart w:id="205" w:name="_Ref455159440"/>
      <w:bookmarkStart w:id="206" w:name="_Ref455941333"/>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11</w:t>
      </w:r>
      <w:r w:rsidR="008459B3">
        <w:rPr>
          <w:i w:val="0"/>
          <w:color w:val="auto"/>
          <w:sz w:val="24"/>
        </w:rPr>
        <w:fldChar w:fldCharType="end"/>
      </w:r>
      <w:bookmarkEnd w:id="205"/>
      <w:r w:rsidRPr="00B94C72">
        <w:rPr>
          <w:i w:val="0"/>
          <w:color w:val="auto"/>
          <w:sz w:val="24"/>
        </w:rPr>
        <w:t xml:space="preserve"> -  Tensão de saída para carga de 50% do valor nominal</w:t>
      </w:r>
      <w:bookmarkEnd w:id="206"/>
    </w:p>
    <w:p w14:paraId="6A9CE4E9" w14:textId="77777777" w:rsidR="001D44CD" w:rsidRDefault="001D44CD" w:rsidP="001D44CD">
      <w:pPr>
        <w:keepNext/>
      </w:pPr>
      <w:r>
        <w:rPr>
          <w:noProof/>
          <w:lang w:eastAsia="pt-BR"/>
        </w:rPr>
        <w:lastRenderedPageBreak/>
        <w:drawing>
          <wp:inline distT="0" distB="0" distL="0" distR="0" wp14:anchorId="500C09BA" wp14:editId="78DE0034">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14:paraId="2006A752" w14:textId="77777777" w:rsidR="001D44CD" w:rsidRDefault="001D44CD" w:rsidP="001D44CD">
      <w:pPr>
        <w:pStyle w:val="Caption"/>
        <w:jc w:val="center"/>
        <w:rPr>
          <w:i w:val="0"/>
          <w:color w:val="auto"/>
          <w:sz w:val="24"/>
        </w:rPr>
      </w:pPr>
      <w:bookmarkStart w:id="207" w:name="_Ref455159799"/>
      <w:bookmarkStart w:id="208" w:name="_Ref455941337"/>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12</w:t>
      </w:r>
      <w:r w:rsidR="008459B3">
        <w:rPr>
          <w:i w:val="0"/>
          <w:color w:val="auto"/>
          <w:sz w:val="24"/>
        </w:rPr>
        <w:fldChar w:fldCharType="end"/>
      </w:r>
      <w:bookmarkEnd w:id="207"/>
      <w:r w:rsidRPr="001D44CD">
        <w:rPr>
          <w:i w:val="0"/>
          <w:color w:val="auto"/>
          <w:sz w:val="24"/>
        </w:rPr>
        <w:t xml:space="preserve"> - Tensão de saída para carga de 100% do valor nominal</w:t>
      </w:r>
      <w:bookmarkEnd w:id="208"/>
    </w:p>
    <w:p w14:paraId="3A4DC51D" w14:textId="77777777" w:rsidR="00D17A3C" w:rsidRDefault="00D17A3C" w:rsidP="00D17A3C">
      <w:r>
        <w:tab/>
      </w:r>
    </w:p>
    <w:p w14:paraId="548FB895" w14:textId="77777777" w:rsidR="00D17A3C" w:rsidRPr="00D17A3C" w:rsidRDefault="00D17A3C" w:rsidP="00D17A3C">
      <w:r>
        <w:tab/>
        <w:t>Em suma, o requisito de ripple é mais um parâmetro exigido pela ANATEL que esse conversor do nosso estudo atende.</w:t>
      </w:r>
    </w:p>
    <w:p w14:paraId="28A91E2C" w14:textId="77777777" w:rsidR="007028C5" w:rsidRDefault="00036FA3" w:rsidP="007028C5">
      <w:pPr>
        <w:pStyle w:val="Heading3"/>
      </w:pPr>
      <w:bookmarkStart w:id="209" w:name="_Ref455942389"/>
      <w:r>
        <w:t>Eficiê</w:t>
      </w:r>
      <w:r w:rsidR="007028C5">
        <w:t>ncia</w:t>
      </w:r>
      <w:bookmarkEnd w:id="209"/>
    </w:p>
    <w:p w14:paraId="7AF742FD" w14:textId="77777777" w:rsidR="00B540D5" w:rsidRDefault="008D10FE" w:rsidP="008D10FE">
      <w:pPr>
        <w:jc w:val="both"/>
      </w:pPr>
      <w:r>
        <w:tab/>
        <w:t>Eficiência, chamado de rendimento pela ANATEL, é o quanto de potência está presente na saída do conversor em relação a entrada do mesmo, ou seja:</w:t>
      </w:r>
    </w:p>
    <w:p w14:paraId="7AD1EF46" w14:textId="77777777"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14:paraId="62D54AF0" w14:textId="77777777"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14:paraId="2BA8B26E" w14:textId="77777777"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AE1B80" w:rsidRPr="002D0053">
        <w:t xml:space="preserve">Figura </w:t>
      </w:r>
      <w:r w:rsidR="00AE1B80" w:rsidRPr="00AE1B80">
        <w:rPr>
          <w:noProof/>
        </w:rPr>
        <w:t>5</w:t>
      </w:r>
      <w:r w:rsidR="00AE1B80">
        <w:rPr>
          <w:noProof/>
        </w:rPr>
        <w:t>.</w:t>
      </w:r>
      <w:r w:rsidR="00AE1B80" w:rsidRPr="00AE1B80">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14:paraId="01D1E641" w14:textId="77777777" w:rsidR="002D0053" w:rsidRDefault="002D0053" w:rsidP="002D0053">
      <w:pPr>
        <w:keepNext/>
        <w:jc w:val="both"/>
      </w:pPr>
      <w:r>
        <w:rPr>
          <w:rFonts w:eastAsiaTheme="minorEastAsia"/>
          <w:noProof/>
          <w:lang w:eastAsia="pt-BR"/>
        </w:rPr>
        <w:drawing>
          <wp:inline distT="0" distB="0" distL="0" distR="0" wp14:anchorId="77BAD0B6" wp14:editId="54E5BFD7">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C7AF93E" w14:textId="77777777" w:rsidR="002D0053" w:rsidRPr="002D0053" w:rsidRDefault="002D0053" w:rsidP="002D0053">
      <w:pPr>
        <w:pStyle w:val="Caption"/>
        <w:jc w:val="center"/>
        <w:rPr>
          <w:rFonts w:eastAsiaTheme="minorEastAsia"/>
          <w:i w:val="0"/>
          <w:color w:val="auto"/>
          <w:sz w:val="24"/>
        </w:rPr>
      </w:pPr>
      <w:bookmarkStart w:id="210" w:name="_Ref455160690"/>
      <w:bookmarkStart w:id="211" w:name="_Ref45594134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13</w:t>
      </w:r>
      <w:r w:rsidR="008459B3">
        <w:rPr>
          <w:i w:val="0"/>
          <w:color w:val="auto"/>
          <w:sz w:val="24"/>
        </w:rPr>
        <w:fldChar w:fldCharType="end"/>
      </w:r>
      <w:bookmarkEnd w:id="210"/>
      <w:r w:rsidRPr="002D0053">
        <w:rPr>
          <w:i w:val="0"/>
          <w:color w:val="auto"/>
          <w:sz w:val="24"/>
        </w:rPr>
        <w:t xml:space="preserve"> - Teste de eficiência do conversor</w:t>
      </w:r>
      <w:bookmarkEnd w:id="211"/>
    </w:p>
    <w:p w14:paraId="44B8B11E" w14:textId="77777777" w:rsidR="007028C5" w:rsidRDefault="00036FA3" w:rsidP="007028C5">
      <w:pPr>
        <w:pStyle w:val="Heading3"/>
      </w:pPr>
      <w:bookmarkStart w:id="212" w:name="_Ref455942392"/>
      <w:r>
        <w:t>Limitação de C</w:t>
      </w:r>
      <w:r w:rsidR="007028C5">
        <w:t>orrente</w:t>
      </w:r>
      <w:bookmarkEnd w:id="212"/>
    </w:p>
    <w:p w14:paraId="7C6FA489" w14:textId="77777777"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14:paraId="62081766" w14:textId="77777777"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AE1B80" w:rsidRPr="00C808AA">
        <w:t xml:space="preserve">Figura </w:t>
      </w:r>
      <w:r w:rsidR="00AE1B80" w:rsidRPr="00AE1B80">
        <w:rPr>
          <w:noProof/>
        </w:rPr>
        <w:t>5</w:t>
      </w:r>
      <w:r w:rsidR="00AE1B80">
        <w:rPr>
          <w:noProof/>
        </w:rPr>
        <w:t>.</w:t>
      </w:r>
      <w:r w:rsidR="00AE1B80" w:rsidRPr="00AE1B80">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14:paraId="6B76992A" w14:textId="77777777" w:rsidR="00C808AA" w:rsidRDefault="004940BC" w:rsidP="00C808AA">
      <w:pPr>
        <w:keepNext/>
      </w:pPr>
      <w:r>
        <w:rPr>
          <w:noProof/>
          <w:lang w:eastAsia="pt-BR"/>
        </w:rPr>
        <w:lastRenderedPageBreak/>
        <w:drawing>
          <wp:inline distT="0" distB="0" distL="0" distR="0" wp14:anchorId="0CFD8056" wp14:editId="743125ED">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14:paraId="3FDEDCCA" w14:textId="77777777" w:rsidR="004940BC" w:rsidRPr="00C808AA" w:rsidRDefault="00C808AA" w:rsidP="00C808AA">
      <w:pPr>
        <w:pStyle w:val="Caption"/>
        <w:jc w:val="center"/>
        <w:rPr>
          <w:i w:val="0"/>
          <w:color w:val="auto"/>
          <w:sz w:val="24"/>
        </w:rPr>
      </w:pPr>
      <w:bookmarkStart w:id="213" w:name="_Ref455161180"/>
      <w:bookmarkStart w:id="214" w:name="_Ref455941342"/>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14</w:t>
      </w:r>
      <w:r w:rsidR="008459B3">
        <w:rPr>
          <w:i w:val="0"/>
          <w:color w:val="auto"/>
          <w:sz w:val="24"/>
        </w:rPr>
        <w:fldChar w:fldCharType="end"/>
      </w:r>
      <w:bookmarkEnd w:id="213"/>
      <w:r w:rsidRPr="00C808AA">
        <w:rPr>
          <w:i w:val="0"/>
          <w:color w:val="auto"/>
          <w:sz w:val="24"/>
        </w:rPr>
        <w:t xml:space="preserve"> - Simulação de limitação de corrente</w:t>
      </w:r>
      <w:bookmarkEnd w:id="214"/>
    </w:p>
    <w:p w14:paraId="63C90706" w14:textId="77777777" w:rsidR="00B36599" w:rsidRDefault="00B36599" w:rsidP="00B36599">
      <w:pPr>
        <w:pStyle w:val="Heading2"/>
      </w:pPr>
      <w:bookmarkStart w:id="215" w:name="_Ref455942395"/>
      <w:r>
        <w:t>Simulações considerando erros do controlador</w:t>
      </w:r>
      <w:bookmarkEnd w:id="215"/>
    </w:p>
    <w:p w14:paraId="321F629F" w14:textId="77777777"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14:paraId="791747BF" w14:textId="77777777"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3B6309">
        <w:t xml:space="preserve"> </w:t>
      </w:r>
      <w:r w:rsidR="003C10E2">
        <w:t>[9]</w:t>
      </w:r>
      <w:r w:rsidR="00444451">
        <w:t>:</w:t>
      </w:r>
    </w:p>
    <w:p w14:paraId="0D28705D" w14:textId="77777777"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14:paraId="636B4A91" w14:textId="77777777" w:rsidR="00444451" w:rsidRPr="00444451" w:rsidRDefault="00686E7E"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14:paraId="26189204" w14:textId="77777777"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14:paraId="17A6682A" w14:textId="77777777"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 MERGEFORMAT </w:instrText>
      </w:r>
      <w:r w:rsidR="008F6303" w:rsidRPr="008F6303">
        <w:rPr>
          <w:rFonts w:eastAsiaTheme="minorEastAsia"/>
        </w:rPr>
      </w:r>
      <w:r w:rsidR="008F6303" w:rsidRPr="008F6303">
        <w:rPr>
          <w:rFonts w:eastAsiaTheme="minorEastAsia"/>
        </w:rPr>
        <w:fldChar w:fldCharType="separate"/>
      </w:r>
      <w:r w:rsidR="00AE1B80" w:rsidRPr="00112738">
        <w:t xml:space="preserve">Tabela </w:t>
      </w:r>
      <w:r w:rsidR="00AE1B80" w:rsidRPr="00AE1B80">
        <w:rPr>
          <w:noProof/>
        </w:rPr>
        <w:t>5</w:t>
      </w:r>
      <w:r w:rsidR="00AE1B80">
        <w:rPr>
          <w:noProof/>
        </w:rPr>
        <w:t>.</w:t>
      </w:r>
      <w:r w:rsidR="00AE1B80" w:rsidRPr="00AE1B80">
        <w:rPr>
          <w:noProof/>
        </w:rPr>
        <w:t>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14:paraId="755C87DE" w14:textId="77777777" w:rsidTr="001014DF">
        <w:trPr>
          <w:jc w:val="center"/>
        </w:trPr>
        <w:tc>
          <w:tcPr>
            <w:tcW w:w="1555" w:type="dxa"/>
          </w:tcPr>
          <w:p w14:paraId="65F6DC63" w14:textId="77777777" w:rsidR="00112738" w:rsidRPr="00985A0A" w:rsidRDefault="00112738" w:rsidP="00BA467B">
            <w:pPr>
              <w:jc w:val="center"/>
              <w:rPr>
                <w:b/>
              </w:rPr>
            </w:pPr>
            <w:r w:rsidRPr="00985A0A">
              <w:rPr>
                <w:b/>
              </w:rPr>
              <w:t>Parâmetros</w:t>
            </w:r>
          </w:p>
        </w:tc>
        <w:tc>
          <w:tcPr>
            <w:tcW w:w="1984" w:type="dxa"/>
          </w:tcPr>
          <w:p w14:paraId="4A71A698" w14:textId="77777777" w:rsidR="00112738" w:rsidRPr="00985A0A" w:rsidRDefault="00112738" w:rsidP="00BA467B">
            <w:pPr>
              <w:jc w:val="center"/>
              <w:rPr>
                <w:b/>
              </w:rPr>
            </w:pPr>
            <w:r w:rsidRPr="00985A0A">
              <w:rPr>
                <w:b/>
              </w:rPr>
              <w:t>Valor</w:t>
            </w:r>
            <w:r>
              <w:rPr>
                <w:b/>
              </w:rPr>
              <w:t xml:space="preserve"> Antigo</w:t>
            </w:r>
          </w:p>
        </w:tc>
        <w:tc>
          <w:tcPr>
            <w:tcW w:w="1910" w:type="dxa"/>
          </w:tcPr>
          <w:p w14:paraId="0510ECE4" w14:textId="77777777" w:rsidR="00112738" w:rsidRPr="00985A0A" w:rsidRDefault="00112738" w:rsidP="001014DF">
            <w:pPr>
              <w:jc w:val="center"/>
              <w:rPr>
                <w:b/>
              </w:rPr>
            </w:pPr>
            <w:r>
              <w:rPr>
                <w:b/>
              </w:rPr>
              <w:t>Valor A</w:t>
            </w:r>
            <w:r w:rsidR="001014DF">
              <w:rPr>
                <w:b/>
              </w:rPr>
              <w:t>justado</w:t>
            </w:r>
          </w:p>
        </w:tc>
      </w:tr>
      <w:tr w:rsidR="00112738" w14:paraId="1537957A" w14:textId="77777777" w:rsidTr="001014DF">
        <w:trPr>
          <w:jc w:val="center"/>
        </w:trPr>
        <w:tc>
          <w:tcPr>
            <w:tcW w:w="1555" w:type="dxa"/>
          </w:tcPr>
          <w:p w14:paraId="79D553D2" w14:textId="77777777" w:rsidR="00112738" w:rsidRPr="00B93C2C" w:rsidRDefault="00686E7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07FD8904" w14:textId="77777777"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14:paraId="247E1D52" w14:textId="77777777" w:rsidR="00112738" w:rsidRDefault="00112738" w:rsidP="00BA467B">
            <w:pPr>
              <w:rPr>
                <w:rFonts w:eastAsia="Calibri" w:cs="Times New Roman"/>
              </w:rPr>
            </w:pPr>
            <m:oMathPara>
              <m:oMath>
                <m:r>
                  <w:rPr>
                    <w:rFonts w:ascii="Cambria Math" w:hAnsi="Cambria Math"/>
                  </w:rPr>
                  <m:t>2.1</m:t>
                </m:r>
              </m:oMath>
            </m:oMathPara>
          </w:p>
        </w:tc>
      </w:tr>
      <w:tr w:rsidR="00112738" w14:paraId="55B91032" w14:textId="77777777" w:rsidTr="001014DF">
        <w:trPr>
          <w:jc w:val="center"/>
        </w:trPr>
        <w:tc>
          <w:tcPr>
            <w:tcW w:w="1555" w:type="dxa"/>
          </w:tcPr>
          <w:p w14:paraId="106E3620" w14:textId="77777777" w:rsidR="00112738" w:rsidRPr="00B93C2C" w:rsidRDefault="00686E7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6F1F2411" w14:textId="77777777" w:rsidR="00112738" w:rsidRDefault="00112738" w:rsidP="00BA467B">
            <m:oMathPara>
              <m:oMath>
                <m:r>
                  <w:rPr>
                    <w:rFonts w:ascii="Cambria Math" w:eastAsiaTheme="minorEastAsia" w:hAnsi="Cambria Math"/>
                  </w:rPr>
                  <m:t>234859</m:t>
                </m:r>
              </m:oMath>
            </m:oMathPara>
          </w:p>
        </w:tc>
        <w:tc>
          <w:tcPr>
            <w:tcW w:w="1910" w:type="dxa"/>
          </w:tcPr>
          <w:p w14:paraId="18B79418" w14:textId="77777777" w:rsidR="00112738" w:rsidRDefault="001014DF" w:rsidP="00BA467B">
            <w:pPr>
              <w:rPr>
                <w:rFonts w:eastAsia="Calibri" w:cs="Times New Roman"/>
              </w:rPr>
            </w:pPr>
            <m:oMathPara>
              <m:oMath>
                <m:r>
                  <w:rPr>
                    <w:rFonts w:ascii="Cambria Math" w:hAnsi="Cambria Math"/>
                  </w:rPr>
                  <m:t>23485,9</m:t>
                </m:r>
              </m:oMath>
            </m:oMathPara>
          </w:p>
        </w:tc>
      </w:tr>
      <w:tr w:rsidR="00112738" w14:paraId="612EA584" w14:textId="77777777" w:rsidTr="001014DF">
        <w:trPr>
          <w:jc w:val="center"/>
        </w:trPr>
        <w:tc>
          <w:tcPr>
            <w:tcW w:w="1555" w:type="dxa"/>
          </w:tcPr>
          <w:p w14:paraId="37AF1FD6" w14:textId="77777777" w:rsidR="00112738" w:rsidRPr="00B93C2C" w:rsidRDefault="00686E7E"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54652E21" w14:textId="77777777"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14:paraId="48A79C94" w14:textId="77777777" w:rsidR="00112738" w:rsidRDefault="001014DF" w:rsidP="001014DF">
            <w:pPr>
              <w:rPr>
                <w:rFonts w:eastAsia="Calibri" w:cs="Times New Roman"/>
              </w:rPr>
            </w:pPr>
            <m:oMathPara>
              <m:oMath>
                <m:r>
                  <w:rPr>
                    <w:rFonts w:ascii="Cambria Math" w:hAnsi="Cambria Math"/>
                  </w:rPr>
                  <m:t>0.08946</m:t>
                </m:r>
              </m:oMath>
            </m:oMathPara>
          </w:p>
        </w:tc>
      </w:tr>
      <w:tr w:rsidR="00112738" w:rsidRPr="00B93C2C" w14:paraId="2C7A23DF" w14:textId="77777777" w:rsidTr="001014DF">
        <w:trPr>
          <w:jc w:val="center"/>
        </w:trPr>
        <w:tc>
          <w:tcPr>
            <w:tcW w:w="1555" w:type="dxa"/>
          </w:tcPr>
          <w:p w14:paraId="5590AB4B" w14:textId="77777777" w:rsidR="00112738" w:rsidRPr="00B93C2C" w:rsidRDefault="00686E7E"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2A083D21" w14:textId="77777777"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191DEF83" w14:textId="77777777"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14:paraId="64BEED17" w14:textId="77777777" w:rsidR="00112738" w:rsidRPr="00112738" w:rsidRDefault="00112738" w:rsidP="00112738">
      <w:pPr>
        <w:pStyle w:val="Caption"/>
        <w:jc w:val="center"/>
        <w:rPr>
          <w:rFonts w:eastAsiaTheme="minorEastAsia"/>
          <w:i w:val="0"/>
          <w:color w:val="auto"/>
          <w:sz w:val="24"/>
        </w:rPr>
      </w:pPr>
      <w:bookmarkStart w:id="216" w:name="_Ref455839324"/>
      <w:bookmarkStart w:id="217" w:name="_Ref455941522"/>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1</w:t>
      </w:r>
      <w:r w:rsidR="006D65BA">
        <w:rPr>
          <w:i w:val="0"/>
          <w:color w:val="auto"/>
          <w:sz w:val="24"/>
        </w:rPr>
        <w:fldChar w:fldCharType="end"/>
      </w:r>
      <w:bookmarkEnd w:id="216"/>
      <w:r w:rsidRPr="00112738">
        <w:rPr>
          <w:i w:val="0"/>
          <w:color w:val="auto"/>
          <w:sz w:val="24"/>
        </w:rPr>
        <w:t xml:space="preserve"> - Valores das contantes do controle ajustadas</w:t>
      </w:r>
      <w:bookmarkEnd w:id="217"/>
    </w:p>
    <w:p w14:paraId="0B9A6559" w14:textId="77777777" w:rsidR="00112738" w:rsidRDefault="00112738" w:rsidP="00D75B47">
      <w:pPr>
        <w:jc w:val="both"/>
        <w:rPr>
          <w:rFonts w:eastAsiaTheme="minorEastAsia"/>
        </w:rPr>
      </w:pPr>
    </w:p>
    <w:p w14:paraId="3D2EC094" w14:textId="77777777"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14:paraId="459EBEEA" w14:textId="77777777" w:rsidR="00112738" w:rsidRPr="00112738" w:rsidRDefault="00112738" w:rsidP="00D75B47">
      <w:pPr>
        <w:jc w:val="both"/>
        <w:rPr>
          <w:rFonts w:eastAsiaTheme="minorEastAsia"/>
        </w:rPr>
      </w:pPr>
    </w:p>
    <w:p w14:paraId="760EE5FB" w14:textId="77777777" w:rsidR="00B36599" w:rsidRDefault="007E718C" w:rsidP="00B36599">
      <w:pPr>
        <w:pStyle w:val="Heading3"/>
      </w:pPr>
      <w:bookmarkStart w:id="218" w:name="_Ref455942399"/>
      <w:r>
        <w:lastRenderedPageBreak/>
        <w:t>Teste de Partida G</w:t>
      </w:r>
      <w:r w:rsidR="00B36599">
        <w:t>radativa</w:t>
      </w:r>
      <w:bookmarkEnd w:id="218"/>
    </w:p>
    <w:p w14:paraId="3499B942" w14:textId="77777777" w:rsidR="006D65BA" w:rsidRDefault="006D65BA" w:rsidP="006D65BA">
      <w:pPr>
        <w:keepNext/>
      </w:pPr>
      <w:r>
        <w:rPr>
          <w:noProof/>
          <w:lang w:eastAsia="pt-BR"/>
        </w:rPr>
        <w:drawing>
          <wp:inline distT="0" distB="0" distL="0" distR="0" wp14:anchorId="1C88E844" wp14:editId="4B433339">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14:paraId="0864E22F" w14:textId="77777777" w:rsidR="006D65BA" w:rsidRPr="006D65BA" w:rsidRDefault="006D65BA" w:rsidP="006D65BA">
      <w:pPr>
        <w:pStyle w:val="Caption"/>
        <w:jc w:val="center"/>
        <w:rPr>
          <w:i w:val="0"/>
          <w:color w:val="auto"/>
          <w:sz w:val="24"/>
        </w:rPr>
      </w:pPr>
      <w:bookmarkStart w:id="219" w:name="_Ref455840069"/>
      <w:bookmarkStart w:id="220" w:name="_Ref455941345"/>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15</w:t>
      </w:r>
      <w:r w:rsidR="008459B3">
        <w:rPr>
          <w:i w:val="0"/>
          <w:color w:val="auto"/>
          <w:sz w:val="24"/>
        </w:rPr>
        <w:fldChar w:fldCharType="end"/>
      </w:r>
      <w:bookmarkEnd w:id="219"/>
      <w:r w:rsidRPr="006D65BA">
        <w:rPr>
          <w:i w:val="0"/>
          <w:color w:val="auto"/>
          <w:sz w:val="24"/>
        </w:rPr>
        <w:t xml:space="preserve"> - Simulação de partida gradativa</w:t>
      </w:r>
      <w:bookmarkEnd w:id="220"/>
    </w:p>
    <w:p w14:paraId="2145EA4F" w14:textId="77777777" w:rsidR="006D65BA" w:rsidRPr="006D65BA" w:rsidRDefault="006D65BA" w:rsidP="006D65BA"/>
    <w:p w14:paraId="123AAC3F" w14:textId="77777777" w:rsidR="006D65BA" w:rsidRDefault="006D65BA" w:rsidP="006D65BA">
      <w:pPr>
        <w:keepNext/>
      </w:pPr>
      <w:r>
        <w:rPr>
          <w:noProof/>
          <w:lang w:eastAsia="pt-BR"/>
        </w:rPr>
        <w:drawing>
          <wp:inline distT="0" distB="0" distL="0" distR="0" wp14:anchorId="6C10E639" wp14:editId="5F5D14B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FEEB4AA" w14:textId="77777777" w:rsidR="006D65BA" w:rsidRPr="006D65BA" w:rsidRDefault="006D65BA" w:rsidP="006D65BA">
      <w:pPr>
        <w:pStyle w:val="Caption"/>
        <w:jc w:val="center"/>
        <w:rPr>
          <w:i w:val="0"/>
          <w:color w:val="auto"/>
          <w:sz w:val="24"/>
        </w:rPr>
      </w:pPr>
      <w:bookmarkStart w:id="221" w:name="_Ref455840109"/>
      <w:bookmarkStart w:id="222" w:name="_Ref455941351"/>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16</w:t>
      </w:r>
      <w:r w:rsidR="008459B3">
        <w:rPr>
          <w:i w:val="0"/>
          <w:color w:val="auto"/>
          <w:sz w:val="24"/>
        </w:rPr>
        <w:fldChar w:fldCharType="end"/>
      </w:r>
      <w:bookmarkEnd w:id="221"/>
      <w:r w:rsidRPr="006D65BA">
        <w:rPr>
          <w:i w:val="0"/>
          <w:color w:val="auto"/>
          <w:sz w:val="24"/>
        </w:rPr>
        <w:t xml:space="preserve"> - Tensão de saída da simulação de partida gradativa com mais detalhes</w:t>
      </w:r>
      <w:bookmarkEnd w:id="222"/>
    </w:p>
    <w:p w14:paraId="3395DE69" w14:textId="77777777" w:rsidR="006D65BA" w:rsidRDefault="006D65BA" w:rsidP="006D65BA">
      <w:r>
        <w:tab/>
      </w:r>
    </w:p>
    <w:p w14:paraId="17823757" w14:textId="77777777" w:rsidR="006D65BA" w:rsidRPr="006D65BA" w:rsidRDefault="006D65BA" w:rsidP="006D65BA">
      <w:pPr>
        <w:jc w:val="both"/>
      </w:pPr>
      <w:r>
        <w:tab/>
        <w:t xml:space="preserve">Vemos na </w:t>
      </w:r>
      <w:r>
        <w:fldChar w:fldCharType="begin"/>
      </w:r>
      <w:r>
        <w:instrText xml:space="preserve"> REF _Ref455840069 \h  \* MERGEFORMAT </w:instrText>
      </w:r>
      <w:r>
        <w:fldChar w:fldCharType="separate"/>
      </w:r>
      <w:r w:rsidR="00AE1B80" w:rsidRPr="00AE1B80">
        <w:rPr>
          <w:i/>
        </w:rPr>
        <w:t xml:space="preserve">Figura </w:t>
      </w:r>
      <w:r w:rsidR="00AE1B80">
        <w:rPr>
          <w:i/>
          <w:noProof/>
        </w:rPr>
        <w:t>5</w:t>
      </w:r>
      <w:r w:rsidR="00AE1B80" w:rsidRPr="00AE1B80">
        <w:rPr>
          <w:i/>
          <w:noProof/>
        </w:rPr>
        <w:t>.</w:t>
      </w:r>
      <w:r w:rsidR="00AE1B80">
        <w:rPr>
          <w:i/>
          <w:noProof/>
        </w:rPr>
        <w:t>15</w:t>
      </w:r>
      <w:r>
        <w:fldChar w:fldCharType="end"/>
      </w:r>
      <w:r>
        <w:t xml:space="preserve"> que a tensão de saída segue a referência de 48V em bem menos de 10 segundos, como pedido pela norma. Já na </w:t>
      </w:r>
      <w:r>
        <w:fldChar w:fldCharType="begin"/>
      </w:r>
      <w:r>
        <w:instrText xml:space="preserve"> REF _Ref455840109 \h  \* MERGEFORMAT </w:instrText>
      </w:r>
      <w:r>
        <w:fldChar w:fldCharType="separate"/>
      </w:r>
      <w:r w:rsidR="00AE1B80" w:rsidRPr="00AE1B80">
        <w:rPr>
          <w:i/>
        </w:rPr>
        <w:t xml:space="preserve">Figura </w:t>
      </w:r>
      <w:r w:rsidR="00AE1B80">
        <w:rPr>
          <w:i/>
          <w:noProof/>
        </w:rPr>
        <w:t>5</w:t>
      </w:r>
      <w:r w:rsidR="00AE1B80" w:rsidRPr="00AE1B80">
        <w:rPr>
          <w:i/>
          <w:noProof/>
        </w:rPr>
        <w:t>.</w:t>
      </w:r>
      <w:r w:rsidR="00AE1B80">
        <w:rPr>
          <w:i/>
          <w:noProof/>
        </w:rPr>
        <w:t>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14:paraId="7991CC3C" w14:textId="77777777" w:rsidR="00B36599" w:rsidRDefault="007E718C" w:rsidP="00B36599">
      <w:pPr>
        <w:pStyle w:val="Heading3"/>
      </w:pPr>
      <w:bookmarkStart w:id="223" w:name="_Ref455942401"/>
      <w:r>
        <w:lastRenderedPageBreak/>
        <w:t>Regulação Estátic</w:t>
      </w:r>
      <w:r w:rsidR="00B36599">
        <w:t>a</w:t>
      </w:r>
      <w:bookmarkEnd w:id="223"/>
    </w:p>
    <w:p w14:paraId="69550C83" w14:textId="77777777" w:rsidR="006D65BA" w:rsidRDefault="006D65BA" w:rsidP="00BA467B">
      <w:pPr>
        <w:jc w:val="both"/>
      </w:pPr>
      <w:r>
        <w:tab/>
        <w:t>Como para o caso ideal, aqui vamos testar apenas para os valores extremos de carga</w:t>
      </w:r>
      <w:r w:rsidR="007E718C">
        <w:t>.</w:t>
      </w:r>
    </w:p>
    <w:p w14:paraId="7ECDDB06" w14:textId="77777777" w:rsidR="007E718C" w:rsidRDefault="00F301FF" w:rsidP="007E718C">
      <w:pPr>
        <w:keepNext/>
      </w:pPr>
      <w:r>
        <w:rPr>
          <w:noProof/>
          <w:lang w:eastAsia="pt-BR"/>
        </w:rPr>
        <w:drawing>
          <wp:inline distT="0" distB="0" distL="0" distR="0" wp14:anchorId="10F07BA3" wp14:editId="74C3D6CE">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A58626D" w14:textId="77777777" w:rsidR="007E718C" w:rsidRDefault="007E718C" w:rsidP="007E718C">
      <w:pPr>
        <w:pStyle w:val="Caption"/>
        <w:jc w:val="center"/>
        <w:rPr>
          <w:i w:val="0"/>
          <w:color w:val="auto"/>
          <w:sz w:val="24"/>
        </w:rPr>
      </w:pPr>
      <w:bookmarkStart w:id="224" w:name="_Ref455941356"/>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bookmarkEnd w:id="224"/>
    </w:p>
    <w:p w14:paraId="6BC4C324" w14:textId="77777777" w:rsidR="007E718C" w:rsidRPr="007E718C" w:rsidRDefault="007E718C" w:rsidP="007E718C"/>
    <w:p w14:paraId="767F2A38" w14:textId="77777777" w:rsidR="007E718C" w:rsidRDefault="00F301FF" w:rsidP="007E718C">
      <w:pPr>
        <w:keepNext/>
      </w:pPr>
      <w:r>
        <w:rPr>
          <w:noProof/>
          <w:lang w:eastAsia="pt-BR"/>
        </w:rPr>
        <w:drawing>
          <wp:inline distT="0" distB="0" distL="0" distR="0" wp14:anchorId="18149EB0" wp14:editId="6A189788">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0783A726" w14:textId="77777777" w:rsidR="007E718C" w:rsidRDefault="007E718C" w:rsidP="007559CA">
      <w:pPr>
        <w:pStyle w:val="Caption"/>
        <w:jc w:val="center"/>
        <w:rPr>
          <w:i w:val="0"/>
          <w:color w:val="auto"/>
          <w:sz w:val="24"/>
        </w:rPr>
      </w:pPr>
      <w:bookmarkStart w:id="225" w:name="_Ref455941359"/>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bookmarkEnd w:id="225"/>
    </w:p>
    <w:p w14:paraId="60B01992" w14:textId="77777777" w:rsidR="005C0DAA" w:rsidRDefault="005C0DAA" w:rsidP="005C0DAA"/>
    <w:p w14:paraId="5ED1DBCA" w14:textId="77777777" w:rsidR="005C0DAA" w:rsidRDefault="00F301FF" w:rsidP="005C0DAA">
      <w:pPr>
        <w:keepNext/>
      </w:pPr>
      <w:r>
        <w:rPr>
          <w:noProof/>
          <w:lang w:eastAsia="pt-BR"/>
        </w:rPr>
        <w:lastRenderedPageBreak/>
        <w:drawing>
          <wp:inline distT="0" distB="0" distL="0" distR="0" wp14:anchorId="4C7A3531" wp14:editId="07576B27">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3E9C7D9" w14:textId="77777777" w:rsidR="005C0DAA" w:rsidRPr="005C0DAA" w:rsidRDefault="005C0DAA" w:rsidP="005C0DAA">
      <w:pPr>
        <w:pStyle w:val="Caption"/>
        <w:jc w:val="center"/>
        <w:rPr>
          <w:i w:val="0"/>
          <w:color w:val="auto"/>
          <w:sz w:val="24"/>
        </w:rPr>
      </w:pPr>
      <w:bookmarkStart w:id="226" w:name="_Ref455941363"/>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bookmarkEnd w:id="226"/>
    </w:p>
    <w:p w14:paraId="2AA4A627" w14:textId="77777777" w:rsidR="005C0DAA" w:rsidRDefault="005C0DAA" w:rsidP="005E3C5B">
      <w:pPr>
        <w:jc w:val="both"/>
      </w:pPr>
    </w:p>
    <w:p w14:paraId="0986E33D" w14:textId="77777777"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14:paraId="16C85010" w14:textId="77777777" w:rsidR="00B36599" w:rsidRDefault="00B36599" w:rsidP="00B36599">
      <w:pPr>
        <w:pStyle w:val="Heading3"/>
      </w:pPr>
      <w:bookmarkStart w:id="227" w:name="_Ref455942405"/>
      <w:r>
        <w:t>ripple</w:t>
      </w:r>
      <w:bookmarkEnd w:id="227"/>
    </w:p>
    <w:p w14:paraId="1DB4326F" w14:textId="77777777" w:rsidR="00F301FF" w:rsidRPr="00F301FF" w:rsidRDefault="00F301FF" w:rsidP="00F301FF">
      <w:pPr>
        <w:keepNext/>
        <w:jc w:val="center"/>
        <w:rPr>
          <w:sz w:val="36"/>
        </w:rPr>
      </w:pPr>
      <w:r w:rsidRPr="00F301FF">
        <w:rPr>
          <w:noProof/>
          <w:sz w:val="36"/>
          <w:lang w:eastAsia="pt-BR"/>
        </w:rPr>
        <w:drawing>
          <wp:inline distT="0" distB="0" distL="0" distR="0" wp14:anchorId="3FB65C2F" wp14:editId="51FB4693">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4FF7DC7" w14:textId="77777777" w:rsidR="00BA467B" w:rsidRDefault="00F301FF" w:rsidP="00F301FF">
      <w:pPr>
        <w:pStyle w:val="Caption"/>
        <w:jc w:val="center"/>
        <w:rPr>
          <w:i w:val="0"/>
          <w:color w:val="auto"/>
          <w:sz w:val="24"/>
        </w:rPr>
      </w:pPr>
      <w:bookmarkStart w:id="228" w:name="_Ref455842127"/>
      <w:bookmarkStart w:id="229" w:name="_Ref45594136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20</w:t>
      </w:r>
      <w:r w:rsidR="008459B3">
        <w:rPr>
          <w:i w:val="0"/>
          <w:color w:val="auto"/>
          <w:sz w:val="24"/>
        </w:rPr>
        <w:fldChar w:fldCharType="end"/>
      </w:r>
      <w:bookmarkEnd w:id="228"/>
      <w:r w:rsidRPr="00F301FF">
        <w:rPr>
          <w:i w:val="0"/>
          <w:color w:val="auto"/>
          <w:sz w:val="24"/>
        </w:rPr>
        <w:t xml:space="preserve"> - Tensão de saída para carga de 5% do valor nominal</w:t>
      </w:r>
      <w:bookmarkEnd w:id="229"/>
    </w:p>
    <w:p w14:paraId="788910A2" w14:textId="77777777" w:rsidR="006316C1" w:rsidRDefault="006316C1" w:rsidP="006316C1">
      <w:pPr>
        <w:keepNext/>
      </w:pPr>
      <w:r>
        <w:rPr>
          <w:noProof/>
          <w:lang w:eastAsia="pt-BR"/>
        </w:rPr>
        <w:lastRenderedPageBreak/>
        <w:drawing>
          <wp:inline distT="0" distB="0" distL="0" distR="0" wp14:anchorId="2FCF4487" wp14:editId="3D84C1B0">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5">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3D5012C9" w14:textId="77777777" w:rsidR="006316C1" w:rsidRPr="006316C1" w:rsidRDefault="006316C1" w:rsidP="006316C1">
      <w:pPr>
        <w:pStyle w:val="Caption"/>
        <w:jc w:val="center"/>
        <w:rPr>
          <w:i w:val="0"/>
          <w:color w:val="auto"/>
          <w:sz w:val="24"/>
        </w:rPr>
      </w:pPr>
      <w:bookmarkStart w:id="230" w:name="_Ref455842211"/>
      <w:bookmarkStart w:id="231" w:name="_Ref455941369"/>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21</w:t>
      </w:r>
      <w:r w:rsidR="008459B3">
        <w:rPr>
          <w:i w:val="0"/>
          <w:color w:val="auto"/>
          <w:sz w:val="24"/>
        </w:rPr>
        <w:fldChar w:fldCharType="end"/>
      </w:r>
      <w:bookmarkEnd w:id="230"/>
      <w:r w:rsidRPr="006316C1">
        <w:rPr>
          <w:i w:val="0"/>
          <w:color w:val="auto"/>
          <w:sz w:val="24"/>
        </w:rPr>
        <w:t xml:space="preserve"> - Tensão de saída para carga de 50% do valor nominal</w:t>
      </w:r>
      <w:bookmarkEnd w:id="231"/>
    </w:p>
    <w:p w14:paraId="43ED6D47" w14:textId="77777777" w:rsidR="006316C1" w:rsidRPr="006316C1" w:rsidRDefault="006316C1" w:rsidP="006316C1"/>
    <w:p w14:paraId="068628D8" w14:textId="77777777" w:rsidR="00F301FF" w:rsidRDefault="00F301FF" w:rsidP="00F301FF">
      <w:pPr>
        <w:keepNext/>
      </w:pPr>
      <w:r>
        <w:rPr>
          <w:noProof/>
          <w:lang w:eastAsia="pt-BR"/>
        </w:rPr>
        <w:drawing>
          <wp:inline distT="0" distB="0" distL="0" distR="0" wp14:anchorId="29076431" wp14:editId="1B9B6AD1">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63D99718" w14:textId="77777777" w:rsidR="00F301FF" w:rsidRDefault="00F301FF" w:rsidP="00F301FF">
      <w:pPr>
        <w:pStyle w:val="Caption"/>
        <w:jc w:val="center"/>
        <w:rPr>
          <w:i w:val="0"/>
          <w:color w:val="auto"/>
          <w:sz w:val="24"/>
        </w:rPr>
      </w:pPr>
      <w:bookmarkStart w:id="232" w:name="_Ref455842215"/>
      <w:bookmarkStart w:id="233" w:name="_Ref455941376"/>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22</w:t>
      </w:r>
      <w:r w:rsidR="008459B3">
        <w:rPr>
          <w:i w:val="0"/>
          <w:color w:val="auto"/>
          <w:sz w:val="24"/>
        </w:rPr>
        <w:fldChar w:fldCharType="end"/>
      </w:r>
      <w:bookmarkEnd w:id="232"/>
      <w:r w:rsidRPr="00F301FF">
        <w:rPr>
          <w:i w:val="0"/>
          <w:color w:val="auto"/>
          <w:sz w:val="24"/>
        </w:rPr>
        <w:t xml:space="preserve"> - Tensão de saída para carga de 100% do valor nominal</w:t>
      </w:r>
      <w:bookmarkEnd w:id="233"/>
    </w:p>
    <w:p w14:paraId="2D866F80" w14:textId="77777777" w:rsidR="00D71DBD" w:rsidRDefault="00D71DBD" w:rsidP="00D71DBD"/>
    <w:p w14:paraId="19705E0A" w14:textId="77777777" w:rsidR="00D71DBD" w:rsidRPr="00D71DBD" w:rsidRDefault="00D71DBD" w:rsidP="005E3C5B">
      <w:pPr>
        <w:jc w:val="both"/>
      </w:pPr>
      <w:r>
        <w:tab/>
        <w:t xml:space="preserve">Na </w:t>
      </w:r>
      <w:r w:rsidRPr="00D71DBD">
        <w:fldChar w:fldCharType="begin"/>
      </w:r>
      <w:r w:rsidRPr="00D71DBD">
        <w:instrText xml:space="preserve"> REF _Ref455842127 \h  \* MERGEFORMAT </w:instrText>
      </w:r>
      <w:r w:rsidRPr="00D71DBD">
        <w:fldChar w:fldCharType="separate"/>
      </w:r>
      <w:r w:rsidR="00AE1B80" w:rsidRPr="00F301FF">
        <w:t xml:space="preserve">Figura </w:t>
      </w:r>
      <w:r w:rsidR="00AE1B80" w:rsidRPr="00AE1B80">
        <w:rPr>
          <w:noProof/>
        </w:rPr>
        <w:t>5</w:t>
      </w:r>
      <w:r w:rsidR="00AE1B80">
        <w:rPr>
          <w:noProof/>
        </w:rPr>
        <w:t>.</w:t>
      </w:r>
      <w:r w:rsidR="00AE1B80" w:rsidRPr="00AE1B80">
        <w:rPr>
          <w:noProof/>
        </w:rPr>
        <w:t>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 MERGEFORMAT </w:instrText>
      </w:r>
      <w:r w:rsidRPr="00D71DBD">
        <w:fldChar w:fldCharType="separate"/>
      </w:r>
      <w:r w:rsidR="00AE1B80" w:rsidRPr="006316C1">
        <w:t xml:space="preserve">Figura </w:t>
      </w:r>
      <w:r w:rsidR="00AE1B80" w:rsidRPr="00AE1B80">
        <w:rPr>
          <w:noProof/>
        </w:rPr>
        <w:t>5</w:t>
      </w:r>
      <w:r w:rsidR="00AE1B80">
        <w:rPr>
          <w:noProof/>
        </w:rPr>
        <w:t>.</w:t>
      </w:r>
      <w:r w:rsidR="00AE1B80" w:rsidRPr="00AE1B80">
        <w:rPr>
          <w:noProof/>
        </w:rPr>
        <w:t>21</w:t>
      </w:r>
      <w:r w:rsidRPr="00D71DBD">
        <w:fldChar w:fldCharType="end"/>
      </w:r>
      <w:r w:rsidRPr="00D71DBD">
        <w:t xml:space="preserve"> e </w:t>
      </w:r>
      <w:r w:rsidRPr="00D71DBD">
        <w:fldChar w:fldCharType="begin"/>
      </w:r>
      <w:r w:rsidRPr="00D71DBD">
        <w:instrText xml:space="preserve"> REF _Ref455842215 \h  \* MERGEFORMAT </w:instrText>
      </w:r>
      <w:r w:rsidRPr="00D71DBD">
        <w:fldChar w:fldCharType="separate"/>
      </w:r>
      <w:r w:rsidR="00AE1B80" w:rsidRPr="00F301FF">
        <w:t xml:space="preserve">Figura </w:t>
      </w:r>
      <w:r w:rsidR="00AE1B80" w:rsidRPr="00AE1B80">
        <w:rPr>
          <w:noProof/>
        </w:rPr>
        <w:t>5</w:t>
      </w:r>
      <w:r w:rsidR="00AE1B80">
        <w:rPr>
          <w:noProof/>
        </w:rPr>
        <w:t>.</w:t>
      </w:r>
      <w:r w:rsidR="00AE1B80" w:rsidRPr="00AE1B80">
        <w:rPr>
          <w:noProof/>
        </w:rPr>
        <w:t>22</w:t>
      </w:r>
      <w:r w:rsidRPr="00D71DBD">
        <w:fldChar w:fldCharType="end"/>
      </w:r>
      <w:r>
        <w:t>, o ripple está em torno de 100mV, bem abaixo do especificado pela ANATEL.</w:t>
      </w:r>
    </w:p>
    <w:p w14:paraId="06D465A0" w14:textId="77777777" w:rsidR="00F301FF" w:rsidRPr="00F301FF" w:rsidRDefault="00F301FF" w:rsidP="00F301FF"/>
    <w:p w14:paraId="1D4B6340" w14:textId="77777777" w:rsidR="00B36599" w:rsidRDefault="004B73FD" w:rsidP="00B36599">
      <w:pPr>
        <w:pStyle w:val="Heading3"/>
      </w:pPr>
      <w:bookmarkStart w:id="234" w:name="_Ref455942409"/>
      <w:r>
        <w:lastRenderedPageBreak/>
        <w:t>Eficiê</w:t>
      </w:r>
      <w:r w:rsidR="00B36599">
        <w:t>ncia</w:t>
      </w:r>
      <w:bookmarkEnd w:id="234"/>
    </w:p>
    <w:p w14:paraId="702B4399" w14:textId="77777777" w:rsidR="004B73FD" w:rsidRDefault="004B73FD" w:rsidP="004B73FD">
      <w:pPr>
        <w:keepNext/>
      </w:pPr>
      <w:r>
        <w:rPr>
          <w:noProof/>
          <w:lang w:eastAsia="pt-BR"/>
        </w:rPr>
        <w:drawing>
          <wp:inline distT="0" distB="0" distL="0" distR="0" wp14:anchorId="345DA48D" wp14:editId="077E79C9">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6CD2B02" w14:textId="77777777" w:rsidR="004B73FD" w:rsidRDefault="004B73FD" w:rsidP="004B73FD">
      <w:pPr>
        <w:pStyle w:val="Caption"/>
        <w:jc w:val="center"/>
        <w:rPr>
          <w:i w:val="0"/>
          <w:color w:val="auto"/>
          <w:sz w:val="24"/>
        </w:rPr>
      </w:pPr>
      <w:bookmarkStart w:id="235" w:name="_Ref455941379"/>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bookmarkEnd w:id="235"/>
    </w:p>
    <w:p w14:paraId="47F7D141" w14:textId="77777777" w:rsidR="005E3C5B" w:rsidRPr="005E3C5B" w:rsidRDefault="005E3C5B" w:rsidP="005E3C5B"/>
    <w:p w14:paraId="0923892D" w14:textId="77777777"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14:paraId="33523FAB" w14:textId="77777777" w:rsidR="00B36599" w:rsidRDefault="005E3C5B" w:rsidP="00B36599">
      <w:pPr>
        <w:pStyle w:val="Heading3"/>
      </w:pPr>
      <w:bookmarkStart w:id="236" w:name="_Ref455942414"/>
      <w:r>
        <w:t>Limitação de C</w:t>
      </w:r>
      <w:r w:rsidR="00B36599">
        <w:t>orrente</w:t>
      </w:r>
      <w:bookmarkEnd w:id="236"/>
    </w:p>
    <w:p w14:paraId="75613F10" w14:textId="77777777"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 MERGEFORMAT </w:instrText>
      </w:r>
      <w:r w:rsidRPr="005E3C5B">
        <w:rPr>
          <w:rFonts w:cs="Times New Roman"/>
        </w:rPr>
      </w:r>
      <w:r w:rsidRPr="005E3C5B">
        <w:rPr>
          <w:rFonts w:cs="Times New Roman"/>
        </w:rPr>
        <w:fldChar w:fldCharType="separate"/>
      </w:r>
      <w:r w:rsidR="00AE1B80" w:rsidRPr="005E3C5B">
        <w:t xml:space="preserve">Figura </w:t>
      </w:r>
      <w:r w:rsidR="00AE1B80" w:rsidRPr="00AE1B80">
        <w:rPr>
          <w:noProof/>
        </w:rPr>
        <w:t>5</w:t>
      </w:r>
      <w:r w:rsidR="00AE1B80">
        <w:rPr>
          <w:noProof/>
        </w:rPr>
        <w:t>.</w:t>
      </w:r>
      <w:r w:rsidR="00AE1B80" w:rsidRPr="00AE1B80">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14:paraId="2EBD2EA4" w14:textId="77777777" w:rsidR="005E3C5B" w:rsidRDefault="005E3C5B" w:rsidP="005E3C5B">
      <w:pPr>
        <w:keepNext/>
      </w:pPr>
      <w:r>
        <w:rPr>
          <w:noProof/>
          <w:lang w:eastAsia="pt-BR"/>
        </w:rPr>
        <w:lastRenderedPageBreak/>
        <w:drawing>
          <wp:inline distT="0" distB="0" distL="0" distR="0" wp14:anchorId="1A12CF37" wp14:editId="5EA4377D">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2AB31DB9" w14:textId="77777777" w:rsidR="005E3C5B" w:rsidRDefault="005E3C5B" w:rsidP="005E3C5B">
      <w:pPr>
        <w:pStyle w:val="Caption"/>
        <w:jc w:val="center"/>
        <w:rPr>
          <w:i w:val="0"/>
          <w:color w:val="auto"/>
          <w:sz w:val="24"/>
        </w:rPr>
      </w:pPr>
      <w:bookmarkStart w:id="237" w:name="_Ref455843014"/>
      <w:bookmarkStart w:id="238" w:name="_Ref455941383"/>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24</w:t>
      </w:r>
      <w:r w:rsidR="008459B3">
        <w:rPr>
          <w:i w:val="0"/>
          <w:color w:val="auto"/>
          <w:sz w:val="24"/>
        </w:rPr>
        <w:fldChar w:fldCharType="end"/>
      </w:r>
      <w:bookmarkEnd w:id="237"/>
      <w:r w:rsidRPr="005E3C5B">
        <w:rPr>
          <w:i w:val="0"/>
          <w:color w:val="auto"/>
          <w:sz w:val="24"/>
        </w:rPr>
        <w:t xml:space="preserve"> - Simulação de limitação de corrente</w:t>
      </w:r>
      <w:bookmarkEnd w:id="238"/>
    </w:p>
    <w:p w14:paraId="34881B5F" w14:textId="77777777" w:rsidR="005E3C5B" w:rsidRPr="005E3C5B" w:rsidRDefault="005E3C5B" w:rsidP="005E3C5B"/>
    <w:p w14:paraId="648EEB31" w14:textId="77777777" w:rsidR="00B36599" w:rsidRPr="00B36599" w:rsidRDefault="00B36599" w:rsidP="00B36599">
      <w:pPr>
        <w:pStyle w:val="Heading2"/>
      </w:pPr>
      <w:bookmarkStart w:id="239" w:name="_Ref455942417"/>
      <w:r>
        <w:t>Comparação entre resultados</w:t>
      </w:r>
      <w:bookmarkEnd w:id="239"/>
    </w:p>
    <w:p w14:paraId="59E1B547" w14:textId="77777777"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14:paraId="42F45602" w14:textId="77777777"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14:paraId="3294762D" w14:textId="77777777"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14:paraId="048661F6" w14:textId="77777777"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14:paraId="3268C407" w14:textId="77777777" w:rsidR="00DF42CC" w:rsidRPr="007028C5" w:rsidRDefault="00DF42CC" w:rsidP="005E3C5B">
      <w:pPr>
        <w:jc w:val="both"/>
      </w:pPr>
      <w:r>
        <w:tab/>
      </w:r>
    </w:p>
    <w:p w14:paraId="78351A14" w14:textId="77777777" w:rsidR="00784AB4" w:rsidRDefault="00784AB4" w:rsidP="004E1076">
      <w:pPr>
        <w:pStyle w:val="Heading1"/>
        <w:jc w:val="both"/>
      </w:pPr>
      <w:r>
        <w:lastRenderedPageBreak/>
        <w:br/>
      </w:r>
      <w:bookmarkStart w:id="240" w:name="_Ref455942428"/>
      <w:r w:rsidR="00F72EE6">
        <w:t>Montagem do circuito Físico</w:t>
      </w:r>
      <w:bookmarkEnd w:id="240"/>
    </w:p>
    <w:p w14:paraId="283673CB" w14:textId="77777777" w:rsidR="003D79FE" w:rsidRDefault="003D79FE" w:rsidP="003D79FE">
      <w:pPr>
        <w:pStyle w:val="Heading2"/>
        <w:jc w:val="both"/>
      </w:pPr>
      <w:bookmarkStart w:id="241" w:name="_Ref455942431"/>
      <w:r>
        <w:t>Introdução</w:t>
      </w:r>
      <w:bookmarkEnd w:id="241"/>
    </w:p>
    <w:p w14:paraId="4C04F668" w14:textId="77777777"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14:paraId="756DCE71" w14:textId="77777777"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14:paraId="1095BD04" w14:textId="77777777"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14:paraId="5B80EE96" w14:textId="77777777" w:rsidR="0074071D" w:rsidRDefault="009A3467" w:rsidP="0074071D">
      <w:pPr>
        <w:pStyle w:val="Heading2"/>
      </w:pPr>
      <w:bookmarkStart w:id="242" w:name="_Ref455942436"/>
      <w:r>
        <w:t>Circuitos auxiliares</w:t>
      </w:r>
      <w:bookmarkEnd w:id="242"/>
    </w:p>
    <w:p w14:paraId="7C4DC9CE" w14:textId="77777777"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14:paraId="4F43D175" w14:textId="77777777" w:rsidR="003D79FE" w:rsidRDefault="003D79FE" w:rsidP="003D79FE">
      <w:pPr>
        <w:pStyle w:val="Heading3"/>
      </w:pPr>
      <w:bookmarkStart w:id="243" w:name="_Ref455942439"/>
      <w:r>
        <w:lastRenderedPageBreak/>
        <w:t>Instrumentação</w:t>
      </w:r>
      <w:bookmarkEnd w:id="243"/>
    </w:p>
    <w:p w14:paraId="77C74573" w14:textId="77777777"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AE1B80" w:rsidRPr="004435A6">
        <w:t xml:space="preserve">Figura </w:t>
      </w:r>
      <w:r w:rsidR="00AE1B80" w:rsidRPr="00AE1B80">
        <w:rPr>
          <w:noProof/>
        </w:rPr>
        <w:t>6</w:t>
      </w:r>
      <w:r w:rsidR="00AE1B80">
        <w:rPr>
          <w:noProof/>
        </w:rPr>
        <w:t>.</w:t>
      </w:r>
      <w:r w:rsidR="00AE1B80" w:rsidRPr="00AE1B80">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14:paraId="32C045B6" w14:textId="77777777" w:rsidR="004435A6" w:rsidRDefault="00E36753" w:rsidP="004435A6">
      <w:pPr>
        <w:keepNext/>
        <w:jc w:val="center"/>
      </w:pPr>
      <w:r>
        <w:rPr>
          <w:noProof/>
          <w:lang w:eastAsia="pt-BR"/>
        </w:rPr>
        <w:drawing>
          <wp:inline distT="0" distB="0" distL="0" distR="0" wp14:anchorId="5CF18D53" wp14:editId="39C79DF7">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9">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153F378E" w14:textId="77777777" w:rsidR="004435A6" w:rsidRPr="004435A6" w:rsidRDefault="004435A6" w:rsidP="004435A6">
      <w:pPr>
        <w:pStyle w:val="Caption"/>
        <w:jc w:val="center"/>
        <w:rPr>
          <w:i w:val="0"/>
          <w:color w:val="auto"/>
          <w:sz w:val="24"/>
        </w:rPr>
      </w:pPr>
      <w:bookmarkStart w:id="244" w:name="_Ref455594279"/>
      <w:bookmarkStart w:id="245" w:name="_Ref455941387"/>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w:t>
      </w:r>
      <w:r w:rsidR="008459B3">
        <w:rPr>
          <w:i w:val="0"/>
          <w:color w:val="auto"/>
          <w:sz w:val="24"/>
        </w:rPr>
        <w:fldChar w:fldCharType="end"/>
      </w:r>
      <w:bookmarkEnd w:id="244"/>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245"/>
    </w:p>
    <w:p w14:paraId="3542ED4C" w14:textId="77777777" w:rsidR="0011364E" w:rsidRDefault="005B01B1" w:rsidP="0074071D">
      <w:r>
        <w:tab/>
      </w:r>
    </w:p>
    <w:p w14:paraId="6396449D" w14:textId="77777777"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00AE1B80" w:rsidRPr="0011364E">
        <w:t xml:space="preserve">Figura </w:t>
      </w:r>
      <w:r w:rsidR="00AE1B80" w:rsidRPr="00AE1B80">
        <w:rPr>
          <w:noProof/>
        </w:rPr>
        <w:t>6</w:t>
      </w:r>
      <w:r w:rsidR="00AE1B80">
        <w:rPr>
          <w:noProof/>
        </w:rPr>
        <w:t>.</w:t>
      </w:r>
      <w:r w:rsidR="00AE1B80" w:rsidRPr="00AE1B80">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w:t>
      </w:r>
      <w:r w:rsidR="003C10E2">
        <w:t>[10]</w:t>
      </w:r>
      <w:r w:rsidR="002313E6">
        <w:t>).</w:t>
      </w:r>
    </w:p>
    <w:p w14:paraId="16D32A3B" w14:textId="77777777" w:rsidR="0011364E" w:rsidRDefault="0011364E" w:rsidP="0011364E">
      <w:r>
        <w:br w:type="page"/>
      </w:r>
    </w:p>
    <w:p w14:paraId="3E07E230" w14:textId="77777777" w:rsidR="0011364E" w:rsidRDefault="000252CF" w:rsidP="0011364E">
      <w:pPr>
        <w:keepNext/>
        <w:jc w:val="center"/>
      </w:pPr>
      <w:r>
        <w:rPr>
          <w:noProof/>
          <w:lang w:eastAsia="pt-BR"/>
        </w:rPr>
        <w:lastRenderedPageBreak/>
        <w:drawing>
          <wp:inline distT="0" distB="0" distL="0" distR="0" wp14:anchorId="3A03ED63" wp14:editId="43B6D4F1">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60">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4F7D3396" w14:textId="77777777" w:rsidR="000252CF" w:rsidRDefault="0011364E" w:rsidP="0011364E">
      <w:pPr>
        <w:pStyle w:val="Caption"/>
        <w:jc w:val="center"/>
        <w:rPr>
          <w:i w:val="0"/>
          <w:color w:val="auto"/>
          <w:sz w:val="24"/>
        </w:rPr>
      </w:pPr>
      <w:bookmarkStart w:id="246" w:name="_Ref455595125"/>
      <w:bookmarkStart w:id="247" w:name="_Ref455941391"/>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2</w:t>
      </w:r>
      <w:r w:rsidR="008459B3">
        <w:rPr>
          <w:i w:val="0"/>
          <w:color w:val="auto"/>
          <w:sz w:val="24"/>
        </w:rPr>
        <w:fldChar w:fldCharType="end"/>
      </w:r>
      <w:bookmarkEnd w:id="246"/>
      <w:r w:rsidRPr="0011364E">
        <w:rPr>
          <w:i w:val="0"/>
          <w:color w:val="auto"/>
          <w:sz w:val="24"/>
        </w:rPr>
        <w:t xml:space="preserve"> - Amplificador Diferencial</w:t>
      </w:r>
      <w:bookmarkEnd w:id="247"/>
    </w:p>
    <w:p w14:paraId="1130EDC4" w14:textId="77777777" w:rsidR="0011364E" w:rsidRPr="0011364E" w:rsidRDefault="00686E7E"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14:paraId="1D1E3DBD" w14:textId="77777777" w:rsidR="0011364E" w:rsidRPr="000F7D04" w:rsidRDefault="00686E7E"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14:paraId="2C3344B7" w14:textId="77777777" w:rsidR="000F7D04" w:rsidRPr="00E36753" w:rsidRDefault="000F7D04" w:rsidP="0011364E">
      <w:pPr>
        <w:rPr>
          <w:rFonts w:eastAsiaTheme="minorEastAsia"/>
        </w:rPr>
      </w:pPr>
    </w:p>
    <w:p w14:paraId="45DFFE24" w14:textId="77777777" w:rsidR="00E36753" w:rsidRDefault="00E36753" w:rsidP="00E36753">
      <w:pPr>
        <w:pStyle w:val="Heading4"/>
        <w:rPr>
          <w:rFonts w:eastAsiaTheme="minorEastAsia"/>
        </w:rPr>
      </w:pPr>
      <w:bookmarkStart w:id="248" w:name="_Ref455942445"/>
      <w:r>
        <w:rPr>
          <w:rFonts w:eastAsiaTheme="minorEastAsia"/>
        </w:rPr>
        <w:t>Leitura da corrente do indutor</w:t>
      </w:r>
      <w:bookmarkEnd w:id="248"/>
    </w:p>
    <w:p w14:paraId="3D2586DE" w14:textId="77777777"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AE1B80" w:rsidRPr="00803B11">
        <w:t xml:space="preserve">Figura </w:t>
      </w:r>
      <w:r w:rsidR="00AE1B80" w:rsidRPr="00AE1B80">
        <w:rPr>
          <w:noProof/>
        </w:rPr>
        <w:t>6</w:t>
      </w:r>
      <w:r w:rsidR="00AE1B80">
        <w:rPr>
          <w:noProof/>
        </w:rPr>
        <w:t>.</w:t>
      </w:r>
      <w:r w:rsidR="00AE1B80" w:rsidRPr="00AE1B80">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14:paraId="63B3B9AE" w14:textId="77777777" w:rsidR="00803B11" w:rsidRDefault="00803B11" w:rsidP="00803B11">
      <w:pPr>
        <w:keepNext/>
      </w:pPr>
      <w:r>
        <w:rPr>
          <w:noProof/>
          <w:lang w:eastAsia="pt-BR"/>
        </w:rPr>
        <w:drawing>
          <wp:inline distT="0" distB="0" distL="0" distR="0" wp14:anchorId="5814038E" wp14:editId="12D94EE8">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61">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00E7298C" w14:textId="77777777" w:rsidR="00DB4587" w:rsidRDefault="00803B11" w:rsidP="00803B11">
      <w:pPr>
        <w:pStyle w:val="Caption"/>
        <w:jc w:val="center"/>
        <w:rPr>
          <w:i w:val="0"/>
          <w:color w:val="auto"/>
          <w:sz w:val="24"/>
        </w:rPr>
      </w:pPr>
      <w:bookmarkStart w:id="249" w:name="_Ref455597069"/>
      <w:bookmarkStart w:id="250" w:name="_Ref455941394"/>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3</w:t>
      </w:r>
      <w:r w:rsidR="008459B3">
        <w:rPr>
          <w:i w:val="0"/>
          <w:color w:val="auto"/>
          <w:sz w:val="24"/>
        </w:rPr>
        <w:fldChar w:fldCharType="end"/>
      </w:r>
      <w:bookmarkEnd w:id="249"/>
      <w:r w:rsidRPr="00803B11">
        <w:rPr>
          <w:i w:val="0"/>
          <w:color w:val="auto"/>
          <w:sz w:val="24"/>
        </w:rPr>
        <w:t xml:space="preserve"> - Circuito para leitura de corrente</w:t>
      </w:r>
      <w:bookmarkEnd w:id="250"/>
    </w:p>
    <w:p w14:paraId="3F319176" w14:textId="77777777"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AE1B80" w:rsidRPr="0045348B">
        <w:t xml:space="preserve">Figura </w:t>
      </w:r>
      <w:r w:rsidR="00AE1B80" w:rsidRPr="00AE1B80">
        <w:rPr>
          <w:noProof/>
        </w:rPr>
        <w:t>6</w:t>
      </w:r>
      <w:r w:rsidR="00AE1B80">
        <w:rPr>
          <w:noProof/>
        </w:rPr>
        <w:t>.</w:t>
      </w:r>
      <w:r w:rsidR="00AE1B80" w:rsidRPr="00AE1B80">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AE1B80" w:rsidRPr="0045348B">
        <w:t xml:space="preserve">Figura </w:t>
      </w:r>
      <w:r w:rsidR="00AE1B80" w:rsidRPr="00AE1B80">
        <w:rPr>
          <w:noProof/>
        </w:rPr>
        <w:t>6</w:t>
      </w:r>
      <w:r w:rsidR="00AE1B80">
        <w:rPr>
          <w:noProof/>
        </w:rPr>
        <w:t>.</w:t>
      </w:r>
      <w:r w:rsidR="00AE1B80" w:rsidRPr="00AE1B80">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14:paraId="6BA63F25" w14:textId="77777777" w:rsidR="0045348B" w:rsidRDefault="0045348B" w:rsidP="0045348B">
      <w:pPr>
        <w:keepNext/>
        <w:jc w:val="both"/>
      </w:pPr>
      <w:r>
        <w:rPr>
          <w:noProof/>
          <w:lang w:eastAsia="pt-BR"/>
        </w:rPr>
        <w:drawing>
          <wp:inline distT="0" distB="0" distL="0" distR="0" wp14:anchorId="35B4D879" wp14:editId="75E16AA7">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63D16D98" w14:textId="77777777" w:rsidR="0045348B" w:rsidRDefault="0045348B" w:rsidP="0045348B">
      <w:pPr>
        <w:pStyle w:val="Caption"/>
        <w:jc w:val="center"/>
        <w:rPr>
          <w:color w:val="auto"/>
          <w:sz w:val="24"/>
        </w:rPr>
      </w:pPr>
      <w:bookmarkStart w:id="251" w:name="_Ref455600903"/>
      <w:bookmarkStart w:id="252" w:name="_Ref455941397"/>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4</w:t>
      </w:r>
      <w:r w:rsidR="008459B3">
        <w:rPr>
          <w:i w:val="0"/>
          <w:color w:val="auto"/>
          <w:sz w:val="24"/>
        </w:rPr>
        <w:fldChar w:fldCharType="end"/>
      </w:r>
      <w:bookmarkEnd w:id="251"/>
      <w:r w:rsidRPr="0045348B">
        <w:rPr>
          <w:i w:val="0"/>
          <w:color w:val="auto"/>
          <w:sz w:val="24"/>
        </w:rPr>
        <w:t xml:space="preserve"> - Valor de tensão sobre o resistor </w:t>
      </w:r>
      <w:r w:rsidRPr="0045348B">
        <w:rPr>
          <w:color w:val="auto"/>
          <w:sz w:val="24"/>
        </w:rPr>
        <w:t>shunt</w:t>
      </w:r>
      <w:bookmarkEnd w:id="252"/>
    </w:p>
    <w:p w14:paraId="7466437F" w14:textId="77777777" w:rsidR="0045348B" w:rsidRPr="0045348B" w:rsidRDefault="0045348B" w:rsidP="0045348B"/>
    <w:p w14:paraId="123852D4" w14:textId="77777777" w:rsidR="0045348B" w:rsidRDefault="0045348B" w:rsidP="0045348B">
      <w:pPr>
        <w:keepNext/>
        <w:jc w:val="both"/>
      </w:pPr>
      <w:r>
        <w:rPr>
          <w:noProof/>
          <w:lang w:eastAsia="pt-BR"/>
        </w:rPr>
        <w:drawing>
          <wp:inline distT="0" distB="0" distL="0" distR="0" wp14:anchorId="63C57A8F" wp14:editId="29FB9D63">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63">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15CE53E1" w14:textId="77777777" w:rsidR="0045348B" w:rsidRPr="0045348B" w:rsidRDefault="0045348B" w:rsidP="0045348B">
      <w:pPr>
        <w:pStyle w:val="Caption"/>
        <w:jc w:val="center"/>
        <w:rPr>
          <w:i w:val="0"/>
          <w:color w:val="auto"/>
          <w:sz w:val="24"/>
        </w:rPr>
      </w:pPr>
      <w:bookmarkStart w:id="253" w:name="_Ref455600913"/>
      <w:bookmarkStart w:id="254" w:name="_Ref455941400"/>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5</w:t>
      </w:r>
      <w:r w:rsidR="008459B3">
        <w:rPr>
          <w:i w:val="0"/>
          <w:color w:val="auto"/>
          <w:sz w:val="24"/>
        </w:rPr>
        <w:fldChar w:fldCharType="end"/>
      </w:r>
      <w:bookmarkEnd w:id="253"/>
      <w:r w:rsidRPr="0045348B">
        <w:rPr>
          <w:i w:val="0"/>
          <w:color w:val="auto"/>
          <w:sz w:val="24"/>
        </w:rPr>
        <w:t xml:space="preserve"> - Valor de tensão na saída do circuito de instrumentação</w:t>
      </w:r>
      <w:bookmarkEnd w:id="254"/>
    </w:p>
    <w:p w14:paraId="27748F72" w14:textId="77777777" w:rsidR="007A0FB5" w:rsidRDefault="007A0FB5" w:rsidP="007A0FB5">
      <w:pPr>
        <w:pStyle w:val="Heading4"/>
      </w:pPr>
      <w:bookmarkStart w:id="255" w:name="_Ref455942448"/>
      <w:r>
        <w:lastRenderedPageBreak/>
        <w:t>Leitura da tensão de saída</w:t>
      </w:r>
      <w:bookmarkEnd w:id="255"/>
    </w:p>
    <w:p w14:paraId="3DAFBE70" w14:textId="77777777"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AE1B80" w:rsidRPr="00324AAF">
        <w:t xml:space="preserve">Figura </w:t>
      </w:r>
      <w:r w:rsidR="00AE1B80" w:rsidRPr="00AE1B80">
        <w:rPr>
          <w:noProof/>
        </w:rPr>
        <w:t>6</w:t>
      </w:r>
      <w:r w:rsidR="00AE1B80">
        <w:rPr>
          <w:noProof/>
        </w:rPr>
        <w:t>.</w:t>
      </w:r>
      <w:r w:rsidR="00AE1B80" w:rsidRPr="00AE1B80">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14:paraId="1A29A71B" w14:textId="77777777" w:rsidR="00324AAF" w:rsidRDefault="00324AAF" w:rsidP="00324AAF">
      <w:pPr>
        <w:keepNext/>
        <w:jc w:val="center"/>
      </w:pPr>
      <w:r>
        <w:rPr>
          <w:noProof/>
          <w:lang w:eastAsia="pt-BR"/>
        </w:rPr>
        <w:drawing>
          <wp:inline distT="0" distB="0" distL="0" distR="0" wp14:anchorId="34D1A5D9" wp14:editId="69D4493A">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4">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14:paraId="4AFC772C" w14:textId="77777777" w:rsidR="00833C73" w:rsidRDefault="00324AAF" w:rsidP="00324AAF">
      <w:pPr>
        <w:pStyle w:val="Caption"/>
        <w:jc w:val="center"/>
        <w:rPr>
          <w:i w:val="0"/>
          <w:color w:val="auto"/>
          <w:sz w:val="24"/>
        </w:rPr>
      </w:pPr>
      <w:bookmarkStart w:id="256" w:name="_Ref455600362"/>
      <w:bookmarkStart w:id="257" w:name="_Ref455941403"/>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bookmarkEnd w:id="256"/>
      <w:r w:rsidRPr="00324AAF">
        <w:rPr>
          <w:i w:val="0"/>
          <w:color w:val="auto"/>
          <w:sz w:val="24"/>
        </w:rPr>
        <w:t xml:space="preserve"> - Circuito para leitura de tensão</w:t>
      </w:r>
      <w:bookmarkEnd w:id="257"/>
    </w:p>
    <w:p w14:paraId="5274ADF2" w14:textId="77777777" w:rsidR="00082ACA" w:rsidRPr="00082ACA" w:rsidRDefault="00082ACA" w:rsidP="00082ACA"/>
    <w:p w14:paraId="61420A62" w14:textId="77777777"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14:paraId="3D9539E7" w14:textId="77777777" w:rsidR="00082ACA" w:rsidRDefault="00082ACA" w:rsidP="00324AAF">
      <w:pPr>
        <w:rPr>
          <w:noProof/>
          <w:lang w:eastAsia="pt-BR"/>
        </w:rPr>
      </w:pPr>
    </w:p>
    <w:p w14:paraId="20DB26C4" w14:textId="77777777" w:rsidR="00082ACA" w:rsidRDefault="00082ACA" w:rsidP="00082ACA">
      <w:pPr>
        <w:keepNext/>
      </w:pPr>
      <w:r>
        <w:rPr>
          <w:noProof/>
          <w:lang w:eastAsia="pt-BR"/>
        </w:rPr>
        <w:lastRenderedPageBreak/>
        <w:drawing>
          <wp:inline distT="0" distB="0" distL="0" distR="0" wp14:anchorId="100A1648" wp14:editId="6E058452">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5">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126AEA7F" w14:textId="77777777" w:rsidR="00082ACA" w:rsidRPr="00082ACA" w:rsidRDefault="00082ACA" w:rsidP="00082ACA">
      <w:pPr>
        <w:pStyle w:val="Caption"/>
        <w:jc w:val="center"/>
        <w:rPr>
          <w:i w:val="0"/>
          <w:color w:val="auto"/>
          <w:sz w:val="24"/>
        </w:rPr>
      </w:pPr>
      <w:bookmarkStart w:id="258" w:name="_Ref455941407"/>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bookmarkEnd w:id="258"/>
    </w:p>
    <w:p w14:paraId="2AB2D3F1" w14:textId="77777777" w:rsidR="00082ACA" w:rsidRDefault="00082ACA" w:rsidP="00082ACA">
      <w:pPr>
        <w:keepNext/>
      </w:pPr>
      <w:r>
        <w:rPr>
          <w:noProof/>
          <w:lang w:eastAsia="pt-BR"/>
        </w:rPr>
        <w:drawing>
          <wp:inline distT="0" distB="0" distL="0" distR="0" wp14:anchorId="64B23885" wp14:editId="242F348A">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14:paraId="29799B2B" w14:textId="77777777" w:rsidR="0015173A" w:rsidRDefault="00082ACA" w:rsidP="00082ACA">
      <w:pPr>
        <w:pStyle w:val="Caption"/>
        <w:jc w:val="center"/>
        <w:rPr>
          <w:i w:val="0"/>
          <w:color w:val="auto"/>
          <w:sz w:val="24"/>
        </w:rPr>
      </w:pPr>
      <w:bookmarkStart w:id="259" w:name="_Ref455941412"/>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bookmarkEnd w:id="259"/>
    </w:p>
    <w:p w14:paraId="39429990" w14:textId="77777777" w:rsidR="0015173A" w:rsidRPr="0015173A" w:rsidRDefault="0015173A" w:rsidP="0015173A">
      <w:pPr>
        <w:rPr>
          <w:szCs w:val="18"/>
        </w:rPr>
      </w:pPr>
      <w:r>
        <w:br w:type="page"/>
      </w:r>
    </w:p>
    <w:p w14:paraId="4B09F417" w14:textId="77777777" w:rsidR="003D79FE" w:rsidRDefault="003D79FE" w:rsidP="003009BE">
      <w:pPr>
        <w:pStyle w:val="Heading3"/>
        <w:jc w:val="both"/>
      </w:pPr>
      <w:bookmarkStart w:id="260" w:name="_Ref455942452"/>
      <w:r>
        <w:lastRenderedPageBreak/>
        <w:t>Drivers</w:t>
      </w:r>
      <w:bookmarkEnd w:id="260"/>
    </w:p>
    <w:p w14:paraId="57E5FAD5" w14:textId="77777777"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w:t>
      </w:r>
      <w:r w:rsidR="003C10E2">
        <w:t>[11]</w:t>
      </w:r>
      <w:r w:rsidR="00FB2BD7">
        <w:t xml:space="preserve">.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AE1B80" w:rsidRPr="00FB2BD7">
        <w:t xml:space="preserve">Figura </w:t>
      </w:r>
      <w:r w:rsidR="00AE1B80" w:rsidRPr="00AE1B80">
        <w:rPr>
          <w:noProof/>
        </w:rPr>
        <w:t>6</w:t>
      </w:r>
      <w:r w:rsidR="00AE1B80">
        <w:rPr>
          <w:noProof/>
        </w:rPr>
        <w:t>.</w:t>
      </w:r>
      <w:r w:rsidR="00AE1B80" w:rsidRPr="00AE1B80">
        <w:rPr>
          <w:noProof/>
        </w:rPr>
        <w:t>9</w:t>
      </w:r>
      <w:r w:rsidR="00FB2BD7" w:rsidRPr="00FB2BD7">
        <w:fldChar w:fldCharType="end"/>
      </w:r>
      <w:r w:rsidR="00FB2BD7">
        <w:t>.</w:t>
      </w:r>
    </w:p>
    <w:p w14:paraId="2CD4AD79" w14:textId="77777777" w:rsidR="00FB2BD7" w:rsidRDefault="00BC7AD4" w:rsidP="00FB2BD7">
      <w:pPr>
        <w:keepNext/>
        <w:jc w:val="both"/>
      </w:pPr>
      <w:r>
        <w:rPr>
          <w:noProof/>
          <w:lang w:eastAsia="pt-BR"/>
        </w:rPr>
        <w:drawing>
          <wp:inline distT="0" distB="0" distL="0" distR="0" wp14:anchorId="41FF4D07" wp14:editId="7A3AD68A">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7">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760FCA9A" w14:textId="77777777" w:rsidR="00FB2BD7" w:rsidRDefault="00FB2BD7" w:rsidP="00FB2BD7">
      <w:pPr>
        <w:pStyle w:val="Caption"/>
        <w:jc w:val="center"/>
        <w:rPr>
          <w:i w:val="0"/>
          <w:color w:val="auto"/>
          <w:sz w:val="24"/>
        </w:rPr>
      </w:pPr>
      <w:bookmarkStart w:id="261" w:name="_Ref455602493"/>
      <w:bookmarkStart w:id="262" w:name="_Ref455941415"/>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9</w:t>
      </w:r>
      <w:r w:rsidR="008459B3">
        <w:rPr>
          <w:i w:val="0"/>
          <w:color w:val="auto"/>
          <w:sz w:val="24"/>
        </w:rPr>
        <w:fldChar w:fldCharType="end"/>
      </w:r>
      <w:bookmarkEnd w:id="261"/>
      <w:r w:rsidRPr="00FB2BD7">
        <w:rPr>
          <w:i w:val="0"/>
          <w:color w:val="auto"/>
          <w:sz w:val="24"/>
        </w:rPr>
        <w:t xml:space="preserve"> - Circuito de driver das chaves</w:t>
      </w:r>
      <w:bookmarkEnd w:id="262"/>
    </w:p>
    <w:p w14:paraId="56DC795E" w14:textId="77777777" w:rsidR="0052279D" w:rsidRPr="0052279D" w:rsidRDefault="0052279D" w:rsidP="0052279D"/>
    <w:p w14:paraId="6328FC10" w14:textId="77777777"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14:paraId="365AE7C0" w14:textId="77777777" w:rsidR="00B0337F" w:rsidRPr="00B0337F" w:rsidRDefault="00B0337F" w:rsidP="00B0337F"/>
    <w:p w14:paraId="587986D7" w14:textId="77777777" w:rsidR="00F72EE6" w:rsidRDefault="00F72EE6" w:rsidP="004E1076">
      <w:pPr>
        <w:pStyle w:val="Heading2"/>
        <w:jc w:val="both"/>
      </w:pPr>
      <w:bookmarkStart w:id="263" w:name="_Ref455942456"/>
      <w:r>
        <w:lastRenderedPageBreak/>
        <w:t>Seleção de componentes reais</w:t>
      </w:r>
      <w:bookmarkEnd w:id="263"/>
    </w:p>
    <w:p w14:paraId="4936DAFE" w14:textId="77777777"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14:paraId="587C29E6" w14:textId="77777777" w:rsidR="000E40A5" w:rsidRPr="0052279D" w:rsidRDefault="000E40A5" w:rsidP="00DA3C3B">
      <w:pPr>
        <w:jc w:val="both"/>
      </w:pPr>
    </w:p>
    <w:p w14:paraId="2E603E6A" w14:textId="77777777" w:rsidR="00F72EE6" w:rsidRDefault="002B3642" w:rsidP="002B3642">
      <w:pPr>
        <w:pStyle w:val="Heading3"/>
        <w:jc w:val="both"/>
      </w:pPr>
      <w:bookmarkStart w:id="264" w:name="_Ref455942460"/>
      <w:r>
        <w:t>Escolha dos dispositivos semicondutores</w:t>
      </w:r>
      <w:bookmarkEnd w:id="264"/>
    </w:p>
    <w:p w14:paraId="3D472487" w14:textId="77777777"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AE1B80" w:rsidRPr="00DC5DE3">
        <w:t xml:space="preserve">Figura </w:t>
      </w:r>
      <w:r w:rsidR="00AE1B80">
        <w:rPr>
          <w:i/>
          <w:noProof/>
        </w:rPr>
        <w:t>6</w:t>
      </w:r>
      <w:r w:rsidR="00AE1B80">
        <w:t>.</w:t>
      </w:r>
      <w:r w:rsidR="00AE1B80">
        <w:rPr>
          <w:i/>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w:t>
      </w:r>
      <w:r w:rsidR="003C10E2">
        <w:t>[12]</w:t>
      </w:r>
      <w:r w:rsidR="00ED30F2">
        <w:t xml:space="preserve">. </w:t>
      </w:r>
    </w:p>
    <w:p w14:paraId="6D511579" w14:textId="77777777" w:rsidR="00206702" w:rsidRDefault="00206702" w:rsidP="00ED30F2">
      <w:pPr>
        <w:jc w:val="both"/>
      </w:pPr>
    </w:p>
    <w:p w14:paraId="5AB1B944" w14:textId="77777777" w:rsidR="00DC5DE3" w:rsidRDefault="00BA2A19" w:rsidP="00DC5DE3">
      <w:pPr>
        <w:keepNext/>
        <w:jc w:val="center"/>
      </w:pPr>
      <w:r>
        <w:rPr>
          <w:noProof/>
          <w:lang w:eastAsia="pt-BR"/>
        </w:rPr>
        <w:drawing>
          <wp:inline distT="0" distB="0" distL="0" distR="0" wp14:anchorId="3E455389" wp14:editId="04A27BBA">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8">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14:paraId="6F1D5EB6" w14:textId="77777777" w:rsidR="00B0337F" w:rsidRPr="00DC5DE3" w:rsidRDefault="00DC5DE3" w:rsidP="00DC5DE3">
      <w:pPr>
        <w:pStyle w:val="Caption"/>
        <w:jc w:val="center"/>
        <w:rPr>
          <w:i w:val="0"/>
          <w:color w:val="auto"/>
          <w:sz w:val="24"/>
        </w:rPr>
      </w:pPr>
      <w:bookmarkStart w:id="265" w:name="_Ref455683658"/>
      <w:bookmarkStart w:id="266" w:name="_Ref455941420"/>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10</w:t>
      </w:r>
      <w:r w:rsidR="008459B3">
        <w:rPr>
          <w:i w:val="0"/>
          <w:color w:val="auto"/>
          <w:sz w:val="24"/>
        </w:rPr>
        <w:fldChar w:fldCharType="end"/>
      </w:r>
      <w:bookmarkEnd w:id="265"/>
      <w:r w:rsidRPr="00DC5DE3">
        <w:rPr>
          <w:i w:val="0"/>
          <w:color w:val="auto"/>
          <w:sz w:val="24"/>
        </w:rPr>
        <w:t xml:space="preserve"> - Especificações do Mosfet Selecionado - Fonte </w:t>
      </w:r>
      <w:r w:rsidR="003C10E2">
        <w:rPr>
          <w:i w:val="0"/>
          <w:color w:val="auto"/>
          <w:sz w:val="24"/>
        </w:rPr>
        <w:t>[12]</w:t>
      </w:r>
      <w:bookmarkEnd w:id="266"/>
    </w:p>
    <w:p w14:paraId="54C7535E" w14:textId="77777777" w:rsidR="00BA2A19" w:rsidRPr="00B0337F" w:rsidRDefault="00DC5DE3" w:rsidP="00DC5DE3">
      <w:pPr>
        <w:pStyle w:val="Caption"/>
        <w:tabs>
          <w:tab w:val="left" w:pos="1020"/>
          <w:tab w:val="center" w:pos="4252"/>
        </w:tabs>
        <w:rPr>
          <w:i w:val="0"/>
          <w:color w:val="auto"/>
          <w:sz w:val="36"/>
        </w:rPr>
      </w:pPr>
      <w:bookmarkStart w:id="267" w:name="_Ref455605150"/>
      <w:r>
        <w:rPr>
          <w:i w:val="0"/>
          <w:color w:val="auto"/>
          <w:sz w:val="24"/>
        </w:rPr>
        <w:tab/>
      </w:r>
      <w:r>
        <w:rPr>
          <w:i w:val="0"/>
          <w:color w:val="auto"/>
          <w:sz w:val="24"/>
        </w:rPr>
        <w:tab/>
      </w:r>
      <w:bookmarkEnd w:id="267"/>
    </w:p>
    <w:p w14:paraId="7DD622AC" w14:textId="77777777" w:rsidR="000E40A5" w:rsidRDefault="000E40A5">
      <w:pPr>
        <w:spacing w:line="259" w:lineRule="auto"/>
      </w:pPr>
      <w:r>
        <w:br w:type="page"/>
      </w:r>
    </w:p>
    <w:p w14:paraId="1AFD2569" w14:textId="77777777" w:rsidR="002B3642" w:rsidRDefault="002B3642" w:rsidP="002B3642">
      <w:r>
        <w:lastRenderedPageBreak/>
        <w:tab/>
      </w:r>
      <w:r w:rsidR="00BA2A19">
        <w:t xml:space="preserve">Para os diodos retificadores, precisamos que sejam de baixa perda de potência e de rápida recuperação, pois estarão sob a frequência de chavemanto de 100kHz. Para o caso, selecionamos o diodo BYV415W-600P, que atende a esses requisitos </w:t>
      </w:r>
      <w:r w:rsidR="003C10E2">
        <w:t>[13]</w:t>
      </w:r>
      <w:r w:rsidR="00BA2A19">
        <w:t>.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AE1B80" w:rsidRPr="00B0337F">
        <w:t xml:space="preserve">Figura </w:t>
      </w:r>
      <w:r w:rsidR="00AE1B80" w:rsidRPr="00AE1B80">
        <w:rPr>
          <w:noProof/>
        </w:rPr>
        <w:t>6</w:t>
      </w:r>
      <w:r w:rsidR="00AE1B80">
        <w:rPr>
          <w:noProof/>
        </w:rPr>
        <w:t>.</w:t>
      </w:r>
      <w:r w:rsidR="00AE1B80" w:rsidRPr="00AE1B80">
        <w:rPr>
          <w:noProof/>
        </w:rPr>
        <w:t>11</w:t>
      </w:r>
      <w:r w:rsidR="00DC5DE3" w:rsidRPr="00DC5DE3">
        <w:fldChar w:fldCharType="end"/>
      </w:r>
      <w:r w:rsidR="00BA2A19">
        <w:t>.</w:t>
      </w:r>
    </w:p>
    <w:p w14:paraId="7C90E99C" w14:textId="77777777" w:rsidR="00B0337F" w:rsidRDefault="00BA2A19" w:rsidP="00B0337F">
      <w:pPr>
        <w:keepNext/>
        <w:jc w:val="center"/>
      </w:pPr>
      <w:r>
        <w:rPr>
          <w:noProof/>
          <w:lang w:eastAsia="pt-BR"/>
        </w:rPr>
        <w:drawing>
          <wp:inline distT="0" distB="0" distL="0" distR="0" wp14:anchorId="68713096" wp14:editId="5961D62A">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9">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14:paraId="5E5EF5EA" w14:textId="77777777" w:rsidR="00206702" w:rsidRPr="00B0337F" w:rsidRDefault="00B0337F" w:rsidP="00B0337F">
      <w:pPr>
        <w:pStyle w:val="Caption"/>
        <w:jc w:val="center"/>
        <w:rPr>
          <w:i w:val="0"/>
          <w:color w:val="auto"/>
          <w:sz w:val="36"/>
        </w:rPr>
      </w:pPr>
      <w:bookmarkStart w:id="268" w:name="_Ref455605168"/>
      <w:bookmarkStart w:id="269" w:name="_Ref455941423"/>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AE1B80">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AE1B80">
        <w:rPr>
          <w:i w:val="0"/>
          <w:noProof/>
          <w:color w:val="auto"/>
          <w:sz w:val="24"/>
        </w:rPr>
        <w:t>11</w:t>
      </w:r>
      <w:r w:rsidR="008459B3">
        <w:rPr>
          <w:i w:val="0"/>
          <w:color w:val="auto"/>
          <w:sz w:val="24"/>
        </w:rPr>
        <w:fldChar w:fldCharType="end"/>
      </w:r>
      <w:bookmarkEnd w:id="268"/>
      <w:r w:rsidRPr="00B0337F">
        <w:rPr>
          <w:i w:val="0"/>
          <w:color w:val="auto"/>
          <w:sz w:val="24"/>
        </w:rPr>
        <w:t xml:space="preserve"> - Tensão de condução x corrente nos diodos selecionados - Fonte </w:t>
      </w:r>
      <w:r w:rsidR="003C10E2">
        <w:rPr>
          <w:i w:val="0"/>
          <w:color w:val="auto"/>
          <w:sz w:val="24"/>
        </w:rPr>
        <w:t>[13]</w:t>
      </w:r>
      <w:bookmarkEnd w:id="269"/>
    </w:p>
    <w:p w14:paraId="7C0CEFBD" w14:textId="77777777" w:rsidR="004A39C1" w:rsidRDefault="004A39C1" w:rsidP="004A39C1">
      <w:pPr>
        <w:pStyle w:val="Heading3"/>
      </w:pPr>
      <w:bookmarkStart w:id="270" w:name="_Ref455942463"/>
      <w:r>
        <w:t>Dimensionamento dos elementos magnéticos</w:t>
      </w:r>
      <w:bookmarkEnd w:id="270"/>
    </w:p>
    <w:p w14:paraId="17562EC8" w14:textId="77777777"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rsidR="00AE1B80">
        <w:t xml:space="preserve">2.4.5 -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14:paraId="604D71B7" w14:textId="77777777"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14:paraId="16106920" w14:textId="77777777" w:rsidR="0037734D" w:rsidRDefault="0037734D" w:rsidP="0037734D">
      <w:r>
        <w:br w:type="page"/>
      </w:r>
    </w:p>
    <w:p w14:paraId="0E9DBCD5" w14:textId="77777777" w:rsidR="0037734D" w:rsidRPr="0037734D" w:rsidRDefault="00686E7E"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14:paraId="5461E070" w14:textId="77777777" w:rsidR="0037734D" w:rsidRPr="0037734D" w:rsidRDefault="00686E7E"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14:paraId="49EC1735" w14:textId="77777777" w:rsidR="0037734D" w:rsidRPr="0037734D" w:rsidRDefault="00686E7E"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14:paraId="01432306" w14:textId="77777777" w:rsidR="0003532A" w:rsidRDefault="0003532A" w:rsidP="0003532A">
      <w:pPr>
        <w:pStyle w:val="Heading4"/>
      </w:pPr>
      <w:bookmarkStart w:id="271"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71"/>
    </w:p>
    <w:tbl>
      <w:tblPr>
        <w:tblStyle w:val="TableGrid"/>
        <w:tblW w:w="0" w:type="auto"/>
        <w:jc w:val="center"/>
        <w:tblLook w:val="04A0" w:firstRow="1" w:lastRow="0" w:firstColumn="1" w:lastColumn="0" w:noHBand="0" w:noVBand="1"/>
      </w:tblPr>
      <w:tblGrid>
        <w:gridCol w:w="1842"/>
        <w:gridCol w:w="1844"/>
      </w:tblGrid>
      <w:tr w:rsidR="00050A03" w14:paraId="50CEED42" w14:textId="77777777" w:rsidTr="0066653F">
        <w:trPr>
          <w:jc w:val="center"/>
        </w:trPr>
        <w:tc>
          <w:tcPr>
            <w:tcW w:w="1842" w:type="dxa"/>
          </w:tcPr>
          <w:p w14:paraId="07A35DB2" w14:textId="77777777" w:rsidR="00050A03" w:rsidRDefault="00050A03" w:rsidP="00EE037B">
            <w:pPr>
              <w:jc w:val="center"/>
            </w:pPr>
            <w:r>
              <w:t>Parâmetro</w:t>
            </w:r>
          </w:p>
        </w:tc>
        <w:tc>
          <w:tcPr>
            <w:tcW w:w="1844" w:type="dxa"/>
          </w:tcPr>
          <w:p w14:paraId="214E3834" w14:textId="77777777" w:rsidR="00050A03" w:rsidRDefault="00050A03" w:rsidP="00EE037B">
            <w:pPr>
              <w:jc w:val="center"/>
            </w:pPr>
            <w:r>
              <w:t>Valor</w:t>
            </w:r>
          </w:p>
        </w:tc>
      </w:tr>
      <w:tr w:rsidR="00050A03" w14:paraId="48BB2172" w14:textId="77777777" w:rsidTr="0066653F">
        <w:trPr>
          <w:jc w:val="center"/>
        </w:trPr>
        <w:tc>
          <w:tcPr>
            <w:tcW w:w="1842" w:type="dxa"/>
          </w:tcPr>
          <w:p w14:paraId="2D70CE50" w14:textId="77777777" w:rsidR="00050A03" w:rsidRDefault="00050A03" w:rsidP="00EE037B">
            <w:pPr>
              <w:jc w:val="center"/>
              <w:rPr>
                <w:rFonts w:eastAsia="Calibri" w:cs="Times New Roman"/>
              </w:rPr>
            </w:pPr>
            <w:r>
              <w:rPr>
                <w:rFonts w:eastAsia="Calibri" w:cs="Times New Roman"/>
              </w:rPr>
              <w:t>L</w:t>
            </w:r>
          </w:p>
        </w:tc>
        <w:tc>
          <w:tcPr>
            <w:tcW w:w="1844" w:type="dxa"/>
          </w:tcPr>
          <w:p w14:paraId="5BA7A03D" w14:textId="77777777" w:rsidR="00050A03" w:rsidRDefault="00050A03" w:rsidP="00EE037B">
            <w:pPr>
              <w:jc w:val="center"/>
            </w:pPr>
            <w:r>
              <w:t>292,83 uH</w:t>
            </w:r>
          </w:p>
        </w:tc>
      </w:tr>
      <w:tr w:rsidR="00050A03" w14:paraId="42FB3AED" w14:textId="77777777" w:rsidTr="0066653F">
        <w:trPr>
          <w:jc w:val="center"/>
        </w:trPr>
        <w:tc>
          <w:tcPr>
            <w:tcW w:w="1842" w:type="dxa"/>
          </w:tcPr>
          <w:p w14:paraId="4DFEF1B9" w14:textId="77777777" w:rsidR="00050A03" w:rsidRDefault="00686E7E"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488C21D8" w14:textId="77777777" w:rsidR="00050A03" w:rsidRDefault="00050A03" w:rsidP="00EE037B">
            <w:pPr>
              <w:jc w:val="center"/>
            </w:pPr>
            <w:r>
              <w:t>10,2 A</w:t>
            </w:r>
          </w:p>
        </w:tc>
      </w:tr>
      <w:tr w:rsidR="00050A03" w14:paraId="02337D5B" w14:textId="77777777" w:rsidTr="0066653F">
        <w:trPr>
          <w:jc w:val="center"/>
        </w:trPr>
        <w:tc>
          <w:tcPr>
            <w:tcW w:w="1842" w:type="dxa"/>
          </w:tcPr>
          <w:p w14:paraId="3B107FAC" w14:textId="77777777" w:rsidR="00050A03" w:rsidRDefault="00686E7E"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2FEC0B4" w14:textId="77777777" w:rsidR="00050A03" w:rsidRDefault="00050A03" w:rsidP="00110166">
            <w:pPr>
              <w:keepNext/>
              <w:jc w:val="center"/>
            </w:pPr>
            <w:r>
              <w:t>10 A</w:t>
            </w:r>
          </w:p>
        </w:tc>
      </w:tr>
    </w:tbl>
    <w:p w14:paraId="0C5CB5E0" w14:textId="77777777" w:rsidR="000E080A" w:rsidRPr="00110166" w:rsidRDefault="00110166" w:rsidP="00110166">
      <w:pPr>
        <w:pStyle w:val="Caption"/>
        <w:jc w:val="center"/>
        <w:rPr>
          <w:i w:val="0"/>
          <w:color w:val="auto"/>
          <w:sz w:val="24"/>
        </w:rPr>
      </w:pPr>
      <w:bookmarkStart w:id="272" w:name="_Ref455941525"/>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bookmarkEnd w:id="272"/>
    </w:p>
    <w:p w14:paraId="5BBA041F" w14:textId="77777777" w:rsidR="00050A03" w:rsidRDefault="00050A03" w:rsidP="00F93C85">
      <w:pPr>
        <w:jc w:val="both"/>
      </w:pPr>
      <w:r>
        <w:tab/>
        <w:t>Calculando o produto AeAw:</w:t>
      </w:r>
    </w:p>
    <w:p w14:paraId="0A3D02DC" w14:textId="77777777" w:rsidR="0069057F" w:rsidRDefault="00686E7E"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14:paraId="61A35AE8" w14:textId="77777777" w:rsidR="00050A03" w:rsidRPr="00A220E4" w:rsidRDefault="00686E7E"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14:paraId="52E35DD5" w14:textId="77777777" w:rsidR="00050A03" w:rsidRPr="006D714B" w:rsidRDefault="00686E7E"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14:paraId="77938F44" w14:textId="77777777"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14:paraId="72EC0A34" w14:textId="77777777"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14:paraId="6450594F" w14:textId="77777777"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14:paraId="797F259B" w14:textId="77777777"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14:paraId="1DD29975" w14:textId="77777777"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14:paraId="3355D195" w14:textId="77777777" w:rsidR="0069057F" w:rsidRDefault="00050A03" w:rsidP="00050A03">
      <w:pPr>
        <w:rPr>
          <w:rFonts w:eastAsiaTheme="minorEastAsia"/>
        </w:rPr>
      </w:pPr>
      <w:r>
        <w:rPr>
          <w:rFonts w:eastAsiaTheme="minorEastAsia"/>
        </w:rPr>
        <w:tab/>
      </w:r>
    </w:p>
    <w:p w14:paraId="7E55FDD1" w14:textId="77777777" w:rsidR="00050A03" w:rsidRPr="000F2FDB" w:rsidRDefault="00686E7E"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14:paraId="43F74013" w14:textId="77777777"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14:paraId="7F61EA32" w14:textId="77777777" w:rsidR="00050A03" w:rsidRPr="00217FC1" w:rsidRDefault="00686E7E"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14:paraId="6A628370" w14:textId="77777777"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14:paraId="1B1605C1" w14:textId="77777777" w:rsidTr="0066653F">
        <w:trPr>
          <w:jc w:val="center"/>
        </w:trPr>
        <w:tc>
          <w:tcPr>
            <w:tcW w:w="3685" w:type="dxa"/>
          </w:tcPr>
          <w:p w14:paraId="60594284" w14:textId="77777777" w:rsidR="00050A03" w:rsidRDefault="00050A03" w:rsidP="00EE037B">
            <w:pPr>
              <w:jc w:val="center"/>
              <w:rPr>
                <w:rFonts w:eastAsiaTheme="minorEastAsia"/>
              </w:rPr>
            </w:pPr>
            <w:r>
              <w:rPr>
                <w:rFonts w:eastAsiaTheme="minorEastAsia"/>
              </w:rPr>
              <w:t>Parâmetro</w:t>
            </w:r>
          </w:p>
        </w:tc>
        <w:tc>
          <w:tcPr>
            <w:tcW w:w="3261" w:type="dxa"/>
          </w:tcPr>
          <w:p w14:paraId="5B59B232" w14:textId="77777777" w:rsidR="00050A03" w:rsidRDefault="00050A03" w:rsidP="00EE037B">
            <w:pPr>
              <w:jc w:val="center"/>
              <w:rPr>
                <w:rFonts w:eastAsiaTheme="minorEastAsia"/>
              </w:rPr>
            </w:pPr>
            <w:r>
              <w:rPr>
                <w:rFonts w:eastAsiaTheme="minorEastAsia"/>
              </w:rPr>
              <w:t>Valor</w:t>
            </w:r>
          </w:p>
        </w:tc>
      </w:tr>
      <w:tr w:rsidR="00050A03" w14:paraId="66E6B7C2" w14:textId="77777777" w:rsidTr="0066653F">
        <w:trPr>
          <w:jc w:val="center"/>
        </w:trPr>
        <w:tc>
          <w:tcPr>
            <w:tcW w:w="3685" w:type="dxa"/>
          </w:tcPr>
          <w:p w14:paraId="36E76B92" w14:textId="77777777" w:rsidR="00050A03" w:rsidRDefault="00050A03" w:rsidP="00EE037B">
            <w:pPr>
              <w:jc w:val="center"/>
              <w:rPr>
                <w:rFonts w:eastAsiaTheme="minorEastAsia"/>
              </w:rPr>
            </w:pPr>
            <w:r>
              <w:rPr>
                <w:rFonts w:eastAsiaTheme="minorEastAsia"/>
              </w:rPr>
              <w:t>Núcleo</w:t>
            </w:r>
          </w:p>
        </w:tc>
        <w:tc>
          <w:tcPr>
            <w:tcW w:w="3261" w:type="dxa"/>
          </w:tcPr>
          <w:p w14:paraId="67168B31" w14:textId="77777777" w:rsidR="00050A03" w:rsidRDefault="00D75925" w:rsidP="00EE037B">
            <w:pPr>
              <w:jc w:val="center"/>
              <w:rPr>
                <w:rFonts w:eastAsiaTheme="minorEastAsia"/>
              </w:rPr>
            </w:pPr>
            <w:r>
              <w:t>NEE-30/15/7-400-IP12R</w:t>
            </w:r>
          </w:p>
        </w:tc>
      </w:tr>
      <w:tr w:rsidR="00050A03" w14:paraId="132C9212" w14:textId="77777777" w:rsidTr="0066653F">
        <w:trPr>
          <w:jc w:val="center"/>
        </w:trPr>
        <w:tc>
          <w:tcPr>
            <w:tcW w:w="3685" w:type="dxa"/>
          </w:tcPr>
          <w:p w14:paraId="3C2468F7" w14:textId="77777777" w:rsidR="00050A03" w:rsidRDefault="00050A03" w:rsidP="00EE037B">
            <w:pPr>
              <w:jc w:val="center"/>
              <w:rPr>
                <w:rFonts w:eastAsiaTheme="minorEastAsia"/>
              </w:rPr>
            </w:pPr>
            <w:r>
              <w:rPr>
                <w:rFonts w:eastAsiaTheme="minorEastAsia"/>
              </w:rPr>
              <w:t>Numero de espiras</w:t>
            </w:r>
          </w:p>
        </w:tc>
        <w:tc>
          <w:tcPr>
            <w:tcW w:w="3261" w:type="dxa"/>
          </w:tcPr>
          <w:p w14:paraId="5BDB9D40" w14:textId="77777777" w:rsidR="00050A03" w:rsidRDefault="00D75925" w:rsidP="00EE037B">
            <w:pPr>
              <w:jc w:val="center"/>
              <w:rPr>
                <w:rFonts w:eastAsiaTheme="minorEastAsia"/>
              </w:rPr>
            </w:pPr>
            <w:r>
              <w:rPr>
                <w:rFonts w:eastAsiaTheme="minorEastAsia"/>
              </w:rPr>
              <w:t>27</w:t>
            </w:r>
          </w:p>
        </w:tc>
      </w:tr>
      <w:tr w:rsidR="00050A03" w14:paraId="49C6D6EF" w14:textId="77777777" w:rsidTr="0066653F">
        <w:trPr>
          <w:jc w:val="center"/>
        </w:trPr>
        <w:tc>
          <w:tcPr>
            <w:tcW w:w="3685" w:type="dxa"/>
          </w:tcPr>
          <w:p w14:paraId="2FEC6CA5" w14:textId="77777777" w:rsidR="00050A03" w:rsidRDefault="00050A03" w:rsidP="00EE037B">
            <w:pPr>
              <w:jc w:val="center"/>
              <w:rPr>
                <w:rFonts w:eastAsiaTheme="minorEastAsia"/>
              </w:rPr>
            </w:pPr>
            <w:r>
              <w:rPr>
                <w:rFonts w:eastAsiaTheme="minorEastAsia"/>
              </w:rPr>
              <w:t>Fio de cobre</w:t>
            </w:r>
          </w:p>
        </w:tc>
        <w:tc>
          <w:tcPr>
            <w:tcW w:w="3261" w:type="dxa"/>
          </w:tcPr>
          <w:p w14:paraId="1C10C0F2" w14:textId="77777777"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14:paraId="4A40D611" w14:textId="77777777" w:rsidTr="0066653F">
        <w:trPr>
          <w:jc w:val="center"/>
        </w:trPr>
        <w:tc>
          <w:tcPr>
            <w:tcW w:w="3685" w:type="dxa"/>
          </w:tcPr>
          <w:p w14:paraId="6C30728D" w14:textId="77777777" w:rsidR="00050A03" w:rsidRDefault="00050A03" w:rsidP="00EE037B">
            <w:pPr>
              <w:jc w:val="center"/>
              <w:rPr>
                <w:rFonts w:eastAsiaTheme="minorEastAsia"/>
              </w:rPr>
            </w:pPr>
            <w:r>
              <w:rPr>
                <w:rFonts w:eastAsiaTheme="minorEastAsia"/>
              </w:rPr>
              <w:t>Valor da indutância após o cálculo</w:t>
            </w:r>
          </w:p>
        </w:tc>
        <w:tc>
          <w:tcPr>
            <w:tcW w:w="3261" w:type="dxa"/>
          </w:tcPr>
          <w:p w14:paraId="19A7825C" w14:textId="77777777"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14:paraId="3461316E" w14:textId="77777777" w:rsidR="00D75925" w:rsidRDefault="00110166" w:rsidP="00110166">
      <w:pPr>
        <w:pStyle w:val="Caption"/>
        <w:jc w:val="center"/>
        <w:rPr>
          <w:i w:val="0"/>
          <w:color w:val="auto"/>
          <w:sz w:val="24"/>
        </w:rPr>
      </w:pPr>
      <w:bookmarkStart w:id="273" w:name="_Ref455941528"/>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bookmarkEnd w:id="273"/>
    </w:p>
    <w:p w14:paraId="0FB207FB" w14:textId="77777777" w:rsidR="00110166" w:rsidRPr="00110166" w:rsidRDefault="00110166" w:rsidP="00110166"/>
    <w:p w14:paraId="3BE8D272" w14:textId="77777777" w:rsidR="0003532A" w:rsidRDefault="0003532A" w:rsidP="0003532A">
      <w:pPr>
        <w:pStyle w:val="Heading4"/>
      </w:pPr>
      <w:bookmarkStart w:id="274" w:name="_Ref455942478"/>
      <w:r>
        <w:t>Projeto do transformador</w:t>
      </w:r>
      <w:bookmarkEnd w:id="274"/>
    </w:p>
    <w:tbl>
      <w:tblPr>
        <w:tblStyle w:val="TableGrid"/>
        <w:tblW w:w="0" w:type="auto"/>
        <w:jc w:val="center"/>
        <w:tblLook w:val="04A0" w:firstRow="1" w:lastRow="0" w:firstColumn="1" w:lastColumn="0" w:noHBand="0" w:noVBand="1"/>
      </w:tblPr>
      <w:tblGrid>
        <w:gridCol w:w="2125"/>
        <w:gridCol w:w="1844"/>
      </w:tblGrid>
      <w:tr w:rsidR="00D75925" w14:paraId="4FF6051C" w14:textId="77777777" w:rsidTr="0066653F">
        <w:trPr>
          <w:jc w:val="center"/>
        </w:trPr>
        <w:tc>
          <w:tcPr>
            <w:tcW w:w="2125" w:type="dxa"/>
          </w:tcPr>
          <w:p w14:paraId="6DDE23F9" w14:textId="77777777" w:rsidR="00D75925" w:rsidRDefault="00D75925" w:rsidP="007E1172">
            <w:pPr>
              <w:jc w:val="center"/>
            </w:pPr>
            <w:r>
              <w:t>Parâmetro</w:t>
            </w:r>
          </w:p>
        </w:tc>
        <w:tc>
          <w:tcPr>
            <w:tcW w:w="1844" w:type="dxa"/>
          </w:tcPr>
          <w:p w14:paraId="7E16E903" w14:textId="77777777" w:rsidR="00D75925" w:rsidRDefault="00D75925" w:rsidP="007E1172">
            <w:pPr>
              <w:jc w:val="center"/>
            </w:pPr>
            <w:r>
              <w:t>Valor</w:t>
            </w:r>
          </w:p>
        </w:tc>
      </w:tr>
      <w:tr w:rsidR="00D75925" w14:paraId="54BD830C" w14:textId="77777777" w:rsidTr="0066653F">
        <w:trPr>
          <w:jc w:val="center"/>
        </w:trPr>
        <w:tc>
          <w:tcPr>
            <w:tcW w:w="2125" w:type="dxa"/>
          </w:tcPr>
          <w:p w14:paraId="2C2EE81A" w14:textId="77777777" w:rsidR="00D75925" w:rsidRDefault="00D75925" w:rsidP="007E1172">
            <w:pPr>
              <w:jc w:val="center"/>
              <w:rPr>
                <w:rFonts w:eastAsia="Calibri" w:cs="Times New Roman"/>
              </w:rPr>
            </w:pPr>
            <w:r>
              <w:rPr>
                <w:rFonts w:eastAsia="Calibri" w:cs="Times New Roman"/>
              </w:rPr>
              <w:t>Relação de espiras</w:t>
            </w:r>
          </w:p>
        </w:tc>
        <w:tc>
          <w:tcPr>
            <w:tcW w:w="1844" w:type="dxa"/>
          </w:tcPr>
          <w:p w14:paraId="1E8AFAA0" w14:textId="77777777" w:rsidR="00D75925" w:rsidRDefault="00D75925" w:rsidP="007E1172">
            <w:pPr>
              <w:jc w:val="center"/>
            </w:pPr>
            <w:r>
              <w:t>0,2045</w:t>
            </w:r>
          </w:p>
        </w:tc>
      </w:tr>
      <w:tr w:rsidR="00D75925" w14:paraId="053572F0" w14:textId="77777777" w:rsidTr="0066653F">
        <w:trPr>
          <w:jc w:val="center"/>
        </w:trPr>
        <w:tc>
          <w:tcPr>
            <w:tcW w:w="2125" w:type="dxa"/>
          </w:tcPr>
          <w:p w14:paraId="055942AC" w14:textId="77777777" w:rsidR="00D75925" w:rsidRDefault="00686E7E"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4C5F75C2" w14:textId="77777777" w:rsidR="00D75925" w:rsidRDefault="00D75925" w:rsidP="00D75925">
            <w:pPr>
              <w:jc w:val="center"/>
            </w:pPr>
            <w:r>
              <w:t>400 V</w:t>
            </w:r>
          </w:p>
        </w:tc>
      </w:tr>
      <w:tr w:rsidR="00D75925" w14:paraId="0ABE2565" w14:textId="77777777" w:rsidTr="0066653F">
        <w:trPr>
          <w:jc w:val="center"/>
        </w:trPr>
        <w:tc>
          <w:tcPr>
            <w:tcW w:w="2125" w:type="dxa"/>
          </w:tcPr>
          <w:p w14:paraId="6E872465" w14:textId="77777777" w:rsidR="00D75925" w:rsidRDefault="00686E7E"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518C3445" w14:textId="77777777" w:rsidR="00D75925" w:rsidRDefault="00E3774F" w:rsidP="00D75925">
            <w:pPr>
              <w:keepNext/>
              <w:jc w:val="center"/>
            </w:pPr>
            <w:r>
              <w:t>0,75</w:t>
            </w:r>
            <w:r w:rsidR="00D75925">
              <w:t xml:space="preserve"> A</w:t>
            </w:r>
          </w:p>
        </w:tc>
      </w:tr>
      <w:tr w:rsidR="00E3774F" w14:paraId="7D05D0BD" w14:textId="77777777" w:rsidTr="0066653F">
        <w:trPr>
          <w:jc w:val="center"/>
        </w:trPr>
        <w:tc>
          <w:tcPr>
            <w:tcW w:w="2125" w:type="dxa"/>
          </w:tcPr>
          <w:p w14:paraId="3BAD3D81" w14:textId="77777777" w:rsidR="00E3774F" w:rsidRDefault="00686E7E"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001D3EFB" w14:textId="77777777" w:rsidR="00E3774F" w:rsidRDefault="00E3774F" w:rsidP="00110166">
            <w:pPr>
              <w:keepNext/>
              <w:jc w:val="center"/>
            </w:pPr>
            <w:r>
              <w:t>1,41A</w:t>
            </w:r>
          </w:p>
        </w:tc>
      </w:tr>
    </w:tbl>
    <w:p w14:paraId="6325CD48" w14:textId="77777777" w:rsidR="00D75925" w:rsidRDefault="00110166" w:rsidP="00110166">
      <w:pPr>
        <w:pStyle w:val="Caption"/>
        <w:jc w:val="center"/>
        <w:rPr>
          <w:i w:val="0"/>
          <w:color w:val="auto"/>
          <w:sz w:val="24"/>
        </w:rPr>
      </w:pPr>
      <w:bookmarkStart w:id="275" w:name="_Ref455941532"/>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bookmarkEnd w:id="275"/>
    </w:p>
    <w:p w14:paraId="3C413DAA" w14:textId="77777777" w:rsidR="00110166" w:rsidRPr="00110166" w:rsidRDefault="00110166" w:rsidP="00110166"/>
    <w:p w14:paraId="2DE77BED" w14:textId="77777777" w:rsidR="00E3774F" w:rsidRDefault="00D75925" w:rsidP="00D75925">
      <w:pPr>
        <w:jc w:val="both"/>
      </w:pPr>
      <w:r>
        <w:tab/>
        <w:t xml:space="preserve">Segundo a seção 2.4.5.2 e </w:t>
      </w:r>
      <w:r w:rsidR="003C10E2">
        <w:t>[6]</w:t>
      </w:r>
      <w:r>
        <w:t>, v</w:t>
      </w:r>
      <w:r w:rsidR="00E3774F">
        <w:t>amos calcular o produto AeAw</w:t>
      </w:r>
    </w:p>
    <w:p w14:paraId="2489EC6B" w14:textId="77777777" w:rsidR="00E3774F" w:rsidRPr="00E3774F" w:rsidRDefault="00686E7E"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14:paraId="5A3F9CFC" w14:textId="77777777" w:rsidR="00E3774F" w:rsidRPr="00E3774F" w:rsidRDefault="00686E7E"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14:paraId="557660C3" w14:textId="77777777"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14:paraId="396B044A" w14:textId="77777777" w:rsidR="00AA7D9D" w:rsidRDefault="00686E7E"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14:paraId="5990507D" w14:textId="77777777" w:rsidR="00D75925" w:rsidRPr="00853437" w:rsidRDefault="00686E7E"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14:paraId="106CC1CD" w14:textId="77777777" w:rsidR="00853437" w:rsidRPr="007E1172" w:rsidRDefault="00686E7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14:paraId="375388A6" w14:textId="77777777"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14:paraId="1AAE2478" w14:textId="77777777" w:rsidR="007E1172" w:rsidRPr="007E1172" w:rsidRDefault="00686E7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14:paraId="25B9D31B" w14:textId="77777777" w:rsidR="007E1172" w:rsidRPr="007E1172" w:rsidRDefault="00686E7E"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14:paraId="64E47F89" w14:textId="77777777"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14:paraId="2CFD849C" w14:textId="77777777"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14:paraId="14D52659" w14:textId="77777777" w:rsidR="00D75925" w:rsidRPr="000F2FDB" w:rsidRDefault="00686E7E"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14:paraId="502CD75C" w14:textId="77777777"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14:paraId="634EB2A5" w14:textId="77777777" w:rsidR="00D75925" w:rsidRPr="00853437" w:rsidRDefault="00686E7E"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14:paraId="5D28560E" w14:textId="77777777" w:rsidR="00853437" w:rsidRPr="00853437" w:rsidRDefault="00686E7E"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14:paraId="6F7A496D" w14:textId="77777777"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415FBB7B" w14:textId="77777777"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14:paraId="7E9F1EBC" w14:textId="77777777" w:rsidTr="0066653F">
        <w:tc>
          <w:tcPr>
            <w:tcW w:w="3685" w:type="dxa"/>
          </w:tcPr>
          <w:p w14:paraId="10A83248" w14:textId="77777777" w:rsidR="00110166" w:rsidRDefault="00110166" w:rsidP="00975AAA">
            <w:pPr>
              <w:jc w:val="center"/>
              <w:rPr>
                <w:rFonts w:eastAsiaTheme="minorEastAsia"/>
              </w:rPr>
            </w:pPr>
            <w:r>
              <w:rPr>
                <w:rFonts w:eastAsiaTheme="minorEastAsia"/>
              </w:rPr>
              <w:lastRenderedPageBreak/>
              <w:t>Parâmetro</w:t>
            </w:r>
          </w:p>
        </w:tc>
        <w:tc>
          <w:tcPr>
            <w:tcW w:w="4112" w:type="dxa"/>
          </w:tcPr>
          <w:p w14:paraId="1F9DAA68" w14:textId="77777777" w:rsidR="00110166" w:rsidRDefault="00110166" w:rsidP="00975AAA">
            <w:pPr>
              <w:jc w:val="center"/>
              <w:rPr>
                <w:rFonts w:eastAsiaTheme="minorEastAsia"/>
              </w:rPr>
            </w:pPr>
            <w:r>
              <w:rPr>
                <w:rFonts w:eastAsiaTheme="minorEastAsia"/>
              </w:rPr>
              <w:t>Valor</w:t>
            </w:r>
          </w:p>
        </w:tc>
      </w:tr>
      <w:tr w:rsidR="00110166" w14:paraId="49013859" w14:textId="77777777" w:rsidTr="0066653F">
        <w:tc>
          <w:tcPr>
            <w:tcW w:w="3685" w:type="dxa"/>
          </w:tcPr>
          <w:p w14:paraId="396B1306" w14:textId="77777777" w:rsidR="00110166" w:rsidRDefault="00110166" w:rsidP="00975AAA">
            <w:pPr>
              <w:jc w:val="center"/>
              <w:rPr>
                <w:rFonts w:eastAsiaTheme="minorEastAsia"/>
              </w:rPr>
            </w:pPr>
            <w:r>
              <w:rPr>
                <w:rFonts w:eastAsiaTheme="minorEastAsia"/>
              </w:rPr>
              <w:t>Núcleo</w:t>
            </w:r>
          </w:p>
        </w:tc>
        <w:tc>
          <w:tcPr>
            <w:tcW w:w="4112" w:type="dxa"/>
          </w:tcPr>
          <w:p w14:paraId="5BC5A96A" w14:textId="77777777" w:rsidR="00110166" w:rsidRDefault="00110166" w:rsidP="00975AAA">
            <w:pPr>
              <w:jc w:val="center"/>
              <w:rPr>
                <w:rFonts w:eastAsiaTheme="minorEastAsia"/>
              </w:rPr>
            </w:pPr>
            <w:r>
              <w:t>Thornton NEE-20/10/5-1300-IP12E</w:t>
            </w:r>
          </w:p>
        </w:tc>
      </w:tr>
      <w:tr w:rsidR="00110166" w14:paraId="421F9897" w14:textId="77777777" w:rsidTr="0066653F">
        <w:tc>
          <w:tcPr>
            <w:tcW w:w="3685" w:type="dxa"/>
          </w:tcPr>
          <w:p w14:paraId="4EDB9D4D" w14:textId="77777777" w:rsidR="00110166" w:rsidRDefault="00110166" w:rsidP="00975AAA">
            <w:pPr>
              <w:jc w:val="center"/>
              <w:rPr>
                <w:rFonts w:eastAsiaTheme="minorEastAsia"/>
              </w:rPr>
            </w:pPr>
            <w:r>
              <w:rPr>
                <w:rFonts w:eastAsiaTheme="minorEastAsia"/>
              </w:rPr>
              <w:t xml:space="preserve">Numero de espiras </w:t>
            </w:r>
          </w:p>
        </w:tc>
        <w:tc>
          <w:tcPr>
            <w:tcW w:w="4112" w:type="dxa"/>
          </w:tcPr>
          <w:p w14:paraId="5A2E6D2F" w14:textId="77777777" w:rsidR="00110166" w:rsidRDefault="00110166" w:rsidP="00975AAA">
            <w:pPr>
              <w:jc w:val="center"/>
              <w:rPr>
                <w:rFonts w:eastAsiaTheme="minorEastAsia"/>
              </w:rPr>
            </w:pPr>
            <w:r>
              <w:rPr>
                <w:rFonts w:eastAsiaTheme="minorEastAsia"/>
              </w:rPr>
              <w:t>Primario = 10, Secundário = 2</w:t>
            </w:r>
          </w:p>
        </w:tc>
      </w:tr>
      <w:tr w:rsidR="00110166" w14:paraId="1127095C" w14:textId="77777777" w:rsidTr="0066653F">
        <w:tc>
          <w:tcPr>
            <w:tcW w:w="3685" w:type="dxa"/>
          </w:tcPr>
          <w:p w14:paraId="512D9DA4" w14:textId="77777777" w:rsidR="00110166" w:rsidRDefault="00110166" w:rsidP="00975AAA">
            <w:pPr>
              <w:jc w:val="center"/>
              <w:rPr>
                <w:rFonts w:eastAsiaTheme="minorEastAsia"/>
              </w:rPr>
            </w:pPr>
            <w:r>
              <w:rPr>
                <w:rFonts w:eastAsiaTheme="minorEastAsia"/>
              </w:rPr>
              <w:t>Fio de cobre</w:t>
            </w:r>
          </w:p>
        </w:tc>
        <w:tc>
          <w:tcPr>
            <w:tcW w:w="4112" w:type="dxa"/>
          </w:tcPr>
          <w:p w14:paraId="5E056CAD" w14:textId="77777777" w:rsidR="00110166" w:rsidRDefault="00110166" w:rsidP="00110166">
            <w:pPr>
              <w:keepNext/>
              <w:jc w:val="center"/>
              <w:rPr>
                <w:rFonts w:eastAsiaTheme="minorEastAsia"/>
              </w:rPr>
            </w:pPr>
            <w:r>
              <w:rPr>
                <w:rFonts w:eastAsiaTheme="minorEastAsia"/>
              </w:rPr>
              <w:t>2 x AWG25</w:t>
            </w:r>
          </w:p>
        </w:tc>
      </w:tr>
    </w:tbl>
    <w:p w14:paraId="219EC01A" w14:textId="77777777" w:rsidR="00110166" w:rsidRPr="00110166" w:rsidRDefault="00110166" w:rsidP="00110166">
      <w:pPr>
        <w:pStyle w:val="Caption"/>
        <w:jc w:val="center"/>
        <w:rPr>
          <w:rFonts w:eastAsiaTheme="minorEastAsia"/>
          <w:i w:val="0"/>
          <w:color w:val="auto"/>
          <w:sz w:val="24"/>
        </w:rPr>
      </w:pPr>
      <w:bookmarkStart w:id="276" w:name="_Ref455941534"/>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bookmarkEnd w:id="276"/>
    </w:p>
    <w:p w14:paraId="623C6954" w14:textId="77777777" w:rsidR="0069057F" w:rsidRDefault="0069057F" w:rsidP="00110166">
      <w:pPr>
        <w:rPr>
          <w:rFonts w:eastAsiaTheme="minorEastAsia"/>
        </w:rPr>
      </w:pPr>
    </w:p>
    <w:p w14:paraId="42A1AB16" w14:textId="77777777" w:rsidR="0069057F" w:rsidRDefault="0069057F" w:rsidP="0069057F">
      <w:pPr>
        <w:pStyle w:val="Heading4"/>
      </w:pPr>
      <w:bookmarkStart w:id="277" w:name="_Ref455942482"/>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77"/>
    </w:p>
    <w:tbl>
      <w:tblPr>
        <w:tblStyle w:val="TableGrid"/>
        <w:tblW w:w="0" w:type="auto"/>
        <w:jc w:val="center"/>
        <w:tblLook w:val="04A0" w:firstRow="1" w:lastRow="0" w:firstColumn="1" w:lastColumn="0" w:noHBand="0" w:noVBand="1"/>
      </w:tblPr>
      <w:tblGrid>
        <w:gridCol w:w="1842"/>
        <w:gridCol w:w="1844"/>
      </w:tblGrid>
      <w:tr w:rsidR="0069057F" w14:paraId="7A78192D" w14:textId="77777777" w:rsidTr="0066653F">
        <w:trPr>
          <w:jc w:val="center"/>
        </w:trPr>
        <w:tc>
          <w:tcPr>
            <w:tcW w:w="1842" w:type="dxa"/>
          </w:tcPr>
          <w:p w14:paraId="4F2D303A" w14:textId="77777777" w:rsidR="0069057F" w:rsidRDefault="0069057F" w:rsidP="007E1172">
            <w:pPr>
              <w:jc w:val="center"/>
            </w:pPr>
            <w:r>
              <w:t>Parâmetro</w:t>
            </w:r>
          </w:p>
        </w:tc>
        <w:tc>
          <w:tcPr>
            <w:tcW w:w="1844" w:type="dxa"/>
          </w:tcPr>
          <w:p w14:paraId="139FF49E" w14:textId="77777777" w:rsidR="0069057F" w:rsidRDefault="0069057F" w:rsidP="007E1172">
            <w:pPr>
              <w:jc w:val="center"/>
            </w:pPr>
            <w:r>
              <w:t>Valor</w:t>
            </w:r>
          </w:p>
        </w:tc>
      </w:tr>
      <w:tr w:rsidR="0069057F" w14:paraId="00C01AE0" w14:textId="77777777" w:rsidTr="0066653F">
        <w:trPr>
          <w:jc w:val="center"/>
        </w:trPr>
        <w:tc>
          <w:tcPr>
            <w:tcW w:w="1842" w:type="dxa"/>
          </w:tcPr>
          <w:p w14:paraId="6C6AD3FF" w14:textId="77777777" w:rsidR="0069057F" w:rsidRDefault="0069057F" w:rsidP="007E1172">
            <w:pPr>
              <w:jc w:val="center"/>
              <w:rPr>
                <w:rFonts w:eastAsia="Calibri" w:cs="Times New Roman"/>
              </w:rPr>
            </w:pPr>
            <w:r>
              <w:rPr>
                <w:rFonts w:eastAsia="Calibri" w:cs="Times New Roman"/>
              </w:rPr>
              <w:t>L</w:t>
            </w:r>
          </w:p>
        </w:tc>
        <w:tc>
          <w:tcPr>
            <w:tcW w:w="1844" w:type="dxa"/>
          </w:tcPr>
          <w:p w14:paraId="5953D931" w14:textId="77777777" w:rsidR="0069057F" w:rsidRDefault="0069057F" w:rsidP="007E1172">
            <w:pPr>
              <w:jc w:val="center"/>
            </w:pPr>
            <w:r>
              <w:t>9,53 uH</w:t>
            </w:r>
          </w:p>
        </w:tc>
      </w:tr>
      <w:tr w:rsidR="0069057F" w14:paraId="02C61F05" w14:textId="77777777" w:rsidTr="0066653F">
        <w:trPr>
          <w:jc w:val="center"/>
        </w:trPr>
        <w:tc>
          <w:tcPr>
            <w:tcW w:w="1842" w:type="dxa"/>
          </w:tcPr>
          <w:p w14:paraId="64D3B054" w14:textId="77777777" w:rsidR="0069057F" w:rsidRDefault="00686E7E"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2820861F" w14:textId="77777777" w:rsidR="0069057F" w:rsidRDefault="0069057F" w:rsidP="007E1172">
            <w:pPr>
              <w:jc w:val="center"/>
            </w:pPr>
            <w:r>
              <w:t>2 A</w:t>
            </w:r>
          </w:p>
        </w:tc>
      </w:tr>
      <w:tr w:rsidR="0069057F" w14:paraId="2FAB9DFC" w14:textId="77777777" w:rsidTr="0066653F">
        <w:trPr>
          <w:jc w:val="center"/>
        </w:trPr>
        <w:tc>
          <w:tcPr>
            <w:tcW w:w="1842" w:type="dxa"/>
          </w:tcPr>
          <w:p w14:paraId="05A0A86F" w14:textId="77777777" w:rsidR="0069057F" w:rsidRDefault="00686E7E"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F6A64D8" w14:textId="77777777" w:rsidR="0069057F" w:rsidRDefault="0069057F" w:rsidP="007E1172">
            <w:pPr>
              <w:keepNext/>
              <w:jc w:val="center"/>
            </w:pPr>
            <w:r>
              <w:t>1,41 A</w:t>
            </w:r>
          </w:p>
        </w:tc>
      </w:tr>
    </w:tbl>
    <w:p w14:paraId="65D889E9" w14:textId="77777777" w:rsidR="0069057F" w:rsidRDefault="0069057F" w:rsidP="0069057F">
      <w:pPr>
        <w:pStyle w:val="Caption"/>
        <w:jc w:val="center"/>
        <w:rPr>
          <w:i w:val="0"/>
          <w:noProof/>
          <w:color w:val="auto"/>
          <w:sz w:val="24"/>
        </w:rPr>
      </w:pPr>
      <w:bookmarkStart w:id="278" w:name="_Ref455941538"/>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bookmarkEnd w:id="278"/>
    </w:p>
    <w:p w14:paraId="3F2FA6C8" w14:textId="77777777" w:rsidR="0069057F" w:rsidRDefault="0069057F" w:rsidP="0069057F"/>
    <w:p w14:paraId="221E1928" w14:textId="77777777" w:rsidR="0069057F" w:rsidRDefault="0069057F" w:rsidP="0069057F">
      <w:r>
        <w:tab/>
        <w:t>Como no projeto do indutor anterior, vamos calcular primeiramente o produto AeAw</w:t>
      </w:r>
    </w:p>
    <w:p w14:paraId="77B7C67B" w14:textId="77777777" w:rsidR="0069057F" w:rsidRPr="00A220E4" w:rsidRDefault="00686E7E"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14:paraId="60464A4D" w14:textId="77777777" w:rsidR="0069057F" w:rsidRPr="006D714B" w:rsidRDefault="00686E7E"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14:paraId="039D624A" w14:textId="77777777"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14:paraId="47D05D17" w14:textId="77777777"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14:paraId="1F901BA4" w14:textId="77777777"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14:paraId="768125B6" w14:textId="77777777" w:rsidR="0066653F" w:rsidRDefault="0069057F" w:rsidP="0069057F">
      <w:pPr>
        <w:rPr>
          <w:rFonts w:eastAsiaTheme="minorEastAsia"/>
        </w:rPr>
      </w:pPr>
      <w:r>
        <w:rPr>
          <w:rFonts w:eastAsiaTheme="minorEastAsia"/>
        </w:rPr>
        <w:tab/>
      </w:r>
    </w:p>
    <w:p w14:paraId="5390ADBA" w14:textId="77777777" w:rsidR="0066653F" w:rsidRDefault="0066653F">
      <w:pPr>
        <w:spacing w:line="259" w:lineRule="auto"/>
        <w:rPr>
          <w:rFonts w:eastAsiaTheme="minorEastAsia"/>
        </w:rPr>
      </w:pPr>
      <w:r>
        <w:rPr>
          <w:rFonts w:eastAsiaTheme="minorEastAsia"/>
        </w:rPr>
        <w:br w:type="page"/>
      </w:r>
    </w:p>
    <w:p w14:paraId="7065A716" w14:textId="77777777"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14:paraId="06C7F420" w14:textId="77777777" w:rsidR="0069057F" w:rsidRPr="0069057F" w:rsidRDefault="00686E7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14:paraId="3FED304A" w14:textId="77777777"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14:paraId="0962575C" w14:textId="77777777"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14:paraId="1CBE1B0C" w14:textId="77777777" w:rsidR="0069057F" w:rsidRPr="000F2FDB" w:rsidRDefault="00686E7E"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14:paraId="44205ECB" w14:textId="77777777"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14:paraId="28E17DDF" w14:textId="77777777" w:rsidR="0069057F" w:rsidRPr="000F2FDB" w:rsidRDefault="00686E7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14:paraId="6DA68B9B" w14:textId="77777777" w:rsidR="0069057F" w:rsidRPr="00217FC1" w:rsidRDefault="00686E7E"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14:paraId="2946B0F9" w14:textId="77777777"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14:paraId="66C0E5EF" w14:textId="77777777" w:rsidTr="0066653F">
        <w:trPr>
          <w:jc w:val="center"/>
        </w:trPr>
        <w:tc>
          <w:tcPr>
            <w:tcW w:w="3685" w:type="dxa"/>
          </w:tcPr>
          <w:p w14:paraId="17FFF715" w14:textId="77777777" w:rsidR="0069057F" w:rsidRDefault="0069057F" w:rsidP="007E1172">
            <w:pPr>
              <w:jc w:val="center"/>
              <w:rPr>
                <w:rFonts w:eastAsiaTheme="minorEastAsia"/>
              </w:rPr>
            </w:pPr>
            <w:r>
              <w:rPr>
                <w:rFonts w:eastAsiaTheme="minorEastAsia"/>
              </w:rPr>
              <w:t>Parâmetro</w:t>
            </w:r>
          </w:p>
        </w:tc>
        <w:tc>
          <w:tcPr>
            <w:tcW w:w="3261" w:type="dxa"/>
          </w:tcPr>
          <w:p w14:paraId="51B6A410" w14:textId="77777777" w:rsidR="0069057F" w:rsidRDefault="0069057F" w:rsidP="007E1172">
            <w:pPr>
              <w:jc w:val="center"/>
              <w:rPr>
                <w:rFonts w:eastAsiaTheme="minorEastAsia"/>
              </w:rPr>
            </w:pPr>
            <w:r>
              <w:rPr>
                <w:rFonts w:eastAsiaTheme="minorEastAsia"/>
              </w:rPr>
              <w:t>Valor</w:t>
            </w:r>
          </w:p>
        </w:tc>
      </w:tr>
      <w:tr w:rsidR="0069057F" w14:paraId="68AD4756" w14:textId="77777777" w:rsidTr="0066653F">
        <w:trPr>
          <w:jc w:val="center"/>
        </w:trPr>
        <w:tc>
          <w:tcPr>
            <w:tcW w:w="3685" w:type="dxa"/>
          </w:tcPr>
          <w:p w14:paraId="1141DFCA" w14:textId="77777777" w:rsidR="0069057F" w:rsidRDefault="0069057F" w:rsidP="007E1172">
            <w:pPr>
              <w:jc w:val="center"/>
              <w:rPr>
                <w:rFonts w:eastAsiaTheme="minorEastAsia"/>
              </w:rPr>
            </w:pPr>
            <w:r>
              <w:rPr>
                <w:rFonts w:eastAsiaTheme="minorEastAsia"/>
              </w:rPr>
              <w:t>Núcleo</w:t>
            </w:r>
          </w:p>
        </w:tc>
        <w:tc>
          <w:tcPr>
            <w:tcW w:w="3261" w:type="dxa"/>
          </w:tcPr>
          <w:p w14:paraId="2732F352" w14:textId="77777777" w:rsidR="0069057F" w:rsidRDefault="0069057F" w:rsidP="007E1172">
            <w:pPr>
              <w:jc w:val="center"/>
              <w:rPr>
                <w:rFonts w:eastAsiaTheme="minorEastAsia"/>
              </w:rPr>
            </w:pPr>
            <w:r>
              <w:t>Thornton NEE-8/4/4-450-IP6</w:t>
            </w:r>
          </w:p>
        </w:tc>
      </w:tr>
      <w:tr w:rsidR="0069057F" w14:paraId="3A29893E" w14:textId="77777777" w:rsidTr="0066653F">
        <w:trPr>
          <w:jc w:val="center"/>
        </w:trPr>
        <w:tc>
          <w:tcPr>
            <w:tcW w:w="3685" w:type="dxa"/>
          </w:tcPr>
          <w:p w14:paraId="5A969112" w14:textId="77777777" w:rsidR="0069057F" w:rsidRDefault="0069057F" w:rsidP="007E1172">
            <w:pPr>
              <w:jc w:val="center"/>
              <w:rPr>
                <w:rFonts w:eastAsiaTheme="minorEastAsia"/>
              </w:rPr>
            </w:pPr>
            <w:r>
              <w:rPr>
                <w:rFonts w:eastAsiaTheme="minorEastAsia"/>
              </w:rPr>
              <w:t>Numero de espiras</w:t>
            </w:r>
          </w:p>
        </w:tc>
        <w:tc>
          <w:tcPr>
            <w:tcW w:w="3261" w:type="dxa"/>
          </w:tcPr>
          <w:p w14:paraId="5D484FC8" w14:textId="77777777" w:rsidR="0069057F" w:rsidRDefault="0069057F" w:rsidP="007E1172">
            <w:pPr>
              <w:jc w:val="center"/>
              <w:rPr>
                <w:rFonts w:eastAsiaTheme="minorEastAsia"/>
              </w:rPr>
            </w:pPr>
            <w:r>
              <w:rPr>
                <w:rFonts w:eastAsiaTheme="minorEastAsia"/>
              </w:rPr>
              <w:t>5</w:t>
            </w:r>
          </w:p>
        </w:tc>
      </w:tr>
      <w:tr w:rsidR="0069057F" w14:paraId="09DCB939" w14:textId="77777777" w:rsidTr="0066653F">
        <w:trPr>
          <w:jc w:val="center"/>
        </w:trPr>
        <w:tc>
          <w:tcPr>
            <w:tcW w:w="3685" w:type="dxa"/>
          </w:tcPr>
          <w:p w14:paraId="6682E457" w14:textId="77777777" w:rsidR="0069057F" w:rsidRDefault="0069057F" w:rsidP="007E1172">
            <w:pPr>
              <w:jc w:val="center"/>
              <w:rPr>
                <w:rFonts w:eastAsiaTheme="minorEastAsia"/>
              </w:rPr>
            </w:pPr>
            <w:r>
              <w:rPr>
                <w:rFonts w:eastAsiaTheme="minorEastAsia"/>
              </w:rPr>
              <w:t>Fio de cobre</w:t>
            </w:r>
          </w:p>
        </w:tc>
        <w:tc>
          <w:tcPr>
            <w:tcW w:w="3261" w:type="dxa"/>
          </w:tcPr>
          <w:p w14:paraId="467ECF1F" w14:textId="77777777" w:rsidR="0069057F" w:rsidRDefault="0069057F" w:rsidP="007E1172">
            <w:pPr>
              <w:jc w:val="center"/>
              <w:rPr>
                <w:rFonts w:eastAsiaTheme="minorEastAsia"/>
              </w:rPr>
            </w:pPr>
            <w:r>
              <w:rPr>
                <w:rFonts w:eastAsiaTheme="minorEastAsia"/>
              </w:rPr>
              <w:t>2 x AWG25</w:t>
            </w:r>
          </w:p>
        </w:tc>
      </w:tr>
      <w:tr w:rsidR="0069057F" w14:paraId="2F60C95F" w14:textId="77777777" w:rsidTr="0066653F">
        <w:trPr>
          <w:jc w:val="center"/>
        </w:trPr>
        <w:tc>
          <w:tcPr>
            <w:tcW w:w="3685" w:type="dxa"/>
          </w:tcPr>
          <w:p w14:paraId="73BA74D4" w14:textId="77777777" w:rsidR="0069057F" w:rsidRDefault="0069057F" w:rsidP="007E1172">
            <w:pPr>
              <w:jc w:val="center"/>
              <w:rPr>
                <w:rFonts w:eastAsiaTheme="minorEastAsia"/>
              </w:rPr>
            </w:pPr>
            <w:r>
              <w:rPr>
                <w:rFonts w:eastAsiaTheme="minorEastAsia"/>
              </w:rPr>
              <w:t>Valor da indutância após o cálculo</w:t>
            </w:r>
          </w:p>
        </w:tc>
        <w:tc>
          <w:tcPr>
            <w:tcW w:w="3261" w:type="dxa"/>
          </w:tcPr>
          <w:p w14:paraId="5320E0E6" w14:textId="77777777" w:rsidR="0069057F" w:rsidRDefault="0069057F" w:rsidP="007E1172">
            <w:pPr>
              <w:keepNext/>
              <w:jc w:val="center"/>
              <w:rPr>
                <w:rFonts w:eastAsiaTheme="minorEastAsia"/>
              </w:rPr>
            </w:pPr>
            <w:r>
              <w:rPr>
                <w:rFonts w:eastAsiaTheme="minorEastAsia"/>
              </w:rPr>
              <w:t>11,25 uH</w:t>
            </w:r>
          </w:p>
        </w:tc>
      </w:tr>
    </w:tbl>
    <w:p w14:paraId="2F1A17FB" w14:textId="77777777" w:rsidR="0069057F" w:rsidRDefault="0069057F" w:rsidP="0069057F">
      <w:pPr>
        <w:pStyle w:val="Caption"/>
        <w:jc w:val="center"/>
        <w:rPr>
          <w:i w:val="0"/>
          <w:color w:val="auto"/>
          <w:sz w:val="24"/>
        </w:rPr>
      </w:pPr>
      <w:bookmarkStart w:id="279" w:name="_Ref455941541"/>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AE1B80">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bookmarkEnd w:id="279"/>
    </w:p>
    <w:p w14:paraId="1716C331" w14:textId="77777777" w:rsidR="0003532A" w:rsidRPr="0003532A" w:rsidRDefault="0003532A" w:rsidP="0003532A"/>
    <w:p w14:paraId="5F4ADB75" w14:textId="77777777" w:rsidR="004419E5" w:rsidRDefault="00F72EE6" w:rsidP="004419E5">
      <w:pPr>
        <w:pStyle w:val="Heading2"/>
        <w:jc w:val="both"/>
      </w:pPr>
      <w:bookmarkStart w:id="280" w:name="_Ref455942486"/>
      <w:r>
        <w:t>Simulações considerando componentes reais</w:t>
      </w:r>
      <w:bookmarkEnd w:id="280"/>
    </w:p>
    <w:p w14:paraId="55D1FB3C" w14:textId="77777777"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14:paraId="739FFD91" w14:textId="77777777" w:rsidR="00F57855" w:rsidRDefault="00F50595" w:rsidP="00F50595">
      <w:pPr>
        <w:jc w:val="both"/>
      </w:pPr>
      <w:r>
        <w:tab/>
        <w:t xml:space="preserve">Estamos considerando principalmente os parâmetros dos dispositivos semicondutores (chaves e diodos),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14:paraId="5BCF9C89" w14:textId="77777777" w:rsidR="008459B3" w:rsidRDefault="008459B3" w:rsidP="008459B3">
      <w:pPr>
        <w:keepNext/>
        <w:jc w:val="both"/>
      </w:pPr>
      <w:r>
        <w:rPr>
          <w:noProof/>
          <w:lang w:eastAsia="pt-BR"/>
        </w:rPr>
        <w:drawing>
          <wp:inline distT="0" distB="0" distL="0" distR="0" wp14:anchorId="1961E3C6" wp14:editId="5B6BE697">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7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46B50D29" w14:textId="77777777" w:rsidR="00494AC2" w:rsidRDefault="008459B3" w:rsidP="008459B3">
      <w:pPr>
        <w:pStyle w:val="Caption"/>
        <w:jc w:val="center"/>
        <w:rPr>
          <w:i w:val="0"/>
          <w:color w:val="auto"/>
          <w:sz w:val="24"/>
        </w:rPr>
      </w:pPr>
      <w:bookmarkStart w:id="281" w:name="_Ref455845927"/>
      <w:bookmarkStart w:id="282" w:name="_Ref4559414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AE1B80">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sidR="00AE1B80">
        <w:rPr>
          <w:i w:val="0"/>
          <w:noProof/>
          <w:color w:val="auto"/>
          <w:sz w:val="24"/>
        </w:rPr>
        <w:t>12</w:t>
      </w:r>
      <w:r>
        <w:rPr>
          <w:i w:val="0"/>
          <w:color w:val="auto"/>
          <w:sz w:val="24"/>
        </w:rPr>
        <w:fldChar w:fldCharType="end"/>
      </w:r>
      <w:bookmarkEnd w:id="281"/>
      <w:r w:rsidRPr="008459B3">
        <w:rPr>
          <w:i w:val="0"/>
          <w:color w:val="auto"/>
          <w:sz w:val="24"/>
        </w:rPr>
        <w:t xml:space="preserve"> - Funcionamento do conversor considerando componentes com perdas</w:t>
      </w:r>
      <w:bookmarkEnd w:id="282"/>
    </w:p>
    <w:p w14:paraId="2AC6AC1F" w14:textId="77777777" w:rsidR="008459B3" w:rsidRDefault="008459B3" w:rsidP="008459B3"/>
    <w:p w14:paraId="22C5ED04" w14:textId="77777777" w:rsidR="008459B3" w:rsidRDefault="008459B3" w:rsidP="008459B3">
      <w:pPr>
        <w:keepNext/>
      </w:pPr>
      <w:r>
        <w:rPr>
          <w:noProof/>
          <w:lang w:eastAsia="pt-BR"/>
        </w:rPr>
        <w:drawing>
          <wp:inline distT="0" distB="0" distL="0" distR="0" wp14:anchorId="557A0985" wp14:editId="45CC04EA">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7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1E227E6F" w14:textId="77777777" w:rsidR="008459B3" w:rsidRPr="008459B3" w:rsidRDefault="008459B3" w:rsidP="008459B3">
      <w:pPr>
        <w:pStyle w:val="Caption"/>
        <w:jc w:val="center"/>
        <w:rPr>
          <w:i w:val="0"/>
          <w:color w:val="auto"/>
          <w:sz w:val="24"/>
        </w:rPr>
      </w:pPr>
      <w:bookmarkStart w:id="283" w:name="_Ref455845946"/>
      <w:bookmarkStart w:id="284" w:name="_Ref455941431"/>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00AE1B80">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00AE1B80">
        <w:rPr>
          <w:i w:val="0"/>
          <w:noProof/>
          <w:color w:val="auto"/>
          <w:sz w:val="24"/>
        </w:rPr>
        <w:t>13</w:t>
      </w:r>
      <w:r w:rsidRPr="008459B3">
        <w:rPr>
          <w:i w:val="0"/>
          <w:color w:val="auto"/>
          <w:sz w:val="24"/>
        </w:rPr>
        <w:fldChar w:fldCharType="end"/>
      </w:r>
      <w:bookmarkEnd w:id="283"/>
      <w:r w:rsidRPr="008459B3">
        <w:rPr>
          <w:i w:val="0"/>
          <w:color w:val="auto"/>
          <w:sz w:val="24"/>
        </w:rPr>
        <w:t xml:space="preserve"> - Eficiência do conversor considerando componentes com perdas</w:t>
      </w:r>
      <w:bookmarkEnd w:id="284"/>
    </w:p>
    <w:p w14:paraId="2C5922D8" w14:textId="77777777"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 MERGEFORMAT </w:instrText>
      </w:r>
      <w:r w:rsidR="008459B3" w:rsidRPr="008459B3">
        <w:fldChar w:fldCharType="separate"/>
      </w:r>
      <w:r w:rsidR="00AE1B80" w:rsidRPr="008459B3">
        <w:t xml:space="preserve">Figura </w:t>
      </w:r>
      <w:r w:rsidR="00AE1B80" w:rsidRPr="00AE1B80">
        <w:rPr>
          <w:noProof/>
        </w:rPr>
        <w:t>6</w:t>
      </w:r>
      <w:r w:rsidR="00AE1B80">
        <w:rPr>
          <w:noProof/>
        </w:rPr>
        <w:t>.</w:t>
      </w:r>
      <w:r w:rsidR="00AE1B80" w:rsidRPr="00AE1B80">
        <w:rPr>
          <w:noProof/>
        </w:rPr>
        <w:t>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 MERGEFORMAT </w:instrText>
      </w:r>
      <w:r w:rsidR="008459B3" w:rsidRPr="008459B3">
        <w:fldChar w:fldCharType="separate"/>
      </w:r>
      <w:r w:rsidR="00AE1B80" w:rsidRPr="008459B3">
        <w:t xml:space="preserve">Figura </w:t>
      </w:r>
      <w:r w:rsidR="00AE1B80" w:rsidRPr="00AE1B80">
        <w:rPr>
          <w:noProof/>
        </w:rPr>
        <w:t>6</w:t>
      </w:r>
      <w:r w:rsidR="00AE1B80" w:rsidRPr="008459B3">
        <w:rPr>
          <w:noProof/>
        </w:rPr>
        <w:t>.</w:t>
      </w:r>
      <w:r w:rsidR="00AE1B80" w:rsidRPr="00AE1B80">
        <w:rPr>
          <w:noProof/>
        </w:rPr>
        <w:t>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14:paraId="729A8CFC" w14:textId="77777777" w:rsidR="00F36B89" w:rsidRDefault="00DB2434" w:rsidP="004E1076">
      <w:pPr>
        <w:pStyle w:val="Heading1"/>
        <w:jc w:val="both"/>
      </w:pPr>
      <w:r w:rsidRPr="00784AB4">
        <w:lastRenderedPageBreak/>
        <w:br/>
      </w:r>
      <w:bookmarkStart w:id="285" w:name="_Ref455942491"/>
      <w:r w:rsidR="002E199C">
        <w:t>Conclusão</w:t>
      </w:r>
      <w:bookmarkEnd w:id="285"/>
    </w:p>
    <w:p w14:paraId="2E1F9B8E" w14:textId="77777777"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14:paraId="0D9F61BE" w14:textId="77777777"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14:paraId="3675709E" w14:textId="77777777"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14:paraId="526E38E3" w14:textId="77777777"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14:paraId="69892DFC" w14:textId="77777777"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r w:rsidR="0079131C">
        <w:t xml:space="preserve"> Para todos esses tipos de simulações, foi observado que o conversor funciona do modo esperado e que, além disso, passa com sucesso por testes regulamentados pela ANATEL através da norma 542.</w:t>
      </w:r>
    </w:p>
    <w:p w14:paraId="4EB60E5D" w14:textId="77777777"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14:paraId="3951DC41" w14:textId="77777777" w:rsidR="0079131C"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w:t>
      </w:r>
      <w:r w:rsidR="005B5964">
        <w:t>ito funcionado um uma PCI</w:t>
      </w:r>
      <w:r>
        <w:t>, seria fazer o layout do conversor e seus circuitos auxiliares, além dos circuitos do microcontrolador, e configurar o mesmo para realizar o controle do conversor aqui presente e fazer os ajustes finos necessários.</w:t>
      </w:r>
      <w:r w:rsidR="0079131C">
        <w:t xml:space="preserve"> Por se tratar de um dos estágios de uma unidade retificadora, talvez alguns ajustes devem ser necessários ao o colocarmos em conjunto com um conversor boost como estágio de entrada para um perfeito funcionamento.</w:t>
      </w:r>
    </w:p>
    <w:p w14:paraId="147B749F" w14:textId="77777777" w:rsidR="00F36B89" w:rsidRPr="00C510A4" w:rsidRDefault="00F36B89" w:rsidP="004E1076">
      <w:pPr>
        <w:jc w:val="both"/>
        <w:rPr>
          <w:rFonts w:eastAsiaTheme="majorEastAsia" w:cstheme="majorBidi"/>
          <w:sz w:val="48"/>
          <w:szCs w:val="32"/>
        </w:rPr>
      </w:pPr>
      <w:r w:rsidRPr="00C510A4">
        <w:br w:type="page"/>
      </w:r>
    </w:p>
    <w:p w14:paraId="5F35A46B" w14:textId="77777777" w:rsidR="00DB2434" w:rsidRPr="0011069F" w:rsidRDefault="0011069F" w:rsidP="004E1076">
      <w:pPr>
        <w:pStyle w:val="Heading1"/>
        <w:numPr>
          <w:ilvl w:val="0"/>
          <w:numId w:val="0"/>
        </w:numPr>
        <w:jc w:val="both"/>
        <w:rPr>
          <w:lang w:val="en-US"/>
        </w:rPr>
      </w:pPr>
      <w:r>
        <w:rPr>
          <w:lang w:val="en-US"/>
        </w:rPr>
        <w:lastRenderedPageBreak/>
        <w:t>Bibliografia</w:t>
      </w:r>
    </w:p>
    <w:p w14:paraId="27F1809A" w14:textId="77777777" w:rsidR="00097BD4" w:rsidRDefault="003C10E2" w:rsidP="00097BD4">
      <w:pPr>
        <w:jc w:val="both"/>
        <w:rPr>
          <w:lang w:val="en-US"/>
        </w:rPr>
      </w:pPr>
      <w:r>
        <w:rPr>
          <w:lang w:val="en-US"/>
        </w:rPr>
        <w:t>[1]</w:t>
      </w:r>
      <w:r w:rsidR="00097BD4" w:rsidRPr="00F36B89">
        <w:rPr>
          <w:lang w:val="en-US"/>
        </w:rPr>
        <w:t xml:space="preserve"> SABATÉ, J. A., VLATKOVIC, V., RIDLEY, R. B., LEE, F. C., CHO, C. H., “Design Considerations for High-Voltage High-Power Full-Bridge Zero-Voltage-Switched PWM Converter”, IEEE Transactions on Power Eletronics, v. 7, pp. 275-284, 1992.</w:t>
      </w:r>
    </w:p>
    <w:p w14:paraId="76DF64B7" w14:textId="77777777" w:rsidR="00097BD4" w:rsidRDefault="003C10E2" w:rsidP="00097BD4">
      <w:pPr>
        <w:jc w:val="both"/>
        <w:rPr>
          <w:lang w:eastAsia="pt-BR"/>
        </w:rPr>
      </w:pPr>
      <w:r>
        <w:rPr>
          <w:lang w:eastAsia="pt-BR"/>
        </w:rPr>
        <w:t>[2]</w:t>
      </w:r>
      <w:r w:rsidR="00097BD4">
        <w:rPr>
          <w:lang w:eastAsia="pt-BR"/>
        </w:rPr>
        <w:t xml:space="preserve"> </w:t>
      </w:r>
      <w:r w:rsidR="00097BD4" w:rsidRPr="008A13AF">
        <w:rPr>
          <w:lang w:eastAsia="pt-BR"/>
        </w:rPr>
        <w:t>GAIDZINSKI, P. R., Unidade Retificadora de Alta Performance 1500W – 25A, para Telecomunicações. M.Sc. dissertation, Universidade Federal de Santa Catarina, Agosto de 1993.</w:t>
      </w:r>
    </w:p>
    <w:p w14:paraId="7327B956" w14:textId="77777777" w:rsidR="00F36B89" w:rsidRPr="004A23BD" w:rsidRDefault="003C10E2" w:rsidP="004E1076">
      <w:pPr>
        <w:jc w:val="both"/>
      </w:pPr>
      <w:r>
        <w:t>[3]</w:t>
      </w:r>
      <w:r w:rsidR="004A23BD" w:rsidRPr="004A23BD">
        <w:t xml:space="preserve"> ANATEL, “Resolução nº 542, de 29 de junho de 2010”</w:t>
      </w:r>
      <w:r w:rsidR="004A23BD">
        <w:t xml:space="preserve">, </w:t>
      </w:r>
      <w:r w:rsidR="004A23BD" w:rsidRPr="004A23BD">
        <w:t>http://www.anatel.gov.br/legislacao/resolucoes/2010/81-resolucao-542</w:t>
      </w:r>
      <w:r w:rsidR="004A23BD">
        <w:t>, 2010, (Acesso em 02 de maio de 2016).</w:t>
      </w:r>
    </w:p>
    <w:p w14:paraId="55FE17FE" w14:textId="77777777" w:rsidR="00F36B89" w:rsidRDefault="00097BD4" w:rsidP="004E1076">
      <w:pPr>
        <w:jc w:val="both"/>
        <w:rPr>
          <w:rFonts w:cs="Times New Roman"/>
          <w:lang w:val="en-US" w:eastAsia="pt-BR"/>
        </w:rPr>
      </w:pPr>
      <w:r w:rsidRPr="00097BD4">
        <w:t xml:space="preserve"> </w:t>
      </w:r>
      <w:r w:rsidR="003C10E2">
        <w:rPr>
          <w:lang w:val="en-US"/>
        </w:rPr>
        <w:t>[4]</w:t>
      </w:r>
      <w:r w:rsidR="00F36B89">
        <w:rPr>
          <w:lang w:val="en-US" w:eastAsia="pt-BR"/>
        </w:rPr>
        <w:t xml:space="preserve"> </w:t>
      </w:r>
      <w:r w:rsidR="00F36B89" w:rsidRPr="001E3673">
        <w:rPr>
          <w:lang w:val="en-US" w:eastAsia="pt-BR"/>
        </w:rPr>
        <w:t>BRUNORO, M., VIEIRA, L. F., “A High-Performance ZVS Full-Bridge DC–DC</w:t>
      </w:r>
      <w:r w:rsidR="00F36B89">
        <w:rPr>
          <w:lang w:val="en-US" w:eastAsia="pt-BR"/>
        </w:rPr>
        <w:t xml:space="preserve"> </w:t>
      </w:r>
      <w:r w:rsidR="00F36B89" w:rsidRPr="001E3673">
        <w:rPr>
          <w:lang w:val="en-US" w:eastAsia="pt-BR"/>
        </w:rPr>
        <w:t>0–50-V/0–10-A Power Supply with Phase-Shift Control”</w:t>
      </w:r>
      <w:r w:rsidR="00F36B89">
        <w:rPr>
          <w:lang w:val="en-US" w:eastAsia="pt-BR"/>
        </w:rPr>
        <w:t xml:space="preserve">, </w:t>
      </w:r>
      <w:r w:rsidR="00F36B89" w:rsidRPr="001E3673">
        <w:rPr>
          <w:rFonts w:cs="Times New Roman"/>
          <w:i/>
          <w:lang w:val="en-US" w:eastAsia="pt-BR"/>
        </w:rPr>
        <w:t xml:space="preserve">IEEE Transactions </w:t>
      </w:r>
      <w:r w:rsidR="00F36B89">
        <w:rPr>
          <w:rFonts w:cs="Times New Roman"/>
          <w:i/>
          <w:lang w:val="en-US" w:eastAsia="pt-BR"/>
        </w:rPr>
        <w:t>on Power Eletronics</w:t>
      </w:r>
      <w:r w:rsidR="00F36B89">
        <w:rPr>
          <w:rFonts w:cs="Times New Roman"/>
          <w:lang w:val="en-US" w:eastAsia="pt-BR"/>
        </w:rPr>
        <w:t>, v. 14, n. 3, maio de 1999.</w:t>
      </w:r>
    </w:p>
    <w:p w14:paraId="0FEB5FF1" w14:textId="77777777" w:rsidR="00F36B89" w:rsidRDefault="003C10E2" w:rsidP="004E1076">
      <w:pPr>
        <w:jc w:val="both"/>
        <w:rPr>
          <w:lang w:eastAsia="pt-BR"/>
        </w:rPr>
      </w:pPr>
      <w:r>
        <w:rPr>
          <w:rFonts w:cs="Times New Roman"/>
          <w:lang w:eastAsia="pt-BR"/>
        </w:rPr>
        <w:t>[5]</w:t>
      </w:r>
      <w:r w:rsidR="00F36B89" w:rsidRPr="00F36B89">
        <w:rPr>
          <w:rFonts w:cs="Times New Roman"/>
          <w:lang w:eastAsia="pt-BR"/>
        </w:rPr>
        <w:t xml:space="preserve"> </w:t>
      </w:r>
      <w:r w:rsidR="00F36B89">
        <w:t xml:space="preserve">LOURENÇO, E. M., </w:t>
      </w:r>
      <w:r w:rsidR="00F36B89">
        <w:rPr>
          <w:i/>
        </w:rPr>
        <w:t>Análise e Projeto de Compensadores para Comversores Full-Bridge-ZVS-PWM-OS</w:t>
      </w:r>
      <w:r w:rsidR="00F36B89">
        <w:t xml:space="preserve">. </w:t>
      </w:r>
      <w:r w:rsidR="00F36B89" w:rsidRPr="00C94A09">
        <w:rPr>
          <w:lang w:eastAsia="pt-BR"/>
        </w:rPr>
        <w:t xml:space="preserve">M.Sc. </w:t>
      </w:r>
      <w:r w:rsidR="00F36B89">
        <w:rPr>
          <w:lang w:eastAsia="pt-BR"/>
        </w:rPr>
        <w:t>di</w:t>
      </w:r>
      <w:r w:rsidR="00F36B89" w:rsidRPr="00C94A09">
        <w:rPr>
          <w:lang w:eastAsia="pt-BR"/>
        </w:rPr>
        <w:t>ssertation</w:t>
      </w:r>
      <w:r w:rsidR="00F36B89">
        <w:rPr>
          <w:lang w:eastAsia="pt-BR"/>
        </w:rPr>
        <w:t>, Universidade Federal de Santa Catarina, Dezembro de 1994.</w:t>
      </w:r>
    </w:p>
    <w:p w14:paraId="53CC4CE8" w14:textId="77777777" w:rsidR="00097BD4" w:rsidRDefault="003C10E2" w:rsidP="00097BD4">
      <w:pPr>
        <w:jc w:val="both"/>
      </w:pPr>
      <w:r>
        <w:t>[6]</w:t>
      </w:r>
      <w:r w:rsidR="00097BD4" w:rsidRPr="00FC43BA">
        <w:t xml:space="preserve"> “</w:t>
      </w:r>
      <w:r w:rsidR="00097BD4">
        <w:t xml:space="preserve">Projeto Físico de Indutores e Transformadores em Alta Freqüência”, </w:t>
      </w:r>
      <w:r w:rsidR="00097BD4" w:rsidRPr="00FC43BA">
        <w:t>http://www.joinville.udesc.br/portal/professores/sergiovgo/materiais/Apostila_Projeto_Fisico_De_Magneticos.pdf</w:t>
      </w:r>
      <w:r w:rsidR="00097BD4">
        <w:t xml:space="preserve"> (Acesso em 19 de junho de 2016).</w:t>
      </w:r>
    </w:p>
    <w:p w14:paraId="5FAF4E80" w14:textId="77777777" w:rsidR="00F36B89" w:rsidRDefault="00097BD4" w:rsidP="004E1076">
      <w:pPr>
        <w:jc w:val="both"/>
        <w:rPr>
          <w:rFonts w:cs="Times New Roman"/>
          <w:lang w:val="en-US" w:eastAsia="pt-BR"/>
        </w:rPr>
      </w:pPr>
      <w:r w:rsidRPr="003C10E2">
        <w:rPr>
          <w:lang w:eastAsia="pt-BR"/>
        </w:rPr>
        <w:t xml:space="preserve"> </w:t>
      </w:r>
      <w:r w:rsidR="003C10E2">
        <w:rPr>
          <w:lang w:val="en-US" w:eastAsia="pt-BR"/>
        </w:rPr>
        <w:t>[7]</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14:paraId="636365C1" w14:textId="77777777" w:rsidR="00927E5B" w:rsidRDefault="003C10E2" w:rsidP="004E1076">
      <w:pPr>
        <w:jc w:val="both"/>
        <w:rPr>
          <w:rFonts w:cs="Times New Roman"/>
          <w:szCs w:val="24"/>
          <w:lang w:val="en-US" w:eastAsia="pt-BR"/>
        </w:rPr>
      </w:pPr>
      <w:r>
        <w:rPr>
          <w:rFonts w:cs="Times New Roman"/>
          <w:lang w:val="en-US" w:eastAsia="pt-BR"/>
        </w:rPr>
        <w:t>[8]</w:t>
      </w:r>
      <w:r w:rsidR="00927E5B" w:rsidRPr="00927E5B">
        <w:rPr>
          <w:rFonts w:cs="Times New Roman"/>
          <w:szCs w:val="24"/>
          <w:lang w:val="en-US" w:eastAsia="pt-BR"/>
        </w:rPr>
        <w:t xml:space="preserve"> “Two Loop Average Current Control o</w:t>
      </w:r>
      <w:r w:rsidR="00927E5B">
        <w:rPr>
          <w:rFonts w:cs="Times New Roman"/>
          <w:szCs w:val="24"/>
          <w:lang w:val="en-US" w:eastAsia="pt-BR"/>
        </w:rPr>
        <w:t xml:space="preserve">f Boost Converter" - Dr. Akshay </w:t>
      </w:r>
      <w:r w:rsidR="00927E5B" w:rsidRPr="00927E5B">
        <w:rPr>
          <w:rFonts w:cs="Times New Roman"/>
          <w:szCs w:val="24"/>
          <w:lang w:val="en-US" w:eastAsia="pt-BR"/>
        </w:rPr>
        <w:t>Kumar</w:t>
      </w:r>
      <w:r w:rsidR="00927E5B">
        <w:rPr>
          <w:rFonts w:cs="Times New Roman"/>
          <w:szCs w:val="24"/>
          <w:lang w:val="en-US" w:eastAsia="pt-BR"/>
        </w:rPr>
        <w:t xml:space="preserve">, </w:t>
      </w:r>
      <w:r w:rsidR="00927E5B" w:rsidRPr="00927E5B">
        <w:rPr>
          <w:rFonts w:cs="Times New Roman"/>
          <w:szCs w:val="24"/>
          <w:lang w:val="en-US" w:eastAsia="pt-BR"/>
        </w:rPr>
        <w:t>A</w:t>
      </w:r>
      <w:r w:rsidR="00927E5B">
        <w:rPr>
          <w:rFonts w:cs="Times New Roman"/>
          <w:szCs w:val="24"/>
          <w:lang w:val="en-US" w:eastAsia="pt-BR"/>
        </w:rPr>
        <w:t xml:space="preserve">ssistant </w:t>
      </w:r>
      <w:r w:rsidR="00927E5B" w:rsidRPr="00927E5B">
        <w:rPr>
          <w:rFonts w:cs="Times New Roman"/>
          <w:szCs w:val="24"/>
          <w:lang w:val="en-US" w:eastAsia="pt-BR"/>
        </w:rPr>
        <w:t>Professor, National University of Singapore.</w:t>
      </w:r>
      <w:r w:rsidR="00927E5B">
        <w:rPr>
          <w:rFonts w:cs="Times New Roman"/>
          <w:szCs w:val="24"/>
          <w:lang w:val="en-US" w:eastAsia="pt-BR"/>
        </w:rPr>
        <w:t xml:space="preserve"> </w:t>
      </w:r>
      <w:r w:rsidR="00927E5B" w:rsidRPr="00927E5B">
        <w:rPr>
          <w:rFonts w:cs="Times New Roman"/>
          <w:szCs w:val="24"/>
          <w:lang w:val="en-US" w:eastAsia="pt-BR"/>
        </w:rPr>
        <w:t>http://www.ece.nus.edu.sg/stfpage/a</w:t>
      </w:r>
      <w:r w:rsidR="00927E5B">
        <w:rPr>
          <w:rFonts w:cs="Times New Roman"/>
          <w:szCs w:val="24"/>
          <w:lang w:val="en-US" w:eastAsia="pt-BR"/>
        </w:rPr>
        <w:t>kr/controlboost.pdf (Acesso em 22</w:t>
      </w:r>
      <w:r w:rsidR="00927E5B" w:rsidRPr="00927E5B">
        <w:rPr>
          <w:rFonts w:cs="Times New Roman"/>
          <w:szCs w:val="24"/>
          <w:lang w:val="en-US" w:eastAsia="pt-BR"/>
        </w:rPr>
        <w:t xml:space="preserve"> de </w:t>
      </w:r>
      <w:r w:rsidR="00927E5B">
        <w:rPr>
          <w:rFonts w:cs="Times New Roman"/>
          <w:szCs w:val="24"/>
          <w:lang w:val="en-US" w:eastAsia="pt-BR"/>
        </w:rPr>
        <w:t>maio</w:t>
      </w:r>
      <w:r w:rsidR="00927E5B" w:rsidRPr="00927E5B">
        <w:rPr>
          <w:rFonts w:cs="Times New Roman"/>
          <w:szCs w:val="24"/>
          <w:lang w:val="en-US" w:eastAsia="pt-BR"/>
        </w:rPr>
        <w:t xml:space="preserve"> de 2015)</w:t>
      </w:r>
      <w:r w:rsidR="00927E5B">
        <w:rPr>
          <w:rFonts w:cs="Times New Roman"/>
          <w:szCs w:val="24"/>
          <w:lang w:val="en-US" w:eastAsia="pt-BR"/>
        </w:rPr>
        <w:t>.</w:t>
      </w:r>
    </w:p>
    <w:p w14:paraId="77439479" w14:textId="77777777" w:rsidR="00097BD4" w:rsidRPr="00DB1995" w:rsidRDefault="003C10E2" w:rsidP="00097BD4">
      <w:pPr>
        <w:jc w:val="both"/>
      </w:pPr>
      <w:r>
        <w:t>[9]</w:t>
      </w:r>
      <w:r w:rsidR="00097BD4" w:rsidRPr="00DB1995">
        <w:t xml:space="preserve"> “PID Controller – Wikipedia, the free encyclopedia”, https://en.wikipedia.org/wiki/PID_controller (Acesso em 09 de julho de 2016)</w:t>
      </w:r>
      <w:r w:rsidR="00097BD4">
        <w:t>.</w:t>
      </w:r>
    </w:p>
    <w:p w14:paraId="76A3CD5B" w14:textId="77777777" w:rsidR="00097BD4" w:rsidRPr="00097BD4" w:rsidRDefault="00097BD4" w:rsidP="004E1076">
      <w:pPr>
        <w:jc w:val="both"/>
        <w:rPr>
          <w:rFonts w:cs="Times New Roman"/>
          <w:szCs w:val="24"/>
          <w:lang w:eastAsia="pt-BR"/>
        </w:rPr>
      </w:pPr>
    </w:p>
    <w:p w14:paraId="050A0F61" w14:textId="77777777" w:rsidR="000F7D04" w:rsidRDefault="00097BD4" w:rsidP="00FC43BA">
      <w:pPr>
        <w:jc w:val="both"/>
      </w:pPr>
      <w:r>
        <w:lastRenderedPageBreak/>
        <w:t xml:space="preserve"> </w:t>
      </w:r>
      <w:r w:rsidR="003C10E2">
        <w:t>[10]</w:t>
      </w:r>
      <w:r w:rsidR="000F7D04" w:rsidRPr="000F7D04">
        <w:t xml:space="preserve">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000F7D04" w:rsidRPr="000F7D04">
        <w:t>(Acesso em 06 de julho de 2016)</w:t>
      </w:r>
      <w:r w:rsidR="000F7D04">
        <w:t>.</w:t>
      </w:r>
    </w:p>
    <w:p w14:paraId="6DFC9E54" w14:textId="77777777" w:rsidR="00E12F56" w:rsidRDefault="003C10E2" w:rsidP="00FC43BA">
      <w:pPr>
        <w:jc w:val="both"/>
        <w:rPr>
          <w:lang w:val="en-US"/>
        </w:rPr>
      </w:pPr>
      <w:r>
        <w:rPr>
          <w:lang w:val="en-US"/>
        </w:rPr>
        <w:t>[11]</w:t>
      </w:r>
      <w:r w:rsidR="00E12F56" w:rsidRPr="00E12F56">
        <w:rPr>
          <w:lang w:val="en-US"/>
        </w:rPr>
        <w:t xml:space="preserve"> Texas Instruments, “High-Speed, 4-A, 600-V High-Side Low-Side Gate Driver (</w:t>
      </w:r>
      <w:r w:rsidR="00E12F56">
        <w:rPr>
          <w:lang w:val="en-US"/>
        </w:rPr>
        <w:t>Rev</w:t>
      </w:r>
      <w:r w:rsidR="00E12F56" w:rsidRPr="00E12F56">
        <w:rPr>
          <w:lang w:val="en-US"/>
        </w:rPr>
        <w:t>.</w:t>
      </w:r>
      <w:r w:rsidR="00E12F56">
        <w:rPr>
          <w:lang w:val="en-US"/>
        </w:rPr>
        <w:t xml:space="preserve"> </w:t>
      </w:r>
      <w:r w:rsidR="00E12F56" w:rsidRPr="00E12F56">
        <w:rPr>
          <w:lang w:val="en-US"/>
        </w:rPr>
        <w:t>A</w:t>
      </w:r>
      <w:r w:rsidR="00E12F56">
        <w:rPr>
          <w:lang w:val="en-US"/>
        </w:rPr>
        <w:t>)</w:t>
      </w:r>
      <w:r w:rsidR="00E12F56" w:rsidRPr="00E12F56">
        <w:rPr>
          <w:lang w:val="en-US"/>
        </w:rPr>
        <w:t>”</w:t>
      </w:r>
      <w:r w:rsidR="00E12F56">
        <w:rPr>
          <w:lang w:val="en-US"/>
        </w:rPr>
        <w:t xml:space="preserve">, </w:t>
      </w:r>
      <w:r w:rsidR="00E12F56" w:rsidRPr="00E12F56">
        <w:rPr>
          <w:lang w:val="en-US"/>
        </w:rPr>
        <w:t xml:space="preserve">http://www.ti.com/lit/ds/symlink/ucc27714.pdf </w:t>
      </w:r>
      <w:r w:rsidR="00E12F56">
        <w:rPr>
          <w:lang w:val="en-US"/>
        </w:rPr>
        <w:t>(Acesso em 06 de julho de 2016).</w:t>
      </w:r>
    </w:p>
    <w:p w14:paraId="0F52EF29" w14:textId="77777777" w:rsidR="00ED30F2" w:rsidRDefault="003C10E2" w:rsidP="00FC43BA">
      <w:pPr>
        <w:jc w:val="both"/>
      </w:pPr>
      <w:r>
        <w:t>[12]</w:t>
      </w:r>
      <w:r w:rsidR="00ED30F2" w:rsidRPr="00ED30F2">
        <w:t xml:space="preserve"> Infineon Technologies, “Datasheet IPx50R190CE”, http://www.mouser.com/ds/2/196/Infineon-IPX50R190CE-DS-v02_01-EN-359664.pdf (Acesso em 06 de julho de 2016).</w:t>
      </w:r>
    </w:p>
    <w:p w14:paraId="7BADA812" w14:textId="77777777" w:rsidR="005872C8" w:rsidRDefault="003C10E2" w:rsidP="00FC43BA">
      <w:pPr>
        <w:jc w:val="both"/>
      </w:pPr>
      <w:r>
        <w:t>[13]</w:t>
      </w:r>
      <w:r w:rsidR="005872C8" w:rsidRPr="005872C8">
        <w:t xml:space="preserve"> NXP Semiconductors, “BYV415W-600P-524736”, http://www.mouser.com/ds/2/302/BYV415W-600P-524736.pdf (</w:t>
      </w:r>
      <w:r w:rsidR="005872C8">
        <w:t xml:space="preserve">Acesso em </w:t>
      </w:r>
      <w:r w:rsidR="005872C8" w:rsidRPr="005872C8">
        <w:t>6 de julho de 2016)</w:t>
      </w:r>
    </w:p>
    <w:p w14:paraId="5015B2E0" w14:textId="77777777" w:rsidR="00DB1995" w:rsidRPr="00DB1995" w:rsidRDefault="003C10E2" w:rsidP="00FC43BA">
      <w:pPr>
        <w:jc w:val="both"/>
      </w:pPr>
      <w:r>
        <w:t>[9]</w:t>
      </w:r>
      <w:r w:rsidR="00DB1995" w:rsidRPr="00DB1995">
        <w:t xml:space="preserve"> “PID Controller – Wikipedia, the free encyclopedia”, https://en.wikipedia.org/wiki/PID_controller (Acesso em 09 de julho de 2016)</w:t>
      </w:r>
      <w:r w:rsidR="00DB1995">
        <w:t>.</w:t>
      </w:r>
    </w:p>
    <w:sectPr w:rsidR="00DB1995" w:rsidRPr="00DB1995" w:rsidSect="004229A9">
      <w:headerReference w:type="default" r:id="rId72"/>
      <w:footerReference w:type="default" r:id="rId73"/>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Leonardo Muricy" w:date="2016-07-11T15:02:00Z" w:initials="LM">
    <w:p w14:paraId="52328311" w14:textId="77777777" w:rsidR="00686E7E" w:rsidRDefault="00686E7E">
      <w:pPr>
        <w:pStyle w:val="CommentText"/>
      </w:pPr>
      <w:r>
        <w:rPr>
          <w:rStyle w:val="CommentReference"/>
        </w:rPr>
        <w:annotationRef/>
      </w:r>
      <w:r>
        <w:t>Tecnicamente o estágio de saída é o do compartilhamento de unidades e de corrente.</w:t>
      </w:r>
    </w:p>
  </w:comment>
  <w:comment w:id="23" w:author="Leonardo Muricy" w:date="2016-07-11T15:11:00Z" w:initials="LM">
    <w:p w14:paraId="76DB13F1" w14:textId="77777777" w:rsidR="00DF1BA7" w:rsidRDefault="00DF1BA7">
      <w:pPr>
        <w:pStyle w:val="CommentText"/>
      </w:pPr>
      <w:r>
        <w:rPr>
          <w:rStyle w:val="CommentReference"/>
        </w:rPr>
        <w:annotationRef/>
      </w:r>
      <w:r>
        <w:t>Me parece que esse texto se aplica mais à Metodologia que ao objetivo.</w:t>
      </w:r>
    </w:p>
  </w:comment>
  <w:comment w:id="28" w:author="Leonardo Muricy" w:date="2016-07-11T15:13:00Z" w:initials="LM">
    <w:p w14:paraId="4D98EC8D" w14:textId="77777777" w:rsidR="00DF1BA7" w:rsidRDefault="00DF1BA7">
      <w:pPr>
        <w:pStyle w:val="CommentText"/>
      </w:pPr>
      <w:r>
        <w:rPr>
          <w:rStyle w:val="CommentReference"/>
        </w:rPr>
        <w:annotationRef/>
      </w:r>
      <w:r>
        <w:t xml:space="preserve">Esse texto se aplica melhor ao ítem de Objetivo que o de Metodologia. </w:t>
      </w:r>
    </w:p>
    <w:p w14:paraId="7EB7BB8E" w14:textId="77777777" w:rsidR="00DF1BA7" w:rsidRDefault="00DF1BA7">
      <w:pPr>
        <w:pStyle w:val="CommentText"/>
      </w:pPr>
      <w:r>
        <w:t>Aqui o texto colocado no ítem anterior (marcado também) caberia muito bem para explicar quais os passos utilizados no decorrer do projeto básico, até chegar na parte do controle, que você fala logo abaixo.</w:t>
      </w:r>
    </w:p>
  </w:comment>
  <w:comment w:id="29" w:author="Leonardo Muricy" w:date="2016-07-11T15:15:00Z" w:initials="LM">
    <w:p w14:paraId="69A32AB9" w14:textId="77777777" w:rsidR="00DF1BA7" w:rsidRDefault="00DF1BA7">
      <w:pPr>
        <w:pStyle w:val="CommentText"/>
      </w:pPr>
      <w:r>
        <w:rPr>
          <w:rStyle w:val="CommentReference"/>
        </w:rPr>
        <w:annotationRef/>
      </w:r>
      <w:r>
        <w:t>Eu evitaria o uso da palavra “ótimo” pois não necessáriamente o algoritmo utilizado é o mais otimizado, trata-se de uma forma possível de cálculo.</w:t>
      </w:r>
    </w:p>
  </w:comment>
  <w:comment w:id="30" w:author="Leonardo Muricy" w:date="2016-07-11T15:16:00Z" w:initials="LM">
    <w:p w14:paraId="33AAEA07" w14:textId="77777777" w:rsidR="00DF1BA7" w:rsidRDefault="00DF1BA7">
      <w:pPr>
        <w:pStyle w:val="CommentText"/>
      </w:pPr>
      <w:r>
        <w:rPr>
          <w:rStyle w:val="CommentReference"/>
        </w:rPr>
        <w:annotationRef/>
      </w:r>
      <w:r>
        <w:t>Acho desnecessário falar isso uma vez que essa explicação já foi dada algumas vezes nos ítens anteriores.</w:t>
      </w:r>
    </w:p>
  </w:comment>
  <w:comment w:id="31" w:author="Leonardo Muricy" w:date="2016-07-11T15:17:00Z" w:initials="LM">
    <w:p w14:paraId="3EE0DAD2" w14:textId="77777777" w:rsidR="00DF1BA7" w:rsidRDefault="00DF1BA7">
      <w:pPr>
        <w:pStyle w:val="CommentText"/>
      </w:pPr>
      <w:r>
        <w:rPr>
          <w:rStyle w:val="CommentReference"/>
        </w:rPr>
        <w:annotationRef/>
      </w:r>
      <w:r>
        <w:t>Componentes PI? Não ficou claro do que se trata.</w:t>
      </w:r>
    </w:p>
  </w:comment>
  <w:comment w:id="42" w:author="Leonardo Muricy" w:date="2016-07-11T15:22:00Z" w:initials="LM">
    <w:p w14:paraId="533780AE" w14:textId="77777777" w:rsidR="0092502A" w:rsidRDefault="0092502A">
      <w:pPr>
        <w:pStyle w:val="CommentText"/>
      </w:pPr>
      <w:r>
        <w:rPr>
          <w:rStyle w:val="CommentReference"/>
        </w:rPr>
        <w:annotationRef/>
      </w:r>
      <w:r>
        <w:t>Até o ítem 1.5 o texto estava totalmente em terceira pessoa, no entanto o ítem atual passou a discutir em primeira pessoa. O ideal é utilizar sempre terceira pessoa, mas se for desejada a utilização da primeira pessoa do plural, deve-se utilizar tal pessoa em todo o texto.</w:t>
      </w:r>
    </w:p>
  </w:comment>
  <w:comment w:id="44" w:author="Leonardo Muricy" w:date="2016-07-11T15:21:00Z" w:initials="LM">
    <w:p w14:paraId="13507D9D" w14:textId="77777777" w:rsidR="0092502A" w:rsidRDefault="0092502A">
      <w:pPr>
        <w:pStyle w:val="CommentText"/>
      </w:pPr>
      <w:r>
        <w:rPr>
          <w:rStyle w:val="CommentReference"/>
        </w:rPr>
        <w:annotationRef/>
      </w:r>
      <w:r>
        <w:t>Desnecessário.</w:t>
      </w:r>
    </w:p>
  </w:comment>
  <w:comment w:id="66" w:author="Leonardo Muricy" w:date="2016-07-11T16:15:00Z" w:initials="LM">
    <w:p w14:paraId="11EFA0D1" w14:textId="77777777" w:rsidR="00C04B0F" w:rsidRDefault="00C04B0F">
      <w:pPr>
        <w:pStyle w:val="CommentText"/>
      </w:pPr>
      <w:r>
        <w:rPr>
          <w:rStyle w:val="CommentReference"/>
        </w:rPr>
        <w:annotationRef/>
      </w:r>
      <w:r>
        <w:t>Referência não foi adicionada</w:t>
      </w:r>
    </w:p>
  </w:comment>
  <w:comment w:id="67" w:author="Leonardo Muricy" w:date="2016-07-11T16:17:00Z" w:initials="LM">
    <w:p w14:paraId="30F92EEB" w14:textId="77777777" w:rsidR="00C04B0F" w:rsidRDefault="00C04B0F">
      <w:pPr>
        <w:pStyle w:val="CommentText"/>
      </w:pPr>
      <w:r>
        <w:rPr>
          <w:rStyle w:val="CommentReference"/>
        </w:rPr>
        <w:annotationRef/>
      </w:r>
      <w:r>
        <w:t>Esta afirmação não está sendo embasada em valores reais, que ainda não foram gerados. Isso deve estar presente na conclusão, não aqui. Você pode no máximo dizer que as características já ditas auxiliam no atendimento do requisito.</w:t>
      </w:r>
    </w:p>
  </w:comment>
  <w:comment w:id="72" w:author="Leonardo Muricy" w:date="2016-07-11T16:20:00Z" w:initials="LM">
    <w:p w14:paraId="6289C1AA" w14:textId="77777777" w:rsidR="00C04B0F" w:rsidRDefault="00C04B0F">
      <w:pPr>
        <w:pStyle w:val="CommentText"/>
      </w:pPr>
      <w:r>
        <w:rPr>
          <w:rStyle w:val="CommentReference"/>
        </w:rPr>
        <w:annotationRef/>
      </w:r>
      <w:r>
        <w:t>Baseado em que? De onde surgiu essa afirmação?</w:t>
      </w:r>
    </w:p>
  </w:comment>
  <w:comment w:id="81" w:author="Leonardo Muricy" w:date="2016-07-11T16:22:00Z" w:initials="LM">
    <w:p w14:paraId="59D77DDC" w14:textId="77777777" w:rsidR="00C04B0F" w:rsidRDefault="00C04B0F">
      <w:pPr>
        <w:pStyle w:val="CommentText"/>
      </w:pPr>
      <w:r>
        <w:rPr>
          <w:rStyle w:val="CommentReference"/>
        </w:rPr>
        <w:annotationRef/>
      </w:r>
      <w:r>
        <w:t>Os transistores da figura não estão aparecendo.</w:t>
      </w:r>
    </w:p>
  </w:comment>
  <w:comment w:id="95" w:author="Leonardo Muricy" w:date="2016-07-11T16:28:00Z" w:initials="LM">
    <w:p w14:paraId="3B04385D" w14:textId="77777777" w:rsidR="009D7B94" w:rsidRDefault="009D7B94">
      <w:pPr>
        <w:pStyle w:val="CommentText"/>
      </w:pPr>
      <w:r>
        <w:rPr>
          <w:rStyle w:val="CommentReference"/>
        </w:rPr>
        <w:annotationRef/>
      </w:r>
      <w:r>
        <w:t>O desenvolvimento aqui está correto, no entanto o gráfico feito é de um indutor provavelmente mal calculado. Repare que em 2 momentos haverá pico de tensão sobre o indutor que pode se transformar em surto que será transmitido até a carga (devido a variação instantânea de corrente)</w:t>
      </w:r>
      <w:r w:rsidR="005F163B">
        <w:t>, ou que no mínimo deverá ter sua potência gasta ao longo dos filtros do circuito, causando queda na eficiência</w:t>
      </w:r>
      <w:bookmarkStart w:id="96" w:name="_GoBack"/>
      <w:bookmarkEnd w:id="96"/>
      <w:r>
        <w:t>. O ideal seria colocar nesse gráfico uma corrente que chega a 0 quase exatamente no momento em que se inicia a etapa seguinte, pois assim não haveria descontinuidade.</w:t>
      </w:r>
    </w:p>
  </w:comment>
  <w:comment w:id="99" w:author="Leonardo Muricy" w:date="2016-07-11T16:33:00Z" w:initials="LM">
    <w:p w14:paraId="2BF320A7" w14:textId="77777777" w:rsidR="009D7B94" w:rsidRDefault="009D7B94">
      <w:pPr>
        <w:pStyle w:val="CommentText"/>
      </w:pPr>
      <w:r>
        <w:rPr>
          <w:rStyle w:val="CommentReference"/>
        </w:rPr>
        <w:annotationRef/>
      </w:r>
      <w:r>
        <w:t>Procure sempre enumerar suas equações, de modo a refenciá-las diretamente, sem a necessidade de “seguinte equação”, ou “equação acima”.</w:t>
      </w:r>
    </w:p>
    <w:p w14:paraId="29386A7B" w14:textId="77777777" w:rsidR="009D7B94" w:rsidRDefault="009D7B94">
      <w:pPr>
        <w:pStyle w:val="CommentText"/>
      </w:pPr>
    </w:p>
    <w:p w14:paraId="7459B2EB" w14:textId="77777777" w:rsidR="004C3F5D" w:rsidRDefault="009D7B94">
      <w:pPr>
        <w:pStyle w:val="CommentText"/>
      </w:pPr>
      <w:r>
        <w:t xml:space="preserve">Além disso, </w:t>
      </w:r>
      <w:r w:rsidR="004C3F5D">
        <w:t>você deve apresentar as variáveis antes da utilização das mesmas, de modo a não confundir o leitor e a segunda equação parece jogada, de onde você a retirou?</w:t>
      </w:r>
    </w:p>
  </w:comment>
  <w:comment w:id="100" w:author="Leonardo Muricy" w:date="2016-07-11T16:34:00Z" w:initials="LM">
    <w:p w14:paraId="3031D117" w14:textId="77777777" w:rsidR="004C3F5D" w:rsidRDefault="004C3F5D">
      <w:pPr>
        <w:pStyle w:val="CommentText"/>
      </w:pPr>
      <w:r>
        <w:rPr>
          <w:rStyle w:val="CommentReference"/>
        </w:rPr>
        <w:annotationRef/>
      </w:r>
      <w:r>
        <w:t>Explique melhor o que é uma razão cíclica efetiva máxima.</w:t>
      </w:r>
    </w:p>
  </w:comment>
  <w:comment w:id="102" w:author="Leonardo Muricy" w:date="2016-07-11T16:35:00Z" w:initials="LM">
    <w:p w14:paraId="022F329B" w14:textId="77777777" w:rsidR="004C3F5D" w:rsidRDefault="004C3F5D">
      <w:pPr>
        <w:pStyle w:val="CommentText"/>
      </w:pPr>
      <w:r>
        <w:rPr>
          <w:rStyle w:val="CommentReference"/>
        </w:rPr>
        <w:annotationRef/>
      </w:r>
      <w:r>
        <w:t>Na referência em questão há desenvolvimento desta equação? Caso haja, por favor adicione-o aqui. Trata-se de uma equação fundamental ao projeto, portanto precisa ser melhor explicada.</w:t>
      </w:r>
    </w:p>
  </w:comment>
  <w:comment w:id="105" w:author="Leonardo Muricy" w:date="2016-07-11T16:39:00Z" w:initials="LM">
    <w:p w14:paraId="67B51037" w14:textId="77777777" w:rsidR="004C3F5D" w:rsidRDefault="004C3F5D">
      <w:pPr>
        <w:pStyle w:val="CommentText"/>
      </w:pPr>
      <w:r>
        <w:rPr>
          <w:rStyle w:val="CommentReference"/>
        </w:rPr>
        <w:annotationRef/>
      </w:r>
      <w:r>
        <w:t>Justifique a equação. Ela está jogada aqui.</w:t>
      </w:r>
    </w:p>
  </w:comment>
  <w:comment w:id="108" w:author="Leonardo Muricy" w:date="2016-07-11T16:43:00Z" w:initials="LM">
    <w:p w14:paraId="283BF8C2" w14:textId="77777777" w:rsidR="004C3F5D" w:rsidRDefault="004C3F5D">
      <w:pPr>
        <w:pStyle w:val="CommentText"/>
      </w:pPr>
      <w:r>
        <w:rPr>
          <w:rStyle w:val="CommentReference"/>
        </w:rPr>
        <w:annotationRef/>
      </w:r>
      <w:r>
        <w:t>Coloque pelo menos uma figura que mostre visualmente o que são Ae e Aw, pois assim não dá pra entender do que se trata.</w:t>
      </w:r>
    </w:p>
    <w:p w14:paraId="1FC2EEBD" w14:textId="77777777" w:rsidR="004C3F5D" w:rsidRDefault="004C3F5D">
      <w:pPr>
        <w:pStyle w:val="CommentText"/>
      </w:pPr>
      <w:r>
        <w:t>Explique também a questão do ajuste de unidades com o fator de 10^4.</w:t>
      </w:r>
    </w:p>
  </w:comment>
  <w:comment w:id="117" w:author="Leonardo Muricy" w:date="2016-07-11T16:50:00Z" w:initials="LM">
    <w:p w14:paraId="144D8E59" w14:textId="77777777" w:rsidR="008F3ADF" w:rsidRDefault="008F3ADF">
      <w:pPr>
        <w:pStyle w:val="CommentText"/>
      </w:pPr>
      <w:r>
        <w:rPr>
          <w:rStyle w:val="CommentReference"/>
        </w:rPr>
        <w:annotationRef/>
      </w:r>
      <w:r>
        <w:t xml:space="preserve">Aqui fica clara a necessidade de enumeração das equações. </w:t>
      </w:r>
    </w:p>
  </w:comment>
  <w:comment w:id="124" w:author="Leonardo Muricy" w:date="2016-07-11T16:58:00Z" w:initials="LM">
    <w:p w14:paraId="7E5A9CF5" w14:textId="77777777" w:rsidR="005F163B" w:rsidRDefault="005F163B">
      <w:pPr>
        <w:pStyle w:val="CommentText"/>
      </w:pPr>
      <w:r>
        <w:rPr>
          <w:rStyle w:val="CommentReference"/>
        </w:rPr>
        <w:annotationRef/>
      </w:r>
      <w:r>
        <w:t>Mais uma vez você inicia em primeira pessoa, muda pra terceira, depois volta pra primeira.</w:t>
      </w:r>
    </w:p>
  </w:comment>
  <w:comment w:id="126" w:author="Leonardo Muricy" w:date="2016-07-11T16:59:00Z" w:initials="LM">
    <w:p w14:paraId="75445EC8" w14:textId="77777777" w:rsidR="005F163B" w:rsidRDefault="005F163B">
      <w:pPr>
        <w:pStyle w:val="CommentText"/>
      </w:pPr>
      <w:r>
        <w:rPr>
          <w:rStyle w:val="CommentReference"/>
        </w:rPr>
        <w:annotationRef/>
      </w:r>
      <w:r>
        <w:t>Repare que há variáveis e constantes novas na equação abaixo e não há identificação delas. Também não há identificação da referência da equação nem do desenvolvimento da mesma.</w:t>
      </w:r>
    </w:p>
  </w:comment>
  <w:comment w:id="127" w:author="Leonardo Muricy" w:date="2016-07-11T17:00:00Z" w:initials="LM">
    <w:p w14:paraId="5AF5218E" w14:textId="77777777" w:rsidR="005F163B" w:rsidRDefault="005F163B">
      <w:pPr>
        <w:pStyle w:val="CommentText"/>
      </w:pPr>
      <w:r>
        <w:rPr>
          <w:rStyle w:val="CommentReference"/>
        </w:rPr>
        <w:annotationRef/>
      </w:r>
      <w:r>
        <w:t>De onde surgiu essa equação?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328311" w15:done="0"/>
  <w15:commentEx w15:paraId="76DB13F1" w15:done="0"/>
  <w15:commentEx w15:paraId="7EB7BB8E" w15:done="0"/>
  <w15:commentEx w15:paraId="69A32AB9" w15:done="0"/>
  <w15:commentEx w15:paraId="33AAEA07" w15:done="0"/>
  <w15:commentEx w15:paraId="3EE0DAD2" w15:done="0"/>
  <w15:commentEx w15:paraId="533780AE" w15:done="0"/>
  <w15:commentEx w15:paraId="13507D9D" w15:done="0"/>
  <w15:commentEx w15:paraId="11EFA0D1" w15:done="0"/>
  <w15:commentEx w15:paraId="30F92EEB" w15:done="0"/>
  <w15:commentEx w15:paraId="6289C1AA" w15:done="0"/>
  <w15:commentEx w15:paraId="59D77DDC" w15:done="0"/>
  <w15:commentEx w15:paraId="3B04385D" w15:done="0"/>
  <w15:commentEx w15:paraId="7459B2EB" w15:done="0"/>
  <w15:commentEx w15:paraId="3031D117" w15:done="0"/>
  <w15:commentEx w15:paraId="022F329B" w15:done="0"/>
  <w15:commentEx w15:paraId="67B51037" w15:done="0"/>
  <w15:commentEx w15:paraId="1FC2EEBD" w15:done="0"/>
  <w15:commentEx w15:paraId="144D8E59" w15:done="0"/>
  <w15:commentEx w15:paraId="7E5A9CF5" w15:done="0"/>
  <w15:commentEx w15:paraId="75445EC8" w15:done="0"/>
  <w15:commentEx w15:paraId="5AF5218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668D8B" w14:textId="77777777" w:rsidR="00940B0B" w:rsidRDefault="00940B0B" w:rsidP="00F02B32">
      <w:pPr>
        <w:spacing w:after="0" w:line="240" w:lineRule="auto"/>
      </w:pPr>
      <w:r>
        <w:separator/>
      </w:r>
    </w:p>
  </w:endnote>
  <w:endnote w:type="continuationSeparator" w:id="0">
    <w:p w14:paraId="139F3638" w14:textId="77777777" w:rsidR="00940B0B" w:rsidRDefault="00940B0B"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442338"/>
      <w:docPartObj>
        <w:docPartGallery w:val="Page Numbers (Bottom of Page)"/>
        <w:docPartUnique/>
      </w:docPartObj>
    </w:sdtPr>
    <w:sdtEndPr>
      <w:rPr>
        <w:rFonts w:cs="Times New Roman"/>
        <w:noProof/>
        <w:szCs w:val="24"/>
      </w:rPr>
    </w:sdtEndPr>
    <w:sdtContent>
      <w:p w14:paraId="152C17C5" w14:textId="77777777" w:rsidR="00686E7E" w:rsidRPr="00DB2434" w:rsidRDefault="00686E7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F163B">
          <w:rPr>
            <w:rFonts w:cs="Times New Roman"/>
            <w:noProof/>
            <w:szCs w:val="24"/>
          </w:rPr>
          <w:t>xvii</w:t>
        </w:r>
        <w:r w:rsidRPr="00DB2434">
          <w:rPr>
            <w:rFonts w:cs="Times New Roman"/>
            <w:noProof/>
            <w:szCs w:val="24"/>
          </w:rPr>
          <w:fldChar w:fldCharType="end"/>
        </w:r>
      </w:p>
    </w:sdtContent>
  </w:sdt>
  <w:p w14:paraId="5798A593" w14:textId="77777777" w:rsidR="00686E7E" w:rsidRDefault="00686E7E" w:rsidP="00C92DFC">
    <w:pPr>
      <w:pStyle w:val="Footer"/>
      <w:tabs>
        <w:tab w:val="clear" w:pos="4252"/>
        <w:tab w:val="clear" w:pos="8504"/>
        <w:tab w:val="left" w:pos="48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07858"/>
      <w:docPartObj>
        <w:docPartGallery w:val="Page Numbers (Bottom of Page)"/>
        <w:docPartUnique/>
      </w:docPartObj>
    </w:sdtPr>
    <w:sdtEndPr>
      <w:rPr>
        <w:rFonts w:cs="Times New Roman"/>
        <w:noProof/>
        <w:szCs w:val="24"/>
      </w:rPr>
    </w:sdtEndPr>
    <w:sdtContent>
      <w:p w14:paraId="255A7506" w14:textId="5D38AD2E" w:rsidR="00686E7E" w:rsidRPr="00DB2434" w:rsidRDefault="00686E7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5F163B">
          <w:rPr>
            <w:rFonts w:cs="Times New Roman"/>
            <w:noProof/>
            <w:szCs w:val="24"/>
          </w:rPr>
          <w:t>13</w:t>
        </w:r>
        <w:r w:rsidRPr="00DB2434">
          <w:rPr>
            <w:rFonts w:cs="Times New Roman"/>
            <w:noProof/>
            <w:szCs w:val="24"/>
          </w:rPr>
          <w:fldChar w:fldCharType="end"/>
        </w:r>
      </w:p>
    </w:sdtContent>
  </w:sdt>
  <w:p w14:paraId="1A483F4C" w14:textId="77777777" w:rsidR="00686E7E" w:rsidRDefault="00686E7E"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C0E93" w14:textId="77777777" w:rsidR="00940B0B" w:rsidRDefault="00940B0B" w:rsidP="00F02B32">
      <w:pPr>
        <w:spacing w:after="0" w:line="240" w:lineRule="auto"/>
      </w:pPr>
      <w:r>
        <w:separator/>
      </w:r>
    </w:p>
  </w:footnote>
  <w:footnote w:type="continuationSeparator" w:id="0">
    <w:p w14:paraId="126F0D0E" w14:textId="77777777" w:rsidR="00940B0B" w:rsidRDefault="00940B0B" w:rsidP="00F02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EB2ED" w14:textId="77777777" w:rsidR="00686E7E" w:rsidRDefault="00686E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15:restartNumberingAfterBreak="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onardo Muricy">
    <w15:presenceInfo w15:providerId="None" w15:userId="Leonardo Muric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12CF9"/>
    <w:rsid w:val="00022E73"/>
    <w:rsid w:val="000252CF"/>
    <w:rsid w:val="0003002B"/>
    <w:rsid w:val="00034D55"/>
    <w:rsid w:val="0003532A"/>
    <w:rsid w:val="00036FA3"/>
    <w:rsid w:val="0005000A"/>
    <w:rsid w:val="00050724"/>
    <w:rsid w:val="00050A03"/>
    <w:rsid w:val="00050C29"/>
    <w:rsid w:val="00052D85"/>
    <w:rsid w:val="00074D2F"/>
    <w:rsid w:val="00082ACA"/>
    <w:rsid w:val="00090C0A"/>
    <w:rsid w:val="000938A9"/>
    <w:rsid w:val="00097BD4"/>
    <w:rsid w:val="000B794B"/>
    <w:rsid w:val="000C56F1"/>
    <w:rsid w:val="000E080A"/>
    <w:rsid w:val="000E1A3F"/>
    <w:rsid w:val="000E40A5"/>
    <w:rsid w:val="000F21B4"/>
    <w:rsid w:val="000F2FDB"/>
    <w:rsid w:val="000F7D04"/>
    <w:rsid w:val="001014DF"/>
    <w:rsid w:val="00107081"/>
    <w:rsid w:val="00110166"/>
    <w:rsid w:val="0011069F"/>
    <w:rsid w:val="00112738"/>
    <w:rsid w:val="0011364E"/>
    <w:rsid w:val="00124CE5"/>
    <w:rsid w:val="001262E7"/>
    <w:rsid w:val="00136129"/>
    <w:rsid w:val="00141B61"/>
    <w:rsid w:val="001426AC"/>
    <w:rsid w:val="0015152B"/>
    <w:rsid w:val="0015173A"/>
    <w:rsid w:val="00164ADD"/>
    <w:rsid w:val="001730F6"/>
    <w:rsid w:val="00173C83"/>
    <w:rsid w:val="001742D9"/>
    <w:rsid w:val="0017678E"/>
    <w:rsid w:val="00180020"/>
    <w:rsid w:val="00183792"/>
    <w:rsid w:val="001848B5"/>
    <w:rsid w:val="00184ACE"/>
    <w:rsid w:val="00185B58"/>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124"/>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09B9"/>
    <w:rsid w:val="002F4C3E"/>
    <w:rsid w:val="003009BE"/>
    <w:rsid w:val="00302338"/>
    <w:rsid w:val="003059DB"/>
    <w:rsid w:val="0031334A"/>
    <w:rsid w:val="00317E30"/>
    <w:rsid w:val="003234E0"/>
    <w:rsid w:val="00324AAF"/>
    <w:rsid w:val="003261B3"/>
    <w:rsid w:val="003323F6"/>
    <w:rsid w:val="00332F08"/>
    <w:rsid w:val="003342ED"/>
    <w:rsid w:val="003523AD"/>
    <w:rsid w:val="00354E8A"/>
    <w:rsid w:val="0036080C"/>
    <w:rsid w:val="003614DA"/>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B6309"/>
    <w:rsid w:val="003C10E2"/>
    <w:rsid w:val="003C115D"/>
    <w:rsid w:val="003C4A1F"/>
    <w:rsid w:val="003C58FA"/>
    <w:rsid w:val="003D79FE"/>
    <w:rsid w:val="003E1066"/>
    <w:rsid w:val="003E6315"/>
    <w:rsid w:val="003F0CBC"/>
    <w:rsid w:val="003F68AE"/>
    <w:rsid w:val="0040455D"/>
    <w:rsid w:val="00404AB8"/>
    <w:rsid w:val="004153C2"/>
    <w:rsid w:val="004229A9"/>
    <w:rsid w:val="00433FA1"/>
    <w:rsid w:val="00434BF1"/>
    <w:rsid w:val="00440D81"/>
    <w:rsid w:val="004419E5"/>
    <w:rsid w:val="004420F5"/>
    <w:rsid w:val="004435A6"/>
    <w:rsid w:val="00443EE7"/>
    <w:rsid w:val="00444451"/>
    <w:rsid w:val="0045348B"/>
    <w:rsid w:val="00455E5E"/>
    <w:rsid w:val="00460E31"/>
    <w:rsid w:val="00462753"/>
    <w:rsid w:val="0046320A"/>
    <w:rsid w:val="00465D3E"/>
    <w:rsid w:val="00471BF4"/>
    <w:rsid w:val="004822D9"/>
    <w:rsid w:val="0048264E"/>
    <w:rsid w:val="00492BAB"/>
    <w:rsid w:val="004940BC"/>
    <w:rsid w:val="00494111"/>
    <w:rsid w:val="00494AC2"/>
    <w:rsid w:val="004A0CA2"/>
    <w:rsid w:val="004A23BD"/>
    <w:rsid w:val="004A2E53"/>
    <w:rsid w:val="004A39C1"/>
    <w:rsid w:val="004B73FD"/>
    <w:rsid w:val="004C3F5D"/>
    <w:rsid w:val="004C4391"/>
    <w:rsid w:val="004D1C9F"/>
    <w:rsid w:val="004D2EF2"/>
    <w:rsid w:val="004D6FD0"/>
    <w:rsid w:val="004D7EC3"/>
    <w:rsid w:val="004E100A"/>
    <w:rsid w:val="004E1076"/>
    <w:rsid w:val="004E2D16"/>
    <w:rsid w:val="004E3DE1"/>
    <w:rsid w:val="004E7C15"/>
    <w:rsid w:val="004F355B"/>
    <w:rsid w:val="004F67D2"/>
    <w:rsid w:val="005016F5"/>
    <w:rsid w:val="00503A56"/>
    <w:rsid w:val="00504044"/>
    <w:rsid w:val="0050714C"/>
    <w:rsid w:val="00510C05"/>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B5964"/>
    <w:rsid w:val="005C0DAA"/>
    <w:rsid w:val="005C3D55"/>
    <w:rsid w:val="005E3C5B"/>
    <w:rsid w:val="005E6118"/>
    <w:rsid w:val="005F02BF"/>
    <w:rsid w:val="005F163B"/>
    <w:rsid w:val="005F2E58"/>
    <w:rsid w:val="005F639A"/>
    <w:rsid w:val="00600F19"/>
    <w:rsid w:val="00603818"/>
    <w:rsid w:val="00603FEA"/>
    <w:rsid w:val="0060572B"/>
    <w:rsid w:val="00605F77"/>
    <w:rsid w:val="00616290"/>
    <w:rsid w:val="00617C93"/>
    <w:rsid w:val="006262F9"/>
    <w:rsid w:val="006306E1"/>
    <w:rsid w:val="006316C1"/>
    <w:rsid w:val="00646F66"/>
    <w:rsid w:val="00651940"/>
    <w:rsid w:val="00653C47"/>
    <w:rsid w:val="00657262"/>
    <w:rsid w:val="00660E3F"/>
    <w:rsid w:val="00662321"/>
    <w:rsid w:val="0066653F"/>
    <w:rsid w:val="00671628"/>
    <w:rsid w:val="00677F53"/>
    <w:rsid w:val="00686E7E"/>
    <w:rsid w:val="0069057F"/>
    <w:rsid w:val="006A04AF"/>
    <w:rsid w:val="006B008E"/>
    <w:rsid w:val="006B28CE"/>
    <w:rsid w:val="006B35FC"/>
    <w:rsid w:val="006B5174"/>
    <w:rsid w:val="006C45C2"/>
    <w:rsid w:val="006D216A"/>
    <w:rsid w:val="006D65BA"/>
    <w:rsid w:val="006D714B"/>
    <w:rsid w:val="006E487A"/>
    <w:rsid w:val="006F0902"/>
    <w:rsid w:val="006F5084"/>
    <w:rsid w:val="006F7A1E"/>
    <w:rsid w:val="0070039C"/>
    <w:rsid w:val="007028C5"/>
    <w:rsid w:val="0070293A"/>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4751"/>
    <w:rsid w:val="00784AB4"/>
    <w:rsid w:val="0079131C"/>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7E2"/>
    <w:rsid w:val="00887F5F"/>
    <w:rsid w:val="0089348B"/>
    <w:rsid w:val="00896F7E"/>
    <w:rsid w:val="008A13AF"/>
    <w:rsid w:val="008B26BD"/>
    <w:rsid w:val="008C05AA"/>
    <w:rsid w:val="008C0BE8"/>
    <w:rsid w:val="008C51C7"/>
    <w:rsid w:val="008D10FE"/>
    <w:rsid w:val="008D17D9"/>
    <w:rsid w:val="008D6135"/>
    <w:rsid w:val="008D6679"/>
    <w:rsid w:val="008E0D3A"/>
    <w:rsid w:val="008E1273"/>
    <w:rsid w:val="008E794C"/>
    <w:rsid w:val="008F1E23"/>
    <w:rsid w:val="008F33E8"/>
    <w:rsid w:val="008F3ADF"/>
    <w:rsid w:val="008F6303"/>
    <w:rsid w:val="0090453A"/>
    <w:rsid w:val="00905E76"/>
    <w:rsid w:val="009075EE"/>
    <w:rsid w:val="00914173"/>
    <w:rsid w:val="00915586"/>
    <w:rsid w:val="00921E4D"/>
    <w:rsid w:val="00923D08"/>
    <w:rsid w:val="0092502A"/>
    <w:rsid w:val="00925FE7"/>
    <w:rsid w:val="009266BB"/>
    <w:rsid w:val="00927E5B"/>
    <w:rsid w:val="00935000"/>
    <w:rsid w:val="00937695"/>
    <w:rsid w:val="00940B0B"/>
    <w:rsid w:val="009418F1"/>
    <w:rsid w:val="00947CE7"/>
    <w:rsid w:val="00950BD1"/>
    <w:rsid w:val="00950FAE"/>
    <w:rsid w:val="009555E0"/>
    <w:rsid w:val="009602C1"/>
    <w:rsid w:val="0096170E"/>
    <w:rsid w:val="0096290C"/>
    <w:rsid w:val="00963DBF"/>
    <w:rsid w:val="009660E8"/>
    <w:rsid w:val="00975AAA"/>
    <w:rsid w:val="00976840"/>
    <w:rsid w:val="00985A0A"/>
    <w:rsid w:val="009A3467"/>
    <w:rsid w:val="009A7F1F"/>
    <w:rsid w:val="009B1342"/>
    <w:rsid w:val="009B2DD5"/>
    <w:rsid w:val="009C6E97"/>
    <w:rsid w:val="009C7C44"/>
    <w:rsid w:val="009D1BBE"/>
    <w:rsid w:val="009D7B94"/>
    <w:rsid w:val="009E1963"/>
    <w:rsid w:val="009E66F2"/>
    <w:rsid w:val="009F0678"/>
    <w:rsid w:val="009F223C"/>
    <w:rsid w:val="00A07DEC"/>
    <w:rsid w:val="00A11747"/>
    <w:rsid w:val="00A220E4"/>
    <w:rsid w:val="00A264F0"/>
    <w:rsid w:val="00A32744"/>
    <w:rsid w:val="00A32EFB"/>
    <w:rsid w:val="00A349CC"/>
    <w:rsid w:val="00A41262"/>
    <w:rsid w:val="00A41342"/>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6262"/>
    <w:rsid w:val="00AA7D9D"/>
    <w:rsid w:val="00AB6B06"/>
    <w:rsid w:val="00AC508D"/>
    <w:rsid w:val="00AC5AAE"/>
    <w:rsid w:val="00AE0E34"/>
    <w:rsid w:val="00AE1B80"/>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5283"/>
    <w:rsid w:val="00BC7AD4"/>
    <w:rsid w:val="00BD00D3"/>
    <w:rsid w:val="00BD2E89"/>
    <w:rsid w:val="00BD5025"/>
    <w:rsid w:val="00BE038E"/>
    <w:rsid w:val="00BE07E2"/>
    <w:rsid w:val="00BE240F"/>
    <w:rsid w:val="00BE2990"/>
    <w:rsid w:val="00BE6B9A"/>
    <w:rsid w:val="00C047F1"/>
    <w:rsid w:val="00C04B0F"/>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1BA7"/>
    <w:rsid w:val="00DF42CC"/>
    <w:rsid w:val="00E03F99"/>
    <w:rsid w:val="00E05B5B"/>
    <w:rsid w:val="00E07FB3"/>
    <w:rsid w:val="00E12F56"/>
    <w:rsid w:val="00E2217E"/>
    <w:rsid w:val="00E36753"/>
    <w:rsid w:val="00E3774F"/>
    <w:rsid w:val="00E42F08"/>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C4D08"/>
    <w:rsid w:val="00ED30F2"/>
    <w:rsid w:val="00ED38FC"/>
    <w:rsid w:val="00ED6C28"/>
    <w:rsid w:val="00ED6E1C"/>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649A6"/>
    <w:rsid w:val="00F72EE6"/>
    <w:rsid w:val="00F902E2"/>
    <w:rsid w:val="00F9041D"/>
    <w:rsid w:val="00F93C85"/>
    <w:rsid w:val="00FA5DC5"/>
    <w:rsid w:val="00FB1634"/>
    <w:rsid w:val="00FB2BD7"/>
    <w:rsid w:val="00FB4AA5"/>
    <w:rsid w:val="00FC4110"/>
    <w:rsid w:val="00FC43BA"/>
    <w:rsid w:val="00FE1CB0"/>
    <w:rsid w:val="00FE4F0A"/>
    <w:rsid w:val="00FE789B"/>
    <w:rsid w:val="00FF34CC"/>
    <w:rsid w:val="00FF5C7F"/>
    <w:rsid w:val="00FF74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5CFC9"/>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 w:type="table" w:styleId="TableGridLight">
    <w:name w:val="Grid Table Light"/>
    <w:basedOn w:val="TableNormal"/>
    <w:uiPriority w:val="40"/>
    <w:rsid w:val="00E42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686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E7E"/>
    <w:rPr>
      <w:rFonts w:ascii="Segoe UI" w:hAnsi="Segoe UI" w:cs="Segoe UI"/>
      <w:sz w:val="18"/>
      <w:szCs w:val="18"/>
    </w:rPr>
  </w:style>
  <w:style w:type="character" w:styleId="CommentReference">
    <w:name w:val="annotation reference"/>
    <w:basedOn w:val="DefaultParagraphFont"/>
    <w:uiPriority w:val="99"/>
    <w:semiHidden/>
    <w:unhideWhenUsed/>
    <w:rsid w:val="00686E7E"/>
    <w:rPr>
      <w:sz w:val="16"/>
      <w:szCs w:val="16"/>
    </w:rPr>
  </w:style>
  <w:style w:type="paragraph" w:styleId="CommentText">
    <w:name w:val="annotation text"/>
    <w:basedOn w:val="Normal"/>
    <w:link w:val="CommentTextChar"/>
    <w:uiPriority w:val="99"/>
    <w:semiHidden/>
    <w:unhideWhenUsed/>
    <w:rsid w:val="00686E7E"/>
    <w:pPr>
      <w:spacing w:line="240" w:lineRule="auto"/>
    </w:pPr>
    <w:rPr>
      <w:sz w:val="20"/>
      <w:szCs w:val="20"/>
    </w:rPr>
  </w:style>
  <w:style w:type="character" w:customStyle="1" w:styleId="CommentTextChar">
    <w:name w:val="Comment Text Char"/>
    <w:basedOn w:val="DefaultParagraphFont"/>
    <w:link w:val="CommentText"/>
    <w:uiPriority w:val="99"/>
    <w:semiHidden/>
    <w:rsid w:val="00686E7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6E7E"/>
    <w:rPr>
      <w:b/>
      <w:bCs/>
    </w:rPr>
  </w:style>
  <w:style w:type="character" w:customStyle="1" w:styleId="CommentSubjectChar">
    <w:name w:val="Comment Subject Char"/>
    <w:basedOn w:val="CommentTextChar"/>
    <w:link w:val="CommentSubject"/>
    <w:uiPriority w:val="99"/>
    <w:semiHidden/>
    <w:rsid w:val="00686E7E"/>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CBF17-0DDD-463A-A85E-FB38680B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92</Pages>
  <Words>18196</Words>
  <Characters>98260</Characters>
  <Application>Microsoft Office Word</Application>
  <DocSecurity>0</DocSecurity>
  <Lines>818</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Leonardo Muricy</cp:lastModifiedBy>
  <cp:revision>6</cp:revision>
  <cp:lastPrinted>2016-07-10T23:01:00Z</cp:lastPrinted>
  <dcterms:created xsi:type="dcterms:W3CDTF">2016-07-10T23:00:00Z</dcterms:created>
  <dcterms:modified xsi:type="dcterms:W3CDTF">2016-07-11T20:03:00Z</dcterms:modified>
</cp:coreProperties>
</file>