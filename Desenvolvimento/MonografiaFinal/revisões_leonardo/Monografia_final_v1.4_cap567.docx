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3A801A" w14:textId="77777777" w:rsidR="00256124" w:rsidRDefault="00256124">
      <w:pPr>
        <w:spacing w:line="259" w:lineRule="auto"/>
      </w:pPr>
      <w:r>
        <w:rPr>
          <w:noProof/>
          <w:sz w:val="32"/>
          <w:szCs w:val="32"/>
          <w:lang w:eastAsia="pt-BR"/>
        </w:rPr>
        <w:drawing>
          <wp:inline distT="0" distB="0" distL="0" distR="0" wp14:anchorId="15853F95" wp14:editId="33E4E1D7">
            <wp:extent cx="1238250" cy="1323975"/>
            <wp:effectExtent l="0" t="0" r="0" b="9525"/>
            <wp:docPr id="47" name="Picture 47" descr="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323975"/>
                    </a:xfrm>
                    <a:prstGeom prst="rect">
                      <a:avLst/>
                    </a:prstGeom>
                    <a:noFill/>
                    <a:ln>
                      <a:noFill/>
                    </a:ln>
                  </pic:spPr>
                </pic:pic>
              </a:graphicData>
            </a:graphic>
          </wp:inline>
        </w:drawing>
      </w:r>
    </w:p>
    <w:p w14:paraId="3F515B02" w14:textId="77777777" w:rsidR="00256124" w:rsidRDefault="00256124">
      <w:pPr>
        <w:spacing w:line="259" w:lineRule="auto"/>
      </w:pPr>
    </w:p>
    <w:p w14:paraId="2F1D3558" w14:textId="77777777" w:rsidR="00256124" w:rsidRPr="00946DDC" w:rsidRDefault="00256124" w:rsidP="00256124">
      <w:pPr>
        <w:spacing w:line="259" w:lineRule="auto"/>
        <w:jc w:val="center"/>
        <w:rPr>
          <w:b/>
          <w:caps/>
          <w:sz w:val="32"/>
          <w:szCs w:val="32"/>
        </w:rPr>
      </w:pPr>
      <w:r>
        <w:rPr>
          <w:b/>
          <w:caps/>
          <w:sz w:val="32"/>
          <w:szCs w:val="32"/>
        </w:rPr>
        <w:t>COnversor</w:t>
      </w:r>
      <w:r w:rsidR="009F223C">
        <w:rPr>
          <w:b/>
          <w:caps/>
          <w:sz w:val="32"/>
          <w:szCs w:val="32"/>
        </w:rPr>
        <w:t xml:space="preserve"> Cc/C</w:t>
      </w:r>
      <w:r>
        <w:rPr>
          <w:b/>
          <w:caps/>
          <w:sz w:val="32"/>
          <w:szCs w:val="32"/>
        </w:rPr>
        <w:t>c em ponte completa com zvs e controle por desvio de fase</w:t>
      </w:r>
    </w:p>
    <w:p w14:paraId="0E942DBD" w14:textId="77777777" w:rsidR="00256124" w:rsidRDefault="00256124" w:rsidP="00256124">
      <w:pPr>
        <w:spacing w:line="240" w:lineRule="auto"/>
        <w:jc w:val="center"/>
        <w:rPr>
          <w:sz w:val="32"/>
          <w:szCs w:val="32"/>
        </w:rPr>
      </w:pPr>
    </w:p>
    <w:p w14:paraId="65AB6B0C" w14:textId="77777777" w:rsidR="00256124" w:rsidRPr="005C1425" w:rsidRDefault="00256124" w:rsidP="00256124">
      <w:pPr>
        <w:spacing w:line="240" w:lineRule="auto"/>
        <w:jc w:val="center"/>
        <w:rPr>
          <w:sz w:val="32"/>
          <w:szCs w:val="32"/>
        </w:rPr>
      </w:pPr>
    </w:p>
    <w:p w14:paraId="7C369ED2" w14:textId="77777777" w:rsidR="00256124" w:rsidRDefault="00256124" w:rsidP="00256124">
      <w:pPr>
        <w:spacing w:line="240" w:lineRule="auto"/>
        <w:jc w:val="center"/>
      </w:pPr>
      <w:proofErr w:type="spellStart"/>
      <w:r>
        <w:t>Leonan</w:t>
      </w:r>
      <w:proofErr w:type="spellEnd"/>
      <w:r>
        <w:t xml:space="preserve"> </w:t>
      </w:r>
      <w:proofErr w:type="spellStart"/>
      <w:r>
        <w:t>Chicarelli</w:t>
      </w:r>
      <w:proofErr w:type="spellEnd"/>
      <w:r>
        <w:t xml:space="preserve"> de França</w:t>
      </w:r>
    </w:p>
    <w:p w14:paraId="5677DAF8" w14:textId="77777777" w:rsidR="00256124" w:rsidRDefault="00256124" w:rsidP="00256124">
      <w:pPr>
        <w:spacing w:line="240" w:lineRule="auto"/>
        <w:ind w:left="3600"/>
        <w:jc w:val="center"/>
      </w:pPr>
    </w:p>
    <w:p w14:paraId="4F183F86" w14:textId="77777777" w:rsidR="00256124" w:rsidRDefault="00256124" w:rsidP="00256124">
      <w:pPr>
        <w:spacing w:line="240" w:lineRule="auto"/>
        <w:ind w:left="3600"/>
        <w:jc w:val="center"/>
      </w:pPr>
    </w:p>
    <w:p w14:paraId="7049D2F1" w14:textId="77777777" w:rsidR="00256124" w:rsidRDefault="00256124" w:rsidP="00256124">
      <w:pPr>
        <w:spacing w:line="240" w:lineRule="auto"/>
        <w:ind w:left="3600"/>
        <w:jc w:val="center"/>
      </w:pPr>
    </w:p>
    <w:p w14:paraId="5B2E4A88" w14:textId="77777777" w:rsidR="00256124" w:rsidRPr="004C5547" w:rsidRDefault="00256124" w:rsidP="00256124">
      <w:pPr>
        <w:spacing w:line="240" w:lineRule="auto"/>
        <w:ind w:left="3600"/>
        <w:rPr>
          <w:lang w:eastAsia="pt-BR"/>
        </w:rPr>
      </w:pPr>
      <w:r w:rsidRPr="004C5547">
        <w:rPr>
          <w:lang w:eastAsia="pt-BR"/>
        </w:rPr>
        <w:t>Projeto de Gra</w:t>
      </w:r>
      <w:r>
        <w:rPr>
          <w:lang w:eastAsia="pt-BR"/>
        </w:rPr>
        <w:t xml:space="preserve">duação apresentado ao Curso de </w:t>
      </w:r>
      <w:r w:rsidRPr="004C5547">
        <w:rPr>
          <w:lang w:eastAsia="pt-BR"/>
        </w:rPr>
        <w:t xml:space="preserve">Engenharia </w:t>
      </w:r>
      <w:r>
        <w:rPr>
          <w:lang w:eastAsia="pt-BR"/>
        </w:rPr>
        <w:t>Eletrônica e de Computação</w:t>
      </w:r>
      <w:r w:rsidRPr="004C5547">
        <w:rPr>
          <w:lang w:eastAsia="pt-BR"/>
        </w:rPr>
        <w:t xml:space="preserve"> da Escola Politécnica, Universidade Federal do Rio de Janeiro,</w:t>
      </w:r>
      <w:r>
        <w:rPr>
          <w:lang w:eastAsia="pt-BR"/>
        </w:rPr>
        <w:t xml:space="preserve"> </w:t>
      </w:r>
      <w:r w:rsidRPr="004C5547">
        <w:rPr>
          <w:lang w:eastAsia="pt-BR"/>
        </w:rPr>
        <w:t xml:space="preserve">como parte dos requisitos necessários à obtenção do título de Engenheiro. </w:t>
      </w:r>
    </w:p>
    <w:p w14:paraId="19EE1B4D" w14:textId="77777777" w:rsidR="00256124" w:rsidRDefault="00256124" w:rsidP="00256124">
      <w:pPr>
        <w:spacing w:line="240" w:lineRule="auto"/>
        <w:ind w:left="3600"/>
        <w:rPr>
          <w:lang w:eastAsia="pt-BR"/>
        </w:rPr>
      </w:pPr>
    </w:p>
    <w:p w14:paraId="5E9A0EEB" w14:textId="77777777" w:rsidR="00256124" w:rsidRDefault="00256124" w:rsidP="00256124">
      <w:pPr>
        <w:spacing w:line="240" w:lineRule="auto"/>
        <w:ind w:left="3600"/>
        <w:rPr>
          <w:lang w:eastAsia="pt-BR"/>
        </w:rPr>
      </w:pPr>
      <w:r w:rsidRPr="004C5547">
        <w:rPr>
          <w:lang w:eastAsia="pt-BR"/>
        </w:rPr>
        <w:t xml:space="preserve">Orientador: </w:t>
      </w:r>
      <w:r>
        <w:t xml:space="preserve">Carlos </w:t>
      </w:r>
      <w:r w:rsidR="0096290C">
        <w:rPr>
          <w:lang w:eastAsia="pt-BR"/>
        </w:rPr>
        <w:t>Fernando Teodósio Soares</w:t>
      </w:r>
    </w:p>
    <w:p w14:paraId="573B452E" w14:textId="77777777" w:rsidR="00256124" w:rsidRDefault="00256124" w:rsidP="0096290C">
      <w:pPr>
        <w:tabs>
          <w:tab w:val="left" w:pos="3686"/>
        </w:tabs>
        <w:spacing w:line="240" w:lineRule="auto"/>
        <w:ind w:left="3686"/>
        <w:jc w:val="center"/>
      </w:pPr>
    </w:p>
    <w:p w14:paraId="17D9E090" w14:textId="77777777" w:rsidR="00256124" w:rsidRDefault="00256124" w:rsidP="00256124">
      <w:pPr>
        <w:spacing w:line="240" w:lineRule="auto"/>
        <w:jc w:val="center"/>
      </w:pPr>
    </w:p>
    <w:p w14:paraId="1C88A88A" w14:textId="77777777" w:rsidR="00256124" w:rsidRDefault="00256124" w:rsidP="00256124">
      <w:pPr>
        <w:spacing w:line="240" w:lineRule="auto"/>
        <w:jc w:val="center"/>
      </w:pPr>
    </w:p>
    <w:p w14:paraId="41B680C3" w14:textId="77777777" w:rsidR="00F649A6" w:rsidRDefault="00F649A6" w:rsidP="00256124">
      <w:pPr>
        <w:spacing w:line="240" w:lineRule="auto"/>
        <w:jc w:val="center"/>
      </w:pPr>
    </w:p>
    <w:p w14:paraId="11768F63" w14:textId="77777777" w:rsidR="00F649A6" w:rsidRDefault="00F649A6" w:rsidP="00256124">
      <w:pPr>
        <w:spacing w:line="240" w:lineRule="auto"/>
        <w:jc w:val="center"/>
      </w:pPr>
    </w:p>
    <w:p w14:paraId="0C677494" w14:textId="77777777" w:rsidR="00F649A6" w:rsidRDefault="00F649A6" w:rsidP="00256124">
      <w:pPr>
        <w:spacing w:line="240" w:lineRule="auto"/>
        <w:jc w:val="center"/>
      </w:pPr>
    </w:p>
    <w:p w14:paraId="77EFFA4C" w14:textId="77777777" w:rsidR="00256124" w:rsidRDefault="00256124" w:rsidP="00256124">
      <w:pPr>
        <w:spacing w:line="240" w:lineRule="auto"/>
        <w:jc w:val="center"/>
      </w:pPr>
    </w:p>
    <w:p w14:paraId="4C624014" w14:textId="77777777" w:rsidR="00256124" w:rsidRDefault="00256124" w:rsidP="00256124">
      <w:pPr>
        <w:spacing w:line="240" w:lineRule="auto"/>
        <w:jc w:val="center"/>
      </w:pPr>
    </w:p>
    <w:p w14:paraId="70410C84" w14:textId="77777777" w:rsidR="00256124" w:rsidRDefault="00256124" w:rsidP="00256124">
      <w:pPr>
        <w:spacing w:line="240" w:lineRule="auto"/>
        <w:jc w:val="center"/>
      </w:pPr>
    </w:p>
    <w:p w14:paraId="0A8A0836" w14:textId="77777777" w:rsidR="00256124" w:rsidRDefault="00256124" w:rsidP="00256124">
      <w:pPr>
        <w:spacing w:line="240" w:lineRule="auto"/>
        <w:jc w:val="center"/>
      </w:pPr>
    </w:p>
    <w:p w14:paraId="6C69B497" w14:textId="77777777" w:rsidR="00256124" w:rsidRDefault="00256124" w:rsidP="00256124">
      <w:pPr>
        <w:spacing w:line="240" w:lineRule="auto"/>
        <w:jc w:val="center"/>
      </w:pPr>
      <w:r>
        <w:t>Rio de Janeiro</w:t>
      </w:r>
    </w:p>
    <w:p w14:paraId="2E41EECE" w14:textId="77777777" w:rsidR="0096290C" w:rsidRDefault="0096290C" w:rsidP="00256124">
      <w:pPr>
        <w:spacing w:line="240" w:lineRule="auto"/>
        <w:jc w:val="center"/>
      </w:pPr>
      <w:r>
        <w:t>Julho</w:t>
      </w:r>
      <w:r w:rsidR="00256124">
        <w:t xml:space="preserve"> de 20</w:t>
      </w:r>
      <w:r>
        <w:t>16</w:t>
      </w:r>
    </w:p>
    <w:p w14:paraId="327328AF" w14:textId="77777777" w:rsidR="00F649A6" w:rsidRPr="00946DDC" w:rsidRDefault="00F649A6" w:rsidP="00F649A6">
      <w:pPr>
        <w:spacing w:line="259" w:lineRule="auto"/>
        <w:jc w:val="center"/>
        <w:rPr>
          <w:b/>
          <w:caps/>
          <w:sz w:val="32"/>
          <w:szCs w:val="32"/>
        </w:rPr>
      </w:pPr>
      <w:r>
        <w:rPr>
          <w:b/>
          <w:caps/>
          <w:sz w:val="32"/>
          <w:szCs w:val="32"/>
        </w:rPr>
        <w:lastRenderedPageBreak/>
        <w:t>COnversor</w:t>
      </w:r>
      <w:r w:rsidR="009F223C">
        <w:rPr>
          <w:b/>
          <w:caps/>
          <w:sz w:val="32"/>
          <w:szCs w:val="32"/>
        </w:rPr>
        <w:t xml:space="preserve"> Cc/C</w:t>
      </w:r>
      <w:r>
        <w:rPr>
          <w:b/>
          <w:caps/>
          <w:sz w:val="32"/>
          <w:szCs w:val="32"/>
        </w:rPr>
        <w:t>c em ponte completa com zvs e controle por desvio de fase</w:t>
      </w:r>
    </w:p>
    <w:p w14:paraId="06EC7EDF" w14:textId="77777777" w:rsidR="00F649A6" w:rsidRPr="00F649A6" w:rsidRDefault="00F649A6" w:rsidP="00F649A6">
      <w:pPr>
        <w:suppressAutoHyphens/>
        <w:spacing w:after="0" w:line="240" w:lineRule="auto"/>
        <w:jc w:val="center"/>
        <w:rPr>
          <w:rFonts w:eastAsia="Times New Roman" w:cs="Times New Roman"/>
          <w:sz w:val="32"/>
          <w:szCs w:val="32"/>
          <w:lang w:eastAsia="ar-SA"/>
        </w:rPr>
      </w:pPr>
    </w:p>
    <w:p w14:paraId="39CBD474" w14:textId="77777777" w:rsidR="00F649A6" w:rsidRPr="00F649A6" w:rsidRDefault="00F649A6" w:rsidP="00F649A6">
      <w:pPr>
        <w:suppressAutoHyphens/>
        <w:spacing w:after="0" w:line="240" w:lineRule="auto"/>
        <w:jc w:val="center"/>
        <w:rPr>
          <w:rFonts w:eastAsia="Times New Roman" w:cs="Times New Roman"/>
          <w:sz w:val="32"/>
          <w:szCs w:val="32"/>
          <w:lang w:eastAsia="ar-SA"/>
        </w:rPr>
      </w:pPr>
    </w:p>
    <w:p w14:paraId="5BA23CC2" w14:textId="77777777" w:rsidR="00F649A6" w:rsidRPr="00F649A6" w:rsidRDefault="00F649A6" w:rsidP="00F649A6">
      <w:pPr>
        <w:suppressAutoHyphens/>
        <w:spacing w:after="0" w:line="240" w:lineRule="auto"/>
        <w:rPr>
          <w:rFonts w:eastAsia="Times New Roman" w:cs="Times New Roman"/>
          <w:szCs w:val="24"/>
          <w:lang w:eastAsia="ar-SA"/>
        </w:rPr>
      </w:pPr>
    </w:p>
    <w:p w14:paraId="7A01B76A" w14:textId="77777777" w:rsidR="00F649A6" w:rsidRPr="00F649A6" w:rsidRDefault="00F649A6" w:rsidP="00F649A6">
      <w:pPr>
        <w:suppressAutoHyphens/>
        <w:spacing w:after="0" w:line="240" w:lineRule="auto"/>
        <w:rPr>
          <w:rFonts w:eastAsia="Times New Roman" w:cs="Times New Roman"/>
          <w:szCs w:val="24"/>
          <w:lang w:eastAsia="ar-SA"/>
        </w:rPr>
      </w:pPr>
    </w:p>
    <w:p w14:paraId="2EE64EA7" w14:textId="77777777" w:rsidR="00F649A6" w:rsidRPr="00F649A6" w:rsidRDefault="00F649A6" w:rsidP="00F649A6">
      <w:pPr>
        <w:suppressAutoHyphens/>
        <w:spacing w:after="0" w:line="240" w:lineRule="auto"/>
        <w:jc w:val="center"/>
        <w:rPr>
          <w:rFonts w:eastAsia="Times New Roman" w:cs="Times New Roman"/>
          <w:szCs w:val="24"/>
          <w:lang w:eastAsia="ar-SA"/>
        </w:rPr>
      </w:pPr>
      <w:proofErr w:type="spellStart"/>
      <w:r>
        <w:rPr>
          <w:rFonts w:eastAsia="Times New Roman" w:cs="Times New Roman"/>
          <w:szCs w:val="24"/>
          <w:lang w:eastAsia="ar-SA"/>
        </w:rPr>
        <w:t>Leonan</w:t>
      </w:r>
      <w:proofErr w:type="spellEnd"/>
      <w:r>
        <w:rPr>
          <w:rFonts w:eastAsia="Times New Roman" w:cs="Times New Roman"/>
          <w:szCs w:val="24"/>
          <w:lang w:eastAsia="ar-SA"/>
        </w:rPr>
        <w:t xml:space="preserve"> </w:t>
      </w:r>
      <w:proofErr w:type="spellStart"/>
      <w:r>
        <w:rPr>
          <w:rFonts w:eastAsia="Times New Roman" w:cs="Times New Roman"/>
          <w:szCs w:val="24"/>
          <w:lang w:eastAsia="ar-SA"/>
        </w:rPr>
        <w:t>Chicarelli</w:t>
      </w:r>
      <w:proofErr w:type="spellEnd"/>
      <w:r>
        <w:rPr>
          <w:rFonts w:eastAsia="Times New Roman" w:cs="Times New Roman"/>
          <w:szCs w:val="24"/>
          <w:lang w:eastAsia="ar-SA"/>
        </w:rPr>
        <w:t xml:space="preserve"> de França</w:t>
      </w:r>
    </w:p>
    <w:p w14:paraId="54641AEF" w14:textId="77777777" w:rsidR="00F649A6" w:rsidRPr="00F649A6" w:rsidRDefault="00F649A6" w:rsidP="00F649A6">
      <w:pPr>
        <w:suppressAutoHyphens/>
        <w:spacing w:after="0" w:line="240" w:lineRule="auto"/>
        <w:rPr>
          <w:rFonts w:eastAsia="Times New Roman" w:cs="Times New Roman"/>
          <w:szCs w:val="24"/>
          <w:lang w:eastAsia="ar-SA"/>
        </w:rPr>
      </w:pPr>
    </w:p>
    <w:p w14:paraId="1F6A1A7E" w14:textId="77777777" w:rsidR="00F649A6" w:rsidRPr="00F649A6" w:rsidRDefault="00F649A6" w:rsidP="00F649A6">
      <w:pPr>
        <w:suppressAutoHyphens/>
        <w:spacing w:after="0" w:line="240" w:lineRule="auto"/>
        <w:rPr>
          <w:rFonts w:eastAsia="Times New Roman" w:cs="Times New Roman"/>
          <w:szCs w:val="24"/>
          <w:lang w:eastAsia="ar-SA"/>
        </w:rPr>
      </w:pPr>
    </w:p>
    <w:p w14:paraId="44871B2E" w14:textId="77777777" w:rsidR="00F649A6" w:rsidRPr="00F649A6" w:rsidRDefault="00F649A6" w:rsidP="00F649A6">
      <w:pPr>
        <w:suppressAutoHyphens/>
        <w:spacing w:after="0" w:line="240" w:lineRule="auto"/>
        <w:rPr>
          <w:rFonts w:eastAsia="Times New Roman" w:cs="Times New Roman"/>
          <w:szCs w:val="24"/>
          <w:lang w:eastAsia="ar-SA"/>
        </w:rPr>
      </w:pPr>
    </w:p>
    <w:p w14:paraId="0E2A9186" w14:textId="77777777" w:rsidR="00F649A6" w:rsidRPr="00F649A6" w:rsidRDefault="00F649A6" w:rsidP="00F649A6">
      <w:pPr>
        <w:spacing w:after="0" w:line="240" w:lineRule="auto"/>
        <w:jc w:val="both"/>
        <w:rPr>
          <w:rFonts w:eastAsia="Times New Roman" w:cs="Times New Roman"/>
          <w:szCs w:val="24"/>
          <w:lang w:eastAsia="pt-BR"/>
        </w:rPr>
      </w:pPr>
      <w:r w:rsidRPr="00F649A6">
        <w:rPr>
          <w:rFonts w:eastAsia="Times New Roman" w:cs="Times New Roman"/>
          <w:szCs w:val="24"/>
          <w:lang w:eastAsia="pt-BR"/>
        </w:rPr>
        <w:t>PROJETO DE GRADUAÇÃO SUBMETIDO AO CORPO DOCENTE DO CURSO DE ENGENHARIA ELETRÔNICA E DE COMPUTAÇÃO DA ESCOLA POLITÉCNICA DA UNIVERSIDADE FEDERAL DO RIO DE JANEIRO COMO PARTE DOS REQUISITOS NECESSÁRIOS PARA A OBTENÇÃO DO GRAU DE ENGENHEIRO ELETRÔNICO E DE COMPUTAÇÃO</w:t>
      </w:r>
    </w:p>
    <w:p w14:paraId="121D850B" w14:textId="77777777" w:rsidR="00F649A6" w:rsidRPr="00F649A6" w:rsidRDefault="00F649A6" w:rsidP="00F649A6">
      <w:pPr>
        <w:suppressAutoHyphens/>
        <w:spacing w:after="0" w:line="240" w:lineRule="auto"/>
        <w:rPr>
          <w:rFonts w:eastAsia="Times New Roman" w:cs="Times New Roman"/>
          <w:szCs w:val="24"/>
          <w:lang w:eastAsia="ar-SA"/>
        </w:rPr>
      </w:pPr>
    </w:p>
    <w:p w14:paraId="1185B5CA" w14:textId="77777777" w:rsidR="00F649A6" w:rsidRPr="00F649A6" w:rsidRDefault="00F649A6" w:rsidP="00F649A6">
      <w:pPr>
        <w:suppressAutoHyphens/>
        <w:spacing w:after="0" w:line="240" w:lineRule="auto"/>
        <w:rPr>
          <w:rFonts w:eastAsia="Times New Roman" w:cs="Times New Roman"/>
          <w:szCs w:val="24"/>
          <w:lang w:eastAsia="ar-SA"/>
        </w:rPr>
      </w:pPr>
    </w:p>
    <w:p w14:paraId="519BC21A" w14:textId="77777777" w:rsidR="00F649A6" w:rsidRPr="00F649A6" w:rsidRDefault="00F649A6" w:rsidP="00F649A6">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Autor:</w:t>
      </w:r>
    </w:p>
    <w:p w14:paraId="5F72305E" w14:textId="77777777"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3AB66695" w14:textId="77777777" w:rsidR="00F649A6" w:rsidRPr="0048264E" w:rsidRDefault="00F649A6" w:rsidP="00F649A6">
      <w:pPr>
        <w:suppressAutoHyphens/>
        <w:spacing w:after="0" w:line="240" w:lineRule="auto"/>
        <w:ind w:left="2410"/>
        <w:jc w:val="center"/>
        <w:rPr>
          <w:rFonts w:eastAsia="Times New Roman" w:cs="Times New Roman"/>
          <w:szCs w:val="24"/>
          <w:lang w:eastAsia="ar-SA"/>
        </w:rPr>
      </w:pPr>
      <w:proofErr w:type="spellStart"/>
      <w:r w:rsidRPr="0048264E">
        <w:rPr>
          <w:rFonts w:eastAsia="Times New Roman" w:cs="Times New Roman"/>
          <w:szCs w:val="24"/>
          <w:lang w:eastAsia="ar-SA"/>
        </w:rPr>
        <w:t>Leonan</w:t>
      </w:r>
      <w:proofErr w:type="spellEnd"/>
      <w:r w:rsidRPr="0048264E">
        <w:rPr>
          <w:rFonts w:eastAsia="Times New Roman" w:cs="Times New Roman"/>
          <w:szCs w:val="24"/>
          <w:lang w:eastAsia="ar-SA"/>
        </w:rPr>
        <w:t xml:space="preserve"> </w:t>
      </w:r>
      <w:proofErr w:type="spellStart"/>
      <w:r w:rsidRPr="0048264E">
        <w:rPr>
          <w:rFonts w:eastAsia="Times New Roman" w:cs="Times New Roman"/>
          <w:szCs w:val="24"/>
          <w:lang w:eastAsia="ar-SA"/>
        </w:rPr>
        <w:t>Chicarelli</w:t>
      </w:r>
      <w:proofErr w:type="spellEnd"/>
      <w:r w:rsidRPr="0048264E">
        <w:rPr>
          <w:rFonts w:eastAsia="Times New Roman" w:cs="Times New Roman"/>
          <w:szCs w:val="24"/>
          <w:lang w:eastAsia="ar-SA"/>
        </w:rPr>
        <w:t xml:space="preserve"> de França</w:t>
      </w:r>
    </w:p>
    <w:p w14:paraId="028A3335" w14:textId="77777777" w:rsidR="00F649A6" w:rsidRPr="00F649A6" w:rsidRDefault="00F649A6" w:rsidP="00F649A6">
      <w:pPr>
        <w:suppressAutoHyphens/>
        <w:spacing w:after="0" w:line="240" w:lineRule="auto"/>
        <w:ind w:left="2410"/>
        <w:jc w:val="center"/>
        <w:rPr>
          <w:rFonts w:eastAsia="Times New Roman" w:cs="Times New Roman"/>
          <w:szCs w:val="24"/>
          <w:lang w:eastAsia="ar-SA"/>
        </w:rPr>
      </w:pPr>
    </w:p>
    <w:p w14:paraId="0ADB19E6" w14:textId="77777777" w:rsidR="00F649A6" w:rsidRPr="0048264E" w:rsidRDefault="00F649A6" w:rsidP="00F649A6">
      <w:pPr>
        <w:suppressAutoHyphens/>
        <w:spacing w:after="0" w:line="240" w:lineRule="auto"/>
        <w:rPr>
          <w:rFonts w:eastAsia="Times New Roman" w:cs="Times New Roman"/>
          <w:szCs w:val="24"/>
          <w:lang w:eastAsia="ar-SA"/>
        </w:rPr>
      </w:pPr>
      <w:r w:rsidRPr="0048264E">
        <w:rPr>
          <w:rFonts w:eastAsia="Times New Roman" w:cs="Times New Roman"/>
          <w:szCs w:val="24"/>
          <w:lang w:eastAsia="ar-SA"/>
        </w:rPr>
        <w:t>Orientador:</w:t>
      </w:r>
    </w:p>
    <w:p w14:paraId="127D5564" w14:textId="77777777" w:rsidR="00F649A6" w:rsidRPr="0048264E" w:rsidRDefault="00F649A6" w:rsidP="00F649A6">
      <w:pPr>
        <w:suppressAutoHyphens/>
        <w:spacing w:before="120" w:after="0" w:line="240" w:lineRule="auto"/>
        <w:ind w:left="2410"/>
        <w:jc w:val="center"/>
        <w:rPr>
          <w:rFonts w:eastAsia="Times New Roman" w:cs="Times New Roman"/>
          <w:szCs w:val="24"/>
          <w:lang w:eastAsia="ar-SA"/>
        </w:rPr>
      </w:pPr>
      <w:r w:rsidRPr="0048264E">
        <w:rPr>
          <w:rFonts w:eastAsia="Times New Roman" w:cs="Times New Roman"/>
          <w:szCs w:val="24"/>
          <w:lang w:eastAsia="ar-SA"/>
        </w:rPr>
        <w:t>_________________________________________________</w:t>
      </w:r>
    </w:p>
    <w:p w14:paraId="6D4196B6" w14:textId="77777777" w:rsidR="00F649A6" w:rsidRDefault="00F649A6" w:rsidP="00F649A6">
      <w:pPr>
        <w:suppressAutoHyphens/>
        <w:spacing w:after="0" w:line="240" w:lineRule="auto"/>
        <w:ind w:left="2410"/>
        <w:jc w:val="center"/>
        <w:rPr>
          <w:rFonts w:eastAsia="Times New Roman" w:cs="Times New Roman"/>
          <w:szCs w:val="24"/>
          <w:lang w:eastAsia="ar-SA"/>
        </w:rPr>
      </w:pPr>
      <w:r w:rsidRPr="00F649A6">
        <w:rPr>
          <w:rFonts w:eastAsia="Times New Roman" w:cs="Times New Roman"/>
          <w:szCs w:val="24"/>
          <w:lang w:eastAsia="ar-SA"/>
        </w:rPr>
        <w:t xml:space="preserve">Carlos Fernando Teodósio Soares, </w:t>
      </w:r>
      <w:r>
        <w:rPr>
          <w:rFonts w:eastAsia="Times New Roman" w:cs="Times New Roman"/>
          <w:szCs w:val="24"/>
          <w:lang w:eastAsia="ar-SA"/>
        </w:rPr>
        <w:t>D. Sc.</w:t>
      </w:r>
    </w:p>
    <w:p w14:paraId="083FBA52" w14:textId="77777777" w:rsidR="00F649A6" w:rsidRDefault="00F649A6" w:rsidP="00F649A6">
      <w:pPr>
        <w:suppressAutoHyphens/>
        <w:spacing w:after="0" w:line="240" w:lineRule="auto"/>
        <w:ind w:left="2410"/>
        <w:jc w:val="center"/>
        <w:rPr>
          <w:rFonts w:eastAsia="Times New Roman" w:cs="Times New Roman"/>
          <w:szCs w:val="24"/>
          <w:lang w:eastAsia="ar-SA"/>
        </w:rPr>
      </w:pPr>
    </w:p>
    <w:p w14:paraId="0FDB90C4" w14:textId="77777777" w:rsidR="00F649A6" w:rsidRPr="00F649A6" w:rsidRDefault="00F649A6" w:rsidP="00F649A6">
      <w:pPr>
        <w:suppressAutoHyphens/>
        <w:spacing w:after="0" w:line="240" w:lineRule="auto"/>
        <w:rPr>
          <w:rFonts w:eastAsia="Times New Roman" w:cs="Times New Roman"/>
          <w:szCs w:val="24"/>
          <w:lang w:eastAsia="ar-SA"/>
        </w:rPr>
      </w:pPr>
      <w:proofErr w:type="spellStart"/>
      <w:r>
        <w:rPr>
          <w:rFonts w:eastAsia="Times New Roman" w:cs="Times New Roman"/>
          <w:szCs w:val="24"/>
          <w:lang w:eastAsia="ar-SA"/>
        </w:rPr>
        <w:t>Co-</w:t>
      </w:r>
      <w:r w:rsidRPr="00F649A6">
        <w:rPr>
          <w:rFonts w:eastAsia="Times New Roman" w:cs="Times New Roman"/>
          <w:szCs w:val="24"/>
          <w:lang w:eastAsia="ar-SA"/>
        </w:rPr>
        <w:t>Orientador</w:t>
      </w:r>
      <w:proofErr w:type="spellEnd"/>
      <w:r w:rsidRPr="00F649A6">
        <w:rPr>
          <w:rFonts w:eastAsia="Times New Roman" w:cs="Times New Roman"/>
          <w:szCs w:val="24"/>
          <w:lang w:eastAsia="ar-SA"/>
        </w:rPr>
        <w:t>:</w:t>
      </w:r>
    </w:p>
    <w:p w14:paraId="754D72C9" w14:textId="77777777"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37398314" w14:textId="77777777" w:rsidR="00F649A6" w:rsidRPr="00F649A6" w:rsidRDefault="00F649A6" w:rsidP="00F649A6">
      <w:pPr>
        <w:suppressAutoHyphens/>
        <w:spacing w:after="0" w:line="240" w:lineRule="auto"/>
        <w:ind w:left="2410"/>
        <w:jc w:val="center"/>
        <w:rPr>
          <w:rFonts w:eastAsia="Times New Roman" w:cs="Times New Roman"/>
          <w:szCs w:val="24"/>
          <w:lang w:eastAsia="ar-SA"/>
        </w:rPr>
      </w:pPr>
      <w:r>
        <w:rPr>
          <w:rFonts w:eastAsia="Times New Roman" w:cs="Times New Roman"/>
          <w:szCs w:val="24"/>
          <w:lang w:eastAsia="ar-SA"/>
        </w:rPr>
        <w:t>Leonardo Alvim Muricy</w:t>
      </w:r>
      <w:r w:rsidRPr="00F649A6">
        <w:rPr>
          <w:rFonts w:eastAsia="Times New Roman" w:cs="Times New Roman"/>
          <w:szCs w:val="24"/>
          <w:lang w:eastAsia="ar-SA"/>
        </w:rPr>
        <w:t xml:space="preserve">, </w:t>
      </w:r>
      <w:r>
        <w:rPr>
          <w:rFonts w:eastAsia="Times New Roman" w:cs="Times New Roman"/>
          <w:szCs w:val="24"/>
          <w:lang w:eastAsia="ar-SA"/>
        </w:rPr>
        <w:t>B. Eng.</w:t>
      </w:r>
    </w:p>
    <w:p w14:paraId="34666C0F" w14:textId="77777777" w:rsidR="00F649A6" w:rsidRPr="00F649A6" w:rsidRDefault="00F649A6" w:rsidP="00F649A6">
      <w:pPr>
        <w:suppressAutoHyphens/>
        <w:spacing w:after="0" w:line="240" w:lineRule="auto"/>
        <w:rPr>
          <w:rFonts w:eastAsia="Times New Roman" w:cs="Times New Roman"/>
          <w:szCs w:val="24"/>
          <w:lang w:eastAsia="ar-SA"/>
        </w:rPr>
      </w:pPr>
    </w:p>
    <w:p w14:paraId="584C5476" w14:textId="77777777" w:rsidR="00F649A6" w:rsidRPr="00F649A6" w:rsidRDefault="00F649A6" w:rsidP="00F649A6">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14:paraId="03512AFB" w14:textId="77777777"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5BEA992D" w14:textId="77777777" w:rsidR="00F649A6" w:rsidRDefault="00F649A6" w:rsidP="00F649A6">
      <w:pPr>
        <w:suppressAutoHyphens/>
        <w:spacing w:after="0" w:line="240" w:lineRule="auto"/>
        <w:rPr>
          <w:rFonts w:eastAsia="Times New Roman" w:cs="Times New Roman"/>
          <w:szCs w:val="24"/>
          <w:lang w:eastAsia="ar-SA"/>
        </w:rPr>
      </w:pPr>
    </w:p>
    <w:p w14:paraId="520343D1" w14:textId="77777777" w:rsidR="00F649A6" w:rsidRPr="00F649A6" w:rsidRDefault="00F649A6" w:rsidP="00F649A6">
      <w:pPr>
        <w:suppressAutoHyphens/>
        <w:spacing w:after="0" w:line="240" w:lineRule="auto"/>
        <w:rPr>
          <w:rFonts w:eastAsia="Times New Roman" w:cs="Times New Roman"/>
          <w:szCs w:val="24"/>
          <w:lang w:eastAsia="ar-SA"/>
        </w:rPr>
      </w:pPr>
    </w:p>
    <w:p w14:paraId="624D8C0E" w14:textId="77777777" w:rsidR="00F649A6" w:rsidRPr="00F649A6" w:rsidRDefault="00F649A6" w:rsidP="00F649A6">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14:paraId="5402DAD6" w14:textId="77777777"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0C923736" w14:textId="77777777" w:rsidR="00F649A6" w:rsidRDefault="00F649A6" w:rsidP="00F649A6">
      <w:pPr>
        <w:suppressAutoHyphens/>
        <w:spacing w:after="0" w:line="240" w:lineRule="auto"/>
        <w:ind w:left="2410"/>
        <w:rPr>
          <w:rFonts w:eastAsia="Times New Roman" w:cs="Times New Roman"/>
          <w:szCs w:val="24"/>
          <w:lang w:eastAsia="ar-SA"/>
        </w:rPr>
      </w:pPr>
    </w:p>
    <w:p w14:paraId="605CC292" w14:textId="77777777" w:rsidR="00F649A6" w:rsidRPr="00F649A6" w:rsidRDefault="00F649A6" w:rsidP="00F649A6">
      <w:pPr>
        <w:suppressAutoHyphens/>
        <w:spacing w:after="0" w:line="240" w:lineRule="auto"/>
        <w:ind w:left="2410"/>
        <w:rPr>
          <w:rFonts w:eastAsia="Times New Roman" w:cs="Times New Roman"/>
          <w:szCs w:val="24"/>
          <w:lang w:eastAsia="ar-SA"/>
        </w:rPr>
      </w:pPr>
    </w:p>
    <w:p w14:paraId="61A13E78" w14:textId="77777777" w:rsidR="00F649A6" w:rsidRPr="00F649A6" w:rsidRDefault="00F649A6" w:rsidP="00F649A6">
      <w:pPr>
        <w:tabs>
          <w:tab w:val="left" w:pos="5700"/>
        </w:tabs>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b/>
      </w:r>
    </w:p>
    <w:p w14:paraId="01E65CDC" w14:textId="77777777" w:rsidR="00F649A6" w:rsidRPr="00F649A6" w:rsidRDefault="00F649A6" w:rsidP="00F649A6">
      <w:pPr>
        <w:suppressAutoHyphens/>
        <w:spacing w:after="0" w:line="240" w:lineRule="auto"/>
        <w:rPr>
          <w:rFonts w:eastAsia="Times New Roman" w:cs="Times New Roman"/>
          <w:szCs w:val="24"/>
          <w:lang w:eastAsia="ar-SA"/>
        </w:rPr>
      </w:pPr>
    </w:p>
    <w:p w14:paraId="7D852089" w14:textId="77777777" w:rsidR="00F649A6" w:rsidRPr="00F649A6" w:rsidRDefault="00F649A6" w:rsidP="00F649A6">
      <w:pPr>
        <w:suppressAutoHyphens/>
        <w:spacing w:after="0" w:line="240" w:lineRule="auto"/>
        <w:rPr>
          <w:rFonts w:eastAsia="Times New Roman" w:cs="Times New Roman"/>
          <w:szCs w:val="24"/>
          <w:lang w:eastAsia="ar-SA"/>
        </w:rPr>
      </w:pPr>
    </w:p>
    <w:p w14:paraId="773E25F3" w14:textId="77777777" w:rsidR="00F649A6" w:rsidRDefault="00F649A6" w:rsidP="00F649A6">
      <w:pPr>
        <w:suppressAutoHyphens/>
        <w:spacing w:after="0" w:line="240" w:lineRule="auto"/>
        <w:rPr>
          <w:rFonts w:eastAsia="Times New Roman" w:cs="Times New Roman"/>
          <w:szCs w:val="24"/>
          <w:lang w:eastAsia="ar-SA"/>
        </w:rPr>
      </w:pPr>
    </w:p>
    <w:p w14:paraId="2642C7B3" w14:textId="77777777" w:rsidR="00F649A6" w:rsidRPr="00F649A6" w:rsidRDefault="00F649A6" w:rsidP="00F649A6">
      <w:pPr>
        <w:suppressAutoHyphens/>
        <w:spacing w:after="0" w:line="240" w:lineRule="auto"/>
        <w:rPr>
          <w:rFonts w:eastAsia="Times New Roman" w:cs="Times New Roman"/>
          <w:szCs w:val="24"/>
          <w:lang w:eastAsia="ar-SA"/>
        </w:rPr>
      </w:pPr>
    </w:p>
    <w:p w14:paraId="6AF3F192" w14:textId="77777777" w:rsidR="00F649A6" w:rsidRPr="00F649A6" w:rsidRDefault="00F649A6" w:rsidP="00F649A6">
      <w:pPr>
        <w:suppressAutoHyphens/>
        <w:spacing w:after="0" w:line="240" w:lineRule="auto"/>
        <w:jc w:val="center"/>
        <w:rPr>
          <w:rFonts w:eastAsia="Times New Roman" w:cs="Times New Roman"/>
          <w:szCs w:val="24"/>
          <w:lang w:eastAsia="ar-SA"/>
        </w:rPr>
      </w:pPr>
      <w:r w:rsidRPr="00F649A6">
        <w:rPr>
          <w:rFonts w:eastAsia="Times New Roman" w:cs="Times New Roman"/>
          <w:szCs w:val="24"/>
          <w:lang w:eastAsia="ar-SA"/>
        </w:rPr>
        <w:t>Rio de Janeiro – RJ, Brasil</w:t>
      </w:r>
    </w:p>
    <w:p w14:paraId="2B875C2F" w14:textId="77777777" w:rsidR="006262F9" w:rsidRDefault="00F649A6" w:rsidP="006262F9">
      <w:pPr>
        <w:suppressAutoHyphens/>
        <w:spacing w:before="170" w:after="0" w:line="240" w:lineRule="auto"/>
        <w:jc w:val="center"/>
        <w:rPr>
          <w:rFonts w:eastAsia="Times New Roman" w:cs="Times New Roman"/>
          <w:szCs w:val="24"/>
          <w:lang w:eastAsia="ar-SA"/>
        </w:rPr>
      </w:pPr>
      <w:r>
        <w:rPr>
          <w:rFonts w:eastAsia="Times New Roman" w:cs="Times New Roman"/>
          <w:szCs w:val="24"/>
          <w:lang w:eastAsia="ar-SA"/>
        </w:rPr>
        <w:t>Julho</w:t>
      </w:r>
      <w:r w:rsidRPr="00F649A6">
        <w:rPr>
          <w:rFonts w:eastAsia="Times New Roman" w:cs="Times New Roman"/>
          <w:szCs w:val="24"/>
          <w:lang w:eastAsia="ar-SA"/>
        </w:rPr>
        <w:t xml:space="preserve"> de</w:t>
      </w:r>
      <w:r>
        <w:rPr>
          <w:rFonts w:eastAsia="Times New Roman" w:cs="Times New Roman"/>
          <w:szCs w:val="24"/>
          <w:lang w:eastAsia="ar-SA"/>
        </w:rPr>
        <w:t xml:space="preserve"> 2016</w:t>
      </w:r>
    </w:p>
    <w:p w14:paraId="02E85184" w14:textId="77777777" w:rsidR="006262F9" w:rsidRDefault="006262F9" w:rsidP="006262F9">
      <w:pPr>
        <w:rPr>
          <w:lang w:eastAsia="ar-SA"/>
        </w:rPr>
      </w:pPr>
      <w:r>
        <w:rPr>
          <w:lang w:eastAsia="ar-SA"/>
        </w:rPr>
        <w:br w:type="page"/>
      </w:r>
    </w:p>
    <w:p w14:paraId="258BF1A6" w14:textId="77777777"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lastRenderedPageBreak/>
        <w:t>UNIVERSIDADE FEDERAL DO RIO DE JANEIRO</w:t>
      </w:r>
    </w:p>
    <w:p w14:paraId="04C225BB" w14:textId="77777777"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Escola Politécnica – Departamento de Eletrônica e de Computação</w:t>
      </w:r>
    </w:p>
    <w:p w14:paraId="272E38CC" w14:textId="77777777"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Centro de Tecnologia, bloco H, sala H-217, Cidade Universitária</w:t>
      </w:r>
    </w:p>
    <w:p w14:paraId="3345B6FD" w14:textId="77777777"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Rio de Janeiro – RJ      CEP 21949-900</w:t>
      </w:r>
    </w:p>
    <w:p w14:paraId="1489C953" w14:textId="77777777" w:rsidR="006262F9" w:rsidRPr="006262F9" w:rsidRDefault="006262F9" w:rsidP="006262F9">
      <w:pPr>
        <w:suppressAutoHyphens/>
        <w:spacing w:after="0"/>
        <w:ind w:right="-51"/>
        <w:jc w:val="both"/>
        <w:rPr>
          <w:rFonts w:eastAsia="Times New Roman" w:cs="Times New Roman"/>
          <w:szCs w:val="24"/>
          <w:lang w:eastAsia="ar-SA"/>
        </w:rPr>
      </w:pPr>
    </w:p>
    <w:p w14:paraId="04FD3E96" w14:textId="77777777" w:rsidR="006262F9" w:rsidRPr="006262F9" w:rsidRDefault="006262F9" w:rsidP="006262F9">
      <w:pPr>
        <w:suppressAutoHyphens/>
        <w:spacing w:after="0"/>
        <w:ind w:right="-51"/>
        <w:jc w:val="both"/>
        <w:rPr>
          <w:rFonts w:eastAsia="Times New Roman" w:cs="Times New Roman"/>
          <w:szCs w:val="24"/>
          <w:lang w:eastAsia="ar-SA"/>
        </w:rPr>
      </w:pPr>
    </w:p>
    <w:p w14:paraId="0256B446" w14:textId="77777777" w:rsidR="006262F9" w:rsidRPr="006262F9" w:rsidRDefault="006262F9" w:rsidP="006262F9">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Este exemplar é de propriedade da Universidade Federal do Rio de Janeiro, que poderá incluí-lo em base de dados, armazenar em computador, microfilmar ou adotar qualquer forma de arquivamento.</w:t>
      </w:r>
    </w:p>
    <w:p w14:paraId="534E823F" w14:textId="77777777" w:rsidR="006262F9" w:rsidRPr="006262F9" w:rsidRDefault="006262F9" w:rsidP="006262F9">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É permitida a menção, reprodução parcial ou integral e a transmissão entre bibliotecas deste trabalho, sem modificação de seu texto, em qualquer meio que esteja ou venha a ser fixado, para pesquisa acadêmica, comentários e citações, desde que sem finalidade comercial e que seja feita a referência bibliográfica completa.</w:t>
      </w:r>
    </w:p>
    <w:p w14:paraId="05E79A29" w14:textId="77777777" w:rsidR="00090C0A" w:rsidRDefault="006262F9" w:rsidP="0048264E">
      <w:pPr>
        <w:suppressAutoHyphens/>
        <w:spacing w:after="0"/>
        <w:ind w:right="-51" w:firstLine="720"/>
        <w:jc w:val="both"/>
        <w:rPr>
          <w:rFonts w:eastAsia="Times New Roman" w:cs="Times New Roman"/>
          <w:b/>
          <w:szCs w:val="24"/>
          <w:lang w:eastAsia="ar-SA"/>
        </w:rPr>
      </w:pPr>
      <w:r w:rsidRPr="006262F9">
        <w:rPr>
          <w:rFonts w:eastAsia="Times New Roman" w:cs="Times New Roman"/>
          <w:szCs w:val="24"/>
          <w:lang w:eastAsia="ar-SA"/>
        </w:rPr>
        <w:t>Os conceitos expressos neste trabalho são de responsabilidade do(s) autor(es).</w:t>
      </w:r>
      <w:r w:rsidR="00090C0A">
        <w:rPr>
          <w:lang w:eastAsia="ar-SA"/>
        </w:rPr>
        <w:br w:type="page"/>
      </w:r>
      <w:r w:rsidR="00090C0A" w:rsidRPr="00090C0A">
        <w:rPr>
          <w:rFonts w:eastAsia="Times New Roman" w:cs="Times New Roman"/>
          <w:b/>
          <w:szCs w:val="24"/>
          <w:lang w:eastAsia="ar-SA"/>
        </w:rPr>
        <w:lastRenderedPageBreak/>
        <w:t>DEDICATÓRIA</w:t>
      </w:r>
    </w:p>
    <w:p w14:paraId="2111D743" w14:textId="77777777" w:rsidR="0048264E" w:rsidRDefault="0048264E" w:rsidP="0048264E">
      <w:pPr>
        <w:suppressAutoHyphens/>
        <w:spacing w:after="0"/>
        <w:ind w:right="-51" w:firstLine="720"/>
        <w:jc w:val="both"/>
        <w:rPr>
          <w:rFonts w:eastAsia="Times New Roman" w:cs="Times New Roman"/>
          <w:b/>
          <w:szCs w:val="24"/>
          <w:lang w:eastAsia="ar-SA"/>
        </w:rPr>
      </w:pPr>
    </w:p>
    <w:p w14:paraId="447BD9F1" w14:textId="77777777" w:rsidR="003059DB" w:rsidRDefault="003614DA" w:rsidP="003614DA">
      <w:pPr>
        <w:jc w:val="both"/>
        <w:rPr>
          <w:lang w:eastAsia="ar-SA"/>
        </w:rPr>
      </w:pPr>
      <w:r>
        <w:rPr>
          <w:lang w:eastAsia="ar-SA"/>
        </w:rPr>
        <w:tab/>
        <w:t xml:space="preserve">Dedico esse projeto aos meus pais João Batista de França </w:t>
      </w:r>
      <w:r w:rsidR="00A7705D">
        <w:rPr>
          <w:lang w:eastAsia="ar-SA"/>
        </w:rPr>
        <w:t xml:space="preserve">e Cleuza de Fátima </w:t>
      </w:r>
      <w:proofErr w:type="spellStart"/>
      <w:r w:rsidR="00A7705D">
        <w:rPr>
          <w:lang w:eastAsia="ar-SA"/>
        </w:rPr>
        <w:t>Chicarelli</w:t>
      </w:r>
      <w:proofErr w:type="spellEnd"/>
      <w:r>
        <w:rPr>
          <w:lang w:eastAsia="ar-SA"/>
        </w:rPr>
        <w:t xml:space="preserve"> França por sempre me </w:t>
      </w:r>
      <w:proofErr w:type="spellStart"/>
      <w:r>
        <w:rPr>
          <w:lang w:eastAsia="ar-SA"/>
        </w:rPr>
        <w:t>incetivarem</w:t>
      </w:r>
      <w:proofErr w:type="spellEnd"/>
      <w:r>
        <w:rPr>
          <w:lang w:eastAsia="ar-SA"/>
        </w:rPr>
        <w:t xml:space="preserve"> nos estudos e sempre me </w:t>
      </w:r>
      <w:r w:rsidR="003059DB">
        <w:rPr>
          <w:lang w:eastAsia="ar-SA"/>
        </w:rPr>
        <w:t>oferecendo amor,</w:t>
      </w:r>
      <w:r>
        <w:rPr>
          <w:lang w:eastAsia="ar-SA"/>
        </w:rPr>
        <w:t xml:space="preserve"> apoio moral</w:t>
      </w:r>
      <w:r w:rsidR="003059DB">
        <w:rPr>
          <w:lang w:eastAsia="ar-SA"/>
        </w:rPr>
        <w:t xml:space="preserve"> e o necessário para me dedicar à minha formação acadêmica</w:t>
      </w:r>
      <w:r>
        <w:rPr>
          <w:lang w:eastAsia="ar-SA"/>
        </w:rPr>
        <w:t xml:space="preserve">. </w:t>
      </w:r>
      <w:r w:rsidR="003059DB">
        <w:rPr>
          <w:lang w:eastAsia="ar-SA"/>
        </w:rPr>
        <w:t>Me</w:t>
      </w:r>
      <w:r>
        <w:rPr>
          <w:lang w:eastAsia="ar-SA"/>
        </w:rPr>
        <w:t xml:space="preserve"> educaram para eu me tornar um adulto honesto e de bom car</w:t>
      </w:r>
      <w:r w:rsidR="003059DB">
        <w:rPr>
          <w:lang w:eastAsia="ar-SA"/>
        </w:rPr>
        <w:t>áter e sempre me apoiaram a buscar meus sonhos.</w:t>
      </w:r>
    </w:p>
    <w:p w14:paraId="5E64B9A8" w14:textId="77777777" w:rsidR="0003002B" w:rsidRDefault="003059DB" w:rsidP="003614DA">
      <w:pPr>
        <w:jc w:val="both"/>
        <w:rPr>
          <w:lang w:eastAsia="ar-SA"/>
        </w:rPr>
      </w:pPr>
      <w:r>
        <w:rPr>
          <w:lang w:eastAsia="ar-SA"/>
        </w:rPr>
        <w:tab/>
        <w:t xml:space="preserve">Minha mãe está sempre ao meu lado me incentivando e eu a admiro muito, e meu pai, por mais que tenha falecido quando eu tinha 12 anos de idade, sempre foi pra mim um modelo de homem a ser seguido.  </w:t>
      </w:r>
    </w:p>
    <w:p w14:paraId="59334A55" w14:textId="77777777" w:rsidR="00090C0A" w:rsidRDefault="00090C0A" w:rsidP="00090C0A">
      <w:pPr>
        <w:rPr>
          <w:lang w:eastAsia="ar-SA"/>
        </w:rPr>
      </w:pPr>
    </w:p>
    <w:p w14:paraId="1FB772BA" w14:textId="77777777" w:rsidR="0003002B" w:rsidRDefault="0003002B">
      <w:pPr>
        <w:spacing w:line="259" w:lineRule="auto"/>
        <w:rPr>
          <w:b/>
        </w:rPr>
      </w:pPr>
      <w:r>
        <w:rPr>
          <w:b/>
        </w:rPr>
        <w:br w:type="page"/>
      </w:r>
    </w:p>
    <w:p w14:paraId="5BB906DC" w14:textId="77777777" w:rsidR="00090C0A" w:rsidRDefault="00090C0A" w:rsidP="00090C0A">
      <w:pPr>
        <w:ind w:right="-51"/>
        <w:jc w:val="center"/>
        <w:rPr>
          <w:b/>
        </w:rPr>
      </w:pPr>
      <w:r>
        <w:rPr>
          <w:b/>
        </w:rPr>
        <w:lastRenderedPageBreak/>
        <w:t>AGRADECIMENTO</w:t>
      </w:r>
    </w:p>
    <w:p w14:paraId="64491616" w14:textId="77777777" w:rsidR="009E1963" w:rsidRDefault="009E1963" w:rsidP="009E1963">
      <w:pPr>
        <w:ind w:right="-51"/>
        <w:jc w:val="both"/>
        <w:rPr>
          <w:b/>
        </w:rPr>
      </w:pPr>
    </w:p>
    <w:p w14:paraId="62E146F9" w14:textId="77777777" w:rsidR="009E1963" w:rsidRDefault="009E1963" w:rsidP="009E1963">
      <w:pPr>
        <w:ind w:right="-51"/>
        <w:jc w:val="both"/>
      </w:pPr>
      <w:r>
        <w:rPr>
          <w:b/>
        </w:rPr>
        <w:tab/>
      </w:r>
      <w:r w:rsidR="00BC5283">
        <w:t>Primeiramente a</w:t>
      </w:r>
      <w:r>
        <w:t xml:space="preserve">gradeço aos meus pais João Batista de França e Cleuza de Fátima </w:t>
      </w:r>
      <w:proofErr w:type="spellStart"/>
      <w:r>
        <w:t>Chicarelli</w:t>
      </w:r>
      <w:proofErr w:type="spellEnd"/>
      <w:r>
        <w:t xml:space="preserve"> França por sempre me apoiar e incentivar. Agradeço a minha família por estar sempre próxima a mim, festejando nos momentos bons e me consolando nos momentos ruins. E agradeço a minha namorada Luana Queiroz por sempre estar do meu lado e me </w:t>
      </w:r>
      <w:r w:rsidR="00BC5283">
        <w:t>apoiando nessa reta final de curso de graduação.</w:t>
      </w:r>
    </w:p>
    <w:p w14:paraId="776C9765" w14:textId="77777777" w:rsidR="00BC5283" w:rsidRDefault="00BC5283" w:rsidP="009E1963">
      <w:pPr>
        <w:ind w:right="-51"/>
        <w:jc w:val="both"/>
      </w:pPr>
      <w:r>
        <w:tab/>
        <w:t xml:space="preserve">Agradeço a </w:t>
      </w:r>
      <w:proofErr w:type="spellStart"/>
      <w:r>
        <w:t>Inovax</w:t>
      </w:r>
      <w:proofErr w:type="spellEnd"/>
      <w:r>
        <w:t xml:space="preserve"> Engenharia de Sistemas por ter me dado a oportunidade de estagiar lá durante a minha graduação e por toda a </w:t>
      </w:r>
      <w:proofErr w:type="spellStart"/>
      <w:r>
        <w:t>experiencia</w:t>
      </w:r>
      <w:proofErr w:type="spellEnd"/>
      <w:r>
        <w:t xml:space="preserve"> e aprendizado obtidos durante esse período.</w:t>
      </w:r>
    </w:p>
    <w:p w14:paraId="1BF8EED6" w14:textId="77777777" w:rsidR="00BC5283" w:rsidRDefault="00BC5283" w:rsidP="009E1963">
      <w:pPr>
        <w:ind w:right="-51"/>
        <w:jc w:val="both"/>
      </w:pPr>
      <w:r>
        <w:tab/>
        <w:t>Agradeço ao</w:t>
      </w:r>
      <w:r w:rsidR="00510C05">
        <w:t xml:space="preserve"> meu</w:t>
      </w:r>
      <w:r>
        <w:t xml:space="preserve"> orientador Leonardo Alvim Muricy, tanto pela sua orientação durante o meu estágio na </w:t>
      </w:r>
      <w:proofErr w:type="spellStart"/>
      <w:r>
        <w:t>Inovax</w:t>
      </w:r>
      <w:proofErr w:type="spellEnd"/>
      <w:r>
        <w:t>, quanto o seu suporte para a produção desse trabalho, por sempre estar disponível para me ajudar na resolução de problemas e buscando novas ideias.</w:t>
      </w:r>
      <w:r>
        <w:tab/>
        <w:t>Agradeço também ao meu outro orientador</w:t>
      </w:r>
      <w:r w:rsidR="00510C05">
        <w:t>, o professor</w:t>
      </w:r>
      <w:r>
        <w:t xml:space="preserve"> Carlos Fernando </w:t>
      </w:r>
      <w:proofErr w:type="spellStart"/>
      <w:r>
        <w:t>Teodosio</w:t>
      </w:r>
      <w:proofErr w:type="spellEnd"/>
      <w:r>
        <w:t xml:space="preserve"> Soares, por aceitar me orientar nesse projeto e me ajudar sempre dando novas sugestões de forma a aumentar a qualidade desse projeto.</w:t>
      </w:r>
    </w:p>
    <w:p w14:paraId="37EF4602" w14:textId="77777777" w:rsidR="00510C05" w:rsidRDefault="00510C05" w:rsidP="009E1963">
      <w:pPr>
        <w:ind w:right="-51"/>
        <w:jc w:val="both"/>
      </w:pPr>
      <w:r>
        <w:tab/>
        <w:t>Sou grato também a todos os professores do Departamento de Engenharia Eletrônica e de Computação da Universidade Federal do Rio de Janeiro que eu tive o privilégio de ter aula, pois me proporcionarem o conhecimento que tenho hoje. Não posso esquecer de agradecer aos meus professores do ensino médio e curso técnico na Escola Técnica Estadual</w:t>
      </w:r>
      <w:r w:rsidR="0011069F">
        <w:t xml:space="preserve"> Ferreira Viana</w:t>
      </w:r>
      <w:r>
        <w:t xml:space="preserve">, pois foi lá que despertei o interesse para a eletrônica, e aos meus professores do ensino fundamental na Escola Municipal Brigadeiro Eduardo Gomes, por sempre </w:t>
      </w:r>
      <w:proofErr w:type="spellStart"/>
      <w:r>
        <w:t>enxegarem</w:t>
      </w:r>
      <w:proofErr w:type="spellEnd"/>
      <w:r>
        <w:t xml:space="preserve"> um grande potencial em mim.</w:t>
      </w:r>
    </w:p>
    <w:p w14:paraId="715D9264" w14:textId="77777777" w:rsidR="00510C05" w:rsidRDefault="00510C05" w:rsidP="009E1963">
      <w:pPr>
        <w:ind w:right="-51"/>
        <w:jc w:val="both"/>
      </w:pPr>
      <w:r>
        <w:tab/>
        <w:t xml:space="preserve">Por fim, agradeço ao povo brasileiro, por ter financiado com seus impostos todos os meus estudos, desde o ensino </w:t>
      </w:r>
      <w:proofErr w:type="spellStart"/>
      <w:r>
        <w:t>fudamental</w:t>
      </w:r>
      <w:proofErr w:type="spellEnd"/>
      <w:r>
        <w:t xml:space="preserve"> até o ensino superior. Espero estar retribuindo o investimento feito em mim e em minha formação acadêmica.</w:t>
      </w:r>
    </w:p>
    <w:p w14:paraId="2DC5F419" w14:textId="77777777" w:rsidR="00BC5283" w:rsidRPr="009E1963" w:rsidRDefault="00BC5283" w:rsidP="009E1963">
      <w:pPr>
        <w:ind w:right="-51"/>
        <w:jc w:val="both"/>
      </w:pPr>
      <w:r>
        <w:tab/>
      </w:r>
    </w:p>
    <w:p w14:paraId="1E3240F8" w14:textId="77777777" w:rsidR="0015152B" w:rsidRDefault="00090C0A" w:rsidP="0015152B">
      <w:pPr>
        <w:ind w:right="-51"/>
        <w:jc w:val="center"/>
        <w:rPr>
          <w:b/>
        </w:rPr>
      </w:pPr>
      <w:r>
        <w:br w:type="page"/>
      </w:r>
      <w:r>
        <w:rPr>
          <w:b/>
        </w:rPr>
        <w:lastRenderedPageBreak/>
        <w:t>RESUMO</w:t>
      </w:r>
    </w:p>
    <w:p w14:paraId="08F3346D" w14:textId="77777777" w:rsidR="0015152B" w:rsidRDefault="0015152B" w:rsidP="0015152B">
      <w:pPr>
        <w:ind w:right="-51"/>
        <w:jc w:val="both"/>
      </w:pPr>
      <w:r>
        <w:tab/>
        <w:t>Este trabalho tem como objetivo apresentar o circuito de um conversor DC/DC de alta eficiência. São abor</w:t>
      </w:r>
      <w:r w:rsidR="006B28CE">
        <w:t>d</w:t>
      </w:r>
      <w:r>
        <w:t xml:space="preserve">ados todas as </w:t>
      </w:r>
      <w:proofErr w:type="spellStart"/>
      <w:r>
        <w:t>caracterísicas</w:t>
      </w:r>
      <w:proofErr w:type="spellEnd"/>
      <w:r>
        <w:t xml:space="preserve"> técnicas</w:t>
      </w:r>
      <w:r w:rsidR="006B28CE">
        <w:t xml:space="preserve"> e teóricas</w:t>
      </w:r>
      <w:r>
        <w:t>, proj</w:t>
      </w:r>
      <w:r w:rsidR="009F223C">
        <w:t>eto e controle de um conversor CC/C</w:t>
      </w:r>
      <w:r>
        <w:t>C em ponte completa com zero-</w:t>
      </w:r>
      <w:proofErr w:type="spellStart"/>
      <w:r>
        <w:t>voltage</w:t>
      </w:r>
      <w:proofErr w:type="spellEnd"/>
      <w:r>
        <w:t>-</w:t>
      </w:r>
      <w:proofErr w:type="spellStart"/>
      <w:r>
        <w:t>switching</w:t>
      </w:r>
      <w:proofErr w:type="spellEnd"/>
      <w:r>
        <w:t xml:space="preserve"> e controle </w:t>
      </w:r>
      <w:r w:rsidR="006B28CE">
        <w:t xml:space="preserve">digital </w:t>
      </w:r>
      <w:r>
        <w:t>por desvio de fase</w:t>
      </w:r>
      <w:r w:rsidR="006B28CE">
        <w:t>.</w:t>
      </w:r>
    </w:p>
    <w:p w14:paraId="752EF443" w14:textId="77777777" w:rsidR="006B28CE" w:rsidRDefault="006B28CE" w:rsidP="0015152B">
      <w:pPr>
        <w:ind w:right="-51"/>
        <w:jc w:val="both"/>
      </w:pPr>
      <w:r>
        <w:tab/>
        <w:t xml:space="preserve">Realizado em parceria com </w:t>
      </w:r>
      <w:proofErr w:type="spellStart"/>
      <w:r>
        <w:t>Inovax</w:t>
      </w:r>
      <w:proofErr w:type="spellEnd"/>
      <w:r>
        <w:t xml:space="preserve"> Engenharia de Sistemas, esse conversor é um dos candidatos a estágio de</w:t>
      </w:r>
      <w:r w:rsidR="00A7705D">
        <w:t xml:space="preserve"> potência</w:t>
      </w:r>
      <w:r>
        <w:t xml:space="preserve"> no projeto de uma unidade retificadora, com diversas aplicações na área de telecomunicações. Assim, suas especificações devem seguir às necessidades do mercado desse tipo de produto, e, como temos um agência regulamentadora para essa área no Brasil, às normas da Agência Nacional de Telecomunicações;</w:t>
      </w:r>
    </w:p>
    <w:p w14:paraId="255DB729" w14:textId="77777777" w:rsidR="006B28CE" w:rsidRPr="0015152B" w:rsidRDefault="006B28CE" w:rsidP="0015152B">
      <w:pPr>
        <w:ind w:right="-51"/>
        <w:jc w:val="both"/>
      </w:pPr>
      <w:r>
        <w:t>Palavras-chave: Conversor</w:t>
      </w:r>
      <w:r w:rsidR="009F223C">
        <w:t xml:space="preserve"> CC/C</w:t>
      </w:r>
      <w:r>
        <w:t>C, zero-</w:t>
      </w:r>
      <w:proofErr w:type="spellStart"/>
      <w:r>
        <w:t>voltage</w:t>
      </w:r>
      <w:proofErr w:type="spellEnd"/>
      <w:r>
        <w:t>-</w:t>
      </w:r>
      <w:proofErr w:type="spellStart"/>
      <w:r>
        <w:t>switching</w:t>
      </w:r>
      <w:proofErr w:type="spellEnd"/>
      <w:r>
        <w:t>, controle digital, Unidade retificadora.</w:t>
      </w:r>
    </w:p>
    <w:p w14:paraId="17486D73" w14:textId="77777777" w:rsidR="00090C0A" w:rsidRDefault="00090C0A" w:rsidP="00090C0A">
      <w:r>
        <w:br w:type="page"/>
      </w:r>
    </w:p>
    <w:p w14:paraId="509B882D" w14:textId="77777777" w:rsidR="00090C0A" w:rsidRPr="009829FA" w:rsidRDefault="00090C0A" w:rsidP="00090C0A">
      <w:pPr>
        <w:ind w:right="-51"/>
        <w:jc w:val="center"/>
        <w:rPr>
          <w:b/>
        </w:rPr>
      </w:pPr>
      <w:r w:rsidRPr="009829FA">
        <w:rPr>
          <w:b/>
        </w:rPr>
        <w:lastRenderedPageBreak/>
        <w:t>ABSTRACT</w:t>
      </w:r>
    </w:p>
    <w:p w14:paraId="79C41769" w14:textId="77777777" w:rsidR="00090C0A" w:rsidRDefault="00090C0A">
      <w:pPr>
        <w:spacing w:line="259" w:lineRule="auto"/>
        <w:rPr>
          <w:b/>
        </w:rPr>
      </w:pPr>
      <w:r>
        <w:rPr>
          <w:b/>
        </w:rPr>
        <w:br w:type="page"/>
      </w:r>
    </w:p>
    <w:p w14:paraId="72C31B04" w14:textId="77777777" w:rsidR="00090C0A" w:rsidRDefault="00090C0A" w:rsidP="00090C0A">
      <w:pPr>
        <w:jc w:val="center"/>
        <w:rPr>
          <w:b/>
        </w:rPr>
      </w:pPr>
      <w:r>
        <w:rPr>
          <w:b/>
        </w:rPr>
        <w:lastRenderedPageBreak/>
        <w:t>SIGLAS</w:t>
      </w:r>
    </w:p>
    <w:p w14:paraId="41F05CAB" w14:textId="77777777" w:rsidR="009F223C" w:rsidRDefault="009F223C" w:rsidP="00090C0A">
      <w:r>
        <w:t>ZVS – Zero-</w:t>
      </w:r>
      <w:proofErr w:type="spellStart"/>
      <w:r>
        <w:t>Voltage</w:t>
      </w:r>
      <w:proofErr w:type="spellEnd"/>
      <w:r>
        <w:t>-</w:t>
      </w:r>
      <w:proofErr w:type="spellStart"/>
      <w:r>
        <w:t>Switching</w:t>
      </w:r>
      <w:proofErr w:type="spellEnd"/>
    </w:p>
    <w:p w14:paraId="3D1FDB78" w14:textId="77777777" w:rsidR="009F223C" w:rsidRDefault="009F223C" w:rsidP="00090C0A">
      <w:r>
        <w:t>ANATEL – Agência Nacional de Telecomunicações</w:t>
      </w:r>
    </w:p>
    <w:p w14:paraId="0A337226" w14:textId="77777777" w:rsidR="005B5964" w:rsidRDefault="009F223C" w:rsidP="00090C0A">
      <w:r>
        <w:t>CC – Corrente Contínua</w:t>
      </w:r>
    </w:p>
    <w:p w14:paraId="72AED054" w14:textId="77777777" w:rsidR="009F223C" w:rsidRPr="0048264E" w:rsidRDefault="009F223C" w:rsidP="00090C0A">
      <w:r w:rsidRPr="0048264E">
        <w:t>PI –Proporcional-Integral</w:t>
      </w:r>
    </w:p>
    <w:p w14:paraId="377B0D05" w14:textId="77777777" w:rsidR="005B5964" w:rsidRPr="005B5964" w:rsidRDefault="005B5964" w:rsidP="00090C0A">
      <w:pPr>
        <w:rPr>
          <w:lang w:val="en-US"/>
        </w:rPr>
      </w:pPr>
      <w:r>
        <w:rPr>
          <w:lang w:val="en-US"/>
        </w:rPr>
        <w:t>PID –</w:t>
      </w:r>
      <w:proofErr w:type="spellStart"/>
      <w:r>
        <w:rPr>
          <w:lang w:val="en-US"/>
        </w:rPr>
        <w:t>Proporcional</w:t>
      </w:r>
      <w:proofErr w:type="spellEnd"/>
      <w:r>
        <w:rPr>
          <w:lang w:val="en-US"/>
        </w:rPr>
        <w:t>-Integral-</w:t>
      </w:r>
      <w:proofErr w:type="spellStart"/>
      <w:r>
        <w:rPr>
          <w:lang w:val="en-US"/>
        </w:rPr>
        <w:t>Derivativo</w:t>
      </w:r>
      <w:proofErr w:type="spellEnd"/>
    </w:p>
    <w:p w14:paraId="06AF3EE1" w14:textId="77777777" w:rsidR="009F223C" w:rsidRPr="005B5964" w:rsidRDefault="009F223C" w:rsidP="00090C0A">
      <w:pPr>
        <w:rPr>
          <w:lang w:val="en-US"/>
        </w:rPr>
      </w:pPr>
      <w:proofErr w:type="spellStart"/>
      <w:r w:rsidRPr="005B5964">
        <w:rPr>
          <w:lang w:val="en-US"/>
        </w:rPr>
        <w:t>PSCad</w:t>
      </w:r>
      <w:proofErr w:type="spellEnd"/>
      <w:r w:rsidRPr="005B5964">
        <w:rPr>
          <w:lang w:val="en-US"/>
        </w:rPr>
        <w:t xml:space="preserve"> </w:t>
      </w:r>
      <w:r w:rsidR="005B5964" w:rsidRPr="005B5964">
        <w:rPr>
          <w:lang w:val="en-US"/>
        </w:rPr>
        <w:t>–</w:t>
      </w:r>
      <w:r w:rsidRPr="005B5964">
        <w:rPr>
          <w:lang w:val="en-US"/>
        </w:rPr>
        <w:t xml:space="preserve"> </w:t>
      </w:r>
      <w:r w:rsidR="005B5964" w:rsidRPr="005B5964">
        <w:rPr>
          <w:lang w:val="en-US"/>
        </w:rPr>
        <w:t>Power System Computer Aided Design</w:t>
      </w:r>
    </w:p>
    <w:p w14:paraId="0C0BEAD9" w14:textId="77777777" w:rsidR="005B5964" w:rsidRDefault="005B5964" w:rsidP="00090C0A">
      <w:pPr>
        <w:rPr>
          <w:lang w:val="en-US"/>
        </w:rPr>
      </w:pPr>
      <w:proofErr w:type="spellStart"/>
      <w:r>
        <w:rPr>
          <w:lang w:val="en-US"/>
        </w:rPr>
        <w:t>OrCad</w:t>
      </w:r>
      <w:proofErr w:type="spellEnd"/>
      <w:r>
        <w:rPr>
          <w:lang w:val="en-US"/>
        </w:rPr>
        <w:t xml:space="preserve"> – Oregon Computer Aided Design</w:t>
      </w:r>
    </w:p>
    <w:p w14:paraId="403D47A5" w14:textId="77777777" w:rsidR="005B5964" w:rsidRDefault="005B5964" w:rsidP="00090C0A">
      <w:r w:rsidRPr="005B5964">
        <w:t xml:space="preserve">PCI – </w:t>
      </w:r>
      <w:r>
        <w:t>Placa de Circuito Impresso</w:t>
      </w:r>
    </w:p>
    <w:p w14:paraId="09F2635B" w14:textId="77777777" w:rsidR="005B5964" w:rsidRPr="005B5964" w:rsidRDefault="005B5964" w:rsidP="00090C0A">
      <w:r>
        <w:t>UFRJ – Universidade Federal do Rio de Janeiro</w:t>
      </w:r>
    </w:p>
    <w:p w14:paraId="32DA4871" w14:textId="77777777" w:rsidR="009F223C" w:rsidRPr="005B5964" w:rsidRDefault="009F223C" w:rsidP="00090C0A"/>
    <w:p w14:paraId="7B19DB3B" w14:textId="77777777" w:rsidR="009F223C" w:rsidRPr="005B5964" w:rsidRDefault="009F223C" w:rsidP="00090C0A"/>
    <w:p w14:paraId="29FC71E0" w14:textId="77777777" w:rsidR="009F223C" w:rsidRPr="005B5964" w:rsidRDefault="009F223C">
      <w:pPr>
        <w:spacing w:line="259" w:lineRule="auto"/>
      </w:pPr>
      <w:r w:rsidRPr="005B5964">
        <w:br w:type="page"/>
      </w:r>
    </w:p>
    <w:p w14:paraId="54A97990" w14:textId="77777777" w:rsidR="00090C0A" w:rsidRDefault="00090C0A" w:rsidP="00090C0A">
      <w:pPr>
        <w:pStyle w:val="Ttulo1"/>
        <w:numPr>
          <w:ilvl w:val="0"/>
          <w:numId w:val="0"/>
        </w:numPr>
      </w:pPr>
      <w:r>
        <w:lastRenderedPageBreak/>
        <w:t>Sumário</w:t>
      </w:r>
    </w:p>
    <w:tbl>
      <w:tblPr>
        <w:tblW w:w="5000" w:type="pct"/>
        <w:tblLook w:val="0000" w:firstRow="0" w:lastRow="0" w:firstColumn="0" w:lastColumn="0" w:noHBand="0" w:noVBand="0"/>
      </w:tblPr>
      <w:tblGrid>
        <w:gridCol w:w="7803"/>
        <w:gridCol w:w="701"/>
      </w:tblGrid>
      <w:tr w:rsidR="008877E2" w:rsidRPr="00E42F08" w14:paraId="481A3053" w14:textId="77777777" w:rsidTr="00012CF9">
        <w:tc>
          <w:tcPr>
            <w:tcW w:w="4588" w:type="pct"/>
          </w:tcPr>
          <w:p w14:paraId="04A96554" w14:textId="77777777" w:rsidR="008877E2" w:rsidRPr="00E42F08" w:rsidRDefault="008877E2" w:rsidP="00012CF9">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Figuras</w:t>
            </w:r>
            <w:r w:rsidR="00012CF9">
              <w:rPr>
                <w:rFonts w:eastAsia="Times New Roman" w:cs="Times New Roman"/>
                <w:b/>
                <w:szCs w:val="24"/>
                <w:lang w:eastAsia="ar-SA"/>
              </w:rPr>
              <w:t xml:space="preserve">  . . . . . . . . . . . . . . . . . . . . . . . . . . . . . . . . . . . . . . . . . . . . . . . .</w:t>
            </w:r>
          </w:p>
        </w:tc>
        <w:tc>
          <w:tcPr>
            <w:tcW w:w="412" w:type="pct"/>
          </w:tcPr>
          <w:p w14:paraId="71A0FD16" w14:textId="77777777" w:rsidR="008877E2" w:rsidRPr="00E42F08" w:rsidRDefault="00EC4D08" w:rsidP="00E42F08">
            <w:pPr>
              <w:suppressAutoHyphens/>
              <w:snapToGrid w:val="0"/>
              <w:spacing w:before="120" w:after="120" w:line="240" w:lineRule="auto"/>
              <w:jc w:val="right"/>
              <w:rPr>
                <w:rFonts w:eastAsia="Times New Roman" w:cs="Times New Roman"/>
                <w:b/>
                <w:szCs w:val="24"/>
                <w:lang w:eastAsia="ar-SA"/>
              </w:rPr>
            </w:pPr>
            <w:proofErr w:type="spellStart"/>
            <w:r>
              <w:rPr>
                <w:rFonts w:eastAsia="Times New Roman" w:cs="Times New Roman"/>
                <w:b/>
                <w:szCs w:val="24"/>
                <w:lang w:eastAsia="ar-SA"/>
              </w:rPr>
              <w:t>xiii</w:t>
            </w:r>
            <w:proofErr w:type="spellEnd"/>
          </w:p>
        </w:tc>
      </w:tr>
      <w:tr w:rsidR="008877E2" w:rsidRPr="00E42F08" w14:paraId="6EA1CC2D" w14:textId="77777777" w:rsidTr="00012CF9">
        <w:tc>
          <w:tcPr>
            <w:tcW w:w="4588" w:type="pct"/>
          </w:tcPr>
          <w:p w14:paraId="2FBCB965" w14:textId="77777777" w:rsidR="008877E2" w:rsidRPr="00E42F08" w:rsidRDefault="008877E2" w:rsidP="00E42F08">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Tabelas</w:t>
            </w:r>
            <w:r w:rsidR="00012CF9">
              <w:rPr>
                <w:rFonts w:eastAsia="Times New Roman" w:cs="Times New Roman"/>
                <w:b/>
                <w:szCs w:val="24"/>
                <w:lang w:eastAsia="ar-SA"/>
              </w:rPr>
              <w:t xml:space="preserve">  . . . . . . . . . . . . . . . . . . . . . . . . . . . . . . . . . . . . . . . . . . . . . . . . </w:t>
            </w:r>
          </w:p>
        </w:tc>
        <w:tc>
          <w:tcPr>
            <w:tcW w:w="412" w:type="pct"/>
          </w:tcPr>
          <w:p w14:paraId="762117FA" w14:textId="77777777" w:rsidR="008877E2" w:rsidRPr="00E42F08" w:rsidRDefault="00EC4D08" w:rsidP="00E42F08">
            <w:pPr>
              <w:suppressAutoHyphens/>
              <w:snapToGrid w:val="0"/>
              <w:spacing w:before="120" w:after="120" w:line="240" w:lineRule="auto"/>
              <w:jc w:val="right"/>
              <w:rPr>
                <w:rFonts w:eastAsia="Times New Roman" w:cs="Times New Roman"/>
                <w:b/>
                <w:szCs w:val="24"/>
                <w:lang w:eastAsia="ar-SA"/>
              </w:rPr>
            </w:pPr>
            <w:proofErr w:type="spellStart"/>
            <w:r>
              <w:rPr>
                <w:rFonts w:eastAsia="Times New Roman" w:cs="Times New Roman"/>
                <w:b/>
                <w:szCs w:val="24"/>
                <w:lang w:eastAsia="ar-SA"/>
              </w:rPr>
              <w:t>xviii</w:t>
            </w:r>
            <w:proofErr w:type="spellEnd"/>
          </w:p>
        </w:tc>
      </w:tr>
      <w:tr w:rsidR="00AA6262" w:rsidRPr="00E42F08" w14:paraId="3B65DFAA" w14:textId="77777777" w:rsidTr="00012CF9">
        <w:tc>
          <w:tcPr>
            <w:tcW w:w="4588" w:type="pct"/>
          </w:tcPr>
          <w:p w14:paraId="5022CC03" w14:textId="77777777" w:rsidR="00AA6262" w:rsidRPr="00E42F08" w:rsidRDefault="00AA6262" w:rsidP="00AA6262">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p>
        </w:tc>
        <w:tc>
          <w:tcPr>
            <w:tcW w:w="412" w:type="pct"/>
          </w:tcPr>
          <w:p w14:paraId="61F97E0F" w14:textId="77777777" w:rsidR="00AA6262" w:rsidRPr="00E42F08" w:rsidRDefault="00AA6262" w:rsidP="00E42F08">
            <w:pPr>
              <w:suppressAutoHyphens/>
              <w:snapToGrid w:val="0"/>
              <w:spacing w:before="120" w:after="120" w:line="240" w:lineRule="auto"/>
              <w:jc w:val="right"/>
              <w:rPr>
                <w:rFonts w:eastAsia="Times New Roman" w:cs="Times New Roman"/>
                <w:b/>
                <w:szCs w:val="24"/>
                <w:lang w:eastAsia="ar-SA"/>
              </w:rPr>
            </w:pPr>
          </w:p>
        </w:tc>
      </w:tr>
      <w:tr w:rsidR="00E42F08" w:rsidRPr="00E42F08" w14:paraId="2817F910" w14:textId="77777777" w:rsidTr="00012CF9">
        <w:tc>
          <w:tcPr>
            <w:tcW w:w="4588" w:type="pct"/>
          </w:tcPr>
          <w:p w14:paraId="4E424AE8" w14:textId="77777777" w:rsidR="00E42F08" w:rsidRPr="00E42F08" w:rsidRDefault="00E42F08" w:rsidP="00012CF9">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r w:rsidRPr="00E42F08">
              <w:rPr>
                <w:rFonts w:eastAsia="Times New Roman" w:cs="Times New Roman"/>
                <w:b/>
                <w:szCs w:val="24"/>
                <w:lang w:eastAsia="ar-SA"/>
              </w:rPr>
              <w:t>1</w:t>
            </w:r>
            <w:r w:rsidRPr="00E42F08">
              <w:rPr>
                <w:rFonts w:eastAsia="Times New Roman" w:cs="Times New Roman"/>
                <w:b/>
                <w:szCs w:val="24"/>
                <w:lang w:eastAsia="ar-SA"/>
              </w:rPr>
              <w:tab/>
              <w:t>Introdução</w:t>
            </w:r>
            <w:r w:rsidR="00012CF9">
              <w:rPr>
                <w:rFonts w:eastAsia="Times New Roman" w:cs="Times New Roman"/>
                <w:b/>
                <w:szCs w:val="24"/>
                <w:lang w:eastAsia="ar-SA"/>
              </w:rPr>
              <w:t xml:space="preserve">  . . . . . . . . . . . . . . . . . . . . . . . . . . . . . . . . . . . . . . . . . . . . . . .</w:t>
            </w:r>
          </w:p>
        </w:tc>
        <w:tc>
          <w:tcPr>
            <w:tcW w:w="412" w:type="pct"/>
          </w:tcPr>
          <w:p w14:paraId="6040916D" w14:textId="77777777" w:rsidR="00E42F08" w:rsidRPr="004D1C9F" w:rsidRDefault="00EC4D08" w:rsidP="00E42F08">
            <w:pPr>
              <w:suppressAutoHyphens/>
              <w:snapToGrid w:val="0"/>
              <w:spacing w:before="120" w:after="120" w:line="240" w:lineRule="auto"/>
              <w:jc w:val="right"/>
              <w:rPr>
                <w:rFonts w:eastAsia="Times New Roman" w:cs="Times New Roman"/>
                <w:b/>
                <w:szCs w:val="24"/>
                <w:lang w:eastAsia="ar-SA"/>
              </w:rPr>
            </w:pPr>
            <w:r w:rsidRPr="004D1C9F">
              <w:rPr>
                <w:rFonts w:eastAsia="Times New Roman" w:cs="Times New Roman"/>
                <w:b/>
                <w:szCs w:val="24"/>
                <w:lang w:eastAsia="ar-SA"/>
              </w:rPr>
              <w:fldChar w:fldCharType="begin"/>
            </w:r>
            <w:r w:rsidRPr="004D1C9F">
              <w:rPr>
                <w:rFonts w:eastAsia="Times New Roman" w:cs="Times New Roman"/>
                <w:b/>
                <w:szCs w:val="24"/>
                <w:lang w:eastAsia="ar-SA"/>
              </w:rPr>
              <w:instrText xml:space="preserve"> PAGEREF _Ref455935787 \h </w:instrText>
            </w:r>
            <w:r w:rsidRPr="004D1C9F">
              <w:rPr>
                <w:rFonts w:eastAsia="Times New Roman" w:cs="Times New Roman"/>
                <w:b/>
                <w:szCs w:val="24"/>
                <w:lang w:eastAsia="ar-SA"/>
              </w:rPr>
            </w:r>
            <w:r w:rsidRPr="004D1C9F">
              <w:rPr>
                <w:rFonts w:eastAsia="Times New Roman" w:cs="Times New Roman"/>
                <w:b/>
                <w:szCs w:val="24"/>
                <w:lang w:eastAsia="ar-SA"/>
              </w:rPr>
              <w:fldChar w:fldCharType="separate"/>
            </w:r>
            <w:r w:rsidR="00B61763">
              <w:rPr>
                <w:rFonts w:eastAsia="Times New Roman" w:cs="Times New Roman"/>
                <w:b/>
                <w:noProof/>
                <w:szCs w:val="24"/>
                <w:lang w:eastAsia="ar-SA"/>
              </w:rPr>
              <w:t>1</w:t>
            </w:r>
            <w:r w:rsidRPr="004D1C9F">
              <w:rPr>
                <w:rFonts w:eastAsia="Times New Roman" w:cs="Times New Roman"/>
                <w:b/>
                <w:szCs w:val="24"/>
                <w:lang w:eastAsia="ar-SA"/>
              </w:rPr>
              <w:fldChar w:fldCharType="end"/>
            </w:r>
          </w:p>
        </w:tc>
      </w:tr>
      <w:tr w:rsidR="00E42F08" w:rsidRPr="00E42F08" w14:paraId="1F0BB73F" w14:textId="77777777" w:rsidTr="00012CF9">
        <w:tc>
          <w:tcPr>
            <w:tcW w:w="4588" w:type="pct"/>
          </w:tcPr>
          <w:p w14:paraId="3ABA94F5" w14:textId="77777777"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1.1  -  Tema   . . . . . . . . . . . . . . . . . . . . . . . . . . . . . . . . . . . . . . . . . . . </w:t>
            </w:r>
          </w:p>
        </w:tc>
        <w:tc>
          <w:tcPr>
            <w:tcW w:w="412" w:type="pct"/>
          </w:tcPr>
          <w:p w14:paraId="22F1530C" w14:textId="77777777"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E42F08" w:rsidRPr="00E42F08" w14:paraId="68694A2F" w14:textId="77777777" w:rsidTr="00012CF9">
        <w:tc>
          <w:tcPr>
            <w:tcW w:w="4588" w:type="pct"/>
          </w:tcPr>
          <w:p w14:paraId="1F81B518" w14:textId="77777777"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1.2  -  Delimitação  . . . . . . . . . . . . . . . . . . . . . . . . . . . . . . . . . . . . . . </w:t>
            </w:r>
          </w:p>
        </w:tc>
        <w:tc>
          <w:tcPr>
            <w:tcW w:w="412" w:type="pct"/>
          </w:tcPr>
          <w:p w14:paraId="4E0D1EF4" w14:textId="77777777"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E42F08" w:rsidRPr="00E42F08" w14:paraId="2B7294F9" w14:textId="77777777" w:rsidTr="00012CF9">
        <w:tc>
          <w:tcPr>
            <w:tcW w:w="4588" w:type="pct"/>
          </w:tcPr>
          <w:p w14:paraId="2A4FDB38" w14:textId="77777777"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1.3  -  Justificativa  . . . . . . . . . . . . . . . . . . . . . . . . . . . . . . . . . . . . . . </w:t>
            </w:r>
          </w:p>
        </w:tc>
        <w:tc>
          <w:tcPr>
            <w:tcW w:w="412" w:type="pct"/>
          </w:tcPr>
          <w:p w14:paraId="5499CDA2" w14:textId="77777777"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2</w:t>
            </w:r>
            <w:r w:rsidRPr="00EC4D08">
              <w:rPr>
                <w:rFonts w:eastAsia="Times New Roman" w:cs="Times New Roman"/>
                <w:szCs w:val="24"/>
                <w:lang w:eastAsia="ar-SA"/>
              </w:rPr>
              <w:fldChar w:fldCharType="end"/>
            </w:r>
          </w:p>
        </w:tc>
      </w:tr>
      <w:tr w:rsidR="00E42F08" w:rsidRPr="00E42F08" w14:paraId="6097C748" w14:textId="77777777" w:rsidTr="00012CF9">
        <w:tc>
          <w:tcPr>
            <w:tcW w:w="4588" w:type="pct"/>
          </w:tcPr>
          <w:p w14:paraId="65C9D51E" w14:textId="77777777"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1.4  -  Objetivo  . . . . . . . . . . . . . . . . . . . . . . . . . . . . . . . . . . . . . . . . . </w:t>
            </w:r>
          </w:p>
        </w:tc>
        <w:tc>
          <w:tcPr>
            <w:tcW w:w="412" w:type="pct"/>
          </w:tcPr>
          <w:p w14:paraId="0B01D6BD" w14:textId="77777777"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E42F08" w:rsidRPr="00E42F08" w14:paraId="21BD90CD" w14:textId="77777777" w:rsidTr="00012CF9">
        <w:tc>
          <w:tcPr>
            <w:tcW w:w="4588" w:type="pct"/>
          </w:tcPr>
          <w:p w14:paraId="39C4FEF5" w14:textId="77777777" w:rsidR="00012CF9"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1.5  -  Metodologia   . . . . . . . . . . . . . . . . . . . . . . . . . . . . . . . . . . . . . </w:t>
            </w:r>
          </w:p>
        </w:tc>
        <w:tc>
          <w:tcPr>
            <w:tcW w:w="412" w:type="pct"/>
          </w:tcPr>
          <w:p w14:paraId="5575C2C3" w14:textId="77777777"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E42F08" w:rsidRPr="00E42F08" w14:paraId="65982626" w14:textId="77777777" w:rsidTr="00012CF9">
        <w:tc>
          <w:tcPr>
            <w:tcW w:w="4588" w:type="pct"/>
          </w:tcPr>
          <w:p w14:paraId="0068D9C6" w14:textId="77777777" w:rsidR="00E42F08" w:rsidRPr="00E42F08" w:rsidRDefault="00012CF9" w:rsidP="00012CF9">
            <w:pPr>
              <w:tabs>
                <w:tab w:val="left" w:pos="7547"/>
              </w:tabs>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1.6  -  Descrição  . . . . . . . . . . . . . . . . . . . . . . . . . . . . . . . . . . . . . . . . </w:t>
            </w:r>
          </w:p>
        </w:tc>
        <w:tc>
          <w:tcPr>
            <w:tcW w:w="412" w:type="pct"/>
          </w:tcPr>
          <w:p w14:paraId="5177377A" w14:textId="77777777"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w:t>
            </w:r>
            <w:r w:rsidRPr="00EC4D08">
              <w:rPr>
                <w:rFonts w:eastAsia="Times New Roman" w:cs="Times New Roman"/>
                <w:szCs w:val="24"/>
                <w:lang w:eastAsia="ar-SA"/>
              </w:rPr>
              <w:fldChar w:fldCharType="end"/>
            </w:r>
          </w:p>
        </w:tc>
      </w:tr>
      <w:tr w:rsidR="00E42F08" w:rsidRPr="00E42F08" w14:paraId="5E4DD8BD" w14:textId="77777777" w:rsidTr="00012CF9">
        <w:tc>
          <w:tcPr>
            <w:tcW w:w="4588" w:type="pct"/>
          </w:tcPr>
          <w:p w14:paraId="18FC7E70" w14:textId="77777777" w:rsidR="00E42F08" w:rsidRPr="00E42F08" w:rsidRDefault="00E42F08" w:rsidP="00E42F08">
            <w:pPr>
              <w:suppressAutoHyphens/>
              <w:snapToGrid w:val="0"/>
              <w:spacing w:before="120" w:after="120" w:line="240" w:lineRule="auto"/>
              <w:rPr>
                <w:rFonts w:eastAsia="Times New Roman" w:cs="Times New Roman"/>
                <w:szCs w:val="24"/>
                <w:lang w:eastAsia="ar-SA"/>
              </w:rPr>
            </w:pPr>
          </w:p>
        </w:tc>
        <w:tc>
          <w:tcPr>
            <w:tcW w:w="412" w:type="pct"/>
          </w:tcPr>
          <w:p w14:paraId="298B411E" w14:textId="77777777" w:rsidR="00E42F08" w:rsidRPr="00EC4D08" w:rsidRDefault="00E42F08" w:rsidP="00E42F08">
            <w:pPr>
              <w:suppressAutoHyphens/>
              <w:snapToGrid w:val="0"/>
              <w:spacing w:before="120" w:after="120" w:line="240" w:lineRule="auto"/>
              <w:jc w:val="right"/>
              <w:rPr>
                <w:rFonts w:eastAsia="Times New Roman" w:cs="Times New Roman"/>
                <w:szCs w:val="24"/>
                <w:lang w:eastAsia="ar-SA"/>
              </w:rPr>
            </w:pPr>
          </w:p>
        </w:tc>
      </w:tr>
      <w:tr w:rsidR="00E42F08" w:rsidRPr="00E42F08" w14:paraId="001871FA" w14:textId="77777777" w:rsidTr="00012CF9">
        <w:tc>
          <w:tcPr>
            <w:tcW w:w="4588" w:type="pct"/>
          </w:tcPr>
          <w:p w14:paraId="6B80B761" w14:textId="77777777" w:rsidR="00E42F08" w:rsidRPr="002F09B9" w:rsidRDefault="00E42F08" w:rsidP="008877E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2</w:t>
            </w:r>
            <w:r w:rsidRPr="002F09B9">
              <w:rPr>
                <w:rFonts w:eastAsia="Times New Roman" w:cs="Times New Roman"/>
                <w:b/>
                <w:szCs w:val="24"/>
                <w:lang w:eastAsia="ar-SA"/>
              </w:rPr>
              <w:tab/>
            </w:r>
            <w:r w:rsidR="008877E2" w:rsidRPr="002F09B9">
              <w:rPr>
                <w:rFonts w:eastAsia="Times New Roman" w:cs="Times New Roman"/>
                <w:b/>
                <w:szCs w:val="24"/>
                <w:lang w:eastAsia="ar-SA"/>
              </w:rPr>
              <w:t>Conversor em Ponte Completa com ZVS</w:t>
            </w:r>
            <w:r w:rsidR="00012CF9" w:rsidRPr="002F09B9">
              <w:rPr>
                <w:rFonts w:eastAsia="Times New Roman" w:cs="Times New Roman"/>
                <w:b/>
                <w:szCs w:val="24"/>
                <w:lang w:eastAsia="ar-SA"/>
              </w:rPr>
              <w:t xml:space="preserve">  . . . . . . . . . . . . . . . . . . . . . . </w:t>
            </w:r>
          </w:p>
        </w:tc>
        <w:tc>
          <w:tcPr>
            <w:tcW w:w="412" w:type="pct"/>
          </w:tcPr>
          <w:p w14:paraId="4407F395" w14:textId="77777777" w:rsidR="00E42F08" w:rsidRPr="002F09B9" w:rsidRDefault="00EC4D08" w:rsidP="00EC4D08">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_Ref455942164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6</w:t>
            </w:r>
            <w:r w:rsidRPr="002F09B9">
              <w:rPr>
                <w:rFonts w:eastAsia="Times New Roman" w:cs="Times New Roman"/>
                <w:b/>
                <w:szCs w:val="24"/>
                <w:lang w:eastAsia="ar-SA"/>
              </w:rPr>
              <w:fldChar w:fldCharType="end"/>
            </w:r>
          </w:p>
        </w:tc>
      </w:tr>
      <w:tr w:rsidR="00E42F08" w:rsidRPr="00E42F08" w14:paraId="7684C9F8" w14:textId="77777777" w:rsidTr="00012CF9">
        <w:tc>
          <w:tcPr>
            <w:tcW w:w="4588" w:type="pct"/>
          </w:tcPr>
          <w:p w14:paraId="44D924F0" w14:textId="77777777" w:rsidR="00E42F08" w:rsidRPr="00E42F08" w:rsidRDefault="00E42F08" w:rsidP="008877E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2.1  -  </w:t>
            </w:r>
            <w:r w:rsidR="008877E2">
              <w:rPr>
                <w:rFonts w:eastAsia="Times New Roman" w:cs="Times New Roman"/>
                <w:szCs w:val="24"/>
                <w:lang w:eastAsia="ar-SA"/>
              </w:rPr>
              <w:t>Definição</w:t>
            </w:r>
            <w:r w:rsidR="00012CF9">
              <w:rPr>
                <w:rFonts w:eastAsia="Times New Roman" w:cs="Times New Roman"/>
                <w:szCs w:val="24"/>
                <w:lang w:eastAsia="ar-SA"/>
              </w:rPr>
              <w:t xml:space="preserve">  . . . . . . . . . . . . . . . . . . . . . . . . . . . . . . . . . . . . . . . . </w:t>
            </w:r>
          </w:p>
        </w:tc>
        <w:tc>
          <w:tcPr>
            <w:tcW w:w="412" w:type="pct"/>
          </w:tcPr>
          <w:p w14:paraId="596AEFF7" w14:textId="77777777" w:rsidR="00E42F08"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E42F08" w:rsidRPr="00E42F08" w14:paraId="0F1DD310" w14:textId="77777777" w:rsidTr="00012CF9">
        <w:tc>
          <w:tcPr>
            <w:tcW w:w="4588" w:type="pct"/>
          </w:tcPr>
          <w:p w14:paraId="5F4516DE" w14:textId="77777777" w:rsidR="00E42F08" w:rsidRPr="00E42F08" w:rsidRDefault="00E42F08" w:rsidP="00012CF9">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2.2  -  </w:t>
            </w:r>
            <w:r w:rsidR="008877E2">
              <w:rPr>
                <w:rFonts w:eastAsia="Times New Roman" w:cs="Times New Roman"/>
                <w:szCs w:val="24"/>
                <w:lang w:eastAsia="ar-SA"/>
              </w:rPr>
              <w:t>Características do Conversor</w:t>
            </w:r>
            <w:r w:rsidR="00012CF9">
              <w:rPr>
                <w:rFonts w:eastAsia="Times New Roman" w:cs="Times New Roman"/>
                <w:szCs w:val="24"/>
                <w:lang w:eastAsia="ar-SA"/>
              </w:rPr>
              <w:t xml:space="preserve">  . . . . . . . . . . . . . . . . . . . . . . . . . </w:t>
            </w:r>
          </w:p>
        </w:tc>
        <w:tc>
          <w:tcPr>
            <w:tcW w:w="412" w:type="pct"/>
          </w:tcPr>
          <w:p w14:paraId="788B3283" w14:textId="77777777"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E42F08" w:rsidRPr="00E42F08" w14:paraId="2534323C" w14:textId="77777777" w:rsidTr="00012CF9">
        <w:tc>
          <w:tcPr>
            <w:tcW w:w="4588" w:type="pct"/>
          </w:tcPr>
          <w:p w14:paraId="0636CFE1" w14:textId="77777777" w:rsidR="00E42F08" w:rsidRPr="00E42F08" w:rsidRDefault="00E42F08" w:rsidP="00012CF9">
            <w:pPr>
              <w:suppressAutoHyphens/>
              <w:snapToGrid w:val="0"/>
              <w:spacing w:before="120" w:after="120" w:line="240" w:lineRule="auto"/>
              <w:ind w:left="1134"/>
              <w:rPr>
                <w:rFonts w:eastAsia="Times New Roman" w:cs="Times New Roman"/>
                <w:szCs w:val="24"/>
                <w:lang w:eastAsia="ar-SA"/>
              </w:rPr>
            </w:pPr>
            <w:bookmarkStart w:id="0" w:name="OLE_LINK1"/>
            <w:bookmarkStart w:id="1" w:name="OLE_LINK2"/>
            <w:r w:rsidRPr="00E42F08">
              <w:rPr>
                <w:rFonts w:eastAsia="Times New Roman" w:cs="Times New Roman"/>
                <w:szCs w:val="24"/>
                <w:lang w:eastAsia="ar-SA"/>
              </w:rPr>
              <w:t xml:space="preserve">2.3  -  </w:t>
            </w:r>
            <w:bookmarkEnd w:id="0"/>
            <w:bookmarkEnd w:id="1"/>
            <w:r w:rsidR="008877E2">
              <w:rPr>
                <w:rFonts w:eastAsia="Times New Roman" w:cs="Times New Roman"/>
                <w:szCs w:val="24"/>
                <w:lang w:eastAsia="ar-SA"/>
              </w:rPr>
              <w:t>Dinâmica de Funcionamento</w:t>
            </w:r>
            <w:r w:rsidR="00012CF9">
              <w:rPr>
                <w:rFonts w:eastAsia="Times New Roman" w:cs="Times New Roman"/>
                <w:szCs w:val="24"/>
                <w:lang w:eastAsia="ar-SA"/>
              </w:rPr>
              <w:t xml:space="preserve">  . . . . . . . . . . . . . . . . . . . . . . . . </w:t>
            </w:r>
          </w:p>
        </w:tc>
        <w:tc>
          <w:tcPr>
            <w:tcW w:w="412" w:type="pct"/>
          </w:tcPr>
          <w:p w14:paraId="7FD18DA7" w14:textId="77777777"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_Ref454628346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8</w:t>
            </w:r>
            <w:r w:rsidRPr="00EC4D08">
              <w:rPr>
                <w:rFonts w:eastAsia="Times New Roman" w:cs="Times New Roman"/>
                <w:szCs w:val="24"/>
                <w:lang w:eastAsia="ar-SA"/>
              </w:rPr>
              <w:fldChar w:fldCharType="end"/>
            </w:r>
          </w:p>
        </w:tc>
      </w:tr>
      <w:tr w:rsidR="008877E2" w:rsidRPr="00E42F08" w14:paraId="10EB17F2" w14:textId="77777777" w:rsidTr="00012CF9">
        <w:tc>
          <w:tcPr>
            <w:tcW w:w="4588" w:type="pct"/>
          </w:tcPr>
          <w:p w14:paraId="5E77F74B" w14:textId="77777777" w:rsidR="008877E2" w:rsidRPr="00E42F08" w:rsidRDefault="008877E2" w:rsidP="00012CF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2.3.1  -  1ª Etapa</w:t>
            </w:r>
            <w:r w:rsidR="00012CF9">
              <w:rPr>
                <w:rFonts w:eastAsia="Times New Roman" w:cs="Times New Roman"/>
                <w:szCs w:val="24"/>
                <w:lang w:eastAsia="ar-SA"/>
              </w:rPr>
              <w:t xml:space="preserve">  . . . . . . . . . . . . . . . . . . . . . . . . . . . . . . . . . . </w:t>
            </w:r>
          </w:p>
        </w:tc>
        <w:tc>
          <w:tcPr>
            <w:tcW w:w="412" w:type="pct"/>
          </w:tcPr>
          <w:p w14:paraId="3B56EDBC" w14:textId="77777777" w:rsidR="008877E2"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_Ref455936080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9</w:t>
            </w:r>
            <w:r w:rsidRPr="00EC4D08">
              <w:rPr>
                <w:rFonts w:eastAsia="Times New Roman" w:cs="Times New Roman"/>
                <w:szCs w:val="24"/>
                <w:lang w:eastAsia="ar-SA"/>
              </w:rPr>
              <w:fldChar w:fldCharType="end"/>
            </w:r>
          </w:p>
        </w:tc>
      </w:tr>
      <w:tr w:rsidR="008877E2" w:rsidRPr="00E42F08" w14:paraId="6C531BD1" w14:textId="77777777" w:rsidTr="00012CF9">
        <w:tc>
          <w:tcPr>
            <w:tcW w:w="4588" w:type="pct"/>
          </w:tcPr>
          <w:p w14:paraId="26025FCE" w14:textId="77777777" w:rsidR="008877E2" w:rsidRPr="00E42F08" w:rsidRDefault="008877E2" w:rsidP="00012CF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2.3.2  -  2ª Etapa</w:t>
            </w:r>
            <w:r w:rsidR="00012CF9">
              <w:rPr>
                <w:rFonts w:eastAsia="Times New Roman" w:cs="Times New Roman"/>
                <w:szCs w:val="24"/>
                <w:lang w:eastAsia="ar-SA"/>
              </w:rPr>
              <w:t xml:space="preserve">  . . . . . . . . . . . . . . . . . . . . . . . . . . . . . . . . . . </w:t>
            </w:r>
          </w:p>
        </w:tc>
        <w:tc>
          <w:tcPr>
            <w:tcW w:w="412" w:type="pct"/>
          </w:tcPr>
          <w:p w14:paraId="442220DA"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_Ref455942208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10</w:t>
            </w:r>
            <w:r w:rsidRPr="00EC4D08">
              <w:rPr>
                <w:rFonts w:eastAsia="Times New Roman" w:cs="Times New Roman"/>
                <w:szCs w:val="24"/>
                <w:lang w:eastAsia="ar-SA"/>
              </w:rPr>
              <w:fldChar w:fldCharType="end"/>
            </w:r>
          </w:p>
        </w:tc>
      </w:tr>
      <w:tr w:rsidR="008877E2" w:rsidRPr="00E42F08" w14:paraId="457F53B5" w14:textId="77777777" w:rsidTr="00012CF9">
        <w:tc>
          <w:tcPr>
            <w:tcW w:w="4588" w:type="pct"/>
          </w:tcPr>
          <w:p w14:paraId="4B5F0BD9" w14:textId="77777777"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2.3.3  -  3ª Etapa</w:t>
            </w:r>
            <w:r w:rsidR="00012CF9">
              <w:rPr>
                <w:rFonts w:eastAsia="Times New Roman" w:cs="Times New Roman"/>
                <w:szCs w:val="24"/>
                <w:lang w:eastAsia="ar-SA"/>
              </w:rPr>
              <w:t xml:space="preserve">  . . . . . . . . . . . . . . . . . . . . . . . . . . . . . . . . . . </w:t>
            </w:r>
          </w:p>
        </w:tc>
        <w:tc>
          <w:tcPr>
            <w:tcW w:w="412" w:type="pct"/>
          </w:tcPr>
          <w:p w14:paraId="18566577"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11</w:t>
            </w:r>
            <w:r w:rsidRPr="00EC4D08">
              <w:rPr>
                <w:rFonts w:eastAsia="Times New Roman" w:cs="Times New Roman"/>
                <w:szCs w:val="24"/>
                <w:lang w:eastAsia="ar-SA"/>
              </w:rPr>
              <w:fldChar w:fldCharType="end"/>
            </w:r>
          </w:p>
        </w:tc>
      </w:tr>
      <w:tr w:rsidR="008877E2" w:rsidRPr="00E42F08" w14:paraId="1B5E7A7F" w14:textId="77777777" w:rsidTr="00012CF9">
        <w:tc>
          <w:tcPr>
            <w:tcW w:w="4588" w:type="pct"/>
          </w:tcPr>
          <w:p w14:paraId="40BB198D" w14:textId="77777777"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2.3.4  -  4ª Etapa</w:t>
            </w:r>
            <w:r w:rsidR="00012CF9">
              <w:rPr>
                <w:rFonts w:eastAsia="Times New Roman" w:cs="Times New Roman"/>
                <w:szCs w:val="24"/>
                <w:lang w:eastAsia="ar-SA"/>
              </w:rPr>
              <w:t xml:space="preserve">  . . . . . . . . . . . . . . . . . . . . . . . . . . . . . . . . . . </w:t>
            </w:r>
          </w:p>
        </w:tc>
        <w:tc>
          <w:tcPr>
            <w:tcW w:w="412" w:type="pct"/>
          </w:tcPr>
          <w:p w14:paraId="64D0050C"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12</w:t>
            </w:r>
            <w:r w:rsidRPr="00EC4D08">
              <w:rPr>
                <w:rFonts w:eastAsia="Times New Roman" w:cs="Times New Roman"/>
                <w:szCs w:val="24"/>
                <w:lang w:eastAsia="ar-SA"/>
              </w:rPr>
              <w:fldChar w:fldCharType="end"/>
            </w:r>
          </w:p>
        </w:tc>
      </w:tr>
      <w:tr w:rsidR="008877E2" w:rsidRPr="00E42F08" w14:paraId="604C3084" w14:textId="77777777" w:rsidTr="00012CF9">
        <w:tc>
          <w:tcPr>
            <w:tcW w:w="4588" w:type="pct"/>
          </w:tcPr>
          <w:p w14:paraId="128E2B83" w14:textId="77777777" w:rsidR="008877E2" w:rsidRPr="00E42F08" w:rsidRDefault="008877E2" w:rsidP="008877E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2</w:t>
            </w:r>
            <w:r>
              <w:rPr>
                <w:rFonts w:eastAsia="Times New Roman" w:cs="Times New Roman"/>
                <w:szCs w:val="24"/>
                <w:lang w:eastAsia="ar-SA"/>
              </w:rPr>
              <w:t>.4  -  Equações de Projeto</w:t>
            </w:r>
            <w:r w:rsidR="00012CF9">
              <w:rPr>
                <w:rFonts w:eastAsia="Times New Roman" w:cs="Times New Roman"/>
                <w:szCs w:val="24"/>
                <w:lang w:eastAsia="ar-SA"/>
              </w:rPr>
              <w:t xml:space="preserve">  . . . . . . . . . . . . . . . . . . . . . . . . . . . . . . . </w:t>
            </w:r>
          </w:p>
        </w:tc>
        <w:tc>
          <w:tcPr>
            <w:tcW w:w="412" w:type="pct"/>
          </w:tcPr>
          <w:p w14:paraId="7327FE1A"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_Ref455942221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13</w:t>
            </w:r>
            <w:r w:rsidRPr="00EC4D08">
              <w:rPr>
                <w:rFonts w:eastAsia="Times New Roman" w:cs="Times New Roman"/>
                <w:szCs w:val="24"/>
                <w:lang w:eastAsia="ar-SA"/>
              </w:rPr>
              <w:fldChar w:fldCharType="end"/>
            </w:r>
          </w:p>
        </w:tc>
      </w:tr>
      <w:tr w:rsidR="008877E2" w:rsidRPr="00E42F08" w14:paraId="51F62305" w14:textId="77777777" w:rsidTr="00012CF9">
        <w:tc>
          <w:tcPr>
            <w:tcW w:w="4588" w:type="pct"/>
          </w:tcPr>
          <w:p w14:paraId="65EE2891" w14:textId="77777777"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2.4.1  -  </w:t>
            </w:r>
            <w:r w:rsidRPr="008877E2">
              <w:rPr>
                <w:rFonts w:eastAsia="Times New Roman" w:cs="Times New Roman"/>
                <w:szCs w:val="24"/>
                <w:lang w:eastAsia="ar-SA"/>
              </w:rPr>
              <w:t>Cálculo da relação de espiras (n)</w:t>
            </w:r>
            <w:r w:rsidR="00012CF9">
              <w:rPr>
                <w:rFonts w:eastAsia="Times New Roman" w:cs="Times New Roman"/>
                <w:szCs w:val="24"/>
                <w:lang w:eastAsia="ar-SA"/>
              </w:rPr>
              <w:t xml:space="preserve">  . . . . . . . . . . . . . . . </w:t>
            </w:r>
          </w:p>
        </w:tc>
        <w:tc>
          <w:tcPr>
            <w:tcW w:w="412" w:type="pct"/>
          </w:tcPr>
          <w:p w14:paraId="7C974319"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_Ref454728027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13</w:t>
            </w:r>
            <w:r w:rsidRPr="00EC4D08">
              <w:rPr>
                <w:rFonts w:eastAsia="Times New Roman" w:cs="Times New Roman"/>
                <w:szCs w:val="24"/>
                <w:lang w:eastAsia="ar-SA"/>
              </w:rPr>
              <w:fldChar w:fldCharType="end"/>
            </w:r>
          </w:p>
        </w:tc>
      </w:tr>
      <w:tr w:rsidR="008877E2" w:rsidRPr="00E42F08" w14:paraId="1A835F64" w14:textId="77777777" w:rsidTr="00012CF9">
        <w:tc>
          <w:tcPr>
            <w:tcW w:w="4588" w:type="pct"/>
          </w:tcPr>
          <w:p w14:paraId="6AAA6A47" w14:textId="77777777" w:rsidR="008877E2"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2.4.2  -  </w:t>
            </w:r>
            <w:r w:rsidRPr="008877E2">
              <w:rPr>
                <w:rFonts w:eastAsia="Times New Roman" w:cs="Times New Roman"/>
                <w:szCs w:val="24"/>
                <w:lang w:eastAsia="ar-SA"/>
              </w:rPr>
              <w:t xml:space="preserve">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 . . </w:t>
            </w:r>
          </w:p>
        </w:tc>
        <w:tc>
          <w:tcPr>
            <w:tcW w:w="412" w:type="pct"/>
          </w:tcPr>
          <w:p w14:paraId="26BC227A"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14</w:t>
            </w:r>
            <w:r w:rsidRPr="00EC4D08">
              <w:rPr>
                <w:rFonts w:eastAsia="Times New Roman" w:cs="Times New Roman"/>
                <w:szCs w:val="24"/>
                <w:lang w:eastAsia="ar-SA"/>
              </w:rPr>
              <w:fldChar w:fldCharType="end"/>
            </w:r>
          </w:p>
        </w:tc>
      </w:tr>
      <w:tr w:rsidR="008877E2" w:rsidRPr="00E42F08" w14:paraId="63116289" w14:textId="77777777" w:rsidTr="00012CF9">
        <w:tc>
          <w:tcPr>
            <w:tcW w:w="4588" w:type="pct"/>
          </w:tcPr>
          <w:p w14:paraId="3CEF343A" w14:textId="77777777" w:rsidR="008877E2"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w:t>
            </w:r>
          </w:p>
        </w:tc>
        <w:tc>
          <w:tcPr>
            <w:tcW w:w="412" w:type="pct"/>
          </w:tcPr>
          <w:p w14:paraId="3FB3780D" w14:textId="77777777" w:rsidR="008877E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14</w:t>
            </w:r>
            <w:r w:rsidRPr="00EC4D08">
              <w:rPr>
                <w:rFonts w:eastAsia="Times New Roman" w:cs="Times New Roman"/>
                <w:szCs w:val="24"/>
                <w:lang w:eastAsia="ar-SA"/>
              </w:rPr>
              <w:fldChar w:fldCharType="end"/>
            </w:r>
          </w:p>
        </w:tc>
      </w:tr>
      <w:tr w:rsidR="008877E2" w:rsidRPr="00E42F08" w14:paraId="25B83CF1" w14:textId="77777777" w:rsidTr="00012CF9">
        <w:tc>
          <w:tcPr>
            <w:tcW w:w="4588" w:type="pct"/>
          </w:tcPr>
          <w:p w14:paraId="2CFE1D7A" w14:textId="77777777" w:rsidR="008877E2"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sidR="00012CF9">
              <w:rPr>
                <w:rFonts w:eastAsia="Times New Roman" w:cs="Times New Roman"/>
                <w:szCs w:val="24"/>
                <w:lang w:eastAsia="ar-SA"/>
              </w:rPr>
              <w:t xml:space="preserve">  . . . . . . . . . . . . . </w:t>
            </w:r>
          </w:p>
        </w:tc>
        <w:tc>
          <w:tcPr>
            <w:tcW w:w="412" w:type="pct"/>
          </w:tcPr>
          <w:p w14:paraId="2BBDA6E4"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8877E2" w:rsidRPr="00E42F08" w14:paraId="7DDA9622" w14:textId="77777777" w:rsidTr="00012CF9">
        <w:tc>
          <w:tcPr>
            <w:tcW w:w="4588" w:type="pct"/>
          </w:tcPr>
          <w:p w14:paraId="2806A14D" w14:textId="77777777" w:rsidR="008877E2" w:rsidRDefault="00503A56"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lastRenderedPageBreak/>
              <w:t xml:space="preserve">2.4.5  -  </w:t>
            </w:r>
            <w:r w:rsidRPr="00503A56">
              <w:rPr>
                <w:rFonts w:eastAsia="Times New Roman" w:cs="Times New Roman"/>
                <w:szCs w:val="24"/>
                <w:lang w:eastAsia="ar-SA"/>
              </w:rPr>
              <w:t>Projeto físico dos elementos magnéticos</w:t>
            </w:r>
            <w:r w:rsidR="00012CF9">
              <w:rPr>
                <w:rFonts w:eastAsia="Times New Roman" w:cs="Times New Roman"/>
                <w:szCs w:val="24"/>
                <w:lang w:eastAsia="ar-SA"/>
              </w:rPr>
              <w:t xml:space="preserve">  . . . . . . . . . </w:t>
            </w:r>
          </w:p>
        </w:tc>
        <w:tc>
          <w:tcPr>
            <w:tcW w:w="412" w:type="pct"/>
          </w:tcPr>
          <w:p w14:paraId="2166BFD8"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_Ref455684234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8877E2" w:rsidRPr="00E42F08" w14:paraId="67563E05" w14:textId="77777777" w:rsidTr="00012CF9">
        <w:tc>
          <w:tcPr>
            <w:tcW w:w="4588" w:type="pct"/>
          </w:tcPr>
          <w:p w14:paraId="45BEA04B" w14:textId="77777777" w:rsidR="008877E2" w:rsidRDefault="00503A56" w:rsidP="00503A56">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2.4.5.1 -</w:t>
            </w:r>
            <w:r w:rsidR="00AA6262">
              <w:rPr>
                <w:rFonts w:eastAsia="Times New Roman" w:cs="Times New Roman"/>
                <w:szCs w:val="24"/>
                <w:lang w:eastAsia="ar-SA"/>
              </w:rPr>
              <w:t xml:space="preserve"> </w:t>
            </w:r>
            <w:r w:rsidRPr="00503A56">
              <w:rPr>
                <w:rFonts w:eastAsia="Times New Roman" w:cs="Times New Roman"/>
                <w:szCs w:val="24"/>
                <w:lang w:eastAsia="ar-SA"/>
              </w:rPr>
              <w:t xml:space="preserve"> Projeto físico do indutor</w:t>
            </w:r>
            <w:r w:rsidR="00012CF9">
              <w:rPr>
                <w:rFonts w:eastAsia="Times New Roman" w:cs="Times New Roman"/>
                <w:szCs w:val="24"/>
                <w:lang w:eastAsia="ar-SA"/>
              </w:rPr>
              <w:t xml:space="preserve">  . . . . . . . . . . . . . . </w:t>
            </w:r>
          </w:p>
        </w:tc>
        <w:tc>
          <w:tcPr>
            <w:tcW w:w="412" w:type="pct"/>
          </w:tcPr>
          <w:p w14:paraId="3D184685"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8877E2" w:rsidRPr="00E42F08" w14:paraId="12706FD3" w14:textId="77777777" w:rsidTr="00012CF9">
        <w:tc>
          <w:tcPr>
            <w:tcW w:w="4588" w:type="pct"/>
          </w:tcPr>
          <w:p w14:paraId="7296409F" w14:textId="77777777" w:rsidR="008877E2" w:rsidRDefault="00503A56" w:rsidP="00503A56">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 xml:space="preserve">2.4.5.2 - </w:t>
            </w:r>
            <w:r w:rsidR="00AA6262">
              <w:rPr>
                <w:rFonts w:eastAsia="Times New Roman" w:cs="Times New Roman"/>
                <w:szCs w:val="24"/>
                <w:lang w:eastAsia="ar-SA"/>
              </w:rPr>
              <w:t xml:space="preserve"> </w:t>
            </w:r>
            <w:r w:rsidRPr="00503A56">
              <w:rPr>
                <w:rFonts w:eastAsia="Times New Roman" w:cs="Times New Roman"/>
                <w:szCs w:val="24"/>
                <w:lang w:eastAsia="ar-SA"/>
              </w:rPr>
              <w:t>Projeto físico do transformador</w:t>
            </w:r>
            <w:r w:rsidR="00012CF9">
              <w:rPr>
                <w:rFonts w:eastAsia="Times New Roman" w:cs="Times New Roman"/>
                <w:szCs w:val="24"/>
                <w:lang w:eastAsia="ar-SA"/>
              </w:rPr>
              <w:t xml:space="preserve">  . . . . . . . . </w:t>
            </w:r>
          </w:p>
        </w:tc>
        <w:tc>
          <w:tcPr>
            <w:tcW w:w="412" w:type="pct"/>
          </w:tcPr>
          <w:p w14:paraId="093A08CE"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18</w:t>
            </w:r>
            <w:r w:rsidRPr="00EC4D08">
              <w:rPr>
                <w:rFonts w:eastAsia="Times New Roman" w:cs="Times New Roman"/>
                <w:szCs w:val="24"/>
                <w:lang w:eastAsia="ar-SA"/>
              </w:rPr>
              <w:fldChar w:fldCharType="end"/>
            </w:r>
          </w:p>
        </w:tc>
      </w:tr>
      <w:tr w:rsidR="00AA6262" w:rsidRPr="00E42F08" w14:paraId="542242D9" w14:textId="77777777" w:rsidTr="00012CF9">
        <w:tc>
          <w:tcPr>
            <w:tcW w:w="4588" w:type="pct"/>
          </w:tcPr>
          <w:p w14:paraId="7E7EB2D6" w14:textId="77777777" w:rsidR="00AA6262" w:rsidRPr="00AA6262" w:rsidRDefault="00AA6262" w:rsidP="00503A56">
            <w:pPr>
              <w:tabs>
                <w:tab w:val="left" w:pos="0"/>
              </w:tabs>
              <w:suppressAutoHyphens/>
              <w:snapToGrid w:val="0"/>
              <w:spacing w:before="120" w:after="120" w:line="240" w:lineRule="auto"/>
              <w:ind w:left="34"/>
              <w:rPr>
                <w:rFonts w:eastAsia="Times New Roman" w:cs="Times New Roman"/>
                <w:b/>
                <w:szCs w:val="24"/>
                <w:lang w:eastAsia="ar-SA"/>
              </w:rPr>
            </w:pPr>
          </w:p>
        </w:tc>
        <w:tc>
          <w:tcPr>
            <w:tcW w:w="412" w:type="pct"/>
          </w:tcPr>
          <w:p w14:paraId="5D9FBCFE" w14:textId="77777777" w:rsidR="00AA6262" w:rsidRPr="00EC4D08" w:rsidRDefault="00AA6262" w:rsidP="008877E2">
            <w:pPr>
              <w:suppressAutoHyphens/>
              <w:snapToGrid w:val="0"/>
              <w:spacing w:before="120" w:after="120" w:line="240" w:lineRule="auto"/>
              <w:jc w:val="right"/>
              <w:rPr>
                <w:rFonts w:eastAsia="Times New Roman" w:cs="Times New Roman"/>
                <w:szCs w:val="24"/>
                <w:lang w:eastAsia="ar-SA"/>
              </w:rPr>
            </w:pPr>
          </w:p>
        </w:tc>
      </w:tr>
      <w:tr w:rsidR="008877E2" w:rsidRPr="00E42F08" w14:paraId="5BB334A3" w14:textId="77777777" w:rsidTr="00012CF9">
        <w:tc>
          <w:tcPr>
            <w:tcW w:w="4588" w:type="pct"/>
          </w:tcPr>
          <w:p w14:paraId="416B7239" w14:textId="77777777" w:rsidR="008877E2" w:rsidRPr="002F09B9" w:rsidRDefault="00AA6262" w:rsidP="00503A56">
            <w:pPr>
              <w:tabs>
                <w:tab w:val="left" w:pos="0"/>
              </w:tabs>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3</w:t>
            </w:r>
            <w:r w:rsidR="00503A56" w:rsidRPr="002F09B9">
              <w:rPr>
                <w:rFonts w:eastAsia="Times New Roman" w:cs="Times New Roman"/>
                <w:b/>
                <w:szCs w:val="24"/>
                <w:lang w:eastAsia="ar-SA"/>
              </w:rPr>
              <w:tab/>
              <w:t>Controle do Conversor em Ponte Completa</w:t>
            </w:r>
            <w:r w:rsidR="00012CF9" w:rsidRPr="002F09B9">
              <w:rPr>
                <w:rFonts w:eastAsia="Times New Roman" w:cs="Times New Roman"/>
                <w:b/>
                <w:szCs w:val="24"/>
                <w:lang w:eastAsia="ar-SA"/>
              </w:rPr>
              <w:t xml:space="preserve">  . . . . . . . . . . . . . . . . . . . </w:t>
            </w:r>
          </w:p>
        </w:tc>
        <w:tc>
          <w:tcPr>
            <w:tcW w:w="412" w:type="pct"/>
          </w:tcPr>
          <w:p w14:paraId="5209C40E" w14:textId="77777777" w:rsidR="008877E2" w:rsidRPr="002F09B9" w:rsidRDefault="00EC4D08" w:rsidP="008877E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_Ref455942262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19</w:t>
            </w:r>
            <w:r w:rsidRPr="002F09B9">
              <w:rPr>
                <w:rFonts w:eastAsia="Times New Roman" w:cs="Times New Roman"/>
                <w:b/>
                <w:szCs w:val="24"/>
                <w:lang w:eastAsia="ar-SA"/>
              </w:rPr>
              <w:fldChar w:fldCharType="end"/>
            </w:r>
          </w:p>
        </w:tc>
      </w:tr>
      <w:tr w:rsidR="008877E2" w:rsidRPr="00E42F08" w14:paraId="23FA7B56" w14:textId="77777777" w:rsidTr="00012CF9">
        <w:tc>
          <w:tcPr>
            <w:tcW w:w="4588" w:type="pct"/>
          </w:tcPr>
          <w:p w14:paraId="04F72C1B" w14:textId="77777777" w:rsidR="008877E2" w:rsidRDefault="00AA6262" w:rsidP="00503A56">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Introdução</w:t>
            </w:r>
            <w:r w:rsidR="00012CF9">
              <w:rPr>
                <w:rFonts w:eastAsia="Times New Roman" w:cs="Times New Roman"/>
                <w:szCs w:val="24"/>
                <w:lang w:eastAsia="ar-SA"/>
              </w:rPr>
              <w:t xml:space="preserve">  . . . . . . . . . . . . . . . . . . . . . . . . . . . . . . . . . . . . . . . </w:t>
            </w:r>
          </w:p>
        </w:tc>
        <w:tc>
          <w:tcPr>
            <w:tcW w:w="412" w:type="pct"/>
          </w:tcPr>
          <w:p w14:paraId="1963C7F3"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19</w:t>
            </w:r>
            <w:r w:rsidRPr="00EC4D08">
              <w:rPr>
                <w:rFonts w:eastAsia="Times New Roman" w:cs="Times New Roman"/>
                <w:szCs w:val="24"/>
                <w:lang w:eastAsia="ar-SA"/>
              </w:rPr>
              <w:fldChar w:fldCharType="end"/>
            </w:r>
          </w:p>
        </w:tc>
      </w:tr>
      <w:tr w:rsidR="008877E2" w:rsidRPr="00E42F08" w14:paraId="40E8C1A8" w14:textId="77777777" w:rsidTr="00012CF9">
        <w:tc>
          <w:tcPr>
            <w:tcW w:w="4588" w:type="pct"/>
          </w:tcPr>
          <w:p w14:paraId="5B5A65B6" w14:textId="77777777" w:rsidR="008877E2" w:rsidRDefault="00AA6262" w:rsidP="00AA6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Buck</w:t>
            </w:r>
            <w:r w:rsidR="00012CF9">
              <w:rPr>
                <w:rFonts w:eastAsia="Times New Roman" w:cs="Times New Roman"/>
                <w:szCs w:val="24"/>
                <w:lang w:eastAsia="ar-SA"/>
              </w:rPr>
              <w:t xml:space="preserve">  . . . . . . . . . . . . . . . . . . . . . . . . . </w:t>
            </w:r>
          </w:p>
        </w:tc>
        <w:tc>
          <w:tcPr>
            <w:tcW w:w="412" w:type="pct"/>
          </w:tcPr>
          <w:p w14:paraId="35FCDE4B" w14:textId="77777777" w:rsidR="008877E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19</w:t>
            </w:r>
            <w:r w:rsidRPr="00EC4D08">
              <w:rPr>
                <w:rFonts w:eastAsia="Times New Roman" w:cs="Times New Roman"/>
                <w:szCs w:val="24"/>
                <w:lang w:eastAsia="ar-SA"/>
              </w:rPr>
              <w:fldChar w:fldCharType="end"/>
            </w:r>
          </w:p>
        </w:tc>
      </w:tr>
      <w:tr w:rsidR="008877E2" w:rsidRPr="00E42F08" w14:paraId="18C33967" w14:textId="77777777" w:rsidTr="00012CF9">
        <w:tc>
          <w:tcPr>
            <w:tcW w:w="4588" w:type="pct"/>
          </w:tcPr>
          <w:p w14:paraId="3C5A1EC7" w14:textId="77777777" w:rsidR="008877E2" w:rsidRDefault="00AA6262" w:rsidP="00AA6262">
            <w:pPr>
              <w:tabs>
                <w:tab w:val="left" w:pos="1735"/>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em Ponte Completa</w:t>
            </w:r>
            <w:r w:rsidR="00012CF9">
              <w:rPr>
                <w:rFonts w:eastAsia="Times New Roman" w:cs="Times New Roman"/>
                <w:szCs w:val="24"/>
                <w:lang w:eastAsia="ar-SA"/>
              </w:rPr>
              <w:t xml:space="preserve">  . . . . . . . . . . . . . . </w:t>
            </w:r>
          </w:p>
        </w:tc>
        <w:tc>
          <w:tcPr>
            <w:tcW w:w="412" w:type="pct"/>
          </w:tcPr>
          <w:p w14:paraId="685B7C7A"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_Ref455942273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20</w:t>
            </w:r>
            <w:r w:rsidRPr="00EC4D08">
              <w:rPr>
                <w:rFonts w:eastAsia="Times New Roman" w:cs="Times New Roman"/>
                <w:szCs w:val="24"/>
                <w:lang w:eastAsia="ar-SA"/>
              </w:rPr>
              <w:fldChar w:fldCharType="end"/>
            </w:r>
          </w:p>
        </w:tc>
      </w:tr>
      <w:tr w:rsidR="008877E2" w:rsidRPr="00E42F08" w14:paraId="348F28D1" w14:textId="77777777" w:rsidTr="00012CF9">
        <w:tc>
          <w:tcPr>
            <w:tcW w:w="4588" w:type="pct"/>
          </w:tcPr>
          <w:p w14:paraId="147DD92C" w14:textId="77777777" w:rsidR="008877E2" w:rsidRDefault="00AA6262" w:rsidP="00AA6262">
            <w:pPr>
              <w:tabs>
                <w:tab w:val="left" w:pos="1735"/>
              </w:tabs>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Perturbação da razão cíclica devido à variação de corrente no indutor do filtro.</w:t>
            </w:r>
            <w:r w:rsidR="00012CF9">
              <w:rPr>
                <w:rFonts w:eastAsia="Times New Roman" w:cs="Times New Roman"/>
                <w:szCs w:val="24"/>
                <w:lang w:eastAsia="ar-SA"/>
              </w:rPr>
              <w:t xml:space="preserve">  . . . . . . . . . . . . . . . . . . . . . . . . . </w:t>
            </w:r>
          </w:p>
        </w:tc>
        <w:tc>
          <w:tcPr>
            <w:tcW w:w="412" w:type="pct"/>
          </w:tcPr>
          <w:p w14:paraId="3B011BAA" w14:textId="77777777" w:rsidR="008877E2" w:rsidRPr="00EC4D08" w:rsidRDefault="00317E30" w:rsidP="008877E2">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00EC4D08" w:rsidRPr="00EC4D08">
              <w:rPr>
                <w:rFonts w:eastAsia="Times New Roman" w:cs="Times New Roman"/>
                <w:szCs w:val="24"/>
                <w:lang w:eastAsia="ar-SA"/>
              </w:rPr>
              <w:fldChar w:fldCharType="begin"/>
            </w:r>
            <w:r w:rsidR="00EC4D08" w:rsidRPr="00EC4D08">
              <w:rPr>
                <w:rFonts w:eastAsia="Times New Roman" w:cs="Times New Roman"/>
                <w:szCs w:val="24"/>
                <w:lang w:eastAsia="ar-SA"/>
              </w:rPr>
              <w:instrText xml:space="preserve"> PAGEREF _Ref455942287 \h </w:instrText>
            </w:r>
            <w:r w:rsidR="00EC4D08" w:rsidRPr="00EC4D08">
              <w:rPr>
                <w:rFonts w:eastAsia="Times New Roman" w:cs="Times New Roman"/>
                <w:szCs w:val="24"/>
                <w:lang w:eastAsia="ar-SA"/>
              </w:rPr>
            </w:r>
            <w:r w:rsidR="00EC4D08" w:rsidRPr="00EC4D08">
              <w:rPr>
                <w:rFonts w:eastAsia="Times New Roman" w:cs="Times New Roman"/>
                <w:szCs w:val="24"/>
                <w:lang w:eastAsia="ar-SA"/>
              </w:rPr>
              <w:fldChar w:fldCharType="separate"/>
            </w:r>
            <w:r w:rsidR="00B61763">
              <w:rPr>
                <w:rFonts w:eastAsia="Times New Roman" w:cs="Times New Roman"/>
                <w:noProof/>
                <w:szCs w:val="24"/>
                <w:lang w:eastAsia="ar-SA"/>
              </w:rPr>
              <w:t>23</w:t>
            </w:r>
            <w:r w:rsidR="00EC4D08" w:rsidRPr="00EC4D08">
              <w:rPr>
                <w:rFonts w:eastAsia="Times New Roman" w:cs="Times New Roman"/>
                <w:szCs w:val="24"/>
                <w:lang w:eastAsia="ar-SA"/>
              </w:rPr>
              <w:fldChar w:fldCharType="end"/>
            </w:r>
          </w:p>
        </w:tc>
      </w:tr>
      <w:tr w:rsidR="008877E2" w:rsidRPr="00E42F08" w14:paraId="71D9716A" w14:textId="77777777" w:rsidTr="00012CF9">
        <w:tc>
          <w:tcPr>
            <w:tcW w:w="4588" w:type="pct"/>
          </w:tcPr>
          <w:p w14:paraId="731DAE84" w14:textId="77777777" w:rsidR="008877E2" w:rsidRDefault="00AA6262" w:rsidP="00AA6262">
            <w:pPr>
              <w:suppressAutoHyphens/>
              <w:snapToGrid w:val="0"/>
              <w:spacing w:before="120" w:after="120" w:line="240" w:lineRule="auto"/>
              <w:ind w:left="1735"/>
              <w:rPr>
                <w:rFonts w:eastAsia="Times New Roman" w:cs="Times New Roman"/>
                <w:szCs w:val="24"/>
                <w:lang w:eastAsia="ar-SA"/>
              </w:rPr>
            </w:pPr>
            <w:r w:rsidRPr="00AA6262">
              <w:rPr>
                <w:rFonts w:eastAsia="Times New Roman" w:cs="Times New Roman"/>
                <w:szCs w:val="24"/>
                <w:lang w:eastAsia="ar-SA"/>
              </w:rPr>
              <w:t>3</w:t>
            </w: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Perturbação da razão cíclica devido à variação de tensão na entrada com conversor</w:t>
            </w:r>
            <w:r w:rsidR="00012CF9">
              <w:rPr>
                <w:rFonts w:eastAsia="Times New Roman" w:cs="Times New Roman"/>
                <w:szCs w:val="24"/>
                <w:lang w:eastAsia="ar-SA"/>
              </w:rPr>
              <w:t xml:space="preserve">  . . . . . . . . . . . . . . . . . . . . . . </w:t>
            </w:r>
          </w:p>
        </w:tc>
        <w:tc>
          <w:tcPr>
            <w:tcW w:w="412" w:type="pct"/>
          </w:tcPr>
          <w:p w14:paraId="54BD00ED" w14:textId="77777777" w:rsidR="008877E2" w:rsidRPr="00EC4D08" w:rsidRDefault="00317E30" w:rsidP="008877E2">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00EC4D08" w:rsidRPr="00EC4D08">
              <w:rPr>
                <w:rFonts w:eastAsia="Times New Roman" w:cs="Times New Roman"/>
                <w:szCs w:val="24"/>
                <w:lang w:eastAsia="ar-SA"/>
              </w:rPr>
              <w:fldChar w:fldCharType="begin"/>
            </w:r>
            <w:r w:rsidR="00EC4D08" w:rsidRPr="00EC4D08">
              <w:rPr>
                <w:rFonts w:eastAsia="Times New Roman" w:cs="Times New Roman"/>
                <w:szCs w:val="24"/>
                <w:lang w:eastAsia="ar-SA"/>
              </w:rPr>
              <w:instrText xml:space="preserve"> PAGEREF _Ref455942291 \h </w:instrText>
            </w:r>
            <w:r w:rsidR="00EC4D08" w:rsidRPr="00EC4D08">
              <w:rPr>
                <w:rFonts w:eastAsia="Times New Roman" w:cs="Times New Roman"/>
                <w:szCs w:val="24"/>
                <w:lang w:eastAsia="ar-SA"/>
              </w:rPr>
            </w:r>
            <w:r w:rsidR="00EC4D08" w:rsidRPr="00EC4D08">
              <w:rPr>
                <w:rFonts w:eastAsia="Times New Roman" w:cs="Times New Roman"/>
                <w:szCs w:val="24"/>
                <w:lang w:eastAsia="ar-SA"/>
              </w:rPr>
              <w:fldChar w:fldCharType="separate"/>
            </w:r>
            <w:r w:rsidR="00B61763">
              <w:rPr>
                <w:rFonts w:eastAsia="Times New Roman" w:cs="Times New Roman"/>
                <w:noProof/>
                <w:szCs w:val="24"/>
                <w:lang w:eastAsia="ar-SA"/>
              </w:rPr>
              <w:t>24</w:t>
            </w:r>
            <w:r w:rsidR="00EC4D08" w:rsidRPr="00EC4D08">
              <w:rPr>
                <w:rFonts w:eastAsia="Times New Roman" w:cs="Times New Roman"/>
                <w:szCs w:val="24"/>
                <w:lang w:eastAsia="ar-SA"/>
              </w:rPr>
              <w:fldChar w:fldCharType="end"/>
            </w:r>
          </w:p>
        </w:tc>
      </w:tr>
      <w:tr w:rsidR="008877E2" w:rsidRPr="00E42F08" w14:paraId="6726C5BF" w14:textId="77777777" w:rsidTr="00012CF9">
        <w:tc>
          <w:tcPr>
            <w:tcW w:w="4588" w:type="pct"/>
          </w:tcPr>
          <w:p w14:paraId="3DE0F03C" w14:textId="77777777" w:rsidR="008877E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de Pequenos Sinais</w:t>
            </w:r>
            <w:r w:rsidR="00012CF9">
              <w:rPr>
                <w:rFonts w:eastAsia="Times New Roman" w:cs="Times New Roman"/>
                <w:szCs w:val="24"/>
                <w:lang w:eastAsia="ar-SA"/>
              </w:rPr>
              <w:t xml:space="preserve">  . . . . . . . . . . . . . . . . . . . </w:t>
            </w:r>
          </w:p>
        </w:tc>
        <w:tc>
          <w:tcPr>
            <w:tcW w:w="412" w:type="pct"/>
          </w:tcPr>
          <w:p w14:paraId="796D0A08"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_Ref455942296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25</w:t>
            </w:r>
            <w:r w:rsidRPr="00EC4D08">
              <w:rPr>
                <w:rFonts w:eastAsia="Times New Roman" w:cs="Times New Roman"/>
                <w:szCs w:val="24"/>
                <w:lang w:eastAsia="ar-SA"/>
              </w:rPr>
              <w:fldChar w:fldCharType="end"/>
            </w:r>
          </w:p>
        </w:tc>
      </w:tr>
      <w:tr w:rsidR="008877E2" w:rsidRPr="00E42F08" w14:paraId="5EF1DF5C" w14:textId="77777777" w:rsidTr="00012CF9">
        <w:tc>
          <w:tcPr>
            <w:tcW w:w="4588" w:type="pct"/>
          </w:tcPr>
          <w:p w14:paraId="557D1F81" w14:textId="77777777" w:rsidR="008877E2" w:rsidRDefault="00AA6262" w:rsidP="00AA6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3.4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Conclusão</w:t>
            </w:r>
            <w:r w:rsidR="00012CF9">
              <w:rPr>
                <w:rFonts w:eastAsia="Times New Roman" w:cs="Times New Roman"/>
                <w:szCs w:val="24"/>
                <w:lang w:eastAsia="ar-SA"/>
              </w:rPr>
              <w:t xml:space="preserve">  . . . . . . . . . . . . . . . . . . . . . . . . . . . . . . . . . . . . . . . </w:t>
            </w:r>
          </w:p>
        </w:tc>
        <w:tc>
          <w:tcPr>
            <w:tcW w:w="412" w:type="pct"/>
          </w:tcPr>
          <w:p w14:paraId="3C2E8004"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27</w:t>
            </w:r>
            <w:r w:rsidRPr="00EC4D08">
              <w:rPr>
                <w:rFonts w:eastAsia="Times New Roman" w:cs="Times New Roman"/>
                <w:szCs w:val="24"/>
                <w:lang w:eastAsia="ar-SA"/>
              </w:rPr>
              <w:fldChar w:fldCharType="end"/>
            </w:r>
          </w:p>
        </w:tc>
      </w:tr>
      <w:tr w:rsidR="008877E2" w:rsidRPr="00E42F08" w14:paraId="547F3E21" w14:textId="77777777" w:rsidTr="00012CF9">
        <w:tc>
          <w:tcPr>
            <w:tcW w:w="4588" w:type="pct"/>
          </w:tcPr>
          <w:p w14:paraId="0012B853" w14:textId="77777777" w:rsidR="008877E2" w:rsidRDefault="008877E2" w:rsidP="008877E2">
            <w:pPr>
              <w:suppressAutoHyphens/>
              <w:snapToGrid w:val="0"/>
              <w:spacing w:before="120" w:after="120" w:line="240" w:lineRule="auto"/>
              <w:ind w:left="1735"/>
              <w:rPr>
                <w:rFonts w:eastAsia="Times New Roman" w:cs="Times New Roman"/>
                <w:szCs w:val="24"/>
                <w:lang w:eastAsia="ar-SA"/>
              </w:rPr>
            </w:pPr>
          </w:p>
        </w:tc>
        <w:tc>
          <w:tcPr>
            <w:tcW w:w="412" w:type="pct"/>
          </w:tcPr>
          <w:p w14:paraId="6935EAD8" w14:textId="77777777" w:rsidR="008877E2" w:rsidRPr="00EC4D08" w:rsidRDefault="008877E2" w:rsidP="008877E2">
            <w:pPr>
              <w:suppressAutoHyphens/>
              <w:snapToGrid w:val="0"/>
              <w:spacing w:before="120" w:after="120" w:line="240" w:lineRule="auto"/>
              <w:jc w:val="right"/>
              <w:rPr>
                <w:rFonts w:eastAsia="Times New Roman" w:cs="Times New Roman"/>
                <w:szCs w:val="24"/>
                <w:lang w:eastAsia="ar-SA"/>
              </w:rPr>
            </w:pPr>
          </w:p>
        </w:tc>
      </w:tr>
      <w:tr w:rsidR="008877E2" w:rsidRPr="00E42F08" w14:paraId="33975996" w14:textId="77777777" w:rsidTr="00012CF9">
        <w:tc>
          <w:tcPr>
            <w:tcW w:w="4588" w:type="pct"/>
          </w:tcPr>
          <w:p w14:paraId="307F616A" w14:textId="77777777" w:rsidR="008877E2" w:rsidRPr="002F09B9" w:rsidRDefault="00AA6262" w:rsidP="00AA6262">
            <w:pPr>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4</w:t>
            </w:r>
            <w:r w:rsidRPr="002F09B9">
              <w:rPr>
                <w:rFonts w:eastAsia="Times New Roman" w:cs="Times New Roman"/>
                <w:b/>
                <w:szCs w:val="24"/>
                <w:lang w:eastAsia="ar-SA"/>
              </w:rPr>
              <w:tab/>
              <w:t>Projeto do Conversor</w:t>
            </w:r>
            <w:r w:rsidR="00012CF9" w:rsidRPr="002F09B9">
              <w:rPr>
                <w:rFonts w:eastAsia="Times New Roman" w:cs="Times New Roman"/>
                <w:b/>
                <w:szCs w:val="24"/>
                <w:lang w:eastAsia="ar-SA"/>
              </w:rPr>
              <w:t xml:space="preserve">  . . . . . . . . . . . . . . . . . . . . . . . . . . . . . . . . . . . . . . </w:t>
            </w:r>
          </w:p>
        </w:tc>
        <w:tc>
          <w:tcPr>
            <w:tcW w:w="412" w:type="pct"/>
          </w:tcPr>
          <w:p w14:paraId="21C8E8CA" w14:textId="77777777" w:rsidR="008877E2" w:rsidRPr="002F09B9" w:rsidRDefault="00EC4D08" w:rsidP="008877E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_Ref455942305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28</w:t>
            </w:r>
            <w:r w:rsidRPr="002F09B9">
              <w:rPr>
                <w:rFonts w:eastAsia="Times New Roman" w:cs="Times New Roman"/>
                <w:b/>
                <w:szCs w:val="24"/>
                <w:lang w:eastAsia="ar-SA"/>
              </w:rPr>
              <w:fldChar w:fldCharType="end"/>
            </w:r>
          </w:p>
        </w:tc>
      </w:tr>
      <w:tr w:rsidR="008877E2" w:rsidRPr="00E42F08" w14:paraId="0880C2D0" w14:textId="77777777" w:rsidTr="00012CF9">
        <w:tc>
          <w:tcPr>
            <w:tcW w:w="4588" w:type="pct"/>
          </w:tcPr>
          <w:p w14:paraId="50549EEA" w14:textId="77777777" w:rsidR="008877E2" w:rsidRDefault="00AA6262" w:rsidP="00AA6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4.1  -  </w:t>
            </w:r>
            <w:r w:rsidRPr="00AA6262">
              <w:rPr>
                <w:rFonts w:eastAsia="Times New Roman" w:cs="Times New Roman"/>
                <w:szCs w:val="24"/>
                <w:lang w:eastAsia="ar-SA"/>
              </w:rPr>
              <w:t>Especificações</w:t>
            </w:r>
            <w:r w:rsidR="00012CF9">
              <w:rPr>
                <w:rFonts w:eastAsia="Times New Roman" w:cs="Times New Roman"/>
                <w:szCs w:val="24"/>
                <w:lang w:eastAsia="ar-SA"/>
              </w:rPr>
              <w:t xml:space="preserve">  . . . . . . . . . . . . . . . . . . . . . . . . . . . . . . . . . . . </w:t>
            </w:r>
          </w:p>
        </w:tc>
        <w:tc>
          <w:tcPr>
            <w:tcW w:w="412" w:type="pct"/>
          </w:tcPr>
          <w:p w14:paraId="59616587"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28</w:t>
            </w:r>
            <w:r w:rsidRPr="00EC4D08">
              <w:rPr>
                <w:rFonts w:eastAsia="Times New Roman" w:cs="Times New Roman"/>
                <w:szCs w:val="24"/>
                <w:lang w:eastAsia="ar-SA"/>
              </w:rPr>
              <w:fldChar w:fldCharType="end"/>
            </w:r>
          </w:p>
        </w:tc>
      </w:tr>
      <w:tr w:rsidR="00AA6262" w:rsidRPr="00E42F08" w14:paraId="4556D0B3" w14:textId="77777777" w:rsidTr="00012CF9">
        <w:tc>
          <w:tcPr>
            <w:tcW w:w="4588" w:type="pct"/>
          </w:tcPr>
          <w:p w14:paraId="4EBE6613" w14:textId="77777777" w:rsidR="00AA6262" w:rsidRPr="00AA6262" w:rsidRDefault="00AA6262" w:rsidP="00AA626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4.2 </w:t>
            </w:r>
            <w:r>
              <w:rPr>
                <w:rFonts w:eastAsia="Times New Roman" w:cs="Times New Roman"/>
                <w:szCs w:val="24"/>
                <w:lang w:eastAsia="ar-SA"/>
              </w:rPr>
              <w:t xml:space="preserve"> </w:t>
            </w:r>
            <w:r w:rsidRPr="00AA6262">
              <w:rPr>
                <w:rFonts w:eastAsia="Times New Roman" w:cs="Times New Roman"/>
                <w:szCs w:val="24"/>
                <w:lang w:eastAsia="ar-SA"/>
              </w:rPr>
              <w:t xml:space="preserve">- </w:t>
            </w:r>
            <w:r>
              <w:rPr>
                <w:rFonts w:eastAsia="Times New Roman" w:cs="Times New Roman"/>
                <w:szCs w:val="24"/>
                <w:lang w:eastAsia="ar-SA"/>
              </w:rPr>
              <w:t xml:space="preserve"> </w:t>
            </w:r>
            <w:r w:rsidRPr="00AA6262">
              <w:rPr>
                <w:rFonts w:eastAsia="Times New Roman" w:cs="Times New Roman"/>
                <w:szCs w:val="24"/>
                <w:lang w:eastAsia="ar-SA"/>
              </w:rPr>
              <w:t>Cálculo do valor dos componentes</w:t>
            </w:r>
            <w:r w:rsidR="00012CF9">
              <w:rPr>
                <w:rFonts w:eastAsia="Times New Roman" w:cs="Times New Roman"/>
                <w:szCs w:val="24"/>
                <w:lang w:eastAsia="ar-SA"/>
              </w:rPr>
              <w:t xml:space="preserve">  . . . . . . . . . . . . . . . . . . . . </w:t>
            </w:r>
          </w:p>
        </w:tc>
        <w:tc>
          <w:tcPr>
            <w:tcW w:w="412" w:type="pct"/>
          </w:tcPr>
          <w:p w14:paraId="795ECFCC"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30</w:t>
            </w:r>
            <w:r w:rsidRPr="00EC4D08">
              <w:rPr>
                <w:rFonts w:eastAsia="Times New Roman" w:cs="Times New Roman"/>
                <w:szCs w:val="24"/>
                <w:lang w:eastAsia="ar-SA"/>
              </w:rPr>
              <w:fldChar w:fldCharType="end"/>
            </w:r>
          </w:p>
        </w:tc>
      </w:tr>
      <w:tr w:rsidR="00AA6262" w:rsidRPr="00E42F08" w14:paraId="3F8B9EE0" w14:textId="77777777" w:rsidTr="00012CF9">
        <w:tc>
          <w:tcPr>
            <w:tcW w:w="4588" w:type="pct"/>
          </w:tcPr>
          <w:p w14:paraId="2E914C27" w14:textId="77777777"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4.2.1  -  </w:t>
            </w:r>
            <w:r w:rsidRPr="008877E2">
              <w:rPr>
                <w:rFonts w:eastAsia="Times New Roman" w:cs="Times New Roman"/>
                <w:szCs w:val="24"/>
                <w:lang w:eastAsia="ar-SA"/>
              </w:rPr>
              <w:t>Cálculo da relação de espiras (n)</w:t>
            </w:r>
            <w:r w:rsidR="00012CF9">
              <w:rPr>
                <w:rFonts w:eastAsia="Times New Roman" w:cs="Times New Roman"/>
                <w:szCs w:val="24"/>
                <w:lang w:eastAsia="ar-SA"/>
              </w:rPr>
              <w:t xml:space="preserve">  . . . . . . . . . . . . . . . </w:t>
            </w:r>
          </w:p>
        </w:tc>
        <w:tc>
          <w:tcPr>
            <w:tcW w:w="412" w:type="pct"/>
          </w:tcPr>
          <w:p w14:paraId="172347F1" w14:textId="77777777" w:rsidR="00AA6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30</w:t>
            </w:r>
            <w:r w:rsidRPr="00EC4D08">
              <w:rPr>
                <w:rFonts w:eastAsia="Times New Roman" w:cs="Times New Roman"/>
                <w:szCs w:val="24"/>
                <w:lang w:eastAsia="ar-SA"/>
              </w:rPr>
              <w:fldChar w:fldCharType="end"/>
            </w:r>
          </w:p>
        </w:tc>
      </w:tr>
      <w:tr w:rsidR="00AA6262" w:rsidRPr="00E42F08" w14:paraId="10E5A772" w14:textId="77777777" w:rsidTr="00012CF9">
        <w:tc>
          <w:tcPr>
            <w:tcW w:w="4588" w:type="pct"/>
          </w:tcPr>
          <w:p w14:paraId="6A5AC54C" w14:textId="77777777"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4.2.2  -  </w:t>
            </w:r>
            <w:r w:rsidRPr="008877E2">
              <w:rPr>
                <w:rFonts w:eastAsia="Times New Roman" w:cs="Times New Roman"/>
                <w:szCs w:val="24"/>
                <w:lang w:eastAsia="ar-SA"/>
              </w:rPr>
              <w:t xml:space="preserve">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 . . </w:t>
            </w:r>
          </w:p>
        </w:tc>
        <w:tc>
          <w:tcPr>
            <w:tcW w:w="412" w:type="pct"/>
          </w:tcPr>
          <w:p w14:paraId="374FF137"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_Ref455942322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31</w:t>
            </w:r>
            <w:r w:rsidRPr="00EC4D08">
              <w:rPr>
                <w:rFonts w:eastAsia="Times New Roman" w:cs="Times New Roman"/>
                <w:szCs w:val="24"/>
                <w:lang w:eastAsia="ar-SA"/>
              </w:rPr>
              <w:fldChar w:fldCharType="end"/>
            </w:r>
          </w:p>
        </w:tc>
      </w:tr>
      <w:tr w:rsidR="00AA6262" w:rsidRPr="00E42F08" w14:paraId="37F27ACD" w14:textId="77777777" w:rsidTr="00012CF9">
        <w:tc>
          <w:tcPr>
            <w:tcW w:w="4588" w:type="pct"/>
          </w:tcPr>
          <w:p w14:paraId="5555796F" w14:textId="77777777"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w:t>
            </w:r>
          </w:p>
        </w:tc>
        <w:tc>
          <w:tcPr>
            <w:tcW w:w="412" w:type="pct"/>
          </w:tcPr>
          <w:p w14:paraId="4B2079EE"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31</w:t>
            </w:r>
            <w:r w:rsidRPr="00EC4D08">
              <w:rPr>
                <w:rFonts w:eastAsia="Times New Roman" w:cs="Times New Roman"/>
                <w:szCs w:val="24"/>
                <w:lang w:eastAsia="ar-SA"/>
              </w:rPr>
              <w:fldChar w:fldCharType="end"/>
            </w:r>
          </w:p>
        </w:tc>
      </w:tr>
      <w:tr w:rsidR="00AA6262" w:rsidRPr="00E42F08" w14:paraId="351B063C" w14:textId="77777777" w:rsidTr="00012CF9">
        <w:tc>
          <w:tcPr>
            <w:tcW w:w="4588" w:type="pct"/>
          </w:tcPr>
          <w:p w14:paraId="6C5DCE0E" w14:textId="77777777"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sidR="00012CF9">
              <w:rPr>
                <w:rFonts w:eastAsia="Times New Roman" w:cs="Times New Roman"/>
                <w:szCs w:val="24"/>
                <w:lang w:eastAsia="ar-SA"/>
              </w:rPr>
              <w:t xml:space="preserve">  . . . . . . . . . . . . . </w:t>
            </w:r>
          </w:p>
        </w:tc>
        <w:tc>
          <w:tcPr>
            <w:tcW w:w="412" w:type="pct"/>
          </w:tcPr>
          <w:p w14:paraId="65B6E924"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32</w:t>
            </w:r>
            <w:r w:rsidRPr="00EC4D08">
              <w:rPr>
                <w:rFonts w:eastAsia="Times New Roman" w:cs="Times New Roman"/>
                <w:szCs w:val="24"/>
                <w:lang w:eastAsia="ar-SA"/>
              </w:rPr>
              <w:fldChar w:fldCharType="end"/>
            </w:r>
          </w:p>
        </w:tc>
      </w:tr>
      <w:tr w:rsidR="00AA6262" w:rsidRPr="00E42F08" w14:paraId="26FBC40F" w14:textId="77777777" w:rsidTr="00012CF9">
        <w:tc>
          <w:tcPr>
            <w:tcW w:w="4588" w:type="pct"/>
          </w:tcPr>
          <w:p w14:paraId="68CB04CF" w14:textId="77777777" w:rsidR="00AA6262" w:rsidRPr="00AA6262" w:rsidRDefault="00AA6262" w:rsidP="00AA626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4.3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Projeto do Controlador Digital</w:t>
            </w:r>
            <w:r w:rsidR="00012CF9">
              <w:rPr>
                <w:rFonts w:eastAsia="Times New Roman" w:cs="Times New Roman"/>
                <w:szCs w:val="24"/>
                <w:lang w:eastAsia="ar-SA"/>
              </w:rPr>
              <w:t xml:space="preserve">  . . . . . . . . . . . . . . . . . . . . . . . </w:t>
            </w:r>
          </w:p>
        </w:tc>
        <w:tc>
          <w:tcPr>
            <w:tcW w:w="412" w:type="pct"/>
          </w:tcPr>
          <w:p w14:paraId="4F84714F"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32</w:t>
            </w:r>
            <w:r w:rsidRPr="00EC4D08">
              <w:rPr>
                <w:rFonts w:eastAsia="Times New Roman" w:cs="Times New Roman"/>
                <w:szCs w:val="24"/>
                <w:lang w:eastAsia="ar-SA"/>
              </w:rPr>
              <w:fldChar w:fldCharType="end"/>
            </w:r>
          </w:p>
        </w:tc>
      </w:tr>
      <w:tr w:rsidR="00AA6262" w:rsidRPr="00E42F08" w14:paraId="14D900F0" w14:textId="77777777" w:rsidTr="00012CF9">
        <w:tc>
          <w:tcPr>
            <w:tcW w:w="4588" w:type="pct"/>
          </w:tcPr>
          <w:p w14:paraId="239D3D8E" w14:textId="77777777"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4.3.1  -  </w:t>
            </w:r>
            <w:r w:rsidRPr="00AA6262">
              <w:rPr>
                <w:rFonts w:eastAsia="Times New Roman" w:cs="Times New Roman"/>
                <w:szCs w:val="24"/>
                <w:lang w:eastAsia="ar-SA"/>
              </w:rPr>
              <w:t>Cálc</w:t>
            </w:r>
            <w:r>
              <w:rPr>
                <w:rFonts w:eastAsia="Times New Roman" w:cs="Times New Roman"/>
                <w:szCs w:val="24"/>
                <w:lang w:eastAsia="ar-SA"/>
              </w:rPr>
              <w:t xml:space="preserve">ulo do controlador de Corrente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1</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w:t>
            </w:r>
          </w:p>
        </w:tc>
        <w:tc>
          <w:tcPr>
            <w:tcW w:w="412" w:type="pct"/>
          </w:tcPr>
          <w:p w14:paraId="624F3CB6"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35</w:t>
            </w:r>
            <w:r w:rsidRPr="00EC4D08">
              <w:rPr>
                <w:rFonts w:eastAsia="Times New Roman" w:cs="Times New Roman"/>
                <w:szCs w:val="24"/>
                <w:lang w:eastAsia="ar-SA"/>
              </w:rPr>
              <w:fldChar w:fldCharType="end"/>
            </w:r>
          </w:p>
        </w:tc>
      </w:tr>
      <w:tr w:rsidR="00AA6262" w:rsidRPr="00E42F08" w14:paraId="4927F829" w14:textId="77777777" w:rsidTr="00012CF9">
        <w:tc>
          <w:tcPr>
            <w:tcW w:w="4588" w:type="pct"/>
          </w:tcPr>
          <w:p w14:paraId="6405C376" w14:textId="77777777"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4.3.2  -  </w:t>
            </w:r>
            <w:r w:rsidRPr="00AA6262">
              <w:rPr>
                <w:rFonts w:eastAsia="Times New Roman" w:cs="Times New Roman"/>
                <w:szCs w:val="24"/>
                <w:lang w:eastAsia="ar-SA"/>
              </w:rPr>
              <w:t xml:space="preserve">Cálculo do controlador de Tensão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2</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w:t>
            </w:r>
          </w:p>
        </w:tc>
        <w:tc>
          <w:tcPr>
            <w:tcW w:w="412" w:type="pct"/>
          </w:tcPr>
          <w:p w14:paraId="4C28829F"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38</w:t>
            </w:r>
            <w:r w:rsidRPr="00EC4D08">
              <w:rPr>
                <w:rFonts w:eastAsia="Times New Roman" w:cs="Times New Roman"/>
                <w:szCs w:val="24"/>
                <w:lang w:eastAsia="ar-SA"/>
              </w:rPr>
              <w:fldChar w:fldCharType="end"/>
            </w:r>
          </w:p>
        </w:tc>
      </w:tr>
      <w:tr w:rsidR="00AA6262" w:rsidRPr="00E42F08" w14:paraId="65B44E6B" w14:textId="77777777" w:rsidTr="00012CF9">
        <w:tc>
          <w:tcPr>
            <w:tcW w:w="4588" w:type="pct"/>
          </w:tcPr>
          <w:p w14:paraId="1D68140A" w14:textId="77777777" w:rsidR="00AA6262" w:rsidRPr="00AA6262" w:rsidRDefault="00AA6262" w:rsidP="00AA626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4.4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Conclusão</w:t>
            </w:r>
            <w:r w:rsidR="00012CF9">
              <w:rPr>
                <w:rFonts w:eastAsia="Times New Roman" w:cs="Times New Roman"/>
                <w:szCs w:val="24"/>
                <w:lang w:eastAsia="ar-SA"/>
              </w:rPr>
              <w:t xml:space="preserve">  . . . . . . . . . . . . . . . . . . . . . . . . . . . . . . . . . . . . . . . </w:t>
            </w:r>
          </w:p>
        </w:tc>
        <w:tc>
          <w:tcPr>
            <w:tcW w:w="412" w:type="pct"/>
          </w:tcPr>
          <w:p w14:paraId="3CD580A0"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40</w:t>
            </w:r>
            <w:r w:rsidRPr="00EC4D08">
              <w:rPr>
                <w:rFonts w:eastAsia="Times New Roman" w:cs="Times New Roman"/>
                <w:szCs w:val="24"/>
                <w:lang w:eastAsia="ar-SA"/>
              </w:rPr>
              <w:fldChar w:fldCharType="end"/>
            </w:r>
          </w:p>
        </w:tc>
      </w:tr>
      <w:tr w:rsidR="00AA6262" w:rsidRPr="00E42F08" w14:paraId="08D1A86C" w14:textId="77777777" w:rsidTr="00012CF9">
        <w:tc>
          <w:tcPr>
            <w:tcW w:w="4588" w:type="pct"/>
          </w:tcPr>
          <w:p w14:paraId="513145F9" w14:textId="77777777" w:rsidR="00AA6262" w:rsidRPr="00AA6262" w:rsidRDefault="00AA6262" w:rsidP="008877E2">
            <w:pPr>
              <w:suppressAutoHyphens/>
              <w:snapToGrid w:val="0"/>
              <w:spacing w:before="120" w:after="120" w:line="240" w:lineRule="auto"/>
              <w:rPr>
                <w:rFonts w:eastAsia="Times New Roman" w:cs="Times New Roman"/>
                <w:szCs w:val="24"/>
                <w:lang w:eastAsia="ar-SA"/>
              </w:rPr>
            </w:pPr>
          </w:p>
        </w:tc>
        <w:tc>
          <w:tcPr>
            <w:tcW w:w="412" w:type="pct"/>
          </w:tcPr>
          <w:p w14:paraId="6A5638E5" w14:textId="77777777" w:rsidR="00AA6262" w:rsidRPr="00EC4D08" w:rsidRDefault="00AA6262" w:rsidP="008877E2">
            <w:pPr>
              <w:suppressAutoHyphens/>
              <w:snapToGrid w:val="0"/>
              <w:spacing w:before="120" w:after="120" w:line="240" w:lineRule="auto"/>
              <w:jc w:val="right"/>
              <w:rPr>
                <w:rFonts w:eastAsia="Times New Roman" w:cs="Times New Roman"/>
                <w:szCs w:val="24"/>
                <w:lang w:eastAsia="ar-SA"/>
              </w:rPr>
            </w:pPr>
          </w:p>
        </w:tc>
      </w:tr>
      <w:tr w:rsidR="00AA6262" w:rsidRPr="00E42F08" w14:paraId="7DFB5FEF" w14:textId="77777777" w:rsidTr="00012CF9">
        <w:tc>
          <w:tcPr>
            <w:tcW w:w="4588" w:type="pct"/>
          </w:tcPr>
          <w:p w14:paraId="6E36FB0B" w14:textId="77777777" w:rsidR="00AA6262" w:rsidRPr="00AA6262" w:rsidRDefault="00AA6262" w:rsidP="008877E2">
            <w:pPr>
              <w:suppressAutoHyphens/>
              <w:snapToGrid w:val="0"/>
              <w:spacing w:before="120" w:after="120" w:line="240" w:lineRule="auto"/>
              <w:rPr>
                <w:rFonts w:eastAsia="Times New Roman" w:cs="Times New Roman"/>
                <w:szCs w:val="24"/>
                <w:lang w:eastAsia="ar-SA"/>
              </w:rPr>
            </w:pPr>
          </w:p>
        </w:tc>
        <w:tc>
          <w:tcPr>
            <w:tcW w:w="412" w:type="pct"/>
          </w:tcPr>
          <w:p w14:paraId="4E49BD98" w14:textId="77777777" w:rsidR="00AA6262" w:rsidRPr="00EC4D08" w:rsidRDefault="00AA6262" w:rsidP="008877E2">
            <w:pPr>
              <w:suppressAutoHyphens/>
              <w:snapToGrid w:val="0"/>
              <w:spacing w:before="120" w:after="120" w:line="240" w:lineRule="auto"/>
              <w:jc w:val="right"/>
              <w:rPr>
                <w:rFonts w:eastAsia="Times New Roman" w:cs="Times New Roman"/>
                <w:szCs w:val="24"/>
                <w:lang w:eastAsia="ar-SA"/>
              </w:rPr>
            </w:pPr>
          </w:p>
        </w:tc>
      </w:tr>
      <w:tr w:rsidR="00AA6262" w:rsidRPr="00E42F08" w14:paraId="1F5FA0D8" w14:textId="77777777" w:rsidTr="00012CF9">
        <w:tc>
          <w:tcPr>
            <w:tcW w:w="4588" w:type="pct"/>
          </w:tcPr>
          <w:p w14:paraId="2F9C4D5C" w14:textId="77777777" w:rsidR="00AA6262" w:rsidRPr="002F09B9" w:rsidRDefault="00FF7469" w:rsidP="00FF7469">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lastRenderedPageBreak/>
              <w:t>5</w:t>
            </w:r>
            <w:r w:rsidRPr="002F09B9">
              <w:rPr>
                <w:rFonts w:eastAsia="Times New Roman" w:cs="Times New Roman"/>
                <w:b/>
                <w:szCs w:val="24"/>
                <w:lang w:eastAsia="ar-SA"/>
              </w:rPr>
              <w:tab/>
              <w:t>Simulações do Circuito Projetado</w:t>
            </w:r>
            <w:r w:rsidR="00012CF9" w:rsidRPr="002F09B9">
              <w:rPr>
                <w:rFonts w:eastAsia="Times New Roman" w:cs="Times New Roman"/>
                <w:b/>
                <w:szCs w:val="24"/>
                <w:lang w:eastAsia="ar-SA"/>
              </w:rPr>
              <w:t xml:space="preserve">  . . . . . . . . . . . . . . . . . . . . . . . . . . . . </w:t>
            </w:r>
          </w:p>
        </w:tc>
        <w:tc>
          <w:tcPr>
            <w:tcW w:w="412" w:type="pct"/>
          </w:tcPr>
          <w:p w14:paraId="1A508DE1" w14:textId="77777777" w:rsidR="00AA6262" w:rsidRPr="002F09B9" w:rsidRDefault="00EC4D08" w:rsidP="008877E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_Ref455942363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41</w:t>
            </w:r>
            <w:r w:rsidRPr="002F09B9">
              <w:rPr>
                <w:rFonts w:eastAsia="Times New Roman" w:cs="Times New Roman"/>
                <w:b/>
                <w:szCs w:val="24"/>
                <w:lang w:eastAsia="ar-SA"/>
              </w:rPr>
              <w:fldChar w:fldCharType="end"/>
            </w:r>
          </w:p>
        </w:tc>
      </w:tr>
      <w:tr w:rsidR="00AA6262" w:rsidRPr="00E42F08" w14:paraId="04414F8E" w14:textId="77777777" w:rsidTr="00012CF9">
        <w:tc>
          <w:tcPr>
            <w:tcW w:w="4588" w:type="pct"/>
          </w:tcPr>
          <w:p w14:paraId="32AA4979" w14:textId="77777777" w:rsidR="00AA6262" w:rsidRPr="00AA6262" w:rsidRDefault="00FF7469" w:rsidP="00FF7469">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5.1  -  Montagem</w:t>
            </w:r>
            <w:r w:rsidR="00012CF9">
              <w:rPr>
                <w:rFonts w:eastAsia="Times New Roman" w:cs="Times New Roman"/>
                <w:szCs w:val="24"/>
                <w:lang w:eastAsia="ar-SA"/>
              </w:rPr>
              <w:t xml:space="preserve">  . . . . . . . . . . . . . . . . . . . . . . . . . . . . . . . . . . . . . . . </w:t>
            </w:r>
          </w:p>
        </w:tc>
        <w:tc>
          <w:tcPr>
            <w:tcW w:w="412" w:type="pct"/>
          </w:tcPr>
          <w:p w14:paraId="49D179FA" w14:textId="77777777" w:rsidR="00AA6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41</w:t>
            </w:r>
            <w:r w:rsidRPr="00EC4D08">
              <w:rPr>
                <w:rFonts w:eastAsia="Times New Roman" w:cs="Times New Roman"/>
                <w:szCs w:val="24"/>
                <w:lang w:eastAsia="ar-SA"/>
              </w:rPr>
              <w:fldChar w:fldCharType="end"/>
            </w:r>
          </w:p>
        </w:tc>
      </w:tr>
      <w:tr w:rsidR="00AA6262" w:rsidRPr="00E42F08" w14:paraId="7383FAAA" w14:textId="77777777" w:rsidTr="00012CF9">
        <w:tc>
          <w:tcPr>
            <w:tcW w:w="4588" w:type="pct"/>
          </w:tcPr>
          <w:p w14:paraId="5895A4FF" w14:textId="77777777" w:rsidR="00AA6262" w:rsidRPr="00AA6262" w:rsidRDefault="00FF7469" w:rsidP="00FF7469">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Simulações considerando componentes ideais</w:t>
            </w:r>
            <w:r w:rsidR="00012CF9">
              <w:rPr>
                <w:rFonts w:eastAsia="Times New Roman" w:cs="Times New Roman"/>
                <w:szCs w:val="24"/>
                <w:lang w:eastAsia="ar-SA"/>
              </w:rPr>
              <w:t xml:space="preserve">  . . . . . . . . . . . </w:t>
            </w:r>
          </w:p>
        </w:tc>
        <w:tc>
          <w:tcPr>
            <w:tcW w:w="412" w:type="pct"/>
          </w:tcPr>
          <w:p w14:paraId="7FE79D21"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43</w:t>
            </w:r>
            <w:r w:rsidRPr="00EC4D08">
              <w:rPr>
                <w:rFonts w:eastAsia="Times New Roman" w:cs="Times New Roman"/>
                <w:szCs w:val="24"/>
                <w:lang w:eastAsia="ar-SA"/>
              </w:rPr>
              <w:fldChar w:fldCharType="end"/>
            </w:r>
          </w:p>
        </w:tc>
      </w:tr>
      <w:tr w:rsidR="00AA6262" w:rsidRPr="00E42F08" w14:paraId="724F1A01" w14:textId="77777777" w:rsidTr="00012CF9">
        <w:tc>
          <w:tcPr>
            <w:tcW w:w="4588" w:type="pct"/>
          </w:tcPr>
          <w:p w14:paraId="29343961" w14:textId="77777777"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sidR="00012CF9">
              <w:rPr>
                <w:rFonts w:eastAsia="Times New Roman" w:cs="Times New Roman"/>
                <w:szCs w:val="24"/>
                <w:lang w:eastAsia="ar-SA"/>
              </w:rPr>
              <w:t xml:space="preserve">  . . . . . . . . . . . . . . . . . . . . </w:t>
            </w:r>
          </w:p>
        </w:tc>
        <w:tc>
          <w:tcPr>
            <w:tcW w:w="412" w:type="pct"/>
          </w:tcPr>
          <w:p w14:paraId="538A0E30"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44</w:t>
            </w:r>
            <w:r w:rsidRPr="00EC4D08">
              <w:rPr>
                <w:rFonts w:eastAsia="Times New Roman" w:cs="Times New Roman"/>
                <w:szCs w:val="24"/>
                <w:lang w:eastAsia="ar-SA"/>
              </w:rPr>
              <w:fldChar w:fldCharType="end"/>
            </w:r>
          </w:p>
        </w:tc>
      </w:tr>
      <w:tr w:rsidR="00AA6262" w:rsidRPr="00E42F08" w14:paraId="6555D630" w14:textId="77777777" w:rsidTr="00012CF9">
        <w:tc>
          <w:tcPr>
            <w:tcW w:w="4588" w:type="pct"/>
          </w:tcPr>
          <w:p w14:paraId="5FA59F02" w14:textId="77777777"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sidR="00012CF9">
              <w:rPr>
                <w:rFonts w:eastAsia="Times New Roman" w:cs="Times New Roman"/>
                <w:szCs w:val="24"/>
                <w:lang w:eastAsia="ar-SA"/>
              </w:rPr>
              <w:t xml:space="preserve">  . . . . . . . . . . . . . . . . . . . . . . . . . . </w:t>
            </w:r>
          </w:p>
        </w:tc>
        <w:tc>
          <w:tcPr>
            <w:tcW w:w="412" w:type="pct"/>
          </w:tcPr>
          <w:p w14:paraId="6FD1F94C"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45</w:t>
            </w:r>
            <w:r w:rsidRPr="00EC4D08">
              <w:rPr>
                <w:rFonts w:eastAsia="Times New Roman" w:cs="Times New Roman"/>
                <w:szCs w:val="24"/>
                <w:lang w:eastAsia="ar-SA"/>
              </w:rPr>
              <w:fldChar w:fldCharType="end"/>
            </w:r>
          </w:p>
        </w:tc>
      </w:tr>
      <w:tr w:rsidR="00AA6262" w:rsidRPr="00E42F08" w14:paraId="623E0090" w14:textId="77777777" w:rsidTr="00012CF9">
        <w:tc>
          <w:tcPr>
            <w:tcW w:w="4588" w:type="pct"/>
          </w:tcPr>
          <w:p w14:paraId="2906D9C3" w14:textId="77777777"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5.2.3  </w:t>
            </w:r>
            <w:r w:rsidRPr="00FF7469">
              <w:rPr>
                <w:rFonts w:eastAsia="Times New Roman" w:cs="Times New Roman"/>
                <w:szCs w:val="24"/>
                <w:lang w:eastAsia="ar-SA"/>
              </w:rPr>
              <w:t>-</w:t>
            </w:r>
            <w:r>
              <w:rPr>
                <w:rFonts w:eastAsia="Times New Roman" w:cs="Times New Roman"/>
                <w:szCs w:val="24"/>
                <w:lang w:eastAsia="ar-SA"/>
              </w:rPr>
              <w:t xml:space="preserve">  </w:t>
            </w:r>
            <w:proofErr w:type="spellStart"/>
            <w:r w:rsidRPr="00FF7469">
              <w:rPr>
                <w:rFonts w:eastAsia="Times New Roman" w:cs="Times New Roman"/>
                <w:szCs w:val="24"/>
                <w:lang w:eastAsia="ar-SA"/>
              </w:rPr>
              <w:t>Ripple</w:t>
            </w:r>
            <w:proofErr w:type="spellEnd"/>
            <w:r w:rsidR="00012CF9">
              <w:rPr>
                <w:rFonts w:eastAsia="Times New Roman" w:cs="Times New Roman"/>
                <w:szCs w:val="24"/>
                <w:lang w:eastAsia="ar-SA"/>
              </w:rPr>
              <w:t xml:space="preserve">  . . . . . . . . . . . . . . . . . . . . . . . . . . . . . . . . . . . . </w:t>
            </w:r>
          </w:p>
        </w:tc>
        <w:tc>
          <w:tcPr>
            <w:tcW w:w="412" w:type="pct"/>
          </w:tcPr>
          <w:p w14:paraId="06DCDE04"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47</w:t>
            </w:r>
            <w:r w:rsidRPr="00EC4D08">
              <w:rPr>
                <w:rFonts w:eastAsia="Times New Roman" w:cs="Times New Roman"/>
                <w:szCs w:val="24"/>
                <w:lang w:eastAsia="ar-SA"/>
              </w:rPr>
              <w:fldChar w:fldCharType="end"/>
            </w:r>
          </w:p>
        </w:tc>
      </w:tr>
      <w:tr w:rsidR="00AA6262" w:rsidRPr="00E42F08" w14:paraId="6197EF3A" w14:textId="77777777" w:rsidTr="00012CF9">
        <w:tc>
          <w:tcPr>
            <w:tcW w:w="4588" w:type="pct"/>
          </w:tcPr>
          <w:p w14:paraId="7FA88E98" w14:textId="77777777"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sidR="00012CF9">
              <w:rPr>
                <w:rFonts w:eastAsia="Times New Roman" w:cs="Times New Roman"/>
                <w:szCs w:val="24"/>
                <w:lang w:eastAsia="ar-SA"/>
              </w:rPr>
              <w:t xml:space="preserve">  . . . . . . . . . . . . . . . . . . . . . . . . . . . . . . . . . </w:t>
            </w:r>
          </w:p>
        </w:tc>
        <w:tc>
          <w:tcPr>
            <w:tcW w:w="412" w:type="pct"/>
          </w:tcPr>
          <w:p w14:paraId="007347D9"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49</w:t>
            </w:r>
            <w:r w:rsidRPr="00EC4D08">
              <w:rPr>
                <w:rFonts w:eastAsia="Times New Roman" w:cs="Times New Roman"/>
                <w:szCs w:val="24"/>
                <w:lang w:eastAsia="ar-SA"/>
              </w:rPr>
              <w:fldChar w:fldCharType="end"/>
            </w:r>
          </w:p>
        </w:tc>
      </w:tr>
      <w:tr w:rsidR="00AA6262" w:rsidRPr="00E42F08" w14:paraId="7CABDA03" w14:textId="77777777" w:rsidTr="00012CF9">
        <w:tc>
          <w:tcPr>
            <w:tcW w:w="4588" w:type="pct"/>
          </w:tcPr>
          <w:p w14:paraId="1CC16209" w14:textId="77777777"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sidR="00012CF9">
              <w:rPr>
                <w:rFonts w:eastAsia="Times New Roman" w:cs="Times New Roman"/>
                <w:szCs w:val="24"/>
                <w:lang w:eastAsia="ar-SA"/>
              </w:rPr>
              <w:t xml:space="preserve">  . . . . . . . . . . . . . . . . . . . . . . . </w:t>
            </w:r>
          </w:p>
        </w:tc>
        <w:tc>
          <w:tcPr>
            <w:tcW w:w="412" w:type="pct"/>
          </w:tcPr>
          <w:p w14:paraId="41DAA9AB"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50</w:t>
            </w:r>
            <w:r w:rsidRPr="00EC4D08">
              <w:rPr>
                <w:rFonts w:eastAsia="Times New Roman" w:cs="Times New Roman"/>
                <w:szCs w:val="24"/>
                <w:lang w:eastAsia="ar-SA"/>
              </w:rPr>
              <w:fldChar w:fldCharType="end"/>
            </w:r>
          </w:p>
        </w:tc>
      </w:tr>
      <w:tr w:rsidR="00AA6262" w:rsidRPr="00E42F08" w14:paraId="7ECE1905" w14:textId="77777777" w:rsidTr="00012CF9">
        <w:tc>
          <w:tcPr>
            <w:tcW w:w="4588" w:type="pct"/>
          </w:tcPr>
          <w:p w14:paraId="67D79D93" w14:textId="77777777" w:rsidR="00AA6262" w:rsidRPr="00AA6262" w:rsidRDefault="00A41262" w:rsidP="00A41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5.3  -  </w:t>
            </w:r>
            <w:r w:rsidRPr="00A41262">
              <w:rPr>
                <w:rFonts w:eastAsia="Times New Roman" w:cs="Times New Roman"/>
                <w:szCs w:val="24"/>
                <w:lang w:eastAsia="ar-SA"/>
              </w:rPr>
              <w:t>Simulações considerando erros do controlador</w:t>
            </w:r>
            <w:r w:rsidR="00012CF9">
              <w:rPr>
                <w:rFonts w:eastAsia="Times New Roman" w:cs="Times New Roman"/>
                <w:szCs w:val="24"/>
                <w:lang w:eastAsia="ar-SA"/>
              </w:rPr>
              <w:t xml:space="preserve">  . . . . . . . . . . </w:t>
            </w:r>
          </w:p>
        </w:tc>
        <w:tc>
          <w:tcPr>
            <w:tcW w:w="412" w:type="pct"/>
          </w:tcPr>
          <w:p w14:paraId="55C4ED3D"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51</w:t>
            </w:r>
            <w:r w:rsidRPr="00EC4D08">
              <w:rPr>
                <w:rFonts w:eastAsia="Times New Roman" w:cs="Times New Roman"/>
                <w:szCs w:val="24"/>
                <w:lang w:eastAsia="ar-SA"/>
              </w:rPr>
              <w:fldChar w:fldCharType="end"/>
            </w:r>
          </w:p>
        </w:tc>
      </w:tr>
      <w:tr w:rsidR="00A41262" w:rsidRPr="00E42F08" w14:paraId="203B03F3" w14:textId="77777777" w:rsidTr="00012CF9">
        <w:tc>
          <w:tcPr>
            <w:tcW w:w="4588" w:type="pct"/>
          </w:tcPr>
          <w:p w14:paraId="43A2C92E" w14:textId="77777777"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sidR="00012CF9">
              <w:rPr>
                <w:rFonts w:eastAsia="Times New Roman" w:cs="Times New Roman"/>
                <w:szCs w:val="24"/>
                <w:lang w:eastAsia="ar-SA"/>
              </w:rPr>
              <w:t xml:space="preserve">  . . . . . . . . . . . . . . . . . . . . </w:t>
            </w:r>
          </w:p>
        </w:tc>
        <w:tc>
          <w:tcPr>
            <w:tcW w:w="412" w:type="pct"/>
          </w:tcPr>
          <w:p w14:paraId="570CC6FF"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53</w:t>
            </w:r>
            <w:r w:rsidRPr="00EC4D08">
              <w:rPr>
                <w:rFonts w:eastAsia="Times New Roman" w:cs="Times New Roman"/>
                <w:szCs w:val="24"/>
                <w:lang w:eastAsia="ar-SA"/>
              </w:rPr>
              <w:fldChar w:fldCharType="end"/>
            </w:r>
          </w:p>
        </w:tc>
      </w:tr>
      <w:tr w:rsidR="00A41262" w:rsidRPr="00E42F08" w14:paraId="757462C8" w14:textId="77777777" w:rsidTr="00012CF9">
        <w:tc>
          <w:tcPr>
            <w:tcW w:w="4588" w:type="pct"/>
          </w:tcPr>
          <w:p w14:paraId="1313368E" w14:textId="77777777"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sidR="00012CF9">
              <w:rPr>
                <w:rFonts w:eastAsia="Times New Roman" w:cs="Times New Roman"/>
                <w:szCs w:val="24"/>
                <w:lang w:eastAsia="ar-SA"/>
              </w:rPr>
              <w:t xml:space="preserve">  . . . . . . . . . . . . . . . . . . . . . . . . . . </w:t>
            </w:r>
          </w:p>
        </w:tc>
        <w:tc>
          <w:tcPr>
            <w:tcW w:w="412" w:type="pct"/>
          </w:tcPr>
          <w:p w14:paraId="63209EAE"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54</w:t>
            </w:r>
            <w:r w:rsidRPr="00EC4D08">
              <w:rPr>
                <w:rFonts w:eastAsia="Times New Roman" w:cs="Times New Roman"/>
                <w:szCs w:val="24"/>
                <w:lang w:eastAsia="ar-SA"/>
              </w:rPr>
              <w:fldChar w:fldCharType="end"/>
            </w:r>
          </w:p>
        </w:tc>
      </w:tr>
      <w:tr w:rsidR="00A41262" w:rsidRPr="00E42F08" w14:paraId="46A5CD6F" w14:textId="77777777" w:rsidTr="00012CF9">
        <w:tc>
          <w:tcPr>
            <w:tcW w:w="4588" w:type="pct"/>
          </w:tcPr>
          <w:p w14:paraId="0CFE903D" w14:textId="77777777"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5.3.3  </w:t>
            </w:r>
            <w:r w:rsidRPr="00FF7469">
              <w:rPr>
                <w:rFonts w:eastAsia="Times New Roman" w:cs="Times New Roman"/>
                <w:szCs w:val="24"/>
                <w:lang w:eastAsia="ar-SA"/>
              </w:rPr>
              <w:t>-</w:t>
            </w:r>
            <w:r>
              <w:rPr>
                <w:rFonts w:eastAsia="Times New Roman" w:cs="Times New Roman"/>
                <w:szCs w:val="24"/>
                <w:lang w:eastAsia="ar-SA"/>
              </w:rPr>
              <w:t xml:space="preserve">  </w:t>
            </w:r>
            <w:proofErr w:type="spellStart"/>
            <w:r w:rsidRPr="00FF7469">
              <w:rPr>
                <w:rFonts w:eastAsia="Times New Roman" w:cs="Times New Roman"/>
                <w:szCs w:val="24"/>
                <w:lang w:eastAsia="ar-SA"/>
              </w:rPr>
              <w:t>Ripple</w:t>
            </w:r>
            <w:proofErr w:type="spellEnd"/>
            <w:r w:rsidR="00012CF9">
              <w:rPr>
                <w:rFonts w:eastAsia="Times New Roman" w:cs="Times New Roman"/>
                <w:szCs w:val="24"/>
                <w:lang w:eastAsia="ar-SA"/>
              </w:rPr>
              <w:t xml:space="preserve">  . . . . . . . . . . . . . . . . . . . . . . . . . . . . . . . . . . . . </w:t>
            </w:r>
          </w:p>
        </w:tc>
        <w:tc>
          <w:tcPr>
            <w:tcW w:w="412" w:type="pct"/>
          </w:tcPr>
          <w:p w14:paraId="1CF0381F"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55</w:t>
            </w:r>
            <w:r w:rsidRPr="00EC4D08">
              <w:rPr>
                <w:rFonts w:eastAsia="Times New Roman" w:cs="Times New Roman"/>
                <w:szCs w:val="24"/>
                <w:lang w:eastAsia="ar-SA"/>
              </w:rPr>
              <w:fldChar w:fldCharType="end"/>
            </w:r>
          </w:p>
        </w:tc>
      </w:tr>
      <w:tr w:rsidR="00A41262" w:rsidRPr="00E42F08" w14:paraId="207054F4" w14:textId="77777777" w:rsidTr="00012CF9">
        <w:tc>
          <w:tcPr>
            <w:tcW w:w="4588" w:type="pct"/>
          </w:tcPr>
          <w:p w14:paraId="61C702CC" w14:textId="77777777"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sidR="00012CF9">
              <w:rPr>
                <w:rFonts w:eastAsia="Times New Roman" w:cs="Times New Roman"/>
                <w:szCs w:val="24"/>
                <w:lang w:eastAsia="ar-SA"/>
              </w:rPr>
              <w:t xml:space="preserve">  . . . . . . . . . . . . . . . . . . . . . . . . . . . . . . . . . </w:t>
            </w:r>
          </w:p>
        </w:tc>
        <w:tc>
          <w:tcPr>
            <w:tcW w:w="412" w:type="pct"/>
          </w:tcPr>
          <w:p w14:paraId="2AC34665"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57</w:t>
            </w:r>
            <w:r w:rsidRPr="00EC4D08">
              <w:rPr>
                <w:rFonts w:eastAsia="Times New Roman" w:cs="Times New Roman"/>
                <w:szCs w:val="24"/>
                <w:lang w:eastAsia="ar-SA"/>
              </w:rPr>
              <w:fldChar w:fldCharType="end"/>
            </w:r>
          </w:p>
        </w:tc>
      </w:tr>
      <w:tr w:rsidR="00A41262" w:rsidRPr="00E42F08" w14:paraId="43D755DC" w14:textId="77777777" w:rsidTr="00012CF9">
        <w:tc>
          <w:tcPr>
            <w:tcW w:w="4588" w:type="pct"/>
          </w:tcPr>
          <w:p w14:paraId="1077DA54" w14:textId="77777777"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sidR="00012CF9">
              <w:rPr>
                <w:rFonts w:eastAsia="Times New Roman" w:cs="Times New Roman"/>
                <w:szCs w:val="24"/>
                <w:lang w:eastAsia="ar-SA"/>
              </w:rPr>
              <w:t xml:space="preserve">  . . . . . . . . . . . . . . . . . . . . . . . </w:t>
            </w:r>
          </w:p>
        </w:tc>
        <w:tc>
          <w:tcPr>
            <w:tcW w:w="412" w:type="pct"/>
          </w:tcPr>
          <w:p w14:paraId="60FF7924" w14:textId="77777777" w:rsidR="00A41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58</w:t>
            </w:r>
            <w:r w:rsidRPr="00EC4D08">
              <w:rPr>
                <w:rFonts w:eastAsia="Times New Roman" w:cs="Times New Roman"/>
                <w:szCs w:val="24"/>
                <w:lang w:eastAsia="ar-SA"/>
              </w:rPr>
              <w:fldChar w:fldCharType="end"/>
            </w:r>
          </w:p>
        </w:tc>
      </w:tr>
      <w:tr w:rsidR="00A41262" w:rsidRPr="00E42F08" w14:paraId="6EABC30A" w14:textId="77777777" w:rsidTr="00012CF9">
        <w:tc>
          <w:tcPr>
            <w:tcW w:w="4588" w:type="pct"/>
          </w:tcPr>
          <w:p w14:paraId="3705B576" w14:textId="77777777"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5.4 - Comparação entre resultados</w:t>
            </w:r>
            <w:r w:rsidR="00012CF9">
              <w:rPr>
                <w:rFonts w:eastAsia="Times New Roman" w:cs="Times New Roman"/>
                <w:szCs w:val="24"/>
                <w:lang w:eastAsia="ar-SA"/>
              </w:rPr>
              <w:t xml:space="preserve">  . . . . . . . . . . . . . . . . . . . . . . . . . </w:t>
            </w:r>
          </w:p>
        </w:tc>
        <w:tc>
          <w:tcPr>
            <w:tcW w:w="412" w:type="pct"/>
          </w:tcPr>
          <w:p w14:paraId="710F2FDA"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58</w:t>
            </w:r>
            <w:r w:rsidRPr="00EC4D08">
              <w:rPr>
                <w:rFonts w:eastAsia="Times New Roman" w:cs="Times New Roman"/>
                <w:szCs w:val="24"/>
                <w:lang w:eastAsia="ar-SA"/>
              </w:rPr>
              <w:fldChar w:fldCharType="end"/>
            </w:r>
          </w:p>
        </w:tc>
      </w:tr>
      <w:tr w:rsidR="00A41262" w:rsidRPr="00E42F08" w14:paraId="1D1E59ED" w14:textId="77777777" w:rsidTr="00012CF9">
        <w:tc>
          <w:tcPr>
            <w:tcW w:w="4588" w:type="pct"/>
          </w:tcPr>
          <w:p w14:paraId="4E6658C8" w14:textId="77777777" w:rsidR="00A41262" w:rsidRPr="00AA6262" w:rsidRDefault="00A41262" w:rsidP="00A41262">
            <w:pPr>
              <w:suppressAutoHyphens/>
              <w:snapToGrid w:val="0"/>
              <w:spacing w:before="120" w:after="120" w:line="240" w:lineRule="auto"/>
              <w:rPr>
                <w:rFonts w:eastAsia="Times New Roman" w:cs="Times New Roman"/>
                <w:szCs w:val="24"/>
                <w:lang w:eastAsia="ar-SA"/>
              </w:rPr>
            </w:pPr>
          </w:p>
        </w:tc>
        <w:tc>
          <w:tcPr>
            <w:tcW w:w="412" w:type="pct"/>
          </w:tcPr>
          <w:p w14:paraId="4768DE20" w14:textId="77777777" w:rsidR="00A41262" w:rsidRPr="00EC4D08" w:rsidRDefault="00A41262" w:rsidP="00A41262">
            <w:pPr>
              <w:suppressAutoHyphens/>
              <w:snapToGrid w:val="0"/>
              <w:spacing w:before="120" w:after="120" w:line="240" w:lineRule="auto"/>
              <w:jc w:val="right"/>
              <w:rPr>
                <w:rFonts w:eastAsia="Times New Roman" w:cs="Times New Roman"/>
                <w:szCs w:val="24"/>
                <w:lang w:eastAsia="ar-SA"/>
              </w:rPr>
            </w:pPr>
          </w:p>
        </w:tc>
      </w:tr>
      <w:tr w:rsidR="00A41262" w:rsidRPr="00E42F08" w14:paraId="5657240F" w14:textId="77777777" w:rsidTr="00012CF9">
        <w:tc>
          <w:tcPr>
            <w:tcW w:w="4588" w:type="pct"/>
          </w:tcPr>
          <w:p w14:paraId="306CACF2" w14:textId="77777777" w:rsidR="00A41262" w:rsidRPr="002F09B9" w:rsidRDefault="00A41262" w:rsidP="00A4126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6</w:t>
            </w:r>
            <w:r w:rsidRPr="002F09B9">
              <w:rPr>
                <w:rFonts w:eastAsia="Times New Roman" w:cs="Times New Roman"/>
                <w:b/>
                <w:szCs w:val="24"/>
                <w:lang w:eastAsia="ar-SA"/>
              </w:rPr>
              <w:tab/>
              <w:t>Montagem do circuito Físico</w:t>
            </w:r>
            <w:r w:rsidR="00012CF9" w:rsidRPr="002F09B9">
              <w:rPr>
                <w:rFonts w:eastAsia="Times New Roman" w:cs="Times New Roman"/>
                <w:b/>
                <w:szCs w:val="24"/>
                <w:lang w:eastAsia="ar-SA"/>
              </w:rPr>
              <w:t xml:space="preserve">  . . . . . . . . . . . . . . . . . . . . . . . . . . . . . . . . </w:t>
            </w:r>
          </w:p>
        </w:tc>
        <w:tc>
          <w:tcPr>
            <w:tcW w:w="412" w:type="pct"/>
          </w:tcPr>
          <w:p w14:paraId="54337D34" w14:textId="77777777" w:rsidR="00A41262" w:rsidRPr="002F09B9" w:rsidRDefault="00EC4D08" w:rsidP="00A4126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_Ref455942428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60</w:t>
            </w:r>
            <w:r w:rsidRPr="002F09B9">
              <w:rPr>
                <w:rFonts w:eastAsia="Times New Roman" w:cs="Times New Roman"/>
                <w:b/>
                <w:szCs w:val="24"/>
                <w:lang w:eastAsia="ar-SA"/>
              </w:rPr>
              <w:fldChar w:fldCharType="end"/>
            </w:r>
          </w:p>
        </w:tc>
      </w:tr>
      <w:tr w:rsidR="00A41262" w:rsidRPr="00E42F08" w14:paraId="7490F4AD" w14:textId="77777777" w:rsidTr="00012CF9">
        <w:tc>
          <w:tcPr>
            <w:tcW w:w="4588" w:type="pct"/>
          </w:tcPr>
          <w:p w14:paraId="680F2A10" w14:textId="77777777"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 xml:space="preserve">6.1 </w:t>
            </w:r>
            <w:r w:rsidR="00012CF9">
              <w:rPr>
                <w:rFonts w:eastAsia="Times New Roman" w:cs="Times New Roman"/>
                <w:szCs w:val="24"/>
                <w:lang w:eastAsia="ar-SA"/>
              </w:rPr>
              <w:t>–</w:t>
            </w:r>
            <w:r w:rsidRPr="00A41262">
              <w:rPr>
                <w:rFonts w:eastAsia="Times New Roman" w:cs="Times New Roman"/>
                <w:szCs w:val="24"/>
                <w:lang w:eastAsia="ar-SA"/>
              </w:rPr>
              <w:t xml:space="preserve"> Introdução</w:t>
            </w:r>
            <w:r w:rsidR="00012CF9">
              <w:rPr>
                <w:rFonts w:eastAsia="Times New Roman" w:cs="Times New Roman"/>
                <w:szCs w:val="24"/>
                <w:lang w:eastAsia="ar-SA"/>
              </w:rPr>
              <w:t xml:space="preserve">  . . . . . . . . . . . . . . . . . . . . . . . . . . . . . . . . . . . . . . . </w:t>
            </w:r>
          </w:p>
        </w:tc>
        <w:tc>
          <w:tcPr>
            <w:tcW w:w="412" w:type="pct"/>
          </w:tcPr>
          <w:p w14:paraId="28CDA71E"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60</w:t>
            </w:r>
            <w:r w:rsidRPr="00EC4D08">
              <w:rPr>
                <w:rFonts w:eastAsia="Times New Roman" w:cs="Times New Roman"/>
                <w:szCs w:val="24"/>
                <w:lang w:eastAsia="ar-SA"/>
              </w:rPr>
              <w:fldChar w:fldCharType="end"/>
            </w:r>
          </w:p>
        </w:tc>
      </w:tr>
      <w:tr w:rsidR="00A41262" w:rsidRPr="00E42F08" w14:paraId="41CCDD7B" w14:textId="77777777" w:rsidTr="00012CF9">
        <w:tc>
          <w:tcPr>
            <w:tcW w:w="4588" w:type="pct"/>
          </w:tcPr>
          <w:p w14:paraId="78077553" w14:textId="77777777"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6.2 - Circuitos auxiliares</w:t>
            </w:r>
            <w:r w:rsidR="00012CF9">
              <w:rPr>
                <w:rFonts w:eastAsia="Times New Roman" w:cs="Times New Roman"/>
                <w:szCs w:val="24"/>
                <w:lang w:eastAsia="ar-SA"/>
              </w:rPr>
              <w:t xml:space="preserve">  . . . . . . . . . . . . . . . . . . . . . . . . . . . . . . . . . </w:t>
            </w:r>
          </w:p>
        </w:tc>
        <w:tc>
          <w:tcPr>
            <w:tcW w:w="412" w:type="pct"/>
          </w:tcPr>
          <w:p w14:paraId="512CE152"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60</w:t>
            </w:r>
            <w:r w:rsidRPr="00EC4D08">
              <w:rPr>
                <w:rFonts w:eastAsia="Times New Roman" w:cs="Times New Roman"/>
                <w:szCs w:val="24"/>
                <w:lang w:eastAsia="ar-SA"/>
              </w:rPr>
              <w:fldChar w:fldCharType="end"/>
            </w:r>
          </w:p>
        </w:tc>
      </w:tr>
      <w:tr w:rsidR="00A41262" w:rsidRPr="00E42F08" w14:paraId="54D93E4D" w14:textId="77777777" w:rsidTr="00012CF9">
        <w:tc>
          <w:tcPr>
            <w:tcW w:w="4588" w:type="pct"/>
          </w:tcPr>
          <w:p w14:paraId="6B599797" w14:textId="77777777"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6.2.1 - Instrumentação</w:t>
            </w:r>
            <w:r w:rsidR="00012CF9">
              <w:rPr>
                <w:rFonts w:eastAsia="Times New Roman" w:cs="Times New Roman"/>
                <w:szCs w:val="24"/>
                <w:lang w:eastAsia="ar-SA"/>
              </w:rPr>
              <w:t xml:space="preserve">  . . . . . . . . . . . . . . . . . . . . . . . . . . . . . . </w:t>
            </w:r>
          </w:p>
        </w:tc>
        <w:tc>
          <w:tcPr>
            <w:tcW w:w="412" w:type="pct"/>
          </w:tcPr>
          <w:p w14:paraId="671968E0"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60</w:t>
            </w:r>
            <w:r w:rsidRPr="00EC4D08">
              <w:rPr>
                <w:rFonts w:eastAsia="Times New Roman" w:cs="Times New Roman"/>
                <w:szCs w:val="24"/>
                <w:lang w:eastAsia="ar-SA"/>
              </w:rPr>
              <w:fldChar w:fldCharType="end"/>
            </w:r>
          </w:p>
        </w:tc>
      </w:tr>
      <w:tr w:rsidR="00A41262" w:rsidRPr="00E42F08" w14:paraId="60E191AF" w14:textId="77777777" w:rsidTr="00012CF9">
        <w:tc>
          <w:tcPr>
            <w:tcW w:w="4588" w:type="pct"/>
          </w:tcPr>
          <w:p w14:paraId="2D380383" w14:textId="77777777" w:rsidR="00A41262" w:rsidRPr="00AA6262" w:rsidRDefault="00A41262" w:rsidP="00A41262">
            <w:pPr>
              <w:tabs>
                <w:tab w:val="left" w:pos="2444"/>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6.2.1.1 - Leitura da corrente do indutor</w:t>
            </w:r>
            <w:r w:rsidR="00012CF9">
              <w:rPr>
                <w:rFonts w:eastAsia="Times New Roman" w:cs="Times New Roman"/>
                <w:szCs w:val="24"/>
                <w:lang w:eastAsia="ar-SA"/>
              </w:rPr>
              <w:t xml:space="preserve">  . . . . . . . . . . . </w:t>
            </w:r>
          </w:p>
        </w:tc>
        <w:tc>
          <w:tcPr>
            <w:tcW w:w="412" w:type="pct"/>
          </w:tcPr>
          <w:p w14:paraId="58EB95E0"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62</w:t>
            </w:r>
            <w:r w:rsidRPr="00EC4D08">
              <w:rPr>
                <w:rFonts w:eastAsia="Times New Roman" w:cs="Times New Roman"/>
                <w:szCs w:val="24"/>
                <w:lang w:eastAsia="ar-SA"/>
              </w:rPr>
              <w:fldChar w:fldCharType="end"/>
            </w:r>
          </w:p>
        </w:tc>
      </w:tr>
      <w:tr w:rsidR="00A41262" w:rsidRPr="00E42F08" w14:paraId="0637CF7B" w14:textId="77777777" w:rsidTr="00012CF9">
        <w:tc>
          <w:tcPr>
            <w:tcW w:w="4588" w:type="pct"/>
          </w:tcPr>
          <w:p w14:paraId="489EC236" w14:textId="77777777" w:rsidR="00A41262" w:rsidRPr="00AA6262" w:rsidRDefault="00A41262" w:rsidP="00012CF9">
            <w:pPr>
              <w:tabs>
                <w:tab w:val="left" w:pos="2444"/>
                <w:tab w:val="left" w:pos="2910"/>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6.2.1.2 - Leitura da tensão de saída</w:t>
            </w:r>
            <w:r w:rsidR="00012CF9">
              <w:rPr>
                <w:rFonts w:eastAsia="Times New Roman" w:cs="Times New Roman"/>
                <w:szCs w:val="24"/>
                <w:lang w:eastAsia="ar-SA"/>
              </w:rPr>
              <w:t xml:space="preserve">  . . . . . . . . . . . . . .</w:t>
            </w:r>
          </w:p>
        </w:tc>
        <w:tc>
          <w:tcPr>
            <w:tcW w:w="412" w:type="pct"/>
          </w:tcPr>
          <w:p w14:paraId="0D8D7114"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64</w:t>
            </w:r>
            <w:r w:rsidRPr="00EC4D08">
              <w:rPr>
                <w:rFonts w:eastAsia="Times New Roman" w:cs="Times New Roman"/>
                <w:szCs w:val="24"/>
                <w:lang w:eastAsia="ar-SA"/>
              </w:rPr>
              <w:fldChar w:fldCharType="end"/>
            </w:r>
          </w:p>
        </w:tc>
      </w:tr>
      <w:tr w:rsidR="00A41262" w:rsidRPr="00E42F08" w14:paraId="294434E5" w14:textId="77777777" w:rsidTr="00012CF9">
        <w:tc>
          <w:tcPr>
            <w:tcW w:w="4588" w:type="pct"/>
          </w:tcPr>
          <w:p w14:paraId="261F528A" w14:textId="77777777"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6.2.2 - Drivers</w:t>
            </w:r>
            <w:r w:rsidR="00012CF9">
              <w:rPr>
                <w:rFonts w:eastAsia="Times New Roman" w:cs="Times New Roman"/>
                <w:szCs w:val="24"/>
                <w:lang w:eastAsia="ar-SA"/>
              </w:rPr>
              <w:t xml:space="preserve">  . . . . . . . . . . . . . . . . . . . . . . . . . . . . . . . . . . . . </w:t>
            </w:r>
          </w:p>
        </w:tc>
        <w:tc>
          <w:tcPr>
            <w:tcW w:w="412" w:type="pct"/>
          </w:tcPr>
          <w:p w14:paraId="1AAE3C18"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66</w:t>
            </w:r>
            <w:r w:rsidRPr="00EC4D08">
              <w:rPr>
                <w:rFonts w:eastAsia="Times New Roman" w:cs="Times New Roman"/>
                <w:szCs w:val="24"/>
                <w:lang w:eastAsia="ar-SA"/>
              </w:rPr>
              <w:fldChar w:fldCharType="end"/>
            </w:r>
          </w:p>
        </w:tc>
      </w:tr>
      <w:tr w:rsidR="00A41262" w:rsidRPr="00E42F08" w14:paraId="0FCAC23D" w14:textId="77777777" w:rsidTr="00012CF9">
        <w:tc>
          <w:tcPr>
            <w:tcW w:w="4588" w:type="pct"/>
          </w:tcPr>
          <w:p w14:paraId="38ADF64E" w14:textId="77777777"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6.3 - Seleção de componentes reais</w:t>
            </w:r>
            <w:r w:rsidR="00012CF9">
              <w:rPr>
                <w:rFonts w:eastAsia="Times New Roman" w:cs="Times New Roman"/>
                <w:szCs w:val="24"/>
                <w:lang w:eastAsia="ar-SA"/>
              </w:rPr>
              <w:t xml:space="preserve">  . . . . . . . . . . . . . . . . . . . . . . . . </w:t>
            </w:r>
          </w:p>
        </w:tc>
        <w:tc>
          <w:tcPr>
            <w:tcW w:w="412" w:type="pct"/>
          </w:tcPr>
          <w:p w14:paraId="04CEE242"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67</w:t>
            </w:r>
            <w:r w:rsidRPr="00EC4D08">
              <w:rPr>
                <w:rFonts w:eastAsia="Times New Roman" w:cs="Times New Roman"/>
                <w:szCs w:val="24"/>
                <w:lang w:eastAsia="ar-SA"/>
              </w:rPr>
              <w:fldChar w:fldCharType="end"/>
            </w:r>
          </w:p>
        </w:tc>
      </w:tr>
      <w:tr w:rsidR="00A41262" w:rsidRPr="00E42F08" w14:paraId="1527805D" w14:textId="77777777" w:rsidTr="00012CF9">
        <w:tc>
          <w:tcPr>
            <w:tcW w:w="4588" w:type="pct"/>
          </w:tcPr>
          <w:p w14:paraId="708A63D7" w14:textId="77777777" w:rsidR="00A41262" w:rsidRPr="00AA6262" w:rsidRDefault="00A41262" w:rsidP="00A41262">
            <w:pPr>
              <w:tabs>
                <w:tab w:val="left" w:pos="2490"/>
              </w:tabs>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6.3.1 - Escolha dos dispositivos semicondutores</w:t>
            </w:r>
            <w:r w:rsidR="00012CF9">
              <w:rPr>
                <w:rFonts w:eastAsia="Times New Roman" w:cs="Times New Roman"/>
                <w:szCs w:val="24"/>
                <w:lang w:eastAsia="ar-SA"/>
              </w:rPr>
              <w:t xml:space="preserve">  . . . . . . . . . </w:t>
            </w:r>
          </w:p>
        </w:tc>
        <w:tc>
          <w:tcPr>
            <w:tcW w:w="412" w:type="pct"/>
          </w:tcPr>
          <w:p w14:paraId="08252C77"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67</w:t>
            </w:r>
            <w:r w:rsidRPr="00EC4D08">
              <w:rPr>
                <w:rFonts w:eastAsia="Times New Roman" w:cs="Times New Roman"/>
                <w:szCs w:val="24"/>
                <w:lang w:eastAsia="ar-SA"/>
              </w:rPr>
              <w:fldChar w:fldCharType="end"/>
            </w:r>
          </w:p>
        </w:tc>
      </w:tr>
      <w:tr w:rsidR="00A41262" w:rsidRPr="00E42F08" w14:paraId="3D850F60" w14:textId="77777777" w:rsidTr="00012CF9">
        <w:tc>
          <w:tcPr>
            <w:tcW w:w="4588" w:type="pct"/>
          </w:tcPr>
          <w:p w14:paraId="27742CEE" w14:textId="77777777"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6.3.2 - Dimensionamento dos elementos magnéticos</w:t>
            </w:r>
            <w:r w:rsidR="00012CF9">
              <w:rPr>
                <w:rFonts w:eastAsia="Times New Roman" w:cs="Times New Roman"/>
                <w:szCs w:val="24"/>
                <w:lang w:eastAsia="ar-SA"/>
              </w:rPr>
              <w:t xml:space="preserve">  . . . . . . </w:t>
            </w:r>
          </w:p>
        </w:tc>
        <w:tc>
          <w:tcPr>
            <w:tcW w:w="412" w:type="pct"/>
          </w:tcPr>
          <w:p w14:paraId="2EEC6254" w14:textId="77777777" w:rsidR="00A41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68</w:t>
            </w:r>
            <w:r w:rsidRPr="00EC4D08">
              <w:rPr>
                <w:rFonts w:eastAsia="Times New Roman" w:cs="Times New Roman"/>
                <w:szCs w:val="24"/>
                <w:lang w:eastAsia="ar-SA"/>
              </w:rPr>
              <w:fldChar w:fldCharType="end"/>
            </w:r>
          </w:p>
        </w:tc>
      </w:tr>
      <w:tr w:rsidR="00A41262" w:rsidRPr="00E42F08" w14:paraId="23D784F7" w14:textId="77777777" w:rsidTr="00012CF9">
        <w:tc>
          <w:tcPr>
            <w:tcW w:w="4588" w:type="pct"/>
          </w:tcPr>
          <w:p w14:paraId="34ABAE11" w14:textId="77777777" w:rsidR="00A41262" w:rsidRPr="00AA6262" w:rsidRDefault="00A41262" w:rsidP="00A41262">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6.3.2.1 - </w:t>
            </w:r>
            <w:r w:rsidRPr="00A41262">
              <w:rPr>
                <w:rFonts w:eastAsia="Times New Roman" w:cs="Times New Roman"/>
                <w:szCs w:val="24"/>
                <w:lang w:eastAsia="ar-SA"/>
              </w:rPr>
              <w:t>Projeto</w:t>
            </w:r>
            <w:r>
              <w:rPr>
                <w:rFonts w:eastAsia="Times New Roman" w:cs="Times New Roman"/>
                <w:szCs w:val="24"/>
                <w:lang w:eastAsia="ar-SA"/>
              </w:rPr>
              <w:t xml:space="preserve"> do indutor do filtro de saída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w:t>
            </w:r>
          </w:p>
        </w:tc>
        <w:tc>
          <w:tcPr>
            <w:tcW w:w="412" w:type="pct"/>
          </w:tcPr>
          <w:p w14:paraId="39419400"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69</w:t>
            </w:r>
            <w:r w:rsidRPr="00EC4D08">
              <w:rPr>
                <w:rFonts w:eastAsia="Times New Roman" w:cs="Times New Roman"/>
                <w:szCs w:val="24"/>
                <w:lang w:eastAsia="ar-SA"/>
              </w:rPr>
              <w:fldChar w:fldCharType="end"/>
            </w:r>
          </w:p>
        </w:tc>
      </w:tr>
      <w:tr w:rsidR="00A41262" w:rsidRPr="00E42F08" w14:paraId="61F0457B" w14:textId="77777777" w:rsidTr="00012CF9">
        <w:tc>
          <w:tcPr>
            <w:tcW w:w="4588" w:type="pct"/>
          </w:tcPr>
          <w:p w14:paraId="1E14BDB7" w14:textId="77777777" w:rsidR="00A41262" w:rsidRDefault="00A41262" w:rsidP="00A41262">
            <w:pPr>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lastRenderedPageBreak/>
              <w:t>6.3.2.2 - Projeto do transformador</w:t>
            </w:r>
            <w:r w:rsidR="00012CF9">
              <w:rPr>
                <w:rFonts w:eastAsia="Times New Roman" w:cs="Times New Roman"/>
                <w:szCs w:val="24"/>
                <w:lang w:eastAsia="ar-SA"/>
              </w:rPr>
              <w:t xml:space="preserve">  . . . . . . . . . . . . . . . </w:t>
            </w:r>
          </w:p>
        </w:tc>
        <w:tc>
          <w:tcPr>
            <w:tcW w:w="412" w:type="pct"/>
          </w:tcPr>
          <w:p w14:paraId="1CBEE1FC"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_Ref455942478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70</w:t>
            </w:r>
            <w:r w:rsidRPr="00EC4D08">
              <w:rPr>
                <w:rFonts w:eastAsia="Times New Roman" w:cs="Times New Roman"/>
                <w:szCs w:val="24"/>
                <w:lang w:eastAsia="ar-SA"/>
              </w:rPr>
              <w:fldChar w:fldCharType="end"/>
            </w:r>
          </w:p>
        </w:tc>
      </w:tr>
      <w:tr w:rsidR="00A41262" w:rsidRPr="00E42F08" w14:paraId="11E9EEF7" w14:textId="77777777" w:rsidTr="00012CF9">
        <w:tc>
          <w:tcPr>
            <w:tcW w:w="4588" w:type="pct"/>
          </w:tcPr>
          <w:p w14:paraId="59A65DB8" w14:textId="77777777" w:rsidR="00A41262" w:rsidRPr="00A41262" w:rsidRDefault="00A41262" w:rsidP="00A41262">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6.3.2.3 - </w:t>
            </w:r>
            <w:r w:rsidRPr="00A41262">
              <w:rPr>
                <w:rFonts w:eastAsia="Times New Roman" w:cs="Times New Roman"/>
                <w:szCs w:val="24"/>
                <w:lang w:eastAsia="ar-SA"/>
              </w:rPr>
              <w:t xml:space="preserve">Projeto </w:t>
            </w:r>
            <w:r>
              <w:rPr>
                <w:rFonts w:eastAsia="Times New Roman" w:cs="Times New Roman"/>
                <w:szCs w:val="24"/>
                <w:lang w:eastAsia="ar-SA"/>
              </w:rPr>
              <w:t xml:space="preserve">do 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w:t>
            </w:r>
          </w:p>
        </w:tc>
        <w:tc>
          <w:tcPr>
            <w:tcW w:w="412" w:type="pct"/>
          </w:tcPr>
          <w:p w14:paraId="5E66341C"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72</w:t>
            </w:r>
            <w:r w:rsidRPr="00EC4D08">
              <w:rPr>
                <w:rFonts w:eastAsia="Times New Roman" w:cs="Times New Roman"/>
                <w:szCs w:val="24"/>
                <w:lang w:eastAsia="ar-SA"/>
              </w:rPr>
              <w:fldChar w:fldCharType="end"/>
            </w:r>
          </w:p>
        </w:tc>
      </w:tr>
      <w:tr w:rsidR="00A41262" w:rsidRPr="00E42F08" w14:paraId="3B8DE0D2" w14:textId="77777777" w:rsidTr="00012CF9">
        <w:tc>
          <w:tcPr>
            <w:tcW w:w="4588" w:type="pct"/>
          </w:tcPr>
          <w:p w14:paraId="56813692" w14:textId="77777777" w:rsidR="00A41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6.4 - Simulações considerando componentes reais</w:t>
            </w:r>
            <w:r w:rsidR="00012CF9">
              <w:rPr>
                <w:rFonts w:eastAsia="Times New Roman" w:cs="Times New Roman"/>
                <w:szCs w:val="24"/>
                <w:lang w:eastAsia="ar-SA"/>
              </w:rPr>
              <w:t xml:space="preserve">  . . . . . . . . . . . . . </w:t>
            </w:r>
          </w:p>
        </w:tc>
        <w:tc>
          <w:tcPr>
            <w:tcW w:w="412" w:type="pct"/>
          </w:tcPr>
          <w:p w14:paraId="36176BC3"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74</w:t>
            </w:r>
            <w:r w:rsidRPr="00EC4D08">
              <w:rPr>
                <w:rFonts w:eastAsia="Times New Roman" w:cs="Times New Roman"/>
                <w:szCs w:val="24"/>
                <w:lang w:eastAsia="ar-SA"/>
              </w:rPr>
              <w:fldChar w:fldCharType="end"/>
            </w:r>
          </w:p>
        </w:tc>
      </w:tr>
      <w:tr w:rsidR="00A41262" w:rsidRPr="00E42F08" w14:paraId="591A6660" w14:textId="77777777" w:rsidTr="00012CF9">
        <w:tc>
          <w:tcPr>
            <w:tcW w:w="4588" w:type="pct"/>
          </w:tcPr>
          <w:p w14:paraId="4CF6AEFB" w14:textId="77777777" w:rsidR="00A41262" w:rsidRDefault="00A41262" w:rsidP="00A41262">
            <w:pPr>
              <w:suppressAutoHyphens/>
              <w:snapToGrid w:val="0"/>
              <w:spacing w:before="120" w:after="120" w:line="240" w:lineRule="auto"/>
              <w:rPr>
                <w:rFonts w:eastAsia="Times New Roman" w:cs="Times New Roman"/>
                <w:szCs w:val="24"/>
                <w:lang w:eastAsia="ar-SA"/>
              </w:rPr>
            </w:pPr>
          </w:p>
        </w:tc>
        <w:tc>
          <w:tcPr>
            <w:tcW w:w="412" w:type="pct"/>
          </w:tcPr>
          <w:p w14:paraId="2EA3B318" w14:textId="77777777" w:rsidR="00A41262" w:rsidRPr="00EC4D08" w:rsidRDefault="00A41262" w:rsidP="00A41262">
            <w:pPr>
              <w:suppressAutoHyphens/>
              <w:snapToGrid w:val="0"/>
              <w:spacing w:before="120" w:after="120" w:line="240" w:lineRule="auto"/>
              <w:jc w:val="right"/>
              <w:rPr>
                <w:rFonts w:eastAsia="Times New Roman" w:cs="Times New Roman"/>
                <w:szCs w:val="24"/>
                <w:lang w:eastAsia="ar-SA"/>
              </w:rPr>
            </w:pPr>
          </w:p>
        </w:tc>
      </w:tr>
      <w:tr w:rsidR="00A41262" w:rsidRPr="00E42F08" w14:paraId="5B361F7C" w14:textId="77777777" w:rsidTr="00012CF9">
        <w:tc>
          <w:tcPr>
            <w:tcW w:w="4588" w:type="pct"/>
          </w:tcPr>
          <w:p w14:paraId="64D655BA" w14:textId="77777777" w:rsidR="00A41262" w:rsidRPr="002F09B9" w:rsidRDefault="00A41262" w:rsidP="00012CF9">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7</w:t>
            </w:r>
            <w:r w:rsidRPr="002F09B9">
              <w:rPr>
                <w:rFonts w:eastAsia="Times New Roman" w:cs="Times New Roman"/>
                <w:b/>
                <w:szCs w:val="24"/>
                <w:lang w:eastAsia="ar-SA"/>
              </w:rPr>
              <w:tab/>
              <w:t>Conclusão</w:t>
            </w:r>
            <w:r w:rsidR="00012CF9" w:rsidRPr="002F09B9">
              <w:rPr>
                <w:rFonts w:eastAsia="Times New Roman" w:cs="Times New Roman"/>
                <w:b/>
                <w:szCs w:val="24"/>
                <w:lang w:eastAsia="ar-SA"/>
              </w:rPr>
              <w:t xml:space="preserve">  . . . . . . . . . . . . . . . . . . . . . . . . . . . . . . . . . . . . . . . . . . . . . . . </w:t>
            </w:r>
          </w:p>
        </w:tc>
        <w:tc>
          <w:tcPr>
            <w:tcW w:w="412" w:type="pct"/>
          </w:tcPr>
          <w:p w14:paraId="0DA3AD25" w14:textId="77777777" w:rsidR="00A41262" w:rsidRPr="002F09B9" w:rsidRDefault="00EC4D08" w:rsidP="00A4126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_Ref455942491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76</w:t>
            </w:r>
            <w:r w:rsidRPr="002F09B9">
              <w:rPr>
                <w:rFonts w:eastAsia="Times New Roman" w:cs="Times New Roman"/>
                <w:b/>
                <w:szCs w:val="24"/>
                <w:lang w:eastAsia="ar-SA"/>
              </w:rPr>
              <w:fldChar w:fldCharType="end"/>
            </w:r>
          </w:p>
        </w:tc>
      </w:tr>
      <w:tr w:rsidR="00A41262" w:rsidRPr="00E42F08" w14:paraId="68B7EFAB" w14:textId="77777777" w:rsidTr="00012CF9">
        <w:tc>
          <w:tcPr>
            <w:tcW w:w="4588" w:type="pct"/>
          </w:tcPr>
          <w:p w14:paraId="4662B6FB" w14:textId="77777777" w:rsidR="00A41262" w:rsidRPr="002F09B9" w:rsidRDefault="00A41262" w:rsidP="00A41262">
            <w:pPr>
              <w:suppressAutoHyphens/>
              <w:snapToGrid w:val="0"/>
              <w:spacing w:before="120" w:after="120" w:line="240" w:lineRule="auto"/>
              <w:rPr>
                <w:rFonts w:eastAsia="Times New Roman" w:cs="Times New Roman"/>
                <w:b/>
                <w:szCs w:val="24"/>
                <w:lang w:eastAsia="ar-SA"/>
              </w:rPr>
            </w:pPr>
          </w:p>
        </w:tc>
        <w:tc>
          <w:tcPr>
            <w:tcW w:w="412" w:type="pct"/>
          </w:tcPr>
          <w:p w14:paraId="54129A57" w14:textId="77777777" w:rsidR="00A41262" w:rsidRPr="002F09B9"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14:paraId="47D11DDF" w14:textId="77777777" w:rsidTr="00012CF9">
        <w:tc>
          <w:tcPr>
            <w:tcW w:w="4588" w:type="pct"/>
          </w:tcPr>
          <w:p w14:paraId="73725AD2" w14:textId="77777777" w:rsidR="00A41262" w:rsidRPr="002F09B9" w:rsidRDefault="00A41262" w:rsidP="00A4126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Bibliografia</w:t>
            </w:r>
            <w:r w:rsidR="00012CF9" w:rsidRPr="002F09B9">
              <w:rPr>
                <w:rFonts w:eastAsia="Times New Roman" w:cs="Times New Roman"/>
                <w:b/>
                <w:szCs w:val="24"/>
                <w:lang w:eastAsia="ar-SA"/>
              </w:rPr>
              <w:t xml:space="preserve">  . . . . . . . . . . . . . . . . . . . . . . . . . . . . . . . . . . . . . . . . . . . . . . . . . . . . </w:t>
            </w:r>
          </w:p>
        </w:tc>
        <w:tc>
          <w:tcPr>
            <w:tcW w:w="412" w:type="pct"/>
          </w:tcPr>
          <w:p w14:paraId="0513131E" w14:textId="77777777" w:rsidR="00A41262" w:rsidRPr="002F09B9" w:rsidRDefault="00EC4D08" w:rsidP="00A4126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t>74</w:t>
            </w:r>
          </w:p>
        </w:tc>
      </w:tr>
    </w:tbl>
    <w:p w14:paraId="3C73C1CA" w14:textId="77777777" w:rsidR="00E42F08" w:rsidRPr="00E42F08" w:rsidRDefault="00E42F08" w:rsidP="00E42F08"/>
    <w:p w14:paraId="3FDE2AB0" w14:textId="77777777" w:rsidR="00090C0A" w:rsidRDefault="00090C0A">
      <w:pPr>
        <w:spacing w:line="259" w:lineRule="auto"/>
        <w:rPr>
          <w:rFonts w:eastAsiaTheme="majorEastAsia" w:cstheme="majorBidi"/>
          <w:b/>
          <w:sz w:val="48"/>
          <w:szCs w:val="32"/>
        </w:rPr>
      </w:pPr>
      <w:r>
        <w:br w:type="page"/>
      </w:r>
    </w:p>
    <w:p w14:paraId="491886A4" w14:textId="77777777" w:rsidR="00090C0A" w:rsidRDefault="00090C0A" w:rsidP="00090C0A">
      <w:pPr>
        <w:pStyle w:val="Ttulo1"/>
        <w:numPr>
          <w:ilvl w:val="0"/>
          <w:numId w:val="0"/>
        </w:numPr>
      </w:pPr>
      <w:r>
        <w:lastRenderedPageBreak/>
        <w:t>Lista de Figuras</w:t>
      </w:r>
    </w:p>
    <w:tbl>
      <w:tblPr>
        <w:tblW w:w="8748" w:type="dxa"/>
        <w:tblLayout w:type="fixed"/>
        <w:tblLook w:val="0000" w:firstRow="0" w:lastRow="0" w:firstColumn="0" w:lastColumn="0" w:noHBand="0" w:noVBand="0"/>
      </w:tblPr>
      <w:tblGrid>
        <w:gridCol w:w="8028"/>
        <w:gridCol w:w="720"/>
      </w:tblGrid>
      <w:tr w:rsidR="00677F53" w:rsidRPr="00FB4AA5" w14:paraId="1B998BE4" w14:textId="77777777" w:rsidTr="00FB4AA5">
        <w:tc>
          <w:tcPr>
            <w:tcW w:w="8028" w:type="dxa"/>
          </w:tcPr>
          <w:p w14:paraId="4CF22036"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_Ref455941132 \h </w:instrText>
            </w:r>
            <w:r w:rsidR="00FB4AA5" w:rsidRPr="00FB4AA5">
              <w:instrText xml:space="preserve"> \* MERGEFORMAT </w:instrText>
            </w:r>
            <w:r w:rsidRPr="00FB4AA5">
              <w:fldChar w:fldCharType="separate"/>
            </w:r>
            <w:r w:rsidR="00B61763" w:rsidRPr="006B5174">
              <w:rPr>
                <w:szCs w:val="24"/>
              </w:rPr>
              <w:t xml:space="preserve">Figura </w:t>
            </w:r>
            <w:r w:rsidR="00B61763" w:rsidRPr="00B61763">
              <w:rPr>
                <w:noProof/>
                <w:szCs w:val="24"/>
              </w:rPr>
              <w:t>1</w:t>
            </w:r>
            <w:r w:rsidR="00B61763">
              <w:rPr>
                <w:noProof/>
                <w:szCs w:val="24"/>
              </w:rPr>
              <w:t>.</w:t>
            </w:r>
            <w:r w:rsidR="00B61763" w:rsidRPr="00B61763">
              <w:rPr>
                <w:noProof/>
                <w:szCs w:val="24"/>
              </w:rPr>
              <w:t>1</w:t>
            </w:r>
            <w:r w:rsidR="00B61763" w:rsidRPr="006B5174">
              <w:rPr>
                <w:szCs w:val="24"/>
              </w:rPr>
              <w:t xml:space="preserve"> - Diagram</w:t>
            </w:r>
            <w:r w:rsidR="00B61763">
              <w:rPr>
                <w:szCs w:val="24"/>
              </w:rPr>
              <w:t>a</w:t>
            </w:r>
            <w:r w:rsidR="00B61763" w:rsidRPr="006B5174">
              <w:rPr>
                <w:szCs w:val="24"/>
              </w:rPr>
              <w:t xml:space="preserve"> básico de uma unidade retificadora</w:t>
            </w:r>
            <w:r w:rsidRPr="00FB4AA5">
              <w:fldChar w:fldCharType="end"/>
            </w:r>
            <w:r w:rsidR="006F7A1E">
              <w:rPr>
                <w:rFonts w:eastAsia="Times New Roman" w:cs="Times New Roman"/>
                <w:szCs w:val="24"/>
                <w:lang w:eastAsia="ar-SA"/>
              </w:rPr>
              <w:t xml:space="preserve">  . . . </w:t>
            </w:r>
            <w:r w:rsidR="00A7705D">
              <w:rPr>
                <w:rFonts w:eastAsia="Times New Roman" w:cs="Times New Roman"/>
                <w:szCs w:val="24"/>
                <w:lang w:eastAsia="ar-SA"/>
              </w:rPr>
              <w:t xml:space="preserve">. . . . . . . . . . . . . . . </w:t>
            </w:r>
          </w:p>
        </w:tc>
        <w:tc>
          <w:tcPr>
            <w:tcW w:w="720" w:type="dxa"/>
          </w:tcPr>
          <w:p w14:paraId="7FCAA143" w14:textId="77777777" w:rsidR="00677F53" w:rsidRPr="00FB4AA5" w:rsidRDefault="00FB4AA5" w:rsidP="00FB4AA5">
            <w:pPr>
              <w:snapToGrid w:val="0"/>
              <w:spacing w:before="120" w:after="120"/>
              <w:jc w:val="right"/>
            </w:pPr>
            <w:r>
              <w:fldChar w:fldCharType="begin"/>
            </w:r>
            <w:r>
              <w:instrText xml:space="preserve"> PAGEREF _Ref455941132 \h </w:instrText>
            </w:r>
            <w:r>
              <w:fldChar w:fldCharType="separate"/>
            </w:r>
            <w:r w:rsidR="00B61763">
              <w:rPr>
                <w:noProof/>
              </w:rPr>
              <w:t>1</w:t>
            </w:r>
            <w:r>
              <w:fldChar w:fldCharType="end"/>
            </w:r>
          </w:p>
        </w:tc>
      </w:tr>
      <w:tr w:rsidR="00677F53" w:rsidRPr="00FB4AA5" w14:paraId="3B330EF7" w14:textId="77777777" w:rsidTr="00FB4AA5">
        <w:tc>
          <w:tcPr>
            <w:tcW w:w="8028" w:type="dxa"/>
          </w:tcPr>
          <w:p w14:paraId="6C9869BD"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_Ref455941145 \h </w:instrText>
            </w:r>
            <w:r w:rsidR="00FB4AA5" w:rsidRPr="00FB4AA5">
              <w:instrText xml:space="preserve"> \* MERGEFORMAT </w:instrText>
            </w:r>
            <w:r w:rsidRPr="00FB4AA5">
              <w:fldChar w:fldCharType="separate"/>
            </w:r>
            <w:r w:rsidR="00B61763">
              <w:t xml:space="preserve">Figura </w:t>
            </w:r>
            <w:r w:rsidR="00B61763">
              <w:rPr>
                <w:noProof/>
              </w:rPr>
              <w:t>2.1</w:t>
            </w:r>
            <w:r w:rsidR="00B61763">
              <w:t xml:space="preserve"> - Circuito do Conversor</w:t>
            </w:r>
            <w:r w:rsidRPr="00FB4AA5">
              <w:fldChar w:fldCharType="end"/>
            </w:r>
            <w:r w:rsidR="006F7A1E">
              <w:rPr>
                <w:rFonts w:eastAsia="Times New Roman" w:cs="Times New Roman"/>
                <w:szCs w:val="24"/>
                <w:lang w:eastAsia="ar-SA"/>
              </w:rPr>
              <w:t xml:space="preserve">  . . . . . . . . . . . . . . . . . . . . . . . . . . . . . . . . . . . . </w:t>
            </w:r>
          </w:p>
        </w:tc>
        <w:tc>
          <w:tcPr>
            <w:tcW w:w="720" w:type="dxa"/>
          </w:tcPr>
          <w:p w14:paraId="2E1D758B" w14:textId="77777777" w:rsidR="00677F53" w:rsidRPr="00FB4AA5" w:rsidRDefault="00FB4AA5" w:rsidP="00FB4AA5">
            <w:pPr>
              <w:snapToGrid w:val="0"/>
              <w:spacing w:before="120" w:after="120"/>
              <w:jc w:val="right"/>
            </w:pPr>
            <w:r>
              <w:fldChar w:fldCharType="begin"/>
            </w:r>
            <w:r>
              <w:instrText xml:space="preserve"> PAGEREF _Ref455941145 \h </w:instrText>
            </w:r>
            <w:r>
              <w:fldChar w:fldCharType="separate"/>
            </w:r>
            <w:r w:rsidR="00B61763">
              <w:rPr>
                <w:noProof/>
              </w:rPr>
              <w:t>7</w:t>
            </w:r>
            <w:r>
              <w:fldChar w:fldCharType="end"/>
            </w:r>
          </w:p>
        </w:tc>
      </w:tr>
      <w:tr w:rsidR="00677F53" w:rsidRPr="00FB4AA5" w14:paraId="764300AF" w14:textId="77777777" w:rsidTr="00FB4AA5">
        <w:tc>
          <w:tcPr>
            <w:tcW w:w="8028" w:type="dxa"/>
          </w:tcPr>
          <w:p w14:paraId="30D1FFC9"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_Ref455941150 \h </w:instrText>
            </w:r>
            <w:r w:rsidR="00FB4AA5" w:rsidRPr="00FB4AA5">
              <w:instrText xml:space="preserve"> \* MERGEFORMAT </w:instrText>
            </w:r>
            <w:r w:rsidRPr="00FB4AA5">
              <w:fldChar w:fldCharType="separate"/>
            </w:r>
            <w:r w:rsidR="00B61763" w:rsidRPr="00B71E15">
              <w:rPr>
                <w:szCs w:val="24"/>
              </w:rPr>
              <w:t xml:space="preserve">Figura </w:t>
            </w:r>
            <w:r w:rsidR="00B61763" w:rsidRPr="00B61763">
              <w:rPr>
                <w:noProof/>
                <w:szCs w:val="24"/>
              </w:rPr>
              <w:t>2</w:t>
            </w:r>
            <w:r w:rsidR="00B61763">
              <w:rPr>
                <w:noProof/>
                <w:szCs w:val="24"/>
              </w:rPr>
              <w:t>.</w:t>
            </w:r>
            <w:r w:rsidR="00B61763" w:rsidRPr="00B61763">
              <w:rPr>
                <w:noProof/>
                <w:szCs w:val="24"/>
              </w:rPr>
              <w:t>2</w:t>
            </w:r>
            <w:r w:rsidR="00B61763" w:rsidRPr="00B71E15">
              <w:rPr>
                <w:szCs w:val="24"/>
              </w:rPr>
              <w:t xml:space="preserve"> - Tempo de condução das chaves</w:t>
            </w:r>
            <w:r w:rsidRPr="00FB4AA5">
              <w:fldChar w:fldCharType="end"/>
            </w:r>
            <w:r w:rsidR="006F7A1E">
              <w:rPr>
                <w:rFonts w:eastAsia="Times New Roman" w:cs="Times New Roman"/>
                <w:szCs w:val="24"/>
                <w:lang w:eastAsia="ar-SA"/>
              </w:rPr>
              <w:t xml:space="preserve">  . . . . . . . . . . . . . . .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 </w:t>
            </w:r>
          </w:p>
        </w:tc>
        <w:tc>
          <w:tcPr>
            <w:tcW w:w="720" w:type="dxa"/>
          </w:tcPr>
          <w:p w14:paraId="034E84A3" w14:textId="77777777" w:rsidR="00677F53" w:rsidRPr="00FB4AA5" w:rsidRDefault="00FB4AA5" w:rsidP="00FB4AA5">
            <w:pPr>
              <w:snapToGrid w:val="0"/>
              <w:spacing w:before="120" w:after="120"/>
              <w:jc w:val="right"/>
            </w:pPr>
            <w:r>
              <w:fldChar w:fldCharType="begin"/>
            </w:r>
            <w:r>
              <w:instrText xml:space="preserve"> PAGEREF _Ref455941150 \h </w:instrText>
            </w:r>
            <w:r>
              <w:fldChar w:fldCharType="separate"/>
            </w:r>
            <w:r w:rsidR="00B61763">
              <w:rPr>
                <w:noProof/>
              </w:rPr>
              <w:t>8</w:t>
            </w:r>
            <w:r>
              <w:fldChar w:fldCharType="end"/>
            </w:r>
          </w:p>
        </w:tc>
      </w:tr>
      <w:tr w:rsidR="00677F53" w:rsidRPr="00FB4AA5" w14:paraId="7A64BD36" w14:textId="77777777" w:rsidTr="00FB4AA5">
        <w:tc>
          <w:tcPr>
            <w:tcW w:w="8028" w:type="dxa"/>
          </w:tcPr>
          <w:p w14:paraId="037E1E82"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_Ref455941154 \h </w:instrText>
            </w:r>
            <w:r w:rsidR="00FB4AA5" w:rsidRPr="00FB4AA5">
              <w:instrText xml:space="preserve"> \* MERGEFORMAT </w:instrText>
            </w:r>
            <w:r w:rsidRPr="00FB4AA5">
              <w:fldChar w:fldCharType="separate"/>
            </w:r>
            <w:r w:rsidR="00B61763" w:rsidRPr="00EE3894">
              <w:rPr>
                <w:szCs w:val="24"/>
              </w:rPr>
              <w:t xml:space="preserve">Figura </w:t>
            </w:r>
            <w:r w:rsidR="00B61763" w:rsidRPr="00B61763">
              <w:rPr>
                <w:noProof/>
                <w:szCs w:val="24"/>
              </w:rPr>
              <w:t>2</w:t>
            </w:r>
            <w:r w:rsidR="00B61763">
              <w:rPr>
                <w:noProof/>
                <w:szCs w:val="24"/>
              </w:rPr>
              <w:t>.</w:t>
            </w:r>
            <w:r w:rsidR="00B61763" w:rsidRPr="00B61763">
              <w:rPr>
                <w:noProof/>
                <w:szCs w:val="24"/>
              </w:rPr>
              <w:t>3</w:t>
            </w:r>
            <w:r w:rsidR="00B61763" w:rsidRPr="00EE3894">
              <w:rPr>
                <w:szCs w:val="24"/>
              </w:rPr>
              <w:t xml:space="preserve"> - Etapa 1</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14:paraId="18651F0C" w14:textId="77777777" w:rsidR="00677F53" w:rsidRPr="00FB4AA5" w:rsidRDefault="00FB4AA5" w:rsidP="00FB4AA5">
            <w:pPr>
              <w:snapToGrid w:val="0"/>
              <w:spacing w:before="120" w:after="120"/>
              <w:jc w:val="right"/>
            </w:pPr>
            <w:r>
              <w:fldChar w:fldCharType="begin"/>
            </w:r>
            <w:r>
              <w:instrText xml:space="preserve"> PAGEREF _Ref455941154 \h </w:instrText>
            </w:r>
            <w:r>
              <w:fldChar w:fldCharType="separate"/>
            </w:r>
            <w:r w:rsidR="00B61763">
              <w:rPr>
                <w:noProof/>
              </w:rPr>
              <w:t>9</w:t>
            </w:r>
            <w:r>
              <w:fldChar w:fldCharType="end"/>
            </w:r>
          </w:p>
        </w:tc>
      </w:tr>
      <w:tr w:rsidR="00677F53" w:rsidRPr="00FB4AA5" w14:paraId="19659A72" w14:textId="77777777" w:rsidTr="00FB4AA5">
        <w:tc>
          <w:tcPr>
            <w:tcW w:w="8028" w:type="dxa"/>
          </w:tcPr>
          <w:p w14:paraId="05BBC71E"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_Ref455941158 \h </w:instrText>
            </w:r>
            <w:r w:rsidR="00FB4AA5" w:rsidRPr="00FB4AA5">
              <w:instrText xml:space="preserve"> \* MERGEFORMAT </w:instrText>
            </w:r>
            <w:r w:rsidRPr="00FB4AA5">
              <w:fldChar w:fldCharType="separate"/>
            </w:r>
            <w:r w:rsidR="00B61763" w:rsidRPr="003A5ED6">
              <w:rPr>
                <w:szCs w:val="24"/>
              </w:rPr>
              <w:t xml:space="preserve">Figura </w:t>
            </w:r>
            <w:r w:rsidR="00B61763" w:rsidRPr="00B61763">
              <w:rPr>
                <w:noProof/>
                <w:szCs w:val="24"/>
              </w:rPr>
              <w:t>2</w:t>
            </w:r>
            <w:r w:rsidR="00B61763">
              <w:rPr>
                <w:noProof/>
                <w:szCs w:val="24"/>
              </w:rPr>
              <w:t>.</w:t>
            </w:r>
            <w:r w:rsidR="00B61763" w:rsidRPr="00B61763">
              <w:rPr>
                <w:noProof/>
                <w:szCs w:val="24"/>
              </w:rPr>
              <w:t>4</w:t>
            </w:r>
            <w:r w:rsidR="00B61763" w:rsidRPr="003A5ED6">
              <w:rPr>
                <w:szCs w:val="24"/>
              </w:rPr>
              <w:t xml:space="preserve"> - Tensão e corrente no primário</w:t>
            </w:r>
            <w:r w:rsidR="00B61763">
              <w:rPr>
                <w:szCs w:val="24"/>
              </w:rPr>
              <w:t xml:space="preserve"> após a 1ª etapa</w:t>
            </w:r>
            <w:r w:rsidRPr="00FB4AA5">
              <w:fldChar w:fldCharType="end"/>
            </w:r>
            <w:r w:rsidR="006F7A1E">
              <w:rPr>
                <w:rFonts w:eastAsia="Times New Roman" w:cs="Times New Roman"/>
                <w:szCs w:val="24"/>
                <w:lang w:eastAsia="ar-SA"/>
              </w:rPr>
              <w:t xml:space="preserve">  . . . . . . . . . . . . . . . . . . </w:t>
            </w:r>
          </w:p>
        </w:tc>
        <w:tc>
          <w:tcPr>
            <w:tcW w:w="720" w:type="dxa"/>
          </w:tcPr>
          <w:p w14:paraId="0FD27F2D" w14:textId="77777777" w:rsidR="00677F53" w:rsidRPr="00FB4AA5" w:rsidRDefault="00FB4AA5" w:rsidP="00FB4AA5">
            <w:pPr>
              <w:snapToGrid w:val="0"/>
              <w:spacing w:before="120" w:after="120"/>
              <w:jc w:val="right"/>
            </w:pPr>
            <w:r>
              <w:fldChar w:fldCharType="begin"/>
            </w:r>
            <w:r>
              <w:instrText xml:space="preserve"> PAGEREF _Ref455941158 \h </w:instrText>
            </w:r>
            <w:r>
              <w:fldChar w:fldCharType="separate"/>
            </w:r>
            <w:r w:rsidR="00B61763">
              <w:rPr>
                <w:noProof/>
              </w:rPr>
              <w:t>9</w:t>
            </w:r>
            <w:r>
              <w:fldChar w:fldCharType="end"/>
            </w:r>
          </w:p>
        </w:tc>
      </w:tr>
      <w:tr w:rsidR="00677F53" w:rsidRPr="00FB4AA5" w14:paraId="36B27AEE" w14:textId="77777777" w:rsidTr="00FB4AA5">
        <w:tc>
          <w:tcPr>
            <w:tcW w:w="8028" w:type="dxa"/>
          </w:tcPr>
          <w:p w14:paraId="69E2CA9F" w14:textId="77777777" w:rsidR="00677F53" w:rsidRPr="00FB4AA5" w:rsidRDefault="00677F53" w:rsidP="006F7A1E">
            <w:pPr>
              <w:tabs>
                <w:tab w:val="left" w:pos="2970"/>
              </w:tabs>
              <w:snapToGrid w:val="0"/>
              <w:spacing w:before="120" w:after="120"/>
            </w:pPr>
            <w:r w:rsidRPr="00FB4AA5">
              <w:fldChar w:fldCharType="begin"/>
            </w:r>
            <w:r w:rsidRPr="00FB4AA5">
              <w:instrText xml:space="preserve"> REF _Ref455941166 \h </w:instrText>
            </w:r>
            <w:r w:rsidR="00FB4AA5" w:rsidRPr="00FB4AA5">
              <w:instrText xml:space="preserve"> \* MERGEFORMAT </w:instrText>
            </w:r>
            <w:r w:rsidRPr="00FB4AA5">
              <w:fldChar w:fldCharType="separate"/>
            </w:r>
            <w:r w:rsidR="00B61763" w:rsidRPr="00DA5C32">
              <w:rPr>
                <w:szCs w:val="24"/>
              </w:rPr>
              <w:t xml:space="preserve">Figura </w:t>
            </w:r>
            <w:r w:rsidR="00B61763" w:rsidRPr="00B61763">
              <w:rPr>
                <w:noProof/>
                <w:szCs w:val="24"/>
              </w:rPr>
              <w:t>2</w:t>
            </w:r>
            <w:r w:rsidR="00B61763">
              <w:rPr>
                <w:noProof/>
                <w:szCs w:val="24"/>
              </w:rPr>
              <w:t>.</w:t>
            </w:r>
            <w:r w:rsidR="00B61763" w:rsidRPr="00B61763">
              <w:rPr>
                <w:noProof/>
                <w:szCs w:val="24"/>
              </w:rPr>
              <w:t>5</w:t>
            </w:r>
            <w:r w:rsidR="00B61763" w:rsidRPr="00DA5C32">
              <w:rPr>
                <w:szCs w:val="24"/>
              </w:rPr>
              <w:t xml:space="preserve"> - Etapa 2</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14:paraId="3C843358" w14:textId="77777777" w:rsidR="00677F53" w:rsidRPr="00FB4AA5" w:rsidRDefault="00FB4AA5" w:rsidP="00FB4AA5">
            <w:pPr>
              <w:snapToGrid w:val="0"/>
              <w:spacing w:before="120" w:after="120"/>
              <w:jc w:val="right"/>
            </w:pPr>
            <w:r>
              <w:fldChar w:fldCharType="begin"/>
            </w:r>
            <w:r>
              <w:instrText xml:space="preserve"> PAGEREF _Ref455941166 \h </w:instrText>
            </w:r>
            <w:r>
              <w:fldChar w:fldCharType="separate"/>
            </w:r>
            <w:r w:rsidR="00B61763">
              <w:rPr>
                <w:noProof/>
              </w:rPr>
              <w:t>10</w:t>
            </w:r>
            <w:r>
              <w:fldChar w:fldCharType="end"/>
            </w:r>
          </w:p>
        </w:tc>
      </w:tr>
      <w:tr w:rsidR="00677F53" w:rsidRPr="00FB4AA5" w14:paraId="345D4C83" w14:textId="77777777" w:rsidTr="00FB4AA5">
        <w:tc>
          <w:tcPr>
            <w:tcW w:w="8028" w:type="dxa"/>
          </w:tcPr>
          <w:p w14:paraId="7822CCA2"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_Ref455941171 \h </w:instrText>
            </w:r>
            <w:r w:rsidR="00FB4AA5" w:rsidRPr="00FB4AA5">
              <w:instrText xml:space="preserve"> \* MERGEFORMAT </w:instrText>
            </w:r>
            <w:r w:rsidRPr="00FB4AA5">
              <w:fldChar w:fldCharType="separate"/>
            </w:r>
            <w:r w:rsidR="00B61763" w:rsidRPr="003A5ED6">
              <w:rPr>
                <w:szCs w:val="24"/>
              </w:rPr>
              <w:t xml:space="preserve">Figura </w:t>
            </w:r>
            <w:r w:rsidR="00B61763" w:rsidRPr="00B61763">
              <w:rPr>
                <w:noProof/>
                <w:szCs w:val="24"/>
              </w:rPr>
              <w:t>2</w:t>
            </w:r>
            <w:r w:rsidR="00B61763">
              <w:rPr>
                <w:noProof/>
                <w:szCs w:val="24"/>
              </w:rPr>
              <w:t>.</w:t>
            </w:r>
            <w:r w:rsidR="00B61763" w:rsidRPr="00B61763">
              <w:rPr>
                <w:noProof/>
                <w:szCs w:val="24"/>
              </w:rPr>
              <w:t>6</w:t>
            </w:r>
            <w:r w:rsidR="00B61763" w:rsidRPr="003A5ED6">
              <w:rPr>
                <w:szCs w:val="24"/>
              </w:rPr>
              <w:t xml:space="preserve"> - Te</w:t>
            </w:r>
            <w:r w:rsidR="00B61763">
              <w:rPr>
                <w:szCs w:val="24"/>
              </w:rPr>
              <w:t>nsão e corrente no primário após a</w:t>
            </w:r>
            <w:r w:rsidR="00B61763" w:rsidRPr="003A5ED6">
              <w:rPr>
                <w:szCs w:val="24"/>
              </w:rPr>
              <w:t xml:space="preserve"> 2ª etapa</w:t>
            </w:r>
            <w:r w:rsidRPr="00FB4AA5">
              <w:fldChar w:fldCharType="end"/>
            </w:r>
            <w:r w:rsidR="006F7A1E">
              <w:rPr>
                <w:rFonts w:eastAsia="Times New Roman" w:cs="Times New Roman"/>
                <w:szCs w:val="24"/>
                <w:lang w:eastAsia="ar-SA"/>
              </w:rPr>
              <w:t xml:space="preserve">  . . . . . . . . . . . . . . . . . .</w:t>
            </w:r>
          </w:p>
        </w:tc>
        <w:tc>
          <w:tcPr>
            <w:tcW w:w="720" w:type="dxa"/>
          </w:tcPr>
          <w:p w14:paraId="6A114A53" w14:textId="77777777" w:rsidR="00677F53" w:rsidRPr="00FB4AA5" w:rsidRDefault="00FB4AA5" w:rsidP="00FB4AA5">
            <w:pPr>
              <w:snapToGrid w:val="0"/>
              <w:spacing w:before="120" w:after="120"/>
              <w:jc w:val="right"/>
            </w:pPr>
            <w:r>
              <w:fldChar w:fldCharType="begin"/>
            </w:r>
            <w:r>
              <w:instrText xml:space="preserve"> PAGEREF _Ref455941171 \h </w:instrText>
            </w:r>
            <w:r>
              <w:fldChar w:fldCharType="separate"/>
            </w:r>
            <w:r w:rsidR="00B61763">
              <w:rPr>
                <w:noProof/>
              </w:rPr>
              <w:t>10</w:t>
            </w:r>
            <w:r>
              <w:fldChar w:fldCharType="end"/>
            </w:r>
          </w:p>
        </w:tc>
      </w:tr>
      <w:tr w:rsidR="00677F53" w:rsidRPr="00FB4AA5" w14:paraId="68177FA2" w14:textId="77777777" w:rsidTr="00FB4AA5">
        <w:tc>
          <w:tcPr>
            <w:tcW w:w="8028" w:type="dxa"/>
          </w:tcPr>
          <w:p w14:paraId="7A4D08D1" w14:textId="77777777" w:rsidR="00677F53" w:rsidRPr="00FB4AA5" w:rsidRDefault="00677F53" w:rsidP="006F7A1E">
            <w:pPr>
              <w:tabs>
                <w:tab w:val="left" w:pos="1305"/>
              </w:tabs>
              <w:snapToGrid w:val="0"/>
              <w:spacing w:before="120" w:after="120"/>
            </w:pPr>
            <w:r w:rsidRPr="00FB4AA5">
              <w:fldChar w:fldCharType="begin"/>
            </w:r>
            <w:r w:rsidRPr="00FB4AA5">
              <w:instrText xml:space="preserve"> REF _Ref455941174 \h </w:instrText>
            </w:r>
            <w:r w:rsidR="00FB4AA5" w:rsidRPr="00FB4AA5">
              <w:instrText xml:space="preserve"> \* MERGEFORMAT </w:instrText>
            </w:r>
            <w:r w:rsidRPr="00FB4AA5">
              <w:fldChar w:fldCharType="separate"/>
            </w:r>
            <w:r w:rsidR="00B61763" w:rsidRPr="00DA5C32">
              <w:rPr>
                <w:szCs w:val="24"/>
              </w:rPr>
              <w:t xml:space="preserve">Figura </w:t>
            </w:r>
            <w:r w:rsidR="00B61763" w:rsidRPr="00B61763">
              <w:rPr>
                <w:noProof/>
                <w:szCs w:val="24"/>
              </w:rPr>
              <w:t>2</w:t>
            </w:r>
            <w:r w:rsidR="00B61763">
              <w:rPr>
                <w:noProof/>
                <w:szCs w:val="24"/>
              </w:rPr>
              <w:t>.</w:t>
            </w:r>
            <w:r w:rsidR="00B61763" w:rsidRPr="00B61763">
              <w:rPr>
                <w:noProof/>
                <w:szCs w:val="24"/>
              </w:rPr>
              <w:t>7</w:t>
            </w:r>
            <w:r w:rsidR="00B61763" w:rsidRPr="00DA5C32">
              <w:rPr>
                <w:szCs w:val="24"/>
              </w:rPr>
              <w:t xml:space="preserve"> - Etapa 3</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14:paraId="785821D9" w14:textId="77777777" w:rsidR="00677F53" w:rsidRPr="00FB4AA5" w:rsidRDefault="00FB4AA5" w:rsidP="00FB4AA5">
            <w:pPr>
              <w:snapToGrid w:val="0"/>
              <w:spacing w:before="120" w:after="120"/>
              <w:jc w:val="right"/>
            </w:pPr>
            <w:r>
              <w:fldChar w:fldCharType="begin"/>
            </w:r>
            <w:r>
              <w:instrText xml:space="preserve"> PAGEREF _Ref455941174 \h </w:instrText>
            </w:r>
            <w:r>
              <w:fldChar w:fldCharType="separate"/>
            </w:r>
            <w:r w:rsidR="00B61763">
              <w:rPr>
                <w:noProof/>
              </w:rPr>
              <w:t>11</w:t>
            </w:r>
            <w:r>
              <w:fldChar w:fldCharType="end"/>
            </w:r>
          </w:p>
        </w:tc>
      </w:tr>
      <w:tr w:rsidR="00677F53" w:rsidRPr="00FB4AA5" w14:paraId="5A61312D" w14:textId="77777777" w:rsidTr="00FB4AA5">
        <w:tc>
          <w:tcPr>
            <w:tcW w:w="8028" w:type="dxa"/>
          </w:tcPr>
          <w:p w14:paraId="68886927"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_Ref455941178 \h </w:instrText>
            </w:r>
            <w:r w:rsidR="00FB4AA5" w:rsidRPr="00FB4AA5">
              <w:instrText xml:space="preserve"> \* MERGEFORMAT </w:instrText>
            </w:r>
            <w:r w:rsidRPr="00FB4AA5">
              <w:fldChar w:fldCharType="separate"/>
            </w:r>
            <w:r w:rsidR="00B61763" w:rsidRPr="00E765A8">
              <w:rPr>
                <w:szCs w:val="24"/>
              </w:rPr>
              <w:t xml:space="preserve">Figura </w:t>
            </w:r>
            <w:r w:rsidR="00B61763" w:rsidRPr="00B61763">
              <w:rPr>
                <w:noProof/>
                <w:szCs w:val="24"/>
              </w:rPr>
              <w:t>2</w:t>
            </w:r>
            <w:r w:rsidR="00B61763">
              <w:rPr>
                <w:noProof/>
                <w:szCs w:val="24"/>
              </w:rPr>
              <w:t>.</w:t>
            </w:r>
            <w:r w:rsidR="00B61763" w:rsidRPr="00B61763">
              <w:rPr>
                <w:noProof/>
                <w:szCs w:val="24"/>
              </w:rPr>
              <w:t>8</w:t>
            </w:r>
            <w:r w:rsidR="00B61763" w:rsidRPr="00E765A8">
              <w:rPr>
                <w:szCs w:val="24"/>
              </w:rPr>
              <w:t xml:space="preserve"> - Te</w:t>
            </w:r>
            <w:r w:rsidR="00B61763">
              <w:rPr>
                <w:szCs w:val="24"/>
              </w:rPr>
              <w:t>nsão e corrente no primário após a</w:t>
            </w:r>
            <w:r w:rsidR="00B61763" w:rsidRPr="00E765A8">
              <w:rPr>
                <w:szCs w:val="24"/>
              </w:rPr>
              <w:t xml:space="preserve"> 3ª etapa</w:t>
            </w:r>
            <w:r w:rsidRPr="00FB4AA5">
              <w:fldChar w:fldCharType="end"/>
            </w:r>
            <w:r w:rsidR="006F7A1E">
              <w:rPr>
                <w:rFonts w:eastAsia="Times New Roman" w:cs="Times New Roman"/>
                <w:szCs w:val="24"/>
                <w:lang w:eastAsia="ar-SA"/>
              </w:rPr>
              <w:t xml:space="preserve">  . . . . . . . . . . . . . . . . . . </w:t>
            </w:r>
          </w:p>
        </w:tc>
        <w:tc>
          <w:tcPr>
            <w:tcW w:w="720" w:type="dxa"/>
          </w:tcPr>
          <w:p w14:paraId="5436EE4F" w14:textId="77777777" w:rsidR="00677F53" w:rsidRPr="00FB4AA5" w:rsidRDefault="00FB4AA5" w:rsidP="00FB4AA5">
            <w:pPr>
              <w:snapToGrid w:val="0"/>
              <w:spacing w:before="120" w:after="120"/>
              <w:jc w:val="right"/>
            </w:pPr>
            <w:r>
              <w:fldChar w:fldCharType="begin"/>
            </w:r>
            <w:r>
              <w:instrText xml:space="preserve"> PAGEREF _Ref455941178 \h </w:instrText>
            </w:r>
            <w:r>
              <w:fldChar w:fldCharType="separate"/>
            </w:r>
            <w:r w:rsidR="00B61763">
              <w:rPr>
                <w:noProof/>
              </w:rPr>
              <w:t>11</w:t>
            </w:r>
            <w:r>
              <w:fldChar w:fldCharType="end"/>
            </w:r>
          </w:p>
        </w:tc>
      </w:tr>
      <w:tr w:rsidR="00677F53" w:rsidRPr="00FB4AA5" w14:paraId="10414917" w14:textId="77777777" w:rsidTr="00FB4AA5">
        <w:tc>
          <w:tcPr>
            <w:tcW w:w="8028" w:type="dxa"/>
          </w:tcPr>
          <w:p w14:paraId="5DA87B70" w14:textId="77777777" w:rsidR="00677F53" w:rsidRPr="00FB4AA5" w:rsidRDefault="00677F53" w:rsidP="006F7A1E">
            <w:pPr>
              <w:tabs>
                <w:tab w:val="left" w:pos="1305"/>
              </w:tabs>
              <w:snapToGrid w:val="0"/>
              <w:spacing w:before="120" w:after="120"/>
            </w:pPr>
            <w:r w:rsidRPr="00FB4AA5">
              <w:fldChar w:fldCharType="begin"/>
            </w:r>
            <w:r w:rsidRPr="00FB4AA5">
              <w:instrText xml:space="preserve"> REF _Ref455941181 \h </w:instrText>
            </w:r>
            <w:r w:rsidR="00FB4AA5" w:rsidRPr="00FB4AA5">
              <w:instrText xml:space="preserve"> \* MERGEFORMAT </w:instrText>
            </w:r>
            <w:r w:rsidRPr="00FB4AA5">
              <w:fldChar w:fldCharType="separate"/>
            </w:r>
            <w:r w:rsidR="00B61763" w:rsidRPr="00DA5C32">
              <w:rPr>
                <w:szCs w:val="24"/>
              </w:rPr>
              <w:t xml:space="preserve">Figura </w:t>
            </w:r>
            <w:r w:rsidR="00B61763" w:rsidRPr="00B61763">
              <w:rPr>
                <w:noProof/>
                <w:szCs w:val="24"/>
              </w:rPr>
              <w:t>2</w:t>
            </w:r>
            <w:r w:rsidR="00B61763">
              <w:rPr>
                <w:noProof/>
                <w:szCs w:val="24"/>
              </w:rPr>
              <w:t>.</w:t>
            </w:r>
            <w:r w:rsidR="00B61763" w:rsidRPr="00B61763">
              <w:rPr>
                <w:noProof/>
                <w:szCs w:val="24"/>
              </w:rPr>
              <w:t>9</w:t>
            </w:r>
            <w:r w:rsidR="00B61763" w:rsidRPr="00DA5C32">
              <w:rPr>
                <w:szCs w:val="24"/>
              </w:rPr>
              <w:t xml:space="preserve"> - Etapa 4</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14:paraId="23946DB4" w14:textId="77777777" w:rsidR="00677F53" w:rsidRPr="00FB4AA5" w:rsidRDefault="00FB4AA5" w:rsidP="00FB4AA5">
            <w:pPr>
              <w:snapToGrid w:val="0"/>
              <w:spacing w:before="120" w:after="120"/>
              <w:jc w:val="right"/>
            </w:pPr>
            <w:r>
              <w:fldChar w:fldCharType="begin"/>
            </w:r>
            <w:r>
              <w:instrText xml:space="preserve"> PAGEREF _Ref455941181 \h </w:instrText>
            </w:r>
            <w:r>
              <w:fldChar w:fldCharType="separate"/>
            </w:r>
            <w:r w:rsidR="00B61763">
              <w:rPr>
                <w:noProof/>
              </w:rPr>
              <w:t>12</w:t>
            </w:r>
            <w:r>
              <w:fldChar w:fldCharType="end"/>
            </w:r>
          </w:p>
        </w:tc>
      </w:tr>
      <w:tr w:rsidR="00677F53" w:rsidRPr="00FB4AA5" w14:paraId="31D481A8" w14:textId="77777777" w:rsidTr="00FB4AA5">
        <w:tc>
          <w:tcPr>
            <w:tcW w:w="8028" w:type="dxa"/>
          </w:tcPr>
          <w:p w14:paraId="339DC1C3"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_Ref455941199 \h </w:instrText>
            </w:r>
            <w:r w:rsidR="00FB4AA5" w:rsidRPr="00FB4AA5">
              <w:instrText xml:space="preserve"> \* MERGEFORMAT </w:instrText>
            </w:r>
            <w:r w:rsidRPr="00FB4AA5">
              <w:fldChar w:fldCharType="separate"/>
            </w:r>
            <w:r w:rsidR="00B61763" w:rsidRPr="00795E52">
              <w:rPr>
                <w:szCs w:val="24"/>
              </w:rPr>
              <w:t xml:space="preserve">Figura </w:t>
            </w:r>
            <w:r w:rsidR="00B61763" w:rsidRPr="00B61763">
              <w:rPr>
                <w:noProof/>
                <w:szCs w:val="24"/>
              </w:rPr>
              <w:t>2</w:t>
            </w:r>
            <w:r w:rsidR="00B61763">
              <w:rPr>
                <w:noProof/>
                <w:szCs w:val="24"/>
              </w:rPr>
              <w:t>.</w:t>
            </w:r>
            <w:r w:rsidR="00B61763" w:rsidRPr="00B61763">
              <w:rPr>
                <w:noProof/>
                <w:szCs w:val="24"/>
              </w:rPr>
              <w:t>10</w:t>
            </w:r>
            <w:r w:rsidR="00B61763" w:rsidRPr="00795E52">
              <w:rPr>
                <w:szCs w:val="24"/>
              </w:rPr>
              <w:t xml:space="preserve"> - Te</w:t>
            </w:r>
            <w:r w:rsidR="00B61763">
              <w:rPr>
                <w:szCs w:val="24"/>
              </w:rPr>
              <w:t>nsão e corrente no primário após a</w:t>
            </w:r>
            <w:r w:rsidR="00B61763" w:rsidRPr="00795E52">
              <w:rPr>
                <w:szCs w:val="24"/>
              </w:rPr>
              <w:t xml:space="preserve"> 4ª etapa</w:t>
            </w:r>
            <w:r w:rsidRPr="00FB4AA5">
              <w:fldChar w:fldCharType="end"/>
            </w:r>
            <w:r w:rsidR="006F7A1E">
              <w:rPr>
                <w:rFonts w:eastAsia="Times New Roman" w:cs="Times New Roman"/>
                <w:szCs w:val="24"/>
                <w:lang w:eastAsia="ar-SA"/>
              </w:rPr>
              <w:t xml:space="preserve">  . . .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w:t>
            </w:r>
          </w:p>
        </w:tc>
        <w:tc>
          <w:tcPr>
            <w:tcW w:w="720" w:type="dxa"/>
          </w:tcPr>
          <w:p w14:paraId="461F177A" w14:textId="77777777" w:rsidR="00FB4AA5" w:rsidRPr="00FB4AA5" w:rsidRDefault="00FB4AA5" w:rsidP="00FB4AA5">
            <w:pPr>
              <w:snapToGrid w:val="0"/>
              <w:spacing w:before="120" w:after="120"/>
              <w:jc w:val="right"/>
            </w:pPr>
            <w:r>
              <w:fldChar w:fldCharType="begin"/>
            </w:r>
            <w:r>
              <w:instrText xml:space="preserve"> PAGEREF _Ref455941199 \h </w:instrText>
            </w:r>
            <w:r>
              <w:fldChar w:fldCharType="separate"/>
            </w:r>
            <w:r w:rsidR="00B61763">
              <w:rPr>
                <w:noProof/>
              </w:rPr>
              <w:t>13</w:t>
            </w:r>
            <w:r>
              <w:fldChar w:fldCharType="end"/>
            </w:r>
          </w:p>
        </w:tc>
      </w:tr>
      <w:tr w:rsidR="00677F53" w:rsidRPr="00FB4AA5" w14:paraId="2BC98192" w14:textId="77777777" w:rsidTr="00FB4AA5">
        <w:tc>
          <w:tcPr>
            <w:tcW w:w="8028" w:type="dxa"/>
          </w:tcPr>
          <w:p w14:paraId="407ED7CF"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_Ref455941204 \h </w:instrText>
            </w:r>
            <w:r w:rsidR="00FB4AA5" w:rsidRPr="00FB4AA5">
              <w:instrText xml:space="preserve"> \* MERGEFORMAT </w:instrText>
            </w:r>
            <w:r w:rsidRPr="00FB4AA5">
              <w:fldChar w:fldCharType="separate"/>
            </w:r>
            <w:r w:rsidR="00B61763" w:rsidRPr="00D94D37">
              <w:rPr>
                <w:szCs w:val="24"/>
              </w:rPr>
              <w:t xml:space="preserve">Figura </w:t>
            </w:r>
            <w:r w:rsidR="00B61763" w:rsidRPr="00B61763">
              <w:rPr>
                <w:noProof/>
                <w:szCs w:val="24"/>
              </w:rPr>
              <w:t>3</w:t>
            </w:r>
            <w:r w:rsidR="00B61763">
              <w:rPr>
                <w:noProof/>
                <w:szCs w:val="24"/>
              </w:rPr>
              <w:t>.</w:t>
            </w:r>
            <w:r w:rsidR="00B61763" w:rsidRPr="00B61763">
              <w:rPr>
                <w:noProof/>
                <w:szCs w:val="24"/>
              </w:rPr>
              <w:t>1</w:t>
            </w:r>
            <w:r w:rsidR="00B61763" w:rsidRPr="00D94D37">
              <w:rPr>
                <w:szCs w:val="24"/>
              </w:rPr>
              <w:t xml:space="preserve"> - Conversor Buck</w:t>
            </w:r>
            <w:r w:rsidRPr="00FB4AA5">
              <w:fldChar w:fldCharType="end"/>
            </w:r>
            <w:r w:rsidR="006F7A1E">
              <w:rPr>
                <w:rFonts w:eastAsia="Times New Roman" w:cs="Times New Roman"/>
                <w:szCs w:val="24"/>
                <w:lang w:eastAsia="ar-SA"/>
              </w:rPr>
              <w:t xml:space="preserve">  . . . . . . . . . . . . . . . . . . . . . . . . . . .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 </w:t>
            </w:r>
          </w:p>
        </w:tc>
        <w:tc>
          <w:tcPr>
            <w:tcW w:w="720" w:type="dxa"/>
          </w:tcPr>
          <w:p w14:paraId="5D29E881" w14:textId="77777777" w:rsidR="00677F53" w:rsidRPr="00FB4AA5" w:rsidRDefault="00FB4AA5" w:rsidP="00FB4AA5">
            <w:pPr>
              <w:snapToGrid w:val="0"/>
              <w:spacing w:before="120" w:after="120"/>
              <w:jc w:val="right"/>
            </w:pPr>
            <w:r>
              <w:fldChar w:fldCharType="begin"/>
            </w:r>
            <w:r>
              <w:instrText xml:space="preserve"> PAGEREF _Ref455941204 \h </w:instrText>
            </w:r>
            <w:r>
              <w:fldChar w:fldCharType="separate"/>
            </w:r>
            <w:r w:rsidR="00B61763">
              <w:rPr>
                <w:noProof/>
              </w:rPr>
              <w:t>20</w:t>
            </w:r>
            <w:r>
              <w:fldChar w:fldCharType="end"/>
            </w:r>
          </w:p>
        </w:tc>
      </w:tr>
      <w:tr w:rsidR="00677F53" w:rsidRPr="00FB4AA5" w14:paraId="3A6E9AAB" w14:textId="77777777" w:rsidTr="00FB4AA5">
        <w:tc>
          <w:tcPr>
            <w:tcW w:w="8028" w:type="dxa"/>
          </w:tcPr>
          <w:p w14:paraId="6C7C764F"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_Ref455941211 \h </w:instrText>
            </w:r>
            <w:r w:rsidR="00FB4AA5" w:rsidRPr="00FB4AA5">
              <w:instrText xml:space="preserve"> \* MERGEFORMAT </w:instrText>
            </w:r>
            <w:r w:rsidRPr="00FB4AA5">
              <w:fldChar w:fldCharType="separate"/>
            </w:r>
            <w:r w:rsidR="00B61763" w:rsidRPr="0051738F">
              <w:rPr>
                <w:szCs w:val="24"/>
              </w:rPr>
              <w:t xml:space="preserve">Figura </w:t>
            </w:r>
            <w:r w:rsidR="00B61763" w:rsidRPr="00B61763">
              <w:rPr>
                <w:noProof/>
                <w:szCs w:val="24"/>
              </w:rPr>
              <w:t>3</w:t>
            </w:r>
            <w:r w:rsidR="00B61763">
              <w:rPr>
                <w:noProof/>
                <w:szCs w:val="24"/>
              </w:rPr>
              <w:t>.</w:t>
            </w:r>
            <w:r w:rsidR="00B61763" w:rsidRPr="00B61763">
              <w:rPr>
                <w:noProof/>
                <w:szCs w:val="24"/>
              </w:rPr>
              <w:t>2</w:t>
            </w:r>
            <w:r w:rsidR="00B61763" w:rsidRPr="0051738F">
              <w:rPr>
                <w:szCs w:val="24"/>
              </w:rPr>
              <w:t xml:space="preserve"> - Modelo de pequenos sinais do Conversor Buck</w:t>
            </w:r>
            <w:r w:rsidRPr="00FB4AA5">
              <w:fldChar w:fldCharType="end"/>
            </w:r>
            <w:r w:rsidR="006F7A1E">
              <w:rPr>
                <w:rFonts w:eastAsia="Times New Roman" w:cs="Times New Roman"/>
                <w:szCs w:val="24"/>
                <w:lang w:eastAsia="ar-SA"/>
              </w:rPr>
              <w:t xml:space="preserve">  . . .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w:t>
            </w:r>
          </w:p>
        </w:tc>
        <w:tc>
          <w:tcPr>
            <w:tcW w:w="720" w:type="dxa"/>
          </w:tcPr>
          <w:p w14:paraId="7DD39E58" w14:textId="77777777" w:rsidR="00677F53" w:rsidRPr="00FB4AA5" w:rsidRDefault="00FB4AA5" w:rsidP="00FB4AA5">
            <w:pPr>
              <w:snapToGrid w:val="0"/>
              <w:spacing w:before="120" w:after="120"/>
              <w:jc w:val="right"/>
            </w:pPr>
            <w:r>
              <w:fldChar w:fldCharType="begin"/>
            </w:r>
            <w:r>
              <w:instrText xml:space="preserve"> PAGEREF _Ref455941211 \h </w:instrText>
            </w:r>
            <w:r>
              <w:fldChar w:fldCharType="separate"/>
            </w:r>
            <w:r w:rsidR="00B61763">
              <w:rPr>
                <w:noProof/>
              </w:rPr>
              <w:t>20</w:t>
            </w:r>
            <w:r>
              <w:fldChar w:fldCharType="end"/>
            </w:r>
          </w:p>
        </w:tc>
      </w:tr>
      <w:tr w:rsidR="00677F53" w:rsidRPr="00FB4AA5" w14:paraId="6A15C084" w14:textId="77777777" w:rsidTr="00FB4AA5">
        <w:tc>
          <w:tcPr>
            <w:tcW w:w="8028" w:type="dxa"/>
          </w:tcPr>
          <w:p w14:paraId="40305FF9"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_Ref455941215 \h </w:instrText>
            </w:r>
            <w:r w:rsidR="00FB4AA5" w:rsidRPr="00FB4AA5">
              <w:instrText xml:space="preserve"> \* MERGEFORMAT </w:instrText>
            </w:r>
            <w:r w:rsidRPr="00FB4AA5">
              <w:fldChar w:fldCharType="separate"/>
            </w:r>
            <w:r w:rsidR="00B61763" w:rsidRPr="00605F77">
              <w:rPr>
                <w:szCs w:val="24"/>
              </w:rPr>
              <w:t xml:space="preserve">Figura </w:t>
            </w:r>
            <w:r w:rsidR="00B61763" w:rsidRPr="00B61763">
              <w:rPr>
                <w:noProof/>
                <w:szCs w:val="24"/>
              </w:rPr>
              <w:t>3</w:t>
            </w:r>
            <w:r w:rsidR="00B61763">
              <w:rPr>
                <w:noProof/>
                <w:szCs w:val="24"/>
              </w:rPr>
              <w:t>.</w:t>
            </w:r>
            <w:r w:rsidR="00B61763" w:rsidRPr="00B61763">
              <w:rPr>
                <w:noProof/>
                <w:szCs w:val="24"/>
              </w:rPr>
              <w:t>3</w:t>
            </w:r>
            <w:r w:rsidR="00B61763" w:rsidRPr="00605F77">
              <w:rPr>
                <w:szCs w:val="24"/>
              </w:rPr>
              <w:t xml:space="preserve"> - Modelo de Pequenos Sinais do Conversor em Ponte Completa com ZVS e controle por desvio de fase</w:t>
            </w:r>
            <w:r w:rsidRPr="00FB4AA5">
              <w:fldChar w:fldCharType="end"/>
            </w:r>
            <w:r w:rsidR="006F7A1E">
              <w:rPr>
                <w:rFonts w:eastAsia="Times New Roman" w:cs="Times New Roman"/>
                <w:szCs w:val="24"/>
                <w:lang w:eastAsia="ar-SA"/>
              </w:rPr>
              <w:t xml:space="preserve">  . . . . . . . . . . . . . . . . . . . . . . . .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w:t>
            </w:r>
          </w:p>
        </w:tc>
        <w:tc>
          <w:tcPr>
            <w:tcW w:w="720" w:type="dxa"/>
          </w:tcPr>
          <w:p w14:paraId="1ADEA2BC" w14:textId="77777777" w:rsidR="00677F53" w:rsidRPr="00FB4AA5" w:rsidRDefault="00317E30" w:rsidP="00FB4AA5">
            <w:pPr>
              <w:snapToGrid w:val="0"/>
              <w:spacing w:before="120" w:after="120"/>
              <w:jc w:val="right"/>
            </w:pPr>
            <w:r>
              <w:br/>
            </w:r>
            <w:r w:rsidR="00FB4AA5">
              <w:fldChar w:fldCharType="begin"/>
            </w:r>
            <w:r w:rsidR="00FB4AA5">
              <w:instrText xml:space="preserve"> PAGEREF _Ref455941215 \h </w:instrText>
            </w:r>
            <w:r w:rsidR="00FB4AA5">
              <w:fldChar w:fldCharType="separate"/>
            </w:r>
            <w:r w:rsidR="00B61763">
              <w:rPr>
                <w:noProof/>
              </w:rPr>
              <w:t>21</w:t>
            </w:r>
            <w:r w:rsidR="00FB4AA5">
              <w:fldChar w:fldCharType="end"/>
            </w:r>
          </w:p>
        </w:tc>
      </w:tr>
      <w:tr w:rsidR="00677F53" w:rsidRPr="00FB4AA5" w14:paraId="70C2BEB7" w14:textId="77777777" w:rsidTr="00FB4AA5">
        <w:tc>
          <w:tcPr>
            <w:tcW w:w="8028" w:type="dxa"/>
          </w:tcPr>
          <w:p w14:paraId="5F8766F6"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_Ref455941220 \h </w:instrText>
            </w:r>
            <w:r w:rsidR="00FB4AA5" w:rsidRPr="00FB4AA5">
              <w:instrText xml:space="preserve"> \* MERGEFORMAT </w:instrText>
            </w:r>
            <w:r w:rsidRPr="00FB4AA5">
              <w:fldChar w:fldCharType="separate"/>
            </w:r>
            <w:r w:rsidR="00B61763" w:rsidRPr="00E9124F">
              <w:rPr>
                <w:szCs w:val="24"/>
              </w:rPr>
              <w:t xml:space="preserve">Figura </w:t>
            </w:r>
            <w:r w:rsidR="00B61763" w:rsidRPr="00B61763">
              <w:rPr>
                <w:noProof/>
                <w:szCs w:val="24"/>
              </w:rPr>
              <w:t>3</w:t>
            </w:r>
            <w:r w:rsidR="00B61763">
              <w:rPr>
                <w:noProof/>
                <w:szCs w:val="24"/>
              </w:rPr>
              <w:t>.</w:t>
            </w:r>
            <w:r w:rsidR="00B61763" w:rsidRPr="00B61763">
              <w:rPr>
                <w:noProof/>
                <w:szCs w:val="24"/>
              </w:rPr>
              <w:t>4</w:t>
            </w:r>
            <w:r w:rsidR="00B61763" w:rsidRPr="00E9124F">
              <w:rPr>
                <w:szCs w:val="24"/>
              </w:rPr>
              <w:t xml:space="preserve"> - Diferença do ciclo de trabalho entre </w:t>
            </w:r>
            <w:proofErr w:type="spellStart"/>
            <w:r w:rsidR="00B61763" w:rsidRPr="00E9124F">
              <w:rPr>
                <w:szCs w:val="24"/>
              </w:rPr>
              <w:t>primario</w:t>
            </w:r>
            <w:proofErr w:type="spellEnd"/>
            <w:r w:rsidR="00B61763" w:rsidRPr="00E9124F">
              <w:rPr>
                <w:szCs w:val="24"/>
              </w:rPr>
              <w:t xml:space="preserve"> e secundário do transformador</w:t>
            </w:r>
            <w:r w:rsidRPr="00FB4AA5">
              <w:fldChar w:fldCharType="end"/>
            </w:r>
            <w:r w:rsidR="006F7A1E">
              <w:rPr>
                <w:rFonts w:eastAsia="Times New Roman" w:cs="Times New Roman"/>
                <w:szCs w:val="24"/>
                <w:lang w:eastAsia="ar-SA"/>
              </w:rPr>
              <w:t xml:space="preserve">  . . . . . . . . . . . . . . . . . . . . . . . . . . . . . . . . . . . . . . .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 </w:t>
            </w:r>
          </w:p>
        </w:tc>
        <w:tc>
          <w:tcPr>
            <w:tcW w:w="720" w:type="dxa"/>
          </w:tcPr>
          <w:p w14:paraId="6885D17E" w14:textId="77777777" w:rsidR="00677F53" w:rsidRPr="00FB4AA5" w:rsidRDefault="00317E30" w:rsidP="00FB4AA5">
            <w:pPr>
              <w:snapToGrid w:val="0"/>
              <w:spacing w:before="120" w:after="120"/>
              <w:jc w:val="right"/>
            </w:pPr>
            <w:r>
              <w:br/>
            </w:r>
            <w:r w:rsidR="00FB4AA5">
              <w:fldChar w:fldCharType="begin"/>
            </w:r>
            <w:r w:rsidR="00FB4AA5">
              <w:instrText xml:space="preserve"> PAGEREF _Ref455941220 \h </w:instrText>
            </w:r>
            <w:r w:rsidR="00FB4AA5">
              <w:fldChar w:fldCharType="separate"/>
            </w:r>
            <w:r w:rsidR="00B61763">
              <w:rPr>
                <w:noProof/>
              </w:rPr>
              <w:t>22</w:t>
            </w:r>
            <w:r w:rsidR="00FB4AA5">
              <w:fldChar w:fldCharType="end"/>
            </w:r>
          </w:p>
        </w:tc>
      </w:tr>
      <w:tr w:rsidR="00677F53" w:rsidRPr="00FB4AA5" w14:paraId="400F7A6E" w14:textId="77777777" w:rsidTr="00FB4AA5">
        <w:tc>
          <w:tcPr>
            <w:tcW w:w="8028" w:type="dxa"/>
          </w:tcPr>
          <w:p w14:paraId="7A1B5A8D"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_Ref455941225 \h </w:instrText>
            </w:r>
            <w:r w:rsidR="00FB4AA5" w:rsidRPr="00FB4AA5">
              <w:instrText xml:space="preserve"> \* MERGEFORMAT </w:instrText>
            </w:r>
            <w:r w:rsidRPr="00FB4AA5">
              <w:fldChar w:fldCharType="separate"/>
            </w:r>
            <w:r w:rsidR="00B61763" w:rsidRPr="00A32744">
              <w:rPr>
                <w:szCs w:val="24"/>
              </w:rPr>
              <w:t xml:space="preserve">Figura </w:t>
            </w:r>
            <w:r w:rsidR="00B61763" w:rsidRPr="00B61763">
              <w:rPr>
                <w:noProof/>
                <w:szCs w:val="24"/>
              </w:rPr>
              <w:t>3</w:t>
            </w:r>
            <w:r w:rsidR="00B61763">
              <w:rPr>
                <w:noProof/>
                <w:szCs w:val="24"/>
              </w:rPr>
              <w:t>.</w:t>
            </w:r>
            <w:r w:rsidR="00B61763" w:rsidRPr="00B61763">
              <w:rPr>
                <w:noProof/>
                <w:szCs w:val="24"/>
              </w:rPr>
              <w:t>5</w:t>
            </w:r>
            <w:r w:rsidR="00B61763" w:rsidRPr="00A32744">
              <w:rPr>
                <w:szCs w:val="24"/>
              </w:rPr>
              <w:t xml:space="preserve"> - </w:t>
            </w:r>
            <w:proofErr w:type="spellStart"/>
            <w:r w:rsidR="00B61763" w:rsidRPr="00A32744">
              <w:rPr>
                <w:szCs w:val="24"/>
              </w:rPr>
              <w:t>Perturnação</w:t>
            </w:r>
            <w:proofErr w:type="spellEnd"/>
            <w:r w:rsidR="00B61763" w:rsidRPr="00A32744">
              <w:rPr>
                <w:szCs w:val="24"/>
              </w:rPr>
              <w:t xml:space="preserve"> devido à var</w:t>
            </w:r>
            <w:r w:rsidR="00B61763">
              <w:rPr>
                <w:szCs w:val="24"/>
              </w:rPr>
              <w:t xml:space="preserve">iação da corrente no indutor </w:t>
            </w:r>
            <w:proofErr w:type="spellStart"/>
            <w:r w:rsidR="00B61763">
              <w:rPr>
                <w:szCs w:val="24"/>
              </w:rPr>
              <w:t>Lout</w:t>
            </w:r>
            <w:proofErr w:type="spellEnd"/>
            <w:r w:rsidRPr="00FB4AA5">
              <w:fldChar w:fldCharType="end"/>
            </w:r>
            <w:r w:rsidR="006F7A1E">
              <w:rPr>
                <w:rFonts w:eastAsia="Times New Roman" w:cs="Times New Roman"/>
                <w:szCs w:val="24"/>
                <w:lang w:eastAsia="ar-SA"/>
              </w:rPr>
              <w:t xml:space="preserve">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 </w:t>
            </w:r>
          </w:p>
        </w:tc>
        <w:tc>
          <w:tcPr>
            <w:tcW w:w="720" w:type="dxa"/>
          </w:tcPr>
          <w:p w14:paraId="066DDEF8" w14:textId="77777777" w:rsidR="00677F53" w:rsidRPr="00FB4AA5" w:rsidRDefault="00FB4AA5" w:rsidP="00FB4AA5">
            <w:pPr>
              <w:snapToGrid w:val="0"/>
              <w:spacing w:before="120" w:after="120"/>
              <w:jc w:val="right"/>
            </w:pPr>
            <w:r>
              <w:fldChar w:fldCharType="begin"/>
            </w:r>
            <w:r>
              <w:instrText xml:space="preserve"> PAGEREF _Ref455941225 \h </w:instrText>
            </w:r>
            <w:r>
              <w:fldChar w:fldCharType="separate"/>
            </w:r>
            <w:r w:rsidR="00B61763">
              <w:rPr>
                <w:noProof/>
              </w:rPr>
              <w:t>23</w:t>
            </w:r>
            <w:r>
              <w:fldChar w:fldCharType="end"/>
            </w:r>
          </w:p>
        </w:tc>
      </w:tr>
      <w:tr w:rsidR="00677F53" w:rsidRPr="00FB4AA5" w14:paraId="6C3CA4B6" w14:textId="77777777" w:rsidTr="00FB4AA5">
        <w:tc>
          <w:tcPr>
            <w:tcW w:w="8028" w:type="dxa"/>
          </w:tcPr>
          <w:p w14:paraId="2CD8997D"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_Ref454632676 \h </w:instrText>
            </w:r>
            <w:r w:rsidR="00FB4AA5" w:rsidRPr="00FB4AA5">
              <w:instrText xml:space="preserve"> \* MERGEFORMAT </w:instrText>
            </w:r>
            <w:r w:rsidRPr="00FB4AA5">
              <w:fldChar w:fldCharType="separate"/>
            </w:r>
            <w:r w:rsidR="00B61763" w:rsidRPr="00A32744">
              <w:rPr>
                <w:szCs w:val="24"/>
              </w:rPr>
              <w:t xml:space="preserve">Figura </w:t>
            </w:r>
            <w:r w:rsidR="00B61763" w:rsidRPr="00B61763">
              <w:rPr>
                <w:noProof/>
                <w:szCs w:val="24"/>
              </w:rPr>
              <w:t>3</w:t>
            </w:r>
            <w:r w:rsidR="00B61763">
              <w:rPr>
                <w:noProof/>
                <w:szCs w:val="24"/>
              </w:rPr>
              <w:t>.</w:t>
            </w:r>
            <w:r w:rsidR="00B61763" w:rsidRPr="00B61763">
              <w:rPr>
                <w:noProof/>
                <w:szCs w:val="24"/>
              </w:rPr>
              <w:t>6</w:t>
            </w:r>
            <w:r w:rsidR="00B61763" w:rsidRPr="00A32744">
              <w:rPr>
                <w:szCs w:val="24"/>
              </w:rPr>
              <w:t xml:space="preserve"> - Perturbação devido à variação da tensão de entrada</w:t>
            </w:r>
            <w:r w:rsidRPr="00FB4AA5">
              <w:fldChar w:fldCharType="end"/>
            </w:r>
            <w:r w:rsidR="006F7A1E">
              <w:rPr>
                <w:rFonts w:eastAsia="Times New Roman" w:cs="Times New Roman"/>
                <w:szCs w:val="24"/>
                <w:lang w:eastAsia="ar-SA"/>
              </w:rPr>
              <w:t xml:space="preserve">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w:t>
            </w:r>
          </w:p>
        </w:tc>
        <w:tc>
          <w:tcPr>
            <w:tcW w:w="720" w:type="dxa"/>
          </w:tcPr>
          <w:p w14:paraId="0C852DD9" w14:textId="77777777" w:rsidR="00677F53" w:rsidRPr="00FB4AA5" w:rsidRDefault="00FB4AA5" w:rsidP="00FB4AA5">
            <w:pPr>
              <w:snapToGrid w:val="0"/>
              <w:spacing w:before="120" w:after="120"/>
              <w:jc w:val="right"/>
            </w:pPr>
            <w:r>
              <w:fldChar w:fldCharType="begin"/>
            </w:r>
            <w:r>
              <w:instrText xml:space="preserve"> PAGEREF _Ref454632676 \h </w:instrText>
            </w:r>
            <w:r>
              <w:fldChar w:fldCharType="separate"/>
            </w:r>
            <w:r w:rsidR="00B61763">
              <w:rPr>
                <w:noProof/>
              </w:rPr>
              <w:t>24</w:t>
            </w:r>
            <w:r>
              <w:fldChar w:fldCharType="end"/>
            </w:r>
          </w:p>
        </w:tc>
      </w:tr>
      <w:tr w:rsidR="00677F53" w:rsidRPr="00FB4AA5" w14:paraId="1336CE9C" w14:textId="77777777" w:rsidTr="00FB4AA5">
        <w:tc>
          <w:tcPr>
            <w:tcW w:w="8028" w:type="dxa"/>
          </w:tcPr>
          <w:p w14:paraId="6D87D3E0" w14:textId="77777777" w:rsidR="00677F53" w:rsidRPr="00FB4AA5" w:rsidRDefault="00677F53" w:rsidP="00677F53">
            <w:pPr>
              <w:tabs>
                <w:tab w:val="left" w:pos="1305"/>
              </w:tabs>
              <w:snapToGrid w:val="0"/>
              <w:spacing w:before="120" w:after="120"/>
            </w:pPr>
            <w:r w:rsidRPr="00FB4AA5">
              <w:lastRenderedPageBreak/>
              <w:fldChar w:fldCharType="begin"/>
            </w:r>
            <w:r w:rsidRPr="00FB4AA5">
              <w:instrText xml:space="preserve"> REF _Ref455941232 \h </w:instrText>
            </w:r>
            <w:r w:rsidR="00FB4AA5" w:rsidRPr="00FB4AA5">
              <w:instrText xml:space="preserve"> \* MERGEFORMAT </w:instrText>
            </w:r>
            <w:r w:rsidRPr="00FB4AA5">
              <w:fldChar w:fldCharType="separate"/>
            </w:r>
            <w:r w:rsidR="00B61763" w:rsidRPr="00C529D7">
              <w:rPr>
                <w:szCs w:val="24"/>
              </w:rPr>
              <w:t xml:space="preserve">Figura </w:t>
            </w:r>
            <w:r w:rsidR="00B61763" w:rsidRPr="00B61763">
              <w:rPr>
                <w:noProof/>
                <w:szCs w:val="24"/>
              </w:rPr>
              <w:t>3</w:t>
            </w:r>
            <w:r w:rsidR="00B61763">
              <w:rPr>
                <w:noProof/>
                <w:szCs w:val="24"/>
              </w:rPr>
              <w:t>.</w:t>
            </w:r>
            <w:r w:rsidR="00B61763" w:rsidRPr="00B61763">
              <w:rPr>
                <w:noProof/>
                <w:szCs w:val="24"/>
              </w:rPr>
              <w:t>7</w:t>
            </w:r>
            <w:r w:rsidR="00B61763" w:rsidRPr="00C529D7">
              <w:rPr>
                <w:szCs w:val="24"/>
              </w:rPr>
              <w:t xml:space="preserve"> - Modelo de Pequenos Sinais do Conversor em Ponte Completa com ZVS e controle por desvio de fase</w:t>
            </w:r>
            <w:r w:rsidRPr="00FB4AA5">
              <w:fldChar w:fldCharType="end"/>
            </w:r>
            <w:r w:rsidR="006F7A1E">
              <w:rPr>
                <w:rFonts w:eastAsia="Times New Roman" w:cs="Times New Roman"/>
                <w:szCs w:val="24"/>
                <w:lang w:eastAsia="ar-SA"/>
              </w:rPr>
              <w:t xml:space="preserve">  . . . . . . . . . . . . . . . . . . . . . . . .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w:t>
            </w:r>
          </w:p>
        </w:tc>
        <w:tc>
          <w:tcPr>
            <w:tcW w:w="720" w:type="dxa"/>
          </w:tcPr>
          <w:p w14:paraId="0ED818A9" w14:textId="77777777" w:rsidR="00677F53" w:rsidRPr="00FB4AA5" w:rsidRDefault="00317E30" w:rsidP="00FB4AA5">
            <w:pPr>
              <w:snapToGrid w:val="0"/>
              <w:spacing w:before="120" w:after="120"/>
              <w:jc w:val="right"/>
            </w:pPr>
            <w:r>
              <w:br/>
            </w:r>
            <w:r w:rsidR="00FB4AA5">
              <w:fldChar w:fldCharType="begin"/>
            </w:r>
            <w:r w:rsidR="00FB4AA5">
              <w:instrText xml:space="preserve"> PAGEREF _Ref455941232 \h </w:instrText>
            </w:r>
            <w:r w:rsidR="00FB4AA5">
              <w:fldChar w:fldCharType="separate"/>
            </w:r>
            <w:r w:rsidR="00B61763">
              <w:rPr>
                <w:noProof/>
              </w:rPr>
              <w:t>25</w:t>
            </w:r>
            <w:r w:rsidR="00FB4AA5">
              <w:fldChar w:fldCharType="end"/>
            </w:r>
          </w:p>
        </w:tc>
      </w:tr>
      <w:tr w:rsidR="00677F53" w:rsidRPr="00FB4AA5" w14:paraId="75C3F889" w14:textId="77777777" w:rsidTr="00FB4AA5">
        <w:tc>
          <w:tcPr>
            <w:tcW w:w="8028" w:type="dxa"/>
          </w:tcPr>
          <w:p w14:paraId="38A0E787"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_Ref455941239 \h </w:instrText>
            </w:r>
            <w:r w:rsidR="00FB4AA5" w:rsidRPr="00FB4AA5">
              <w:instrText xml:space="preserve"> \* MERGEFORMAT </w:instrText>
            </w:r>
            <w:r w:rsidRPr="00FB4AA5">
              <w:fldChar w:fldCharType="separate"/>
            </w:r>
            <w:r w:rsidR="00B61763" w:rsidRPr="008D17D9">
              <w:rPr>
                <w:szCs w:val="24"/>
              </w:rPr>
              <w:t xml:space="preserve">Figura </w:t>
            </w:r>
            <w:r w:rsidR="00B61763" w:rsidRPr="00B61763">
              <w:rPr>
                <w:noProof/>
                <w:szCs w:val="24"/>
              </w:rPr>
              <w:t>3</w:t>
            </w:r>
            <w:r w:rsidR="00B61763">
              <w:rPr>
                <w:noProof/>
                <w:szCs w:val="24"/>
              </w:rPr>
              <w:t>.</w:t>
            </w:r>
            <w:r w:rsidR="00B61763" w:rsidRPr="00B61763">
              <w:rPr>
                <w:noProof/>
                <w:szCs w:val="24"/>
              </w:rPr>
              <w:t>8</w:t>
            </w:r>
            <w:r w:rsidR="00B61763" w:rsidRPr="008D17D9">
              <w:rPr>
                <w:szCs w:val="24"/>
              </w:rPr>
              <w:t xml:space="preserve"> - Diagrama em blocos do controle</w:t>
            </w:r>
            <w:r w:rsidRPr="00FB4AA5">
              <w:fldChar w:fldCharType="end"/>
            </w:r>
            <w:r w:rsidR="006F7A1E">
              <w:rPr>
                <w:rFonts w:eastAsia="Times New Roman" w:cs="Times New Roman"/>
                <w:szCs w:val="24"/>
                <w:lang w:eastAsia="ar-SA"/>
              </w:rPr>
              <w:t xml:space="preserve">  . . . . . . . . . . . . . . .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w:t>
            </w:r>
          </w:p>
        </w:tc>
        <w:tc>
          <w:tcPr>
            <w:tcW w:w="720" w:type="dxa"/>
          </w:tcPr>
          <w:p w14:paraId="0FDEEA02" w14:textId="77777777" w:rsidR="00677F53" w:rsidRPr="00FB4AA5" w:rsidRDefault="00FB4AA5" w:rsidP="00FB4AA5">
            <w:pPr>
              <w:snapToGrid w:val="0"/>
              <w:spacing w:before="120" w:after="120"/>
              <w:jc w:val="right"/>
            </w:pPr>
            <w:r>
              <w:fldChar w:fldCharType="begin"/>
            </w:r>
            <w:r>
              <w:instrText xml:space="preserve"> PAGEREF _Ref455941239 \h </w:instrText>
            </w:r>
            <w:r>
              <w:fldChar w:fldCharType="separate"/>
            </w:r>
            <w:r w:rsidR="00B61763">
              <w:rPr>
                <w:noProof/>
              </w:rPr>
              <w:t>26</w:t>
            </w:r>
            <w:r>
              <w:fldChar w:fldCharType="end"/>
            </w:r>
          </w:p>
        </w:tc>
      </w:tr>
      <w:tr w:rsidR="00677F53" w:rsidRPr="00FB4AA5" w14:paraId="5C245C67" w14:textId="77777777" w:rsidTr="00FB4AA5">
        <w:tc>
          <w:tcPr>
            <w:tcW w:w="8028" w:type="dxa"/>
          </w:tcPr>
          <w:p w14:paraId="7A22873E" w14:textId="77777777" w:rsidR="00677F53" w:rsidRPr="00FB4AA5" w:rsidRDefault="00677F53" w:rsidP="006F7A1E">
            <w:pPr>
              <w:tabs>
                <w:tab w:val="left" w:pos="1305"/>
              </w:tabs>
              <w:snapToGrid w:val="0"/>
              <w:spacing w:before="120" w:after="120"/>
            </w:pPr>
            <w:r w:rsidRPr="00FB4AA5">
              <w:fldChar w:fldCharType="begin"/>
            </w:r>
            <w:r w:rsidRPr="00FB4AA5">
              <w:instrText xml:space="preserve"> REF _Ref455941244 \h </w:instrText>
            </w:r>
            <w:r w:rsidR="00FB4AA5" w:rsidRPr="00FB4AA5">
              <w:instrText xml:space="preserve"> \* MERGEFORMAT </w:instrText>
            </w:r>
            <w:r w:rsidRPr="00FB4AA5">
              <w:fldChar w:fldCharType="separate"/>
            </w:r>
            <w:r w:rsidR="00B61763" w:rsidRPr="00603818">
              <w:rPr>
                <w:szCs w:val="24"/>
              </w:rPr>
              <w:t xml:space="preserve">Figura </w:t>
            </w:r>
            <w:r w:rsidR="00B61763" w:rsidRPr="00B61763">
              <w:rPr>
                <w:noProof/>
                <w:szCs w:val="24"/>
              </w:rPr>
              <w:t>4</w:t>
            </w:r>
            <w:r w:rsidR="00B61763">
              <w:rPr>
                <w:noProof/>
                <w:szCs w:val="24"/>
              </w:rPr>
              <w:t>.</w:t>
            </w:r>
            <w:r w:rsidR="00B61763" w:rsidRPr="00B61763">
              <w:rPr>
                <w:noProof/>
                <w:szCs w:val="24"/>
              </w:rPr>
              <w:t>1</w:t>
            </w:r>
            <w:r w:rsidR="00B61763" w:rsidRPr="00603818">
              <w:rPr>
                <w:szCs w:val="24"/>
              </w:rPr>
              <w:t xml:space="preserve"> </w:t>
            </w:r>
            <w:r w:rsidR="00B61763">
              <w:rPr>
                <w:szCs w:val="24"/>
              </w:rPr>
              <w:t>-</w:t>
            </w:r>
            <w:r w:rsidR="00B61763" w:rsidRPr="00603818">
              <w:rPr>
                <w:szCs w:val="24"/>
              </w:rPr>
              <w:t xml:space="preserve"> Circuito do conversor </w:t>
            </w:r>
            <w:proofErr w:type="spellStart"/>
            <w:r w:rsidR="00B61763" w:rsidRPr="00603818">
              <w:rPr>
                <w:szCs w:val="24"/>
              </w:rPr>
              <w:t>boost</w:t>
            </w:r>
            <w:proofErr w:type="spellEnd"/>
            <w:r w:rsidR="00B61763" w:rsidRPr="00603818">
              <w:rPr>
                <w:szCs w:val="24"/>
              </w:rPr>
              <w:t xml:space="preserve"> utilizado na unidade retificadora. A corrente IL representa a carga, que no caso é o nosso conversor em estudo</w:t>
            </w:r>
            <w:r w:rsidR="00B61763" w:rsidRPr="00B61763">
              <w:rPr>
                <w:i/>
                <w:szCs w:val="24"/>
              </w:rPr>
              <w:t>.</w:t>
            </w:r>
            <w:r w:rsidRPr="00FB4AA5">
              <w:fldChar w:fldCharType="end"/>
            </w:r>
            <w:r w:rsidR="006F7A1E">
              <w:rPr>
                <w:rFonts w:eastAsia="Times New Roman" w:cs="Times New Roman"/>
                <w:szCs w:val="24"/>
                <w:lang w:eastAsia="ar-SA"/>
              </w:rPr>
              <w:t xml:space="preserve">  . . . </w:t>
            </w:r>
            <w:proofErr w:type="gramStart"/>
            <w:r w:rsidR="006F7A1E">
              <w:rPr>
                <w:rFonts w:eastAsia="Times New Roman" w:cs="Times New Roman"/>
                <w:szCs w:val="24"/>
                <w:lang w:eastAsia="ar-SA"/>
              </w:rPr>
              <w:t>. .</w:t>
            </w:r>
            <w:proofErr w:type="gramEnd"/>
            <w:r w:rsidR="006F7A1E">
              <w:rPr>
                <w:rFonts w:eastAsia="Times New Roman" w:cs="Times New Roman"/>
                <w:szCs w:val="24"/>
                <w:lang w:eastAsia="ar-SA"/>
              </w:rPr>
              <w:t xml:space="preserve"> </w:t>
            </w:r>
          </w:p>
        </w:tc>
        <w:tc>
          <w:tcPr>
            <w:tcW w:w="720" w:type="dxa"/>
          </w:tcPr>
          <w:p w14:paraId="19AB4FE2" w14:textId="77777777" w:rsidR="00677F53" w:rsidRPr="00FB4AA5" w:rsidRDefault="00317E30" w:rsidP="00FB4AA5">
            <w:pPr>
              <w:snapToGrid w:val="0"/>
              <w:spacing w:before="120" w:after="120"/>
              <w:jc w:val="right"/>
            </w:pPr>
            <w:r>
              <w:br/>
            </w:r>
            <w:r w:rsidR="00FB4AA5">
              <w:fldChar w:fldCharType="begin"/>
            </w:r>
            <w:r w:rsidR="00FB4AA5">
              <w:instrText xml:space="preserve"> PAGEREF _Ref455941244 \h </w:instrText>
            </w:r>
            <w:r w:rsidR="00FB4AA5">
              <w:fldChar w:fldCharType="separate"/>
            </w:r>
            <w:r w:rsidR="00B61763">
              <w:rPr>
                <w:noProof/>
              </w:rPr>
              <w:t>28</w:t>
            </w:r>
            <w:r w:rsidR="00FB4AA5">
              <w:fldChar w:fldCharType="end"/>
            </w:r>
          </w:p>
        </w:tc>
      </w:tr>
      <w:tr w:rsidR="00677F53" w:rsidRPr="00FB4AA5" w14:paraId="073DD30D" w14:textId="77777777" w:rsidTr="00FB4AA5">
        <w:tc>
          <w:tcPr>
            <w:tcW w:w="8028" w:type="dxa"/>
          </w:tcPr>
          <w:p w14:paraId="79F9CA4F"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_Ref451709222 \h </w:instrText>
            </w:r>
            <w:r w:rsidR="00FB4AA5" w:rsidRPr="00FB4AA5">
              <w:instrText xml:space="preserve"> \* MERGEFORMAT </w:instrText>
            </w:r>
            <w:r w:rsidRPr="00FB4AA5">
              <w:fldChar w:fldCharType="separate"/>
            </w:r>
            <w:r w:rsidR="00B61763" w:rsidRPr="00EF1F1A">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2</w:t>
            </w:r>
            <w:r w:rsidR="00B61763" w:rsidRPr="00EF1F1A">
              <w:rPr>
                <w:color w:val="000000" w:themeColor="text1"/>
                <w:szCs w:val="24"/>
              </w:rPr>
              <w:t xml:space="preserve"> - Diagrama em blocos do controle</w:t>
            </w:r>
            <w:r w:rsidRPr="00FB4AA5">
              <w:fldChar w:fldCharType="end"/>
            </w:r>
            <w:r w:rsidR="006F7A1E">
              <w:rPr>
                <w:rFonts w:eastAsia="Times New Roman" w:cs="Times New Roman"/>
                <w:szCs w:val="24"/>
                <w:lang w:eastAsia="ar-SA"/>
              </w:rPr>
              <w:t xml:space="preserve">  . . . . . . . . . . . . . . .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w:t>
            </w:r>
          </w:p>
        </w:tc>
        <w:tc>
          <w:tcPr>
            <w:tcW w:w="720" w:type="dxa"/>
          </w:tcPr>
          <w:p w14:paraId="7ED3324E" w14:textId="77777777" w:rsidR="00677F53" w:rsidRPr="00FB4AA5" w:rsidRDefault="00FB4AA5" w:rsidP="00FB4AA5">
            <w:pPr>
              <w:snapToGrid w:val="0"/>
              <w:spacing w:before="120" w:after="120"/>
              <w:jc w:val="right"/>
            </w:pPr>
            <w:r>
              <w:fldChar w:fldCharType="begin"/>
            </w:r>
            <w:r>
              <w:instrText xml:space="preserve"> PAGEREF _Ref451709222 \h </w:instrText>
            </w:r>
            <w:r>
              <w:fldChar w:fldCharType="separate"/>
            </w:r>
            <w:r w:rsidR="00B61763">
              <w:rPr>
                <w:noProof/>
              </w:rPr>
              <w:t>33</w:t>
            </w:r>
            <w:r>
              <w:fldChar w:fldCharType="end"/>
            </w:r>
          </w:p>
        </w:tc>
      </w:tr>
      <w:tr w:rsidR="00677F53" w:rsidRPr="00FB4AA5" w14:paraId="095365EA" w14:textId="77777777" w:rsidTr="00FB4AA5">
        <w:tc>
          <w:tcPr>
            <w:tcW w:w="8028" w:type="dxa"/>
          </w:tcPr>
          <w:p w14:paraId="69D63ECF"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_Ref455941251 \h </w:instrText>
            </w:r>
            <w:r w:rsidR="00FB4AA5" w:rsidRPr="00FB4AA5">
              <w:instrText xml:space="preserve"> \* MERGEFORMAT </w:instrText>
            </w:r>
            <w:r w:rsidRPr="00FB4AA5">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00B61763" w:rsidRPr="00E5068E">
              <w:rPr>
                <w:szCs w:val="24"/>
              </w:rPr>
              <w:t xml:space="preserve"> - Lógica que transforma o sinal de saída do controle em diferença de fase do acionamento das chaves</w:t>
            </w:r>
            <w:r w:rsidRPr="00FB4AA5">
              <w:fldChar w:fldCharType="end"/>
            </w:r>
            <w:r w:rsidR="006F7A1E">
              <w:rPr>
                <w:rFonts w:eastAsia="Times New Roman" w:cs="Times New Roman"/>
                <w:szCs w:val="24"/>
                <w:lang w:eastAsia="ar-SA"/>
              </w:rPr>
              <w:t xml:space="preserve">  . . . . . . . . . . . . . . . . . . . . . . . . . . . . . . . . . . . . . . . </w:t>
            </w:r>
          </w:p>
        </w:tc>
        <w:tc>
          <w:tcPr>
            <w:tcW w:w="720" w:type="dxa"/>
          </w:tcPr>
          <w:p w14:paraId="5B348807" w14:textId="77777777" w:rsidR="00677F53" w:rsidRPr="00FB4AA5" w:rsidRDefault="00317E30" w:rsidP="00FB4AA5">
            <w:pPr>
              <w:snapToGrid w:val="0"/>
              <w:spacing w:before="120" w:after="120"/>
              <w:jc w:val="right"/>
            </w:pPr>
            <w:r>
              <w:br/>
            </w:r>
            <w:r w:rsidR="00FB4AA5">
              <w:fldChar w:fldCharType="begin"/>
            </w:r>
            <w:r w:rsidR="00FB4AA5">
              <w:instrText xml:space="preserve"> PAGEREF _Ref455941251 \h </w:instrText>
            </w:r>
            <w:r w:rsidR="00FB4AA5">
              <w:fldChar w:fldCharType="separate"/>
            </w:r>
            <w:r w:rsidR="00B61763">
              <w:rPr>
                <w:noProof/>
              </w:rPr>
              <w:t>34</w:t>
            </w:r>
            <w:r w:rsidR="00FB4AA5">
              <w:fldChar w:fldCharType="end"/>
            </w:r>
          </w:p>
        </w:tc>
      </w:tr>
      <w:tr w:rsidR="00677F53" w:rsidRPr="00FB4AA5" w14:paraId="586AB32F" w14:textId="77777777" w:rsidTr="00FB4AA5">
        <w:tc>
          <w:tcPr>
            <w:tcW w:w="8028" w:type="dxa"/>
          </w:tcPr>
          <w:p w14:paraId="5F796EAA"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_Ref455941257 \h </w:instrText>
            </w:r>
            <w:r w:rsidR="00FB4AA5" w:rsidRPr="00FB4AA5">
              <w:instrText xml:space="preserve"> \* MERGEFORMAT </w:instrText>
            </w:r>
            <w:r w:rsidRPr="00FB4AA5">
              <w:fldChar w:fldCharType="separate"/>
            </w:r>
            <w:r w:rsidR="00B61763" w:rsidRPr="00C65649">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4</w:t>
            </w:r>
            <w:r w:rsidR="00B61763" w:rsidRPr="00C65649">
              <w:rPr>
                <w:color w:val="000000" w:themeColor="text1"/>
                <w:szCs w:val="24"/>
              </w:rPr>
              <w:t xml:space="preserve"> - Controle da corrente no Indutor de saída</w:t>
            </w:r>
            <w:r w:rsidRPr="00FB4AA5">
              <w:fldChar w:fldCharType="end"/>
            </w:r>
            <w:r w:rsidR="006F7A1E">
              <w:rPr>
                <w:rFonts w:eastAsia="Times New Roman" w:cs="Times New Roman"/>
                <w:szCs w:val="24"/>
                <w:lang w:eastAsia="ar-SA"/>
              </w:rPr>
              <w:t xml:space="preserve">  . . . . . . . . .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w:t>
            </w:r>
          </w:p>
        </w:tc>
        <w:tc>
          <w:tcPr>
            <w:tcW w:w="720" w:type="dxa"/>
          </w:tcPr>
          <w:p w14:paraId="5097537D" w14:textId="77777777" w:rsidR="00677F53" w:rsidRPr="00FB4AA5" w:rsidRDefault="00FB4AA5" w:rsidP="00FB4AA5">
            <w:pPr>
              <w:snapToGrid w:val="0"/>
              <w:spacing w:before="120" w:after="120"/>
              <w:jc w:val="right"/>
            </w:pPr>
            <w:r>
              <w:fldChar w:fldCharType="begin"/>
            </w:r>
            <w:r>
              <w:instrText xml:space="preserve"> PAGEREF _Ref455941257 \h </w:instrText>
            </w:r>
            <w:r>
              <w:fldChar w:fldCharType="separate"/>
            </w:r>
            <w:r w:rsidR="00B61763">
              <w:rPr>
                <w:noProof/>
              </w:rPr>
              <w:t>35</w:t>
            </w:r>
            <w:r>
              <w:fldChar w:fldCharType="end"/>
            </w:r>
          </w:p>
        </w:tc>
      </w:tr>
      <w:tr w:rsidR="00677F53" w:rsidRPr="00FB4AA5" w14:paraId="0D030052" w14:textId="77777777" w:rsidTr="00FB4AA5">
        <w:tc>
          <w:tcPr>
            <w:tcW w:w="8028" w:type="dxa"/>
          </w:tcPr>
          <w:p w14:paraId="1068E493"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_Ref455941261 \h </w:instrText>
            </w:r>
            <w:r w:rsidR="00FB4AA5" w:rsidRPr="00FB4AA5">
              <w:instrText xml:space="preserve"> \* MERGEFORMAT </w:instrText>
            </w:r>
            <w:r w:rsidRPr="00FB4AA5">
              <w:fldChar w:fldCharType="separate"/>
            </w:r>
            <w:r w:rsidR="00B61763" w:rsidRPr="001742D9">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5</w:t>
            </w:r>
            <w:r w:rsidR="00B61763">
              <w:rPr>
                <w:color w:val="000000" w:themeColor="text1"/>
                <w:szCs w:val="24"/>
              </w:rPr>
              <w:t xml:space="preserve"> - Diagrama de Bode da planta </w:t>
            </w:r>
            <m:oMath>
              <m:sSub>
                <m:sSubPr>
                  <m:ctrlPr>
                    <w:rPr>
                      <w:rFonts w:ascii="Cambria Math" w:eastAsiaTheme="minorEastAsia" w:hAnsi="Cambria Math"/>
                      <w:color w:val="000000" w:themeColor="text1"/>
                      <w:szCs w:val="24"/>
                    </w:rPr>
                  </m:ctrlPr>
                </m:sSubPr>
                <m:e>
                  <m:r>
                    <m:rPr>
                      <m:sty m:val="p"/>
                    </m:rPr>
                    <w:rPr>
                      <w:rFonts w:ascii="Cambria Math" w:eastAsiaTheme="minorEastAsia" w:hAnsi="Cambria Math"/>
                      <w:color w:val="000000" w:themeColor="text1"/>
                      <w:szCs w:val="24"/>
                    </w:rPr>
                    <m:t>H</m:t>
                  </m:r>
                </m:e>
                <m:sub>
                  <m:r>
                    <m:rPr>
                      <m:sty m:val="p"/>
                    </m:rPr>
                    <w:rPr>
                      <w:rFonts w:ascii="Cambria Math" w:eastAsiaTheme="minorEastAsia" w:hAnsi="Cambria Math"/>
                      <w:color w:val="000000" w:themeColor="text1"/>
                      <w:szCs w:val="24"/>
                    </w:rPr>
                    <m:t>1</m:t>
                  </m:r>
                </m:sub>
              </m:sSub>
              <m:d>
                <m:dPr>
                  <m:ctrlPr>
                    <w:rPr>
                      <w:rFonts w:ascii="Cambria Math" w:eastAsiaTheme="minorEastAsia" w:hAnsi="Cambria Math"/>
                      <w:color w:val="000000" w:themeColor="text1"/>
                      <w:szCs w:val="24"/>
                    </w:rPr>
                  </m:ctrlPr>
                </m:dPr>
                <m:e>
                  <m:r>
                    <m:rPr>
                      <m:sty m:val="p"/>
                    </m:rPr>
                    <w:rPr>
                      <w:rFonts w:ascii="Cambria Math" w:eastAsiaTheme="minorEastAsia" w:hAnsi="Cambria Math"/>
                      <w:color w:val="000000" w:themeColor="text1"/>
                      <w:szCs w:val="24"/>
                    </w:rPr>
                    <m:t>s</m:t>
                  </m:r>
                </m:e>
              </m:d>
            </m:oMath>
            <w:r w:rsidRPr="00FB4AA5">
              <w:fldChar w:fldCharType="end"/>
            </w:r>
            <w:r w:rsidR="006F7A1E">
              <w:rPr>
                <w:rFonts w:eastAsia="Times New Roman" w:cs="Times New Roman"/>
                <w:szCs w:val="24"/>
                <w:lang w:eastAsia="ar-SA"/>
              </w:rPr>
              <w:t xml:space="preserve">  . . . . . . . . . . . .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 </w:t>
            </w:r>
          </w:p>
        </w:tc>
        <w:tc>
          <w:tcPr>
            <w:tcW w:w="720" w:type="dxa"/>
          </w:tcPr>
          <w:p w14:paraId="23158E5B" w14:textId="77777777" w:rsidR="00677F53" w:rsidRPr="00FB4AA5" w:rsidRDefault="00FB4AA5" w:rsidP="00FB4AA5">
            <w:pPr>
              <w:snapToGrid w:val="0"/>
              <w:spacing w:before="120" w:after="120"/>
              <w:jc w:val="right"/>
            </w:pPr>
            <w:r>
              <w:fldChar w:fldCharType="begin"/>
            </w:r>
            <w:r>
              <w:instrText xml:space="preserve"> PAGEREF _Ref455941261 \h </w:instrText>
            </w:r>
            <w:r>
              <w:fldChar w:fldCharType="separate"/>
            </w:r>
            <w:r w:rsidR="00B61763">
              <w:rPr>
                <w:noProof/>
              </w:rPr>
              <w:t>36</w:t>
            </w:r>
            <w:r>
              <w:fldChar w:fldCharType="end"/>
            </w:r>
          </w:p>
        </w:tc>
      </w:tr>
      <w:tr w:rsidR="00677F53" w:rsidRPr="00FB4AA5" w14:paraId="27A497CF" w14:textId="77777777" w:rsidTr="00FB4AA5">
        <w:tc>
          <w:tcPr>
            <w:tcW w:w="8028" w:type="dxa"/>
          </w:tcPr>
          <w:p w14:paraId="472FF34D"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_Ref455941265 \h </w:instrText>
            </w:r>
            <w:r w:rsidR="00FB4AA5" w:rsidRPr="00FB4AA5">
              <w:instrText xml:space="preserve"> \* MERGEFORMAT </w:instrText>
            </w:r>
            <w:r w:rsidRPr="00FB4AA5">
              <w:fldChar w:fldCharType="separate"/>
            </w:r>
            <w:r w:rsidR="00B61763" w:rsidRPr="00052D85">
              <w:rPr>
                <w:szCs w:val="24"/>
              </w:rPr>
              <w:t xml:space="preserve">Figura </w:t>
            </w:r>
            <w:r w:rsidR="00B61763" w:rsidRPr="00B61763">
              <w:rPr>
                <w:noProof/>
                <w:szCs w:val="24"/>
              </w:rPr>
              <w:t>4</w:t>
            </w:r>
            <w:r w:rsidR="00B61763">
              <w:rPr>
                <w:noProof/>
                <w:szCs w:val="24"/>
              </w:rPr>
              <w:t>.</w:t>
            </w:r>
            <w:r w:rsidR="00B61763" w:rsidRPr="00B61763">
              <w:rPr>
                <w:noProof/>
                <w:szCs w:val="24"/>
              </w:rPr>
              <w:t>6</w:t>
            </w:r>
            <w:r w:rsidR="00B61763" w:rsidRPr="00052D85">
              <w:rPr>
                <w:szCs w:val="24"/>
              </w:rPr>
              <w:t xml:space="preserve"> - Controle da tensão de saída do conversor</w:t>
            </w:r>
            <w:r w:rsidRPr="00FB4AA5">
              <w:fldChar w:fldCharType="end"/>
            </w:r>
            <w:r w:rsidR="006F7A1E">
              <w:rPr>
                <w:rFonts w:eastAsia="Times New Roman" w:cs="Times New Roman"/>
                <w:szCs w:val="24"/>
                <w:lang w:eastAsia="ar-SA"/>
              </w:rPr>
              <w:t xml:space="preserve">  . . . . . . . . . . . . . . . . . . . . . </w:t>
            </w:r>
          </w:p>
        </w:tc>
        <w:tc>
          <w:tcPr>
            <w:tcW w:w="720" w:type="dxa"/>
          </w:tcPr>
          <w:p w14:paraId="15959C94" w14:textId="77777777" w:rsidR="00677F53" w:rsidRPr="00FB4AA5" w:rsidRDefault="00FB4AA5" w:rsidP="00FB4AA5">
            <w:pPr>
              <w:snapToGrid w:val="0"/>
              <w:spacing w:before="120" w:after="120"/>
              <w:jc w:val="right"/>
            </w:pPr>
            <w:r>
              <w:fldChar w:fldCharType="begin"/>
            </w:r>
            <w:r>
              <w:instrText xml:space="preserve"> PAGEREF _Ref455941265 \h </w:instrText>
            </w:r>
            <w:r>
              <w:fldChar w:fldCharType="separate"/>
            </w:r>
            <w:r w:rsidR="00B61763">
              <w:rPr>
                <w:noProof/>
              </w:rPr>
              <w:t>38</w:t>
            </w:r>
            <w:r>
              <w:fldChar w:fldCharType="end"/>
            </w:r>
          </w:p>
        </w:tc>
      </w:tr>
      <w:tr w:rsidR="00677F53" w:rsidRPr="00FB4AA5" w14:paraId="4DDE9A8D" w14:textId="77777777" w:rsidTr="00FB4AA5">
        <w:tc>
          <w:tcPr>
            <w:tcW w:w="8028" w:type="dxa"/>
          </w:tcPr>
          <w:p w14:paraId="7060A2F5"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_Ref455941269 \h </w:instrText>
            </w:r>
            <w:r w:rsidR="00FB4AA5" w:rsidRPr="00FB4AA5">
              <w:instrText xml:space="preserve"> \* MERGEFORMAT </w:instrText>
            </w:r>
            <w:r w:rsidRPr="00FB4AA5">
              <w:fldChar w:fldCharType="separate"/>
            </w:r>
            <w:r w:rsidR="00B61763" w:rsidRPr="002D41D7">
              <w:rPr>
                <w:szCs w:val="24"/>
              </w:rPr>
              <w:t xml:space="preserve">Figura </w:t>
            </w:r>
            <w:r w:rsidR="00B61763" w:rsidRPr="00B61763">
              <w:rPr>
                <w:noProof/>
                <w:szCs w:val="24"/>
              </w:rPr>
              <w:t>4</w:t>
            </w:r>
            <w:r w:rsidR="00B61763">
              <w:rPr>
                <w:noProof/>
                <w:szCs w:val="24"/>
              </w:rPr>
              <w:t>.</w:t>
            </w:r>
            <w:r w:rsidR="00B61763" w:rsidRPr="00B61763">
              <w:rPr>
                <w:noProof/>
                <w:szCs w:val="24"/>
              </w:rPr>
              <w:t>7</w:t>
            </w:r>
            <w:r w:rsidR="00B61763" w:rsidRPr="002D41D7">
              <w:rPr>
                <w:szCs w:val="24"/>
              </w:rPr>
              <w:t xml:space="preserve"> - </w:t>
            </w:r>
            <w:r w:rsidR="00B61763">
              <w:rPr>
                <w:szCs w:val="24"/>
              </w:rPr>
              <w:t>Diagrama de Bode</w:t>
            </w:r>
            <w:r w:rsidR="00B61763" w:rsidRPr="002D41D7">
              <w:rPr>
                <w:szCs w:val="24"/>
              </w:rPr>
              <w:t xml:space="preserve"> da planta </w:t>
            </w:r>
            <m:oMath>
              <m:sSub>
                <m:sSubPr>
                  <m:ctrlPr>
                    <w:rPr>
                      <w:rFonts w:ascii="Cambria Math" w:eastAsiaTheme="minorEastAsia" w:hAnsi="Cambria Math"/>
                      <w:szCs w:val="24"/>
                    </w:rPr>
                  </m:ctrlPr>
                </m:sSubPr>
                <m:e>
                  <m:r>
                    <m:rPr>
                      <m:sty m:val="p"/>
                    </m:rPr>
                    <w:rPr>
                      <w:rFonts w:ascii="Cambria Math" w:eastAsiaTheme="minorEastAsia" w:hAnsi="Cambria Math"/>
                      <w:szCs w:val="24"/>
                    </w:rPr>
                    <m:t>H</m:t>
                  </m:r>
                </m:e>
                <m:sub>
                  <m:r>
                    <m:rPr>
                      <m:sty m:val="p"/>
                    </m:rPr>
                    <w:rPr>
                      <w:rFonts w:ascii="Cambria Math" w:eastAsiaTheme="minorEastAsia" w:hAnsi="Cambria Math"/>
                      <w:szCs w:val="24"/>
                    </w:rPr>
                    <m:t>2</m:t>
                  </m:r>
                </m:sub>
              </m:sSub>
              <m:d>
                <m:dPr>
                  <m:ctrlPr>
                    <w:rPr>
                      <w:rFonts w:ascii="Cambria Math" w:eastAsiaTheme="minorEastAsia" w:hAnsi="Cambria Math"/>
                      <w:szCs w:val="24"/>
                    </w:rPr>
                  </m:ctrlPr>
                </m:dPr>
                <m:e>
                  <m:r>
                    <m:rPr>
                      <m:sty m:val="p"/>
                    </m:rPr>
                    <w:rPr>
                      <w:rFonts w:ascii="Cambria Math" w:eastAsiaTheme="minorEastAsia" w:hAnsi="Cambria Math"/>
                      <w:szCs w:val="24"/>
                    </w:rPr>
                    <m:t>s</m:t>
                  </m:r>
                </m:e>
              </m:d>
            </m:oMath>
            <w:r w:rsidRPr="00FB4AA5">
              <w:fldChar w:fldCharType="end"/>
            </w:r>
            <w:r w:rsidR="006F7A1E">
              <w:rPr>
                <w:rFonts w:eastAsia="Times New Roman" w:cs="Times New Roman"/>
                <w:szCs w:val="24"/>
                <w:lang w:eastAsia="ar-SA"/>
              </w:rPr>
              <w:t xml:space="preserve">  . . . . . . . . . . . .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 </w:t>
            </w:r>
          </w:p>
        </w:tc>
        <w:tc>
          <w:tcPr>
            <w:tcW w:w="720" w:type="dxa"/>
          </w:tcPr>
          <w:p w14:paraId="46588B23" w14:textId="77777777" w:rsidR="00677F53" w:rsidRPr="00FB4AA5" w:rsidRDefault="00FB4AA5" w:rsidP="00FB4AA5">
            <w:pPr>
              <w:snapToGrid w:val="0"/>
              <w:spacing w:before="120" w:after="120"/>
              <w:jc w:val="right"/>
            </w:pPr>
            <w:r>
              <w:fldChar w:fldCharType="begin"/>
            </w:r>
            <w:r>
              <w:instrText xml:space="preserve"> PAGEREF _Ref455941269 \h </w:instrText>
            </w:r>
            <w:r>
              <w:fldChar w:fldCharType="separate"/>
            </w:r>
            <w:r w:rsidR="00B61763">
              <w:rPr>
                <w:noProof/>
              </w:rPr>
              <w:t>38</w:t>
            </w:r>
            <w:r>
              <w:fldChar w:fldCharType="end"/>
            </w:r>
          </w:p>
        </w:tc>
      </w:tr>
      <w:tr w:rsidR="00677F53" w:rsidRPr="00FB4AA5" w14:paraId="57E3A98F" w14:textId="77777777" w:rsidTr="00FB4AA5">
        <w:tc>
          <w:tcPr>
            <w:tcW w:w="8028" w:type="dxa"/>
          </w:tcPr>
          <w:p w14:paraId="6FDBEF15"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_Ref455941272 \h </w:instrText>
            </w:r>
            <w:r w:rsidR="00FB4AA5" w:rsidRPr="00FB4AA5">
              <w:instrText xml:space="preserve"> \* MERGEFORMAT </w:instrText>
            </w:r>
            <w:r w:rsidRPr="00FB4AA5">
              <w:fldChar w:fldCharType="separate"/>
            </w:r>
            <w:r w:rsidR="00B61763" w:rsidRPr="008D6135">
              <w:rPr>
                <w:szCs w:val="24"/>
              </w:rPr>
              <w:t xml:space="preserve">Figura </w:t>
            </w:r>
            <w:r w:rsidR="00B61763" w:rsidRPr="00B61763">
              <w:rPr>
                <w:noProof/>
                <w:szCs w:val="24"/>
              </w:rPr>
              <w:t>5</w:t>
            </w:r>
            <w:r w:rsidR="00B61763">
              <w:rPr>
                <w:noProof/>
                <w:szCs w:val="24"/>
              </w:rPr>
              <w:t>.</w:t>
            </w:r>
            <w:r w:rsidR="00B61763" w:rsidRPr="00B61763">
              <w:rPr>
                <w:noProof/>
                <w:szCs w:val="24"/>
              </w:rPr>
              <w:t>1</w:t>
            </w:r>
            <w:r w:rsidR="00B61763" w:rsidRPr="008D6135">
              <w:rPr>
                <w:szCs w:val="24"/>
              </w:rPr>
              <w:t xml:space="preserve"> - Circuito utilizado para simulação</w:t>
            </w:r>
            <w:r w:rsidRPr="00FB4AA5">
              <w:fldChar w:fldCharType="end"/>
            </w:r>
            <w:r w:rsidR="006F7A1E">
              <w:rPr>
                <w:rFonts w:eastAsia="Times New Roman" w:cs="Times New Roman"/>
                <w:szCs w:val="24"/>
                <w:lang w:eastAsia="ar-SA"/>
              </w:rPr>
              <w:t xml:space="preserve">  . . . . . . . . . . . . . . .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w:t>
            </w:r>
          </w:p>
        </w:tc>
        <w:tc>
          <w:tcPr>
            <w:tcW w:w="720" w:type="dxa"/>
          </w:tcPr>
          <w:p w14:paraId="636FECFE" w14:textId="77777777" w:rsidR="00677F53" w:rsidRPr="00FB4AA5" w:rsidRDefault="00FB4AA5" w:rsidP="00FB4AA5">
            <w:pPr>
              <w:snapToGrid w:val="0"/>
              <w:spacing w:before="120" w:after="120"/>
              <w:jc w:val="right"/>
            </w:pPr>
            <w:r>
              <w:fldChar w:fldCharType="begin"/>
            </w:r>
            <w:r>
              <w:instrText xml:space="preserve"> PAGEREF _Ref455941272 \h </w:instrText>
            </w:r>
            <w:r>
              <w:fldChar w:fldCharType="separate"/>
            </w:r>
            <w:r w:rsidR="00B61763">
              <w:rPr>
                <w:noProof/>
              </w:rPr>
              <w:t>41</w:t>
            </w:r>
            <w:r>
              <w:fldChar w:fldCharType="end"/>
            </w:r>
          </w:p>
        </w:tc>
      </w:tr>
      <w:tr w:rsidR="00677F53" w:rsidRPr="00FB4AA5" w14:paraId="45038B7E" w14:textId="77777777" w:rsidTr="00FB4AA5">
        <w:tc>
          <w:tcPr>
            <w:tcW w:w="8028" w:type="dxa"/>
          </w:tcPr>
          <w:p w14:paraId="53ECB242"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_Ref455941275 \h </w:instrText>
            </w:r>
            <w:r w:rsidR="00FB4AA5" w:rsidRPr="00FB4AA5">
              <w:instrText xml:space="preserve"> \* MERGEFORMAT </w:instrText>
            </w:r>
            <w:r w:rsidRPr="00FB4AA5">
              <w:fldChar w:fldCharType="separate"/>
            </w:r>
            <w:r w:rsidR="00B61763" w:rsidRPr="00F020D0">
              <w:rPr>
                <w:szCs w:val="24"/>
              </w:rPr>
              <w:t xml:space="preserve">Figura </w:t>
            </w:r>
            <w:r w:rsidR="00B61763" w:rsidRPr="00B61763">
              <w:rPr>
                <w:noProof/>
                <w:szCs w:val="24"/>
              </w:rPr>
              <w:t>5</w:t>
            </w:r>
            <w:r w:rsidR="00B61763">
              <w:rPr>
                <w:noProof/>
                <w:szCs w:val="24"/>
              </w:rPr>
              <w:t>.</w:t>
            </w:r>
            <w:r w:rsidR="00B61763" w:rsidRPr="00B61763">
              <w:rPr>
                <w:noProof/>
                <w:szCs w:val="24"/>
              </w:rPr>
              <w:t>2</w:t>
            </w:r>
            <w:r w:rsidR="00B61763" w:rsidRPr="00F020D0">
              <w:rPr>
                <w:szCs w:val="24"/>
              </w:rPr>
              <w:t xml:space="preserve"> - Montagem do controlador do conversor</w:t>
            </w:r>
            <w:r w:rsidRPr="00FB4AA5">
              <w:fldChar w:fldCharType="end"/>
            </w:r>
            <w:r w:rsidR="006F7A1E">
              <w:rPr>
                <w:rFonts w:eastAsia="Times New Roman" w:cs="Times New Roman"/>
                <w:szCs w:val="24"/>
                <w:lang w:eastAsia="ar-SA"/>
              </w:rPr>
              <w:t xml:space="preserve">  . . . . . . . . .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w:t>
            </w:r>
          </w:p>
        </w:tc>
        <w:tc>
          <w:tcPr>
            <w:tcW w:w="720" w:type="dxa"/>
          </w:tcPr>
          <w:p w14:paraId="3A7F699D" w14:textId="77777777" w:rsidR="00677F53" w:rsidRPr="00FB4AA5" w:rsidRDefault="00FB4AA5" w:rsidP="00FB4AA5">
            <w:pPr>
              <w:snapToGrid w:val="0"/>
              <w:spacing w:before="120" w:after="120"/>
              <w:jc w:val="right"/>
            </w:pPr>
            <w:r>
              <w:fldChar w:fldCharType="begin"/>
            </w:r>
            <w:r>
              <w:instrText xml:space="preserve"> PAGEREF _Ref455941275 \h </w:instrText>
            </w:r>
            <w:r>
              <w:fldChar w:fldCharType="separate"/>
            </w:r>
            <w:r w:rsidR="00B61763">
              <w:rPr>
                <w:noProof/>
              </w:rPr>
              <w:t>42</w:t>
            </w:r>
            <w:r>
              <w:fldChar w:fldCharType="end"/>
            </w:r>
          </w:p>
        </w:tc>
      </w:tr>
      <w:tr w:rsidR="00677F53" w:rsidRPr="00FB4AA5" w14:paraId="3ED1582F" w14:textId="77777777" w:rsidTr="00FB4AA5">
        <w:tc>
          <w:tcPr>
            <w:tcW w:w="8028" w:type="dxa"/>
          </w:tcPr>
          <w:p w14:paraId="340B4A59"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_Ref455941283 \h </w:instrText>
            </w:r>
            <w:r w:rsidR="00FB4AA5" w:rsidRPr="00FB4AA5">
              <w:instrText xml:space="preserve"> \* MERGEFORMAT </w:instrText>
            </w:r>
            <w:r w:rsidRPr="00FB4AA5">
              <w:fldChar w:fldCharType="separate"/>
            </w:r>
            <w:r w:rsidR="00B61763" w:rsidRPr="00504044">
              <w:rPr>
                <w:szCs w:val="24"/>
              </w:rPr>
              <w:t xml:space="preserve">Figura </w:t>
            </w:r>
            <w:r w:rsidR="00B61763" w:rsidRPr="00B61763">
              <w:rPr>
                <w:noProof/>
                <w:szCs w:val="24"/>
              </w:rPr>
              <w:t>5</w:t>
            </w:r>
            <w:r w:rsidR="00B61763">
              <w:rPr>
                <w:noProof/>
                <w:szCs w:val="24"/>
              </w:rPr>
              <w:t>.</w:t>
            </w:r>
            <w:r w:rsidR="00B61763" w:rsidRPr="00B61763">
              <w:rPr>
                <w:noProof/>
                <w:szCs w:val="24"/>
              </w:rPr>
              <w:t>3</w:t>
            </w:r>
            <w:r w:rsidR="00B61763" w:rsidRPr="00504044">
              <w:rPr>
                <w:szCs w:val="24"/>
              </w:rPr>
              <w:t xml:space="preserve"> - Lógica que transforma a saída do controle em desvio de fase</w:t>
            </w:r>
            <w:r w:rsidRPr="00FB4AA5">
              <w:fldChar w:fldCharType="end"/>
            </w:r>
            <w:r w:rsidR="006F7A1E">
              <w:rPr>
                <w:rFonts w:eastAsia="Times New Roman" w:cs="Times New Roman"/>
                <w:szCs w:val="24"/>
                <w:lang w:eastAsia="ar-SA"/>
              </w:rPr>
              <w:t xml:space="preserve">  . . . . . . </w:t>
            </w:r>
          </w:p>
        </w:tc>
        <w:tc>
          <w:tcPr>
            <w:tcW w:w="720" w:type="dxa"/>
          </w:tcPr>
          <w:p w14:paraId="30300F8D" w14:textId="77777777" w:rsidR="00677F53" w:rsidRPr="00FB4AA5" w:rsidRDefault="00FB4AA5" w:rsidP="00FB4AA5">
            <w:pPr>
              <w:snapToGrid w:val="0"/>
              <w:spacing w:before="120" w:after="120"/>
              <w:jc w:val="right"/>
            </w:pPr>
            <w:r>
              <w:fldChar w:fldCharType="begin"/>
            </w:r>
            <w:r>
              <w:instrText xml:space="preserve"> PAGEREF _Ref455941283 \h </w:instrText>
            </w:r>
            <w:r>
              <w:fldChar w:fldCharType="separate"/>
            </w:r>
            <w:r w:rsidR="00B61763">
              <w:rPr>
                <w:noProof/>
              </w:rPr>
              <w:t>43</w:t>
            </w:r>
            <w:r>
              <w:fldChar w:fldCharType="end"/>
            </w:r>
          </w:p>
        </w:tc>
      </w:tr>
      <w:tr w:rsidR="00677F53" w:rsidRPr="00FB4AA5" w14:paraId="626566B4" w14:textId="77777777" w:rsidTr="00FB4AA5">
        <w:tc>
          <w:tcPr>
            <w:tcW w:w="8028" w:type="dxa"/>
          </w:tcPr>
          <w:p w14:paraId="0030D340"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_Ref455941287 \h </w:instrText>
            </w:r>
            <w:r w:rsidR="00FB4AA5" w:rsidRPr="00FB4AA5">
              <w:instrText xml:space="preserve"> \* MERGEFORMAT </w:instrText>
            </w:r>
            <w:r w:rsidRPr="00FB4AA5">
              <w:fldChar w:fldCharType="separate"/>
            </w:r>
            <w:r w:rsidR="00B61763" w:rsidRPr="006C45C2">
              <w:rPr>
                <w:szCs w:val="24"/>
              </w:rPr>
              <w:t xml:space="preserve">Figura </w:t>
            </w:r>
            <w:r w:rsidR="00B61763" w:rsidRPr="00B61763">
              <w:rPr>
                <w:noProof/>
                <w:szCs w:val="24"/>
              </w:rPr>
              <w:t>5</w:t>
            </w:r>
            <w:r w:rsidR="00B61763">
              <w:rPr>
                <w:noProof/>
                <w:szCs w:val="24"/>
              </w:rPr>
              <w:t>.</w:t>
            </w:r>
            <w:r w:rsidR="00B61763" w:rsidRPr="00B61763">
              <w:rPr>
                <w:noProof/>
                <w:szCs w:val="24"/>
              </w:rPr>
              <w:t>4</w:t>
            </w:r>
            <w:r w:rsidR="00B61763" w:rsidRPr="006C45C2">
              <w:rPr>
                <w:szCs w:val="24"/>
              </w:rPr>
              <w:t xml:space="preserve"> - Simulação inicial</w:t>
            </w:r>
            <w:r w:rsidRPr="00FB4AA5">
              <w:fldChar w:fldCharType="end"/>
            </w:r>
            <w:r w:rsidR="006F7A1E">
              <w:rPr>
                <w:rFonts w:eastAsia="Times New Roman" w:cs="Times New Roman"/>
                <w:szCs w:val="24"/>
                <w:lang w:eastAsia="ar-SA"/>
              </w:rPr>
              <w:t xml:space="preserve">  . . . . . . . . . . . . . . . . . . . . . . . . . . .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w:t>
            </w:r>
          </w:p>
        </w:tc>
        <w:tc>
          <w:tcPr>
            <w:tcW w:w="720" w:type="dxa"/>
          </w:tcPr>
          <w:p w14:paraId="6C24FF5C" w14:textId="77777777" w:rsidR="00677F53" w:rsidRPr="00FB4AA5" w:rsidRDefault="00FB4AA5" w:rsidP="00FB4AA5">
            <w:pPr>
              <w:snapToGrid w:val="0"/>
              <w:spacing w:before="120" w:after="120"/>
              <w:jc w:val="right"/>
            </w:pPr>
            <w:r>
              <w:fldChar w:fldCharType="begin"/>
            </w:r>
            <w:r>
              <w:instrText xml:space="preserve"> PAGEREF _Ref455941287 \h </w:instrText>
            </w:r>
            <w:r>
              <w:fldChar w:fldCharType="separate"/>
            </w:r>
            <w:r w:rsidR="00B61763">
              <w:rPr>
                <w:noProof/>
              </w:rPr>
              <w:t>44</w:t>
            </w:r>
            <w:r>
              <w:fldChar w:fldCharType="end"/>
            </w:r>
          </w:p>
        </w:tc>
      </w:tr>
      <w:tr w:rsidR="00677F53" w:rsidRPr="00FB4AA5" w14:paraId="372805B7" w14:textId="77777777" w:rsidTr="00FB4AA5">
        <w:tc>
          <w:tcPr>
            <w:tcW w:w="8028" w:type="dxa"/>
          </w:tcPr>
          <w:p w14:paraId="67220066"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_Ref455941290 \h </w:instrText>
            </w:r>
            <w:r w:rsidR="00FB4AA5" w:rsidRPr="00FB4AA5">
              <w:instrText xml:space="preserve"> \* MERGEFORMAT </w:instrText>
            </w:r>
            <w:r w:rsidRPr="00FB4AA5">
              <w:fldChar w:fldCharType="separate"/>
            </w:r>
            <w:r w:rsidR="00B61763" w:rsidRPr="00947CE7">
              <w:rPr>
                <w:szCs w:val="24"/>
              </w:rPr>
              <w:t xml:space="preserve">Figura </w:t>
            </w:r>
            <w:r w:rsidR="00B61763" w:rsidRPr="00B61763">
              <w:rPr>
                <w:noProof/>
                <w:szCs w:val="24"/>
              </w:rPr>
              <w:t>5</w:t>
            </w:r>
            <w:r w:rsidR="00B61763">
              <w:rPr>
                <w:noProof/>
                <w:szCs w:val="24"/>
              </w:rPr>
              <w:t>.</w:t>
            </w:r>
            <w:r w:rsidR="00B61763" w:rsidRPr="00B61763">
              <w:rPr>
                <w:noProof/>
                <w:szCs w:val="24"/>
              </w:rPr>
              <w:t>5</w:t>
            </w:r>
            <w:r w:rsidR="00B61763" w:rsidRPr="00947CE7">
              <w:rPr>
                <w:szCs w:val="24"/>
              </w:rPr>
              <w:t xml:space="preserve"> - Simulação de partida gradativa</w:t>
            </w:r>
            <w:r w:rsidRPr="00FB4AA5">
              <w:fldChar w:fldCharType="end"/>
            </w:r>
            <w:r w:rsidR="006F7A1E">
              <w:rPr>
                <w:rFonts w:eastAsia="Times New Roman" w:cs="Times New Roman"/>
                <w:szCs w:val="24"/>
                <w:lang w:eastAsia="ar-SA"/>
              </w:rPr>
              <w:t xml:space="preserve">  . . . . . . . . . . . . . . .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 </w:t>
            </w:r>
          </w:p>
        </w:tc>
        <w:tc>
          <w:tcPr>
            <w:tcW w:w="720" w:type="dxa"/>
          </w:tcPr>
          <w:p w14:paraId="1E76304F" w14:textId="77777777" w:rsidR="00677F53" w:rsidRPr="00FB4AA5" w:rsidRDefault="00FB4AA5" w:rsidP="00FB4AA5">
            <w:pPr>
              <w:snapToGrid w:val="0"/>
              <w:spacing w:before="120" w:after="120"/>
              <w:jc w:val="right"/>
            </w:pPr>
            <w:r>
              <w:fldChar w:fldCharType="begin"/>
            </w:r>
            <w:r>
              <w:instrText xml:space="preserve"> PAGEREF _Ref455941290 \h </w:instrText>
            </w:r>
            <w:r>
              <w:fldChar w:fldCharType="separate"/>
            </w:r>
            <w:r w:rsidR="00B61763">
              <w:rPr>
                <w:noProof/>
              </w:rPr>
              <w:t>45</w:t>
            </w:r>
            <w:r>
              <w:fldChar w:fldCharType="end"/>
            </w:r>
          </w:p>
        </w:tc>
      </w:tr>
      <w:tr w:rsidR="00677F53" w:rsidRPr="00FB4AA5" w14:paraId="706785B4" w14:textId="77777777" w:rsidTr="00FB4AA5">
        <w:tc>
          <w:tcPr>
            <w:tcW w:w="8028" w:type="dxa"/>
          </w:tcPr>
          <w:p w14:paraId="15700E1B" w14:textId="77777777" w:rsidR="00677F53" w:rsidRPr="00FB4AA5" w:rsidRDefault="00677F53" w:rsidP="006F7A1E">
            <w:pPr>
              <w:tabs>
                <w:tab w:val="left" w:pos="1305"/>
              </w:tabs>
              <w:snapToGrid w:val="0"/>
              <w:spacing w:before="120" w:after="120"/>
            </w:pPr>
            <w:r w:rsidRPr="00FB4AA5">
              <w:fldChar w:fldCharType="begin"/>
            </w:r>
            <w:r w:rsidRPr="00FB4AA5">
              <w:instrText xml:space="preserve"> REF _Ref455941295 \h </w:instrText>
            </w:r>
            <w:r w:rsidR="00FB4AA5" w:rsidRPr="00FB4AA5">
              <w:instrText xml:space="preserve"> \* MERGEFORMAT </w:instrText>
            </w:r>
            <w:r w:rsidRPr="00FB4AA5">
              <w:fldChar w:fldCharType="separate"/>
            </w:r>
            <w:r w:rsidR="00B61763" w:rsidRPr="00947CE7">
              <w:rPr>
                <w:szCs w:val="24"/>
              </w:rPr>
              <w:t xml:space="preserve">Figura </w:t>
            </w:r>
            <w:r w:rsidR="00B61763" w:rsidRPr="00B61763">
              <w:rPr>
                <w:noProof/>
                <w:szCs w:val="24"/>
              </w:rPr>
              <w:t>5</w:t>
            </w:r>
            <w:r w:rsidR="00B61763">
              <w:rPr>
                <w:noProof/>
                <w:szCs w:val="24"/>
              </w:rPr>
              <w:t>.</w:t>
            </w:r>
            <w:r w:rsidR="00B61763" w:rsidRPr="00B61763">
              <w:rPr>
                <w:noProof/>
                <w:szCs w:val="24"/>
              </w:rPr>
              <w:t>6</w:t>
            </w:r>
            <w:r w:rsidR="00B61763" w:rsidRPr="00947CE7">
              <w:rPr>
                <w:szCs w:val="24"/>
              </w:rPr>
              <w:t xml:space="preserve"> - Tensão de saída da simulação de partida gradativa com mais detalhes.</w:t>
            </w:r>
            <w:r w:rsidRPr="00FB4AA5">
              <w:fldChar w:fldCharType="end"/>
            </w:r>
            <w:r w:rsidR="006F7A1E">
              <w:rPr>
                <w:rFonts w:eastAsia="Times New Roman" w:cs="Times New Roman"/>
                <w:szCs w:val="24"/>
                <w:lang w:eastAsia="ar-SA"/>
              </w:rPr>
              <w:t xml:space="preserve">  . . . . . . . . . . . . . . . . . . . . . . . . . . . . . . . . . . . . . . . . . . . . . . . . . . . . . . . . . </w:t>
            </w:r>
          </w:p>
        </w:tc>
        <w:tc>
          <w:tcPr>
            <w:tcW w:w="720" w:type="dxa"/>
          </w:tcPr>
          <w:p w14:paraId="06D9E65F" w14:textId="77777777" w:rsidR="00677F53" w:rsidRPr="00FB4AA5" w:rsidRDefault="00FB4AA5" w:rsidP="00FB4AA5">
            <w:pPr>
              <w:snapToGrid w:val="0"/>
              <w:spacing w:before="120" w:after="120"/>
              <w:jc w:val="right"/>
            </w:pPr>
            <w:r>
              <w:fldChar w:fldCharType="begin"/>
            </w:r>
            <w:r>
              <w:instrText xml:space="preserve"> PAGEREF _Ref455941295 \h </w:instrText>
            </w:r>
            <w:r>
              <w:fldChar w:fldCharType="separate"/>
            </w:r>
            <w:r w:rsidR="00B61763">
              <w:rPr>
                <w:noProof/>
              </w:rPr>
              <w:t>45</w:t>
            </w:r>
            <w:r>
              <w:fldChar w:fldCharType="end"/>
            </w:r>
          </w:p>
        </w:tc>
      </w:tr>
      <w:tr w:rsidR="00677F53" w:rsidRPr="00FB4AA5" w14:paraId="69DE7E4C" w14:textId="77777777" w:rsidTr="00FB4AA5">
        <w:tc>
          <w:tcPr>
            <w:tcW w:w="8028" w:type="dxa"/>
          </w:tcPr>
          <w:p w14:paraId="4E813743"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_Ref455941318 \h </w:instrText>
            </w:r>
            <w:r w:rsidR="00FB4AA5" w:rsidRPr="00FB4AA5">
              <w:instrText xml:space="preserve"> \* MERGEFORMAT </w:instrText>
            </w:r>
            <w:r w:rsidRPr="00FB4AA5">
              <w:fldChar w:fldCharType="separate"/>
            </w:r>
            <w:r w:rsidR="00B61763" w:rsidRPr="00727520">
              <w:t xml:space="preserve">Figura </w:t>
            </w:r>
            <w:r w:rsidR="00B61763" w:rsidRPr="00B61763">
              <w:rPr>
                <w:noProof/>
              </w:rPr>
              <w:t>5</w:t>
            </w:r>
            <w:r w:rsidR="00B61763">
              <w:rPr>
                <w:noProof/>
              </w:rPr>
              <w:t>.</w:t>
            </w:r>
            <w:r w:rsidR="00B61763" w:rsidRPr="00B61763">
              <w:rPr>
                <w:noProof/>
              </w:rPr>
              <w:t>7</w:t>
            </w:r>
            <w:r w:rsidR="00B61763" w:rsidRPr="00727520">
              <w:t xml:space="preserve"> - Regulação estática para carga de 100% do valor nominal</w:t>
            </w:r>
            <w:r w:rsidRPr="00FB4AA5">
              <w:fldChar w:fldCharType="end"/>
            </w:r>
            <w:r w:rsidR="006F7A1E">
              <w:rPr>
                <w:rFonts w:eastAsia="Times New Roman" w:cs="Times New Roman"/>
                <w:szCs w:val="24"/>
                <w:lang w:eastAsia="ar-SA"/>
              </w:rPr>
              <w:t xml:space="preserve">  . . . . . . . . . </w:t>
            </w:r>
          </w:p>
        </w:tc>
        <w:tc>
          <w:tcPr>
            <w:tcW w:w="720" w:type="dxa"/>
          </w:tcPr>
          <w:p w14:paraId="4E31DC55" w14:textId="77777777" w:rsidR="00677F53" w:rsidRPr="00FB4AA5" w:rsidRDefault="00FB4AA5" w:rsidP="00FB4AA5">
            <w:pPr>
              <w:snapToGrid w:val="0"/>
              <w:spacing w:before="120" w:after="120"/>
              <w:jc w:val="right"/>
            </w:pPr>
            <w:r>
              <w:fldChar w:fldCharType="begin"/>
            </w:r>
            <w:r>
              <w:instrText xml:space="preserve"> PAGEREF _Ref455941318 \h </w:instrText>
            </w:r>
            <w:r>
              <w:fldChar w:fldCharType="separate"/>
            </w:r>
            <w:r w:rsidR="00B61763">
              <w:rPr>
                <w:noProof/>
              </w:rPr>
              <w:t>46</w:t>
            </w:r>
            <w:r>
              <w:fldChar w:fldCharType="end"/>
            </w:r>
          </w:p>
        </w:tc>
      </w:tr>
      <w:tr w:rsidR="00677F53" w:rsidRPr="00FB4AA5" w14:paraId="58B70D3B" w14:textId="77777777" w:rsidTr="00FB4AA5">
        <w:tc>
          <w:tcPr>
            <w:tcW w:w="8028" w:type="dxa"/>
          </w:tcPr>
          <w:p w14:paraId="17A00626"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_Ref455941322 \h </w:instrText>
            </w:r>
            <w:r w:rsidR="00FB4AA5" w:rsidRPr="00FB4AA5">
              <w:instrText xml:space="preserve"> \* MERGEFORMAT </w:instrText>
            </w:r>
            <w:r w:rsidRPr="00FB4AA5">
              <w:fldChar w:fldCharType="separate"/>
            </w:r>
            <w:r w:rsidR="00B61763" w:rsidRPr="00727520">
              <w:t xml:space="preserve">Figura </w:t>
            </w:r>
            <w:r w:rsidR="00B61763" w:rsidRPr="00B61763">
              <w:rPr>
                <w:noProof/>
              </w:rPr>
              <w:t>5</w:t>
            </w:r>
            <w:r w:rsidR="00B61763">
              <w:rPr>
                <w:noProof/>
              </w:rPr>
              <w:t>.</w:t>
            </w:r>
            <w:r w:rsidR="00B61763" w:rsidRPr="00B61763">
              <w:rPr>
                <w:noProof/>
              </w:rPr>
              <w:t>8</w:t>
            </w:r>
            <w:r w:rsidR="00B61763">
              <w:t xml:space="preserve"> -</w:t>
            </w:r>
            <w:r w:rsidR="00B61763" w:rsidRPr="00727520">
              <w:t xml:space="preserve"> Regulação estática para carga de 5% do valor nominal</w:t>
            </w:r>
            <w:r w:rsidRPr="00FB4AA5">
              <w:fldChar w:fldCharType="end"/>
            </w:r>
            <w:r w:rsidR="006F7A1E">
              <w:rPr>
                <w:rFonts w:eastAsia="Times New Roman" w:cs="Times New Roman"/>
                <w:szCs w:val="24"/>
                <w:lang w:eastAsia="ar-SA"/>
              </w:rPr>
              <w:t xml:space="preserve">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 </w:t>
            </w:r>
          </w:p>
        </w:tc>
        <w:tc>
          <w:tcPr>
            <w:tcW w:w="720" w:type="dxa"/>
          </w:tcPr>
          <w:p w14:paraId="71189FCA" w14:textId="77777777" w:rsidR="00677F53" w:rsidRPr="00FB4AA5" w:rsidRDefault="00FB4AA5" w:rsidP="00FB4AA5">
            <w:pPr>
              <w:snapToGrid w:val="0"/>
              <w:spacing w:before="120" w:after="120"/>
              <w:jc w:val="right"/>
            </w:pPr>
            <w:r>
              <w:fldChar w:fldCharType="begin"/>
            </w:r>
            <w:r>
              <w:instrText xml:space="preserve"> PAGEREF _Ref455941322 \h </w:instrText>
            </w:r>
            <w:r>
              <w:fldChar w:fldCharType="separate"/>
            </w:r>
            <w:r w:rsidR="00B61763">
              <w:rPr>
                <w:noProof/>
              </w:rPr>
              <w:t>46</w:t>
            </w:r>
            <w:r>
              <w:fldChar w:fldCharType="end"/>
            </w:r>
          </w:p>
        </w:tc>
      </w:tr>
      <w:tr w:rsidR="00677F53" w:rsidRPr="00FB4AA5" w14:paraId="66D96CFE" w14:textId="77777777" w:rsidTr="00FB4AA5">
        <w:tc>
          <w:tcPr>
            <w:tcW w:w="8028" w:type="dxa"/>
          </w:tcPr>
          <w:p w14:paraId="01836C3A"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_Ref455941327 \h </w:instrText>
            </w:r>
            <w:r w:rsidR="00FB4AA5" w:rsidRPr="00FB4AA5">
              <w:instrText xml:space="preserve"> \* MERGEFORMAT </w:instrText>
            </w:r>
            <w:r w:rsidRPr="00FB4AA5">
              <w:fldChar w:fldCharType="separate"/>
            </w:r>
            <w:r w:rsidR="00B61763" w:rsidRPr="00727520">
              <w:t xml:space="preserve">Figura </w:t>
            </w:r>
            <w:r w:rsidR="00B61763" w:rsidRPr="00B61763">
              <w:rPr>
                <w:noProof/>
              </w:rPr>
              <w:t>5</w:t>
            </w:r>
            <w:r w:rsidR="00B61763">
              <w:rPr>
                <w:noProof/>
              </w:rPr>
              <w:t>.</w:t>
            </w:r>
            <w:r w:rsidR="00B61763" w:rsidRPr="00B61763">
              <w:rPr>
                <w:noProof/>
              </w:rPr>
              <w:t>9</w:t>
            </w:r>
            <w:r w:rsidR="00B61763" w:rsidRPr="00727520">
              <w:t xml:space="preserve"> - Regulação estática para carga de 4,9% do valor nominal</w:t>
            </w:r>
            <w:r w:rsidRPr="00FB4AA5">
              <w:fldChar w:fldCharType="end"/>
            </w:r>
            <w:r w:rsidR="006F7A1E">
              <w:rPr>
                <w:rFonts w:eastAsia="Times New Roman" w:cs="Times New Roman"/>
                <w:szCs w:val="24"/>
                <w:lang w:eastAsia="ar-SA"/>
              </w:rPr>
              <w:t xml:space="preserve">  . . . . . . . . . </w:t>
            </w:r>
          </w:p>
        </w:tc>
        <w:tc>
          <w:tcPr>
            <w:tcW w:w="720" w:type="dxa"/>
          </w:tcPr>
          <w:p w14:paraId="29DB8DBE" w14:textId="77777777" w:rsidR="00677F53" w:rsidRPr="00FB4AA5" w:rsidRDefault="00FB4AA5" w:rsidP="00FB4AA5">
            <w:pPr>
              <w:snapToGrid w:val="0"/>
              <w:spacing w:before="120" w:after="120"/>
              <w:jc w:val="right"/>
            </w:pPr>
            <w:r>
              <w:fldChar w:fldCharType="begin"/>
            </w:r>
            <w:r>
              <w:instrText xml:space="preserve"> PAGEREF _Ref455941327 \h </w:instrText>
            </w:r>
            <w:r>
              <w:fldChar w:fldCharType="separate"/>
            </w:r>
            <w:r w:rsidR="00B61763">
              <w:rPr>
                <w:noProof/>
              </w:rPr>
              <w:t>47</w:t>
            </w:r>
            <w:r>
              <w:fldChar w:fldCharType="end"/>
            </w:r>
          </w:p>
        </w:tc>
      </w:tr>
      <w:tr w:rsidR="00677F53" w:rsidRPr="00FB4AA5" w14:paraId="413E99A9" w14:textId="77777777" w:rsidTr="00FB4AA5">
        <w:tc>
          <w:tcPr>
            <w:tcW w:w="8028" w:type="dxa"/>
          </w:tcPr>
          <w:p w14:paraId="3E372FBE" w14:textId="77777777" w:rsidR="00677F53" w:rsidRPr="00FB4AA5" w:rsidRDefault="00677F53" w:rsidP="00677F53">
            <w:pPr>
              <w:tabs>
                <w:tab w:val="left" w:pos="1305"/>
              </w:tabs>
              <w:snapToGrid w:val="0"/>
              <w:spacing w:before="120" w:after="120"/>
            </w:pPr>
            <w:r w:rsidRPr="00FB4AA5">
              <w:lastRenderedPageBreak/>
              <w:fldChar w:fldCharType="begin"/>
            </w:r>
            <w:r w:rsidRPr="00FB4AA5">
              <w:instrText xml:space="preserve"> REF _Ref455941330 \h </w:instrText>
            </w:r>
            <w:r w:rsidR="00FB4AA5" w:rsidRPr="00FB4AA5">
              <w:instrText xml:space="preserve"> \* MERGEFORMAT </w:instrText>
            </w:r>
            <w:r w:rsidRPr="00FB4AA5">
              <w:fldChar w:fldCharType="separate"/>
            </w:r>
            <w:r w:rsidR="00B61763" w:rsidRPr="00B94C72">
              <w:t xml:space="preserve">Figura </w:t>
            </w:r>
            <w:r w:rsidR="00B61763" w:rsidRPr="00B61763">
              <w:rPr>
                <w:noProof/>
              </w:rPr>
              <w:t>5</w:t>
            </w:r>
            <w:r w:rsidR="00B61763">
              <w:rPr>
                <w:noProof/>
              </w:rPr>
              <w:t>.</w:t>
            </w:r>
            <w:r w:rsidR="00B61763" w:rsidRPr="00B61763">
              <w:rPr>
                <w:noProof/>
              </w:rPr>
              <w:t>10</w:t>
            </w:r>
            <w:r w:rsidR="00B61763" w:rsidRPr="00B94C72">
              <w:t xml:space="preserve"> - Tensão de saída para carga de 5% do valor nominal</w:t>
            </w:r>
            <w:r w:rsidRPr="00FB4AA5">
              <w:fldChar w:fldCharType="end"/>
            </w:r>
            <w:r w:rsidR="006F7A1E">
              <w:rPr>
                <w:rFonts w:eastAsia="Times New Roman" w:cs="Times New Roman"/>
                <w:szCs w:val="24"/>
                <w:lang w:eastAsia="ar-SA"/>
              </w:rPr>
              <w:t xml:space="preserve">  . . . . . . . . . . . . </w:t>
            </w:r>
          </w:p>
        </w:tc>
        <w:tc>
          <w:tcPr>
            <w:tcW w:w="720" w:type="dxa"/>
          </w:tcPr>
          <w:p w14:paraId="662F578D" w14:textId="77777777" w:rsidR="00677F53" w:rsidRPr="00FB4AA5" w:rsidRDefault="00FB4AA5" w:rsidP="00FB4AA5">
            <w:pPr>
              <w:snapToGrid w:val="0"/>
              <w:spacing w:before="120" w:after="120"/>
              <w:jc w:val="right"/>
            </w:pPr>
            <w:r>
              <w:fldChar w:fldCharType="begin"/>
            </w:r>
            <w:r>
              <w:instrText xml:space="preserve"> PAGEREF _Ref455941330 \h </w:instrText>
            </w:r>
            <w:r>
              <w:fldChar w:fldCharType="separate"/>
            </w:r>
            <w:r w:rsidR="00B61763">
              <w:rPr>
                <w:noProof/>
              </w:rPr>
              <w:t>48</w:t>
            </w:r>
            <w:r>
              <w:fldChar w:fldCharType="end"/>
            </w:r>
          </w:p>
        </w:tc>
      </w:tr>
      <w:tr w:rsidR="00677F53" w:rsidRPr="00FB4AA5" w14:paraId="0F21B3A6" w14:textId="77777777" w:rsidTr="00FB4AA5">
        <w:tc>
          <w:tcPr>
            <w:tcW w:w="8028" w:type="dxa"/>
          </w:tcPr>
          <w:p w14:paraId="1999AF48"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_Ref455941333 \h </w:instrText>
            </w:r>
            <w:r w:rsidR="00FB4AA5" w:rsidRPr="00FB4AA5">
              <w:instrText xml:space="preserve"> \* MERGEFORMAT </w:instrText>
            </w:r>
            <w:r w:rsidRPr="00FB4AA5">
              <w:fldChar w:fldCharType="separate"/>
            </w:r>
            <w:r w:rsidR="00B61763" w:rsidRPr="00B94C72">
              <w:t xml:space="preserve">Figura </w:t>
            </w:r>
            <w:r w:rsidR="00B61763" w:rsidRPr="00B61763">
              <w:rPr>
                <w:noProof/>
              </w:rPr>
              <w:t>5</w:t>
            </w:r>
            <w:r w:rsidR="00B61763">
              <w:rPr>
                <w:noProof/>
              </w:rPr>
              <w:t>.</w:t>
            </w:r>
            <w:r w:rsidR="00B61763" w:rsidRPr="00B61763">
              <w:rPr>
                <w:noProof/>
              </w:rPr>
              <w:t>11</w:t>
            </w:r>
            <w:r w:rsidR="00B61763" w:rsidRPr="00B94C72">
              <w:t xml:space="preserve"> -  Tensão de saída para carga de 50% do valor nominal</w:t>
            </w:r>
            <w:r w:rsidRPr="00FB4AA5">
              <w:fldChar w:fldCharType="end"/>
            </w:r>
            <w:r w:rsidR="006F7A1E">
              <w:rPr>
                <w:rFonts w:eastAsia="Times New Roman" w:cs="Times New Roman"/>
                <w:szCs w:val="24"/>
                <w:lang w:eastAsia="ar-SA"/>
              </w:rPr>
              <w:t xml:space="preserve">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w:t>
            </w:r>
          </w:p>
        </w:tc>
        <w:tc>
          <w:tcPr>
            <w:tcW w:w="720" w:type="dxa"/>
          </w:tcPr>
          <w:p w14:paraId="37E60A30" w14:textId="77777777" w:rsidR="00677F53" w:rsidRPr="00FB4AA5" w:rsidRDefault="00FB4AA5" w:rsidP="00FB4AA5">
            <w:pPr>
              <w:snapToGrid w:val="0"/>
              <w:spacing w:before="120" w:after="120"/>
              <w:jc w:val="right"/>
            </w:pPr>
            <w:r>
              <w:fldChar w:fldCharType="begin"/>
            </w:r>
            <w:r>
              <w:instrText xml:space="preserve"> PAGEREF _Ref455941333 \h </w:instrText>
            </w:r>
            <w:r>
              <w:fldChar w:fldCharType="separate"/>
            </w:r>
            <w:r w:rsidR="00B61763">
              <w:rPr>
                <w:noProof/>
              </w:rPr>
              <w:t>48</w:t>
            </w:r>
            <w:r>
              <w:fldChar w:fldCharType="end"/>
            </w:r>
          </w:p>
        </w:tc>
      </w:tr>
      <w:tr w:rsidR="00677F53" w:rsidRPr="00FB4AA5" w14:paraId="2F10B739" w14:textId="77777777" w:rsidTr="00FB4AA5">
        <w:tc>
          <w:tcPr>
            <w:tcW w:w="8028" w:type="dxa"/>
          </w:tcPr>
          <w:p w14:paraId="1AF5A37A"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_Ref455941337 \h </w:instrText>
            </w:r>
            <w:r w:rsidR="00FB4AA5" w:rsidRPr="00FB4AA5">
              <w:instrText xml:space="preserve"> \* MERGEFORMAT </w:instrText>
            </w:r>
            <w:r w:rsidRPr="00FB4AA5">
              <w:fldChar w:fldCharType="separate"/>
            </w:r>
            <w:r w:rsidR="00B61763" w:rsidRPr="001D44CD">
              <w:t xml:space="preserve">Figura </w:t>
            </w:r>
            <w:r w:rsidR="00B61763" w:rsidRPr="00B61763">
              <w:rPr>
                <w:noProof/>
              </w:rPr>
              <w:t>5</w:t>
            </w:r>
            <w:r w:rsidR="00B61763">
              <w:rPr>
                <w:noProof/>
              </w:rPr>
              <w:t>.</w:t>
            </w:r>
            <w:r w:rsidR="00B61763" w:rsidRPr="00B61763">
              <w:rPr>
                <w:noProof/>
              </w:rPr>
              <w:t>12</w:t>
            </w:r>
            <w:r w:rsidR="00B61763" w:rsidRPr="001D44CD">
              <w:t xml:space="preserve"> - Tensão de saída para carga de 100% do valor nominal</w:t>
            </w:r>
            <w:r w:rsidRPr="00FB4AA5">
              <w:fldChar w:fldCharType="end"/>
            </w:r>
            <w:r w:rsidR="006F7A1E">
              <w:rPr>
                <w:rFonts w:eastAsia="Times New Roman" w:cs="Times New Roman"/>
                <w:szCs w:val="24"/>
                <w:lang w:eastAsia="ar-SA"/>
              </w:rPr>
              <w:t xml:space="preserve">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w:t>
            </w:r>
          </w:p>
        </w:tc>
        <w:tc>
          <w:tcPr>
            <w:tcW w:w="720" w:type="dxa"/>
          </w:tcPr>
          <w:p w14:paraId="5C8D2D53" w14:textId="77777777" w:rsidR="00677F53" w:rsidRPr="00FB4AA5" w:rsidRDefault="00FB4AA5" w:rsidP="00FB4AA5">
            <w:pPr>
              <w:snapToGrid w:val="0"/>
              <w:spacing w:before="120" w:after="120"/>
              <w:jc w:val="right"/>
            </w:pPr>
            <w:r>
              <w:fldChar w:fldCharType="begin"/>
            </w:r>
            <w:r>
              <w:instrText xml:space="preserve"> PAGEREF _Ref455941337 \h </w:instrText>
            </w:r>
            <w:r>
              <w:fldChar w:fldCharType="separate"/>
            </w:r>
            <w:r w:rsidR="00B61763">
              <w:rPr>
                <w:noProof/>
              </w:rPr>
              <w:t>49</w:t>
            </w:r>
            <w:r>
              <w:fldChar w:fldCharType="end"/>
            </w:r>
          </w:p>
        </w:tc>
      </w:tr>
      <w:tr w:rsidR="00677F53" w:rsidRPr="00FB4AA5" w14:paraId="7AAD714E" w14:textId="77777777" w:rsidTr="00FB4AA5">
        <w:tc>
          <w:tcPr>
            <w:tcW w:w="8028" w:type="dxa"/>
          </w:tcPr>
          <w:p w14:paraId="2F51D907"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_Ref455941340 \h </w:instrText>
            </w:r>
            <w:r w:rsidR="00FB4AA5" w:rsidRPr="00FB4AA5">
              <w:instrText xml:space="preserve"> \* MERGEFORMAT </w:instrText>
            </w:r>
            <w:r w:rsidRPr="00FB4AA5">
              <w:fldChar w:fldCharType="separate"/>
            </w:r>
            <w:r w:rsidR="00B61763" w:rsidRPr="002D0053">
              <w:t xml:space="preserve">Figura </w:t>
            </w:r>
            <w:r w:rsidR="00B61763" w:rsidRPr="00B61763">
              <w:rPr>
                <w:noProof/>
              </w:rPr>
              <w:t>5</w:t>
            </w:r>
            <w:r w:rsidR="00B61763">
              <w:rPr>
                <w:noProof/>
              </w:rPr>
              <w:t>.</w:t>
            </w:r>
            <w:r w:rsidR="00B61763" w:rsidRPr="00B61763">
              <w:rPr>
                <w:noProof/>
              </w:rPr>
              <w:t>13</w:t>
            </w:r>
            <w:r w:rsidR="00B61763" w:rsidRPr="002D0053">
              <w:t xml:space="preserve"> - Teste de eficiência do conversor</w:t>
            </w:r>
            <w:r w:rsidRPr="00FB4AA5">
              <w:fldChar w:fldCharType="end"/>
            </w:r>
            <w:r w:rsidR="006F7A1E">
              <w:rPr>
                <w:rFonts w:eastAsia="Times New Roman" w:cs="Times New Roman"/>
                <w:szCs w:val="24"/>
                <w:lang w:eastAsia="ar-SA"/>
              </w:rPr>
              <w:t xml:space="preserve">  . . . . . . . . . . . . . . . . . . . . . . . . . . . </w:t>
            </w:r>
          </w:p>
        </w:tc>
        <w:tc>
          <w:tcPr>
            <w:tcW w:w="720" w:type="dxa"/>
          </w:tcPr>
          <w:p w14:paraId="71FFBAC8" w14:textId="77777777" w:rsidR="00677F53" w:rsidRPr="00FB4AA5" w:rsidRDefault="00FB4AA5" w:rsidP="00FB4AA5">
            <w:pPr>
              <w:snapToGrid w:val="0"/>
              <w:spacing w:before="120" w:after="120"/>
              <w:jc w:val="right"/>
            </w:pPr>
            <w:r>
              <w:fldChar w:fldCharType="begin"/>
            </w:r>
            <w:r>
              <w:instrText xml:space="preserve"> PAGEREF _Ref455941340 \h </w:instrText>
            </w:r>
            <w:r>
              <w:fldChar w:fldCharType="separate"/>
            </w:r>
            <w:r w:rsidR="00B61763">
              <w:rPr>
                <w:noProof/>
              </w:rPr>
              <w:t>50</w:t>
            </w:r>
            <w:r>
              <w:fldChar w:fldCharType="end"/>
            </w:r>
          </w:p>
        </w:tc>
      </w:tr>
      <w:tr w:rsidR="00677F53" w:rsidRPr="00FB4AA5" w14:paraId="0B49B07C" w14:textId="77777777" w:rsidTr="00FB4AA5">
        <w:tc>
          <w:tcPr>
            <w:tcW w:w="8028" w:type="dxa"/>
          </w:tcPr>
          <w:p w14:paraId="6AE0B7D7"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_Ref455941342 \h </w:instrText>
            </w:r>
            <w:r w:rsidR="00FB4AA5" w:rsidRPr="00FB4AA5">
              <w:instrText xml:space="preserve"> \* MERGEFORMAT </w:instrText>
            </w:r>
            <w:r w:rsidRPr="00FB4AA5">
              <w:fldChar w:fldCharType="separate"/>
            </w:r>
            <w:r w:rsidR="00B61763" w:rsidRPr="00C808AA">
              <w:t xml:space="preserve">Figura </w:t>
            </w:r>
            <w:r w:rsidR="00B61763" w:rsidRPr="00B61763">
              <w:rPr>
                <w:noProof/>
              </w:rPr>
              <w:t>5</w:t>
            </w:r>
            <w:r w:rsidR="00B61763">
              <w:rPr>
                <w:noProof/>
              </w:rPr>
              <w:t>.</w:t>
            </w:r>
            <w:r w:rsidR="00B61763" w:rsidRPr="00B61763">
              <w:rPr>
                <w:noProof/>
              </w:rPr>
              <w:t>14</w:t>
            </w:r>
            <w:r w:rsidR="00B61763" w:rsidRPr="00C808AA">
              <w:t xml:space="preserve"> - Simulação de limitação de corrente</w:t>
            </w:r>
            <w:r w:rsidRPr="00FB4AA5">
              <w:fldChar w:fldCharType="end"/>
            </w:r>
            <w:r w:rsidR="006F7A1E">
              <w:rPr>
                <w:rFonts w:eastAsia="Times New Roman" w:cs="Times New Roman"/>
                <w:szCs w:val="24"/>
                <w:lang w:eastAsia="ar-SA"/>
              </w:rPr>
              <w:t xml:space="preserve">  . . . . . . . . . . . .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w:t>
            </w:r>
          </w:p>
        </w:tc>
        <w:tc>
          <w:tcPr>
            <w:tcW w:w="720" w:type="dxa"/>
          </w:tcPr>
          <w:p w14:paraId="49F9B2B5" w14:textId="77777777" w:rsidR="00677F53" w:rsidRPr="00FB4AA5" w:rsidRDefault="00FB4AA5" w:rsidP="00FB4AA5">
            <w:pPr>
              <w:snapToGrid w:val="0"/>
              <w:spacing w:before="120" w:after="120"/>
              <w:jc w:val="right"/>
            </w:pPr>
            <w:r>
              <w:fldChar w:fldCharType="begin"/>
            </w:r>
            <w:r>
              <w:instrText xml:space="preserve"> PAGEREF _Ref455941342 \h </w:instrText>
            </w:r>
            <w:r>
              <w:fldChar w:fldCharType="separate"/>
            </w:r>
            <w:r w:rsidR="00B61763">
              <w:rPr>
                <w:noProof/>
              </w:rPr>
              <w:t>51</w:t>
            </w:r>
            <w:r>
              <w:fldChar w:fldCharType="end"/>
            </w:r>
          </w:p>
        </w:tc>
      </w:tr>
      <w:tr w:rsidR="00677F53" w:rsidRPr="00FB4AA5" w14:paraId="43FA1072" w14:textId="77777777" w:rsidTr="00FB4AA5">
        <w:tc>
          <w:tcPr>
            <w:tcW w:w="8028" w:type="dxa"/>
          </w:tcPr>
          <w:p w14:paraId="250439A6"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_Ref455941345 \h </w:instrText>
            </w:r>
            <w:r w:rsidR="00FB4AA5" w:rsidRPr="00FB4AA5">
              <w:instrText xml:space="preserve"> \* MERGEFORMAT </w:instrText>
            </w:r>
            <w:r w:rsidRPr="00FB4AA5">
              <w:fldChar w:fldCharType="separate"/>
            </w:r>
            <w:r w:rsidR="00B61763" w:rsidRPr="006D65BA">
              <w:t xml:space="preserve">Figura </w:t>
            </w:r>
            <w:r w:rsidR="00B61763" w:rsidRPr="00B61763">
              <w:rPr>
                <w:noProof/>
              </w:rPr>
              <w:t>5</w:t>
            </w:r>
            <w:r w:rsidR="00B61763">
              <w:rPr>
                <w:noProof/>
              </w:rPr>
              <w:t>.</w:t>
            </w:r>
            <w:r w:rsidR="00B61763" w:rsidRPr="00B61763">
              <w:rPr>
                <w:noProof/>
              </w:rPr>
              <w:t>15</w:t>
            </w:r>
            <w:r w:rsidR="00B61763" w:rsidRPr="006D65BA">
              <w:t xml:space="preserve"> - Simulação de partida gradativa</w:t>
            </w:r>
            <w:r w:rsidRPr="00FB4AA5">
              <w:fldChar w:fldCharType="end"/>
            </w:r>
            <w:r w:rsidR="006F7A1E">
              <w:rPr>
                <w:rFonts w:eastAsia="Times New Roman" w:cs="Times New Roman"/>
                <w:szCs w:val="24"/>
                <w:lang w:eastAsia="ar-SA"/>
              </w:rPr>
              <w:t xml:space="preserve">  . . . . . . . . . . . . . . .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w:t>
            </w:r>
          </w:p>
        </w:tc>
        <w:tc>
          <w:tcPr>
            <w:tcW w:w="720" w:type="dxa"/>
          </w:tcPr>
          <w:p w14:paraId="2E245C6A" w14:textId="77777777" w:rsidR="00677F53" w:rsidRPr="00FB4AA5" w:rsidRDefault="00FB4AA5" w:rsidP="00FB4AA5">
            <w:pPr>
              <w:snapToGrid w:val="0"/>
              <w:spacing w:before="120" w:after="120"/>
              <w:jc w:val="right"/>
            </w:pPr>
            <w:r>
              <w:fldChar w:fldCharType="begin"/>
            </w:r>
            <w:r>
              <w:instrText xml:space="preserve"> PAGEREF _Ref455941345 \h </w:instrText>
            </w:r>
            <w:r>
              <w:fldChar w:fldCharType="separate"/>
            </w:r>
            <w:r w:rsidR="00B61763">
              <w:rPr>
                <w:noProof/>
              </w:rPr>
              <w:t>53</w:t>
            </w:r>
            <w:r>
              <w:fldChar w:fldCharType="end"/>
            </w:r>
          </w:p>
        </w:tc>
      </w:tr>
      <w:tr w:rsidR="00677F53" w:rsidRPr="00FB4AA5" w14:paraId="6AD89CCE" w14:textId="77777777" w:rsidTr="00FB4AA5">
        <w:tc>
          <w:tcPr>
            <w:tcW w:w="8028" w:type="dxa"/>
          </w:tcPr>
          <w:p w14:paraId="6B55B942"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_Ref455941351 \h </w:instrText>
            </w:r>
            <w:r w:rsidR="00FB4AA5" w:rsidRPr="00FB4AA5">
              <w:instrText xml:space="preserve"> \* MERGEFORMAT </w:instrText>
            </w:r>
            <w:r w:rsidRPr="00FB4AA5">
              <w:fldChar w:fldCharType="separate"/>
            </w:r>
            <w:r w:rsidR="00B61763" w:rsidRPr="006D65BA">
              <w:t xml:space="preserve">Figura </w:t>
            </w:r>
            <w:r w:rsidR="00B61763" w:rsidRPr="00B61763">
              <w:rPr>
                <w:noProof/>
              </w:rPr>
              <w:t>5</w:t>
            </w:r>
            <w:r w:rsidR="00B61763">
              <w:rPr>
                <w:noProof/>
              </w:rPr>
              <w:t>.</w:t>
            </w:r>
            <w:r w:rsidR="00B61763" w:rsidRPr="00B61763">
              <w:rPr>
                <w:noProof/>
              </w:rPr>
              <w:t>16</w:t>
            </w:r>
            <w:r w:rsidR="00B61763" w:rsidRPr="006D65BA">
              <w:t xml:space="preserve"> - Tensão de saída da simulação de partida gradativa com mais detalhes</w:t>
            </w:r>
            <w:r w:rsidRPr="00FB4AA5">
              <w:fldChar w:fldCharType="end"/>
            </w:r>
            <w:r w:rsidR="006F7A1E">
              <w:rPr>
                <w:rFonts w:eastAsia="Times New Roman" w:cs="Times New Roman"/>
                <w:szCs w:val="24"/>
                <w:lang w:eastAsia="ar-SA"/>
              </w:rPr>
              <w:t xml:space="preserve">  . . . . . . . . . . . . . . . . . . . . . . . . . . . . . . . . . . . . . . . . . . . . .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w:t>
            </w:r>
          </w:p>
        </w:tc>
        <w:tc>
          <w:tcPr>
            <w:tcW w:w="720" w:type="dxa"/>
          </w:tcPr>
          <w:p w14:paraId="52B0FCA1" w14:textId="77777777" w:rsidR="00677F53" w:rsidRPr="00FB4AA5" w:rsidRDefault="00FB4AA5" w:rsidP="00FB4AA5">
            <w:pPr>
              <w:snapToGrid w:val="0"/>
              <w:spacing w:before="120" w:after="120"/>
              <w:jc w:val="right"/>
            </w:pPr>
            <w:r>
              <w:fldChar w:fldCharType="begin"/>
            </w:r>
            <w:r>
              <w:instrText xml:space="preserve"> PAGEREF _Ref455941351 \h </w:instrText>
            </w:r>
            <w:r>
              <w:fldChar w:fldCharType="separate"/>
            </w:r>
            <w:r w:rsidR="00B61763">
              <w:rPr>
                <w:noProof/>
              </w:rPr>
              <w:t>53</w:t>
            </w:r>
            <w:r>
              <w:fldChar w:fldCharType="end"/>
            </w:r>
          </w:p>
        </w:tc>
      </w:tr>
      <w:tr w:rsidR="00677F53" w:rsidRPr="00FB4AA5" w14:paraId="1A0937D1" w14:textId="77777777" w:rsidTr="00FB4AA5">
        <w:tc>
          <w:tcPr>
            <w:tcW w:w="8028" w:type="dxa"/>
          </w:tcPr>
          <w:p w14:paraId="13046F65"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_Ref455941356 \h </w:instrText>
            </w:r>
            <w:r w:rsidR="00FB4AA5" w:rsidRPr="00FB4AA5">
              <w:instrText xml:space="preserve"> \* MERGEFORMAT </w:instrText>
            </w:r>
            <w:r w:rsidRPr="00FB4AA5">
              <w:fldChar w:fldCharType="separate"/>
            </w:r>
            <w:r w:rsidR="00B61763" w:rsidRPr="007E718C">
              <w:t xml:space="preserve">Figura </w:t>
            </w:r>
            <w:r w:rsidR="00B61763" w:rsidRPr="00B61763">
              <w:rPr>
                <w:noProof/>
              </w:rPr>
              <w:t>5</w:t>
            </w:r>
            <w:r w:rsidR="00B61763">
              <w:rPr>
                <w:noProof/>
              </w:rPr>
              <w:t>.</w:t>
            </w:r>
            <w:r w:rsidR="00B61763" w:rsidRPr="00B61763">
              <w:rPr>
                <w:noProof/>
              </w:rPr>
              <w:t>17</w:t>
            </w:r>
            <w:r w:rsidR="00B61763" w:rsidRPr="007E718C">
              <w:t xml:space="preserve"> - Regulação estática par</w:t>
            </w:r>
            <w:r w:rsidR="00B61763">
              <w:t>a carga de 100% do valor nominal</w:t>
            </w:r>
            <w:r w:rsidRPr="00FB4AA5">
              <w:fldChar w:fldCharType="end"/>
            </w:r>
            <w:r w:rsidR="006F7A1E">
              <w:rPr>
                <w:rFonts w:eastAsia="Times New Roman" w:cs="Times New Roman"/>
                <w:szCs w:val="24"/>
                <w:lang w:eastAsia="ar-SA"/>
              </w:rPr>
              <w:t xml:space="preserve">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 </w:t>
            </w:r>
          </w:p>
        </w:tc>
        <w:tc>
          <w:tcPr>
            <w:tcW w:w="720" w:type="dxa"/>
          </w:tcPr>
          <w:p w14:paraId="2C32202D" w14:textId="77777777" w:rsidR="00677F53" w:rsidRPr="00FB4AA5" w:rsidRDefault="00FB4AA5" w:rsidP="00FB4AA5">
            <w:pPr>
              <w:snapToGrid w:val="0"/>
              <w:spacing w:before="120" w:after="120"/>
              <w:jc w:val="right"/>
            </w:pPr>
            <w:r>
              <w:fldChar w:fldCharType="begin"/>
            </w:r>
            <w:r>
              <w:instrText xml:space="preserve"> PAGEREF _Ref455941356 \h </w:instrText>
            </w:r>
            <w:r>
              <w:fldChar w:fldCharType="separate"/>
            </w:r>
            <w:r w:rsidR="00B61763">
              <w:rPr>
                <w:noProof/>
              </w:rPr>
              <w:t>54</w:t>
            </w:r>
            <w:r>
              <w:fldChar w:fldCharType="end"/>
            </w:r>
          </w:p>
        </w:tc>
      </w:tr>
      <w:tr w:rsidR="00677F53" w:rsidRPr="00FB4AA5" w14:paraId="0B534387" w14:textId="77777777" w:rsidTr="00FB4AA5">
        <w:tc>
          <w:tcPr>
            <w:tcW w:w="8028" w:type="dxa"/>
          </w:tcPr>
          <w:p w14:paraId="6EAEFBC1"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_Ref455941359 \h </w:instrText>
            </w:r>
            <w:r w:rsidR="00FB4AA5" w:rsidRPr="00FB4AA5">
              <w:instrText xml:space="preserve"> \* MERGEFORMAT </w:instrText>
            </w:r>
            <w:r w:rsidRPr="00FB4AA5">
              <w:fldChar w:fldCharType="separate"/>
            </w:r>
            <w:r w:rsidR="00B61763" w:rsidRPr="007E718C">
              <w:t xml:space="preserve">Figura </w:t>
            </w:r>
            <w:r w:rsidR="00B61763" w:rsidRPr="00B61763">
              <w:rPr>
                <w:noProof/>
              </w:rPr>
              <w:t>5</w:t>
            </w:r>
            <w:r w:rsidR="00B61763">
              <w:rPr>
                <w:noProof/>
              </w:rPr>
              <w:t>.</w:t>
            </w:r>
            <w:r w:rsidR="00B61763" w:rsidRPr="00B61763">
              <w:rPr>
                <w:noProof/>
              </w:rPr>
              <w:t>18</w:t>
            </w:r>
            <w:r w:rsidR="00B61763" w:rsidRPr="007E718C">
              <w:t xml:space="preserve"> - Regulação estática para carga de 5% do valor nominal</w:t>
            </w:r>
            <w:r w:rsidRPr="00FB4AA5">
              <w:fldChar w:fldCharType="end"/>
            </w:r>
            <w:r w:rsidR="006F7A1E">
              <w:rPr>
                <w:rFonts w:eastAsia="Times New Roman" w:cs="Times New Roman"/>
                <w:szCs w:val="24"/>
                <w:lang w:eastAsia="ar-SA"/>
              </w:rPr>
              <w:t xml:space="preserve">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w:t>
            </w:r>
          </w:p>
        </w:tc>
        <w:tc>
          <w:tcPr>
            <w:tcW w:w="720" w:type="dxa"/>
          </w:tcPr>
          <w:p w14:paraId="49FD091C" w14:textId="77777777" w:rsidR="00677F53" w:rsidRPr="00FB4AA5" w:rsidRDefault="00FB4AA5" w:rsidP="00FB4AA5">
            <w:pPr>
              <w:snapToGrid w:val="0"/>
              <w:spacing w:before="120" w:after="120"/>
              <w:jc w:val="right"/>
            </w:pPr>
            <w:r>
              <w:fldChar w:fldCharType="begin"/>
            </w:r>
            <w:r>
              <w:instrText xml:space="preserve"> PAGEREF _Ref455941359 \h </w:instrText>
            </w:r>
            <w:r>
              <w:fldChar w:fldCharType="separate"/>
            </w:r>
            <w:r w:rsidR="00B61763">
              <w:rPr>
                <w:noProof/>
              </w:rPr>
              <w:t>54</w:t>
            </w:r>
            <w:r>
              <w:fldChar w:fldCharType="end"/>
            </w:r>
          </w:p>
        </w:tc>
      </w:tr>
      <w:tr w:rsidR="00677F53" w:rsidRPr="00FB4AA5" w14:paraId="3DE8C429" w14:textId="77777777" w:rsidTr="00FB4AA5">
        <w:tc>
          <w:tcPr>
            <w:tcW w:w="8028" w:type="dxa"/>
          </w:tcPr>
          <w:p w14:paraId="1452490B"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_Ref455941363 \h </w:instrText>
            </w:r>
            <w:r w:rsidR="00FB4AA5" w:rsidRPr="00FB4AA5">
              <w:instrText xml:space="preserve"> \* MERGEFORMAT </w:instrText>
            </w:r>
            <w:r w:rsidRPr="00FB4AA5">
              <w:fldChar w:fldCharType="separate"/>
            </w:r>
            <w:r w:rsidR="00B61763" w:rsidRPr="005C0DAA">
              <w:t xml:space="preserve">Figura </w:t>
            </w:r>
            <w:r w:rsidR="00B61763" w:rsidRPr="00B61763">
              <w:rPr>
                <w:noProof/>
              </w:rPr>
              <w:t>5</w:t>
            </w:r>
            <w:r w:rsidR="00B61763">
              <w:rPr>
                <w:noProof/>
              </w:rPr>
              <w:t>.</w:t>
            </w:r>
            <w:r w:rsidR="00B61763" w:rsidRPr="00B61763">
              <w:rPr>
                <w:noProof/>
              </w:rPr>
              <w:t>19</w:t>
            </w:r>
            <w:r w:rsidR="00B61763">
              <w:t xml:space="preserve"> - Regulação está</w:t>
            </w:r>
            <w:r w:rsidR="00B61763" w:rsidRPr="005C0DAA">
              <w:t>tica para carga de 4,9% do valor nominal</w:t>
            </w:r>
            <w:r w:rsidRPr="00FB4AA5">
              <w:fldChar w:fldCharType="end"/>
            </w:r>
            <w:r w:rsidR="006F7A1E">
              <w:rPr>
                <w:rFonts w:eastAsia="Times New Roman" w:cs="Times New Roman"/>
                <w:szCs w:val="24"/>
                <w:lang w:eastAsia="ar-SA"/>
              </w:rPr>
              <w:t xml:space="preserve">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 </w:t>
            </w:r>
          </w:p>
        </w:tc>
        <w:tc>
          <w:tcPr>
            <w:tcW w:w="720" w:type="dxa"/>
          </w:tcPr>
          <w:p w14:paraId="33C8EAE9" w14:textId="77777777" w:rsidR="00677F53" w:rsidRPr="00FB4AA5" w:rsidRDefault="00FB4AA5" w:rsidP="00FB4AA5">
            <w:pPr>
              <w:snapToGrid w:val="0"/>
              <w:spacing w:before="120" w:after="120"/>
              <w:jc w:val="right"/>
            </w:pPr>
            <w:r>
              <w:fldChar w:fldCharType="begin"/>
            </w:r>
            <w:r>
              <w:instrText xml:space="preserve"> PAGEREF _Ref455941363 \h </w:instrText>
            </w:r>
            <w:r>
              <w:fldChar w:fldCharType="separate"/>
            </w:r>
            <w:r w:rsidR="00B61763">
              <w:rPr>
                <w:noProof/>
              </w:rPr>
              <w:t>55</w:t>
            </w:r>
            <w:r>
              <w:fldChar w:fldCharType="end"/>
            </w:r>
          </w:p>
        </w:tc>
      </w:tr>
      <w:tr w:rsidR="00677F53" w:rsidRPr="00FB4AA5" w14:paraId="68C045BC" w14:textId="77777777" w:rsidTr="00FB4AA5">
        <w:tc>
          <w:tcPr>
            <w:tcW w:w="8028" w:type="dxa"/>
          </w:tcPr>
          <w:p w14:paraId="25BA38BB"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_Ref455941366 \h </w:instrText>
            </w:r>
            <w:r w:rsidR="00FB4AA5" w:rsidRPr="00FB4AA5">
              <w:instrText xml:space="preserve"> \* MERGEFORMAT </w:instrText>
            </w:r>
            <w:r w:rsidRPr="00FB4AA5">
              <w:fldChar w:fldCharType="separate"/>
            </w:r>
            <w:r w:rsidR="00B61763" w:rsidRPr="00F301FF">
              <w:t xml:space="preserve">Figura </w:t>
            </w:r>
            <w:r w:rsidR="00B61763" w:rsidRPr="00B61763">
              <w:rPr>
                <w:noProof/>
              </w:rPr>
              <w:t>5</w:t>
            </w:r>
            <w:r w:rsidR="00B61763">
              <w:rPr>
                <w:noProof/>
              </w:rPr>
              <w:t>.</w:t>
            </w:r>
            <w:r w:rsidR="00B61763" w:rsidRPr="00B61763">
              <w:rPr>
                <w:noProof/>
              </w:rPr>
              <w:t>20</w:t>
            </w:r>
            <w:r w:rsidR="00B61763" w:rsidRPr="00F301FF">
              <w:t xml:space="preserve"> - Tensão de saída para carga de 5% do valor nominal</w:t>
            </w:r>
            <w:r w:rsidRPr="00FB4AA5">
              <w:fldChar w:fldCharType="end"/>
            </w:r>
            <w:r w:rsidR="006F7A1E">
              <w:rPr>
                <w:rFonts w:eastAsia="Times New Roman" w:cs="Times New Roman"/>
                <w:szCs w:val="24"/>
                <w:lang w:eastAsia="ar-SA"/>
              </w:rPr>
              <w:t xml:space="preserve">  . . . . . . . . . . . . </w:t>
            </w:r>
          </w:p>
        </w:tc>
        <w:tc>
          <w:tcPr>
            <w:tcW w:w="720" w:type="dxa"/>
          </w:tcPr>
          <w:p w14:paraId="741F1D9F" w14:textId="77777777" w:rsidR="00677F53" w:rsidRPr="00FB4AA5" w:rsidRDefault="00FB4AA5" w:rsidP="00FB4AA5">
            <w:pPr>
              <w:snapToGrid w:val="0"/>
              <w:spacing w:before="120" w:after="120"/>
              <w:jc w:val="right"/>
            </w:pPr>
            <w:r>
              <w:fldChar w:fldCharType="begin"/>
            </w:r>
            <w:r>
              <w:instrText xml:space="preserve"> PAGEREF _Ref455941366 \h </w:instrText>
            </w:r>
            <w:r>
              <w:fldChar w:fldCharType="separate"/>
            </w:r>
            <w:r w:rsidR="00B61763">
              <w:rPr>
                <w:noProof/>
              </w:rPr>
              <w:t>56</w:t>
            </w:r>
            <w:r>
              <w:fldChar w:fldCharType="end"/>
            </w:r>
          </w:p>
        </w:tc>
      </w:tr>
      <w:tr w:rsidR="00677F53" w:rsidRPr="00FB4AA5" w14:paraId="4E024F75" w14:textId="77777777" w:rsidTr="00FB4AA5">
        <w:tc>
          <w:tcPr>
            <w:tcW w:w="8028" w:type="dxa"/>
          </w:tcPr>
          <w:p w14:paraId="33402992"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_Ref455941369 \h </w:instrText>
            </w:r>
            <w:r w:rsidR="00FB4AA5" w:rsidRPr="00FB4AA5">
              <w:instrText xml:space="preserve"> \* MERGEFORMAT </w:instrText>
            </w:r>
            <w:r w:rsidRPr="00FB4AA5">
              <w:fldChar w:fldCharType="separate"/>
            </w:r>
            <w:r w:rsidR="00B61763" w:rsidRPr="006316C1">
              <w:t xml:space="preserve">Figura </w:t>
            </w:r>
            <w:r w:rsidR="00B61763" w:rsidRPr="00B61763">
              <w:rPr>
                <w:noProof/>
              </w:rPr>
              <w:t>5</w:t>
            </w:r>
            <w:r w:rsidR="00B61763">
              <w:rPr>
                <w:noProof/>
              </w:rPr>
              <w:t>.</w:t>
            </w:r>
            <w:r w:rsidR="00B61763" w:rsidRPr="00B61763">
              <w:rPr>
                <w:noProof/>
              </w:rPr>
              <w:t>21</w:t>
            </w:r>
            <w:r w:rsidR="00B61763" w:rsidRPr="006316C1">
              <w:t xml:space="preserve"> - Tensão de saída para carga de 50% do valor nominal</w:t>
            </w:r>
            <w:r w:rsidRPr="00FB4AA5">
              <w:fldChar w:fldCharType="end"/>
            </w:r>
            <w:r w:rsidR="006F7A1E">
              <w:rPr>
                <w:rFonts w:eastAsia="Times New Roman" w:cs="Times New Roman"/>
                <w:szCs w:val="24"/>
                <w:lang w:eastAsia="ar-SA"/>
              </w:rPr>
              <w:t xml:space="preserve">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 </w:t>
            </w:r>
          </w:p>
        </w:tc>
        <w:tc>
          <w:tcPr>
            <w:tcW w:w="720" w:type="dxa"/>
          </w:tcPr>
          <w:p w14:paraId="3F878B93" w14:textId="77777777" w:rsidR="00677F53" w:rsidRPr="00FB4AA5" w:rsidRDefault="00FB4AA5" w:rsidP="00FB4AA5">
            <w:pPr>
              <w:snapToGrid w:val="0"/>
              <w:spacing w:before="120" w:after="120"/>
              <w:jc w:val="right"/>
            </w:pPr>
            <w:r>
              <w:fldChar w:fldCharType="begin"/>
            </w:r>
            <w:r>
              <w:instrText xml:space="preserve"> PAGEREF _Ref455941369 \h </w:instrText>
            </w:r>
            <w:r>
              <w:fldChar w:fldCharType="separate"/>
            </w:r>
            <w:r w:rsidR="00B61763">
              <w:rPr>
                <w:noProof/>
              </w:rPr>
              <w:t>56</w:t>
            </w:r>
            <w:r>
              <w:fldChar w:fldCharType="end"/>
            </w:r>
          </w:p>
        </w:tc>
      </w:tr>
      <w:tr w:rsidR="00677F53" w:rsidRPr="00FB4AA5" w14:paraId="0FBD5F65" w14:textId="77777777" w:rsidTr="00FB4AA5">
        <w:tc>
          <w:tcPr>
            <w:tcW w:w="8028" w:type="dxa"/>
          </w:tcPr>
          <w:p w14:paraId="49AF192A"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_Ref455941376 \h </w:instrText>
            </w:r>
            <w:r w:rsidR="00FB4AA5" w:rsidRPr="00FB4AA5">
              <w:instrText xml:space="preserve"> \* MERGEFORMAT </w:instrText>
            </w:r>
            <w:r w:rsidRPr="00FB4AA5">
              <w:fldChar w:fldCharType="separate"/>
            </w:r>
            <w:r w:rsidR="00B61763" w:rsidRPr="00F301FF">
              <w:t xml:space="preserve">Figura </w:t>
            </w:r>
            <w:r w:rsidR="00B61763" w:rsidRPr="00B61763">
              <w:rPr>
                <w:noProof/>
              </w:rPr>
              <w:t>5</w:t>
            </w:r>
            <w:r w:rsidR="00B61763">
              <w:rPr>
                <w:noProof/>
              </w:rPr>
              <w:t>.</w:t>
            </w:r>
            <w:r w:rsidR="00B61763" w:rsidRPr="00B61763">
              <w:rPr>
                <w:noProof/>
              </w:rPr>
              <w:t>22</w:t>
            </w:r>
            <w:r w:rsidR="00B61763" w:rsidRPr="00F301FF">
              <w:t xml:space="preserve"> - Tensão de saída para carga de 100% do valor nominal</w:t>
            </w:r>
            <w:r w:rsidRPr="00FB4AA5">
              <w:fldChar w:fldCharType="end"/>
            </w:r>
            <w:r w:rsidR="006F7A1E">
              <w:rPr>
                <w:rFonts w:eastAsia="Times New Roman" w:cs="Times New Roman"/>
                <w:szCs w:val="24"/>
                <w:lang w:eastAsia="ar-SA"/>
              </w:rPr>
              <w:t xml:space="preserve">  . . . . . . </w:t>
            </w:r>
            <w:proofErr w:type="gramStart"/>
            <w:r w:rsidR="006F7A1E">
              <w:rPr>
                <w:rFonts w:eastAsia="Times New Roman" w:cs="Times New Roman"/>
                <w:szCs w:val="24"/>
                <w:lang w:eastAsia="ar-SA"/>
              </w:rPr>
              <w:t>. . . .</w:t>
            </w:r>
            <w:proofErr w:type="gramEnd"/>
          </w:p>
        </w:tc>
        <w:tc>
          <w:tcPr>
            <w:tcW w:w="720" w:type="dxa"/>
          </w:tcPr>
          <w:p w14:paraId="5D653C0B" w14:textId="77777777" w:rsidR="00677F53" w:rsidRPr="00FB4AA5" w:rsidRDefault="00FB4AA5" w:rsidP="00FB4AA5">
            <w:pPr>
              <w:snapToGrid w:val="0"/>
              <w:spacing w:before="120" w:after="120"/>
              <w:jc w:val="right"/>
            </w:pPr>
            <w:r>
              <w:fldChar w:fldCharType="begin"/>
            </w:r>
            <w:r>
              <w:instrText xml:space="preserve"> PAGEREF _Ref455941376 \h </w:instrText>
            </w:r>
            <w:r>
              <w:fldChar w:fldCharType="separate"/>
            </w:r>
            <w:r w:rsidR="00B61763">
              <w:rPr>
                <w:noProof/>
              </w:rPr>
              <w:t>57</w:t>
            </w:r>
            <w:r>
              <w:fldChar w:fldCharType="end"/>
            </w:r>
          </w:p>
        </w:tc>
      </w:tr>
      <w:tr w:rsidR="00677F53" w:rsidRPr="00FB4AA5" w14:paraId="6E4EABD9" w14:textId="77777777" w:rsidTr="00FB4AA5">
        <w:tc>
          <w:tcPr>
            <w:tcW w:w="8028" w:type="dxa"/>
          </w:tcPr>
          <w:p w14:paraId="6F0160A8"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_Ref455941379 \h </w:instrText>
            </w:r>
            <w:r w:rsidR="00FB4AA5" w:rsidRPr="00FB4AA5">
              <w:instrText xml:space="preserve"> \* MERGEFORMAT </w:instrText>
            </w:r>
            <w:r w:rsidRPr="00FB4AA5">
              <w:fldChar w:fldCharType="separate"/>
            </w:r>
            <w:r w:rsidR="00B61763" w:rsidRPr="004B73FD">
              <w:t xml:space="preserve">Figura </w:t>
            </w:r>
            <w:r w:rsidR="00B61763" w:rsidRPr="00B61763">
              <w:rPr>
                <w:noProof/>
              </w:rPr>
              <w:t>5</w:t>
            </w:r>
            <w:r w:rsidR="00B61763">
              <w:rPr>
                <w:noProof/>
              </w:rPr>
              <w:t>.</w:t>
            </w:r>
            <w:r w:rsidR="00B61763" w:rsidRPr="00B61763">
              <w:rPr>
                <w:noProof/>
              </w:rPr>
              <w:t>23</w:t>
            </w:r>
            <w:r w:rsidR="00B61763" w:rsidRPr="004B73FD">
              <w:t xml:space="preserve"> - Teste de eficiência do conversor</w:t>
            </w:r>
            <w:r w:rsidRPr="00FB4AA5">
              <w:fldChar w:fldCharType="end"/>
            </w:r>
            <w:r w:rsidR="006F7A1E">
              <w:rPr>
                <w:rFonts w:eastAsia="Times New Roman" w:cs="Times New Roman"/>
                <w:szCs w:val="24"/>
                <w:lang w:eastAsia="ar-SA"/>
              </w:rPr>
              <w:t xml:space="preserve">  . . . . . . . . . . . . . . . . . . . . . . . . . . . </w:t>
            </w:r>
          </w:p>
        </w:tc>
        <w:tc>
          <w:tcPr>
            <w:tcW w:w="720" w:type="dxa"/>
          </w:tcPr>
          <w:p w14:paraId="22E60B5D" w14:textId="77777777" w:rsidR="00677F53" w:rsidRPr="00FB4AA5" w:rsidRDefault="00FB4AA5" w:rsidP="00FB4AA5">
            <w:pPr>
              <w:snapToGrid w:val="0"/>
              <w:spacing w:before="120" w:after="120"/>
              <w:jc w:val="right"/>
            </w:pPr>
            <w:r>
              <w:fldChar w:fldCharType="begin"/>
            </w:r>
            <w:r>
              <w:instrText xml:space="preserve"> PAGEREF _Ref455941379 \h </w:instrText>
            </w:r>
            <w:r>
              <w:fldChar w:fldCharType="separate"/>
            </w:r>
            <w:r w:rsidR="00B61763">
              <w:rPr>
                <w:noProof/>
              </w:rPr>
              <w:t>57</w:t>
            </w:r>
            <w:r>
              <w:fldChar w:fldCharType="end"/>
            </w:r>
          </w:p>
        </w:tc>
      </w:tr>
      <w:tr w:rsidR="00677F53" w:rsidRPr="00FB4AA5" w14:paraId="73E1989A" w14:textId="77777777" w:rsidTr="00FB4AA5">
        <w:tc>
          <w:tcPr>
            <w:tcW w:w="8028" w:type="dxa"/>
          </w:tcPr>
          <w:p w14:paraId="5B23A575"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_Ref455941383 \h </w:instrText>
            </w:r>
            <w:r w:rsidR="00FB4AA5" w:rsidRPr="00FB4AA5">
              <w:instrText xml:space="preserve"> \* MERGEFORMAT </w:instrText>
            </w:r>
            <w:r w:rsidRPr="00FB4AA5">
              <w:fldChar w:fldCharType="separate"/>
            </w:r>
            <w:r w:rsidR="00B61763" w:rsidRPr="005E3C5B">
              <w:t xml:space="preserve">Figura </w:t>
            </w:r>
            <w:r w:rsidR="00B61763" w:rsidRPr="00B61763">
              <w:rPr>
                <w:noProof/>
              </w:rPr>
              <w:t>5</w:t>
            </w:r>
            <w:r w:rsidR="00B61763">
              <w:rPr>
                <w:noProof/>
              </w:rPr>
              <w:t>.</w:t>
            </w:r>
            <w:r w:rsidR="00B61763" w:rsidRPr="00B61763">
              <w:rPr>
                <w:noProof/>
              </w:rPr>
              <w:t>24</w:t>
            </w:r>
            <w:r w:rsidR="00B61763" w:rsidRPr="005E3C5B">
              <w:t xml:space="preserve"> - Simulação de limitação de corrente</w:t>
            </w:r>
            <w:r w:rsidRPr="00FB4AA5">
              <w:fldChar w:fldCharType="end"/>
            </w:r>
            <w:r w:rsidR="006F7A1E">
              <w:rPr>
                <w:rFonts w:eastAsia="Times New Roman" w:cs="Times New Roman"/>
                <w:szCs w:val="24"/>
                <w:lang w:eastAsia="ar-SA"/>
              </w:rPr>
              <w:t xml:space="preserve">  . . . . . . . . . . . .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w:t>
            </w:r>
          </w:p>
        </w:tc>
        <w:tc>
          <w:tcPr>
            <w:tcW w:w="720" w:type="dxa"/>
          </w:tcPr>
          <w:p w14:paraId="018F5CA3" w14:textId="77777777" w:rsidR="00677F53" w:rsidRPr="00FB4AA5" w:rsidRDefault="00FB4AA5" w:rsidP="00FB4AA5">
            <w:pPr>
              <w:snapToGrid w:val="0"/>
              <w:spacing w:before="120" w:after="120"/>
              <w:jc w:val="right"/>
            </w:pPr>
            <w:r>
              <w:fldChar w:fldCharType="begin"/>
            </w:r>
            <w:r>
              <w:instrText xml:space="preserve"> PAGEREF _Ref455941383 \h </w:instrText>
            </w:r>
            <w:r>
              <w:fldChar w:fldCharType="separate"/>
            </w:r>
            <w:r w:rsidR="00B61763">
              <w:rPr>
                <w:noProof/>
              </w:rPr>
              <w:t>58</w:t>
            </w:r>
            <w:r>
              <w:fldChar w:fldCharType="end"/>
            </w:r>
          </w:p>
        </w:tc>
      </w:tr>
      <w:tr w:rsidR="00677F53" w:rsidRPr="00FB4AA5" w14:paraId="1F859F41" w14:textId="77777777" w:rsidTr="00FB4AA5">
        <w:tc>
          <w:tcPr>
            <w:tcW w:w="8028" w:type="dxa"/>
          </w:tcPr>
          <w:p w14:paraId="30A83F6A"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_Ref455941387 \h </w:instrText>
            </w:r>
            <w:r w:rsidR="00FB4AA5" w:rsidRPr="00FB4AA5">
              <w:instrText xml:space="preserve"> \* MERGEFORMAT </w:instrText>
            </w:r>
            <w:r w:rsidRPr="00FB4AA5">
              <w:fldChar w:fldCharType="separate"/>
            </w:r>
            <w:r w:rsidR="00B61763" w:rsidRPr="004435A6">
              <w:t xml:space="preserve">Figura </w:t>
            </w:r>
            <w:r w:rsidR="00B61763" w:rsidRPr="00B61763">
              <w:rPr>
                <w:noProof/>
              </w:rPr>
              <w:t>6</w:t>
            </w:r>
            <w:r w:rsidR="00B61763">
              <w:rPr>
                <w:noProof/>
              </w:rPr>
              <w:t>.</w:t>
            </w:r>
            <w:r w:rsidR="00B61763" w:rsidRPr="00B61763">
              <w:rPr>
                <w:noProof/>
              </w:rPr>
              <w:t>1</w:t>
            </w:r>
            <w:r w:rsidR="00B61763" w:rsidRPr="004435A6">
              <w:t xml:space="preserve"> - Localização do resistor shunt no conversor</w:t>
            </w:r>
            <w:r w:rsidRPr="00FB4AA5">
              <w:fldChar w:fldCharType="end"/>
            </w:r>
            <w:r w:rsidR="006F7A1E">
              <w:rPr>
                <w:rFonts w:eastAsia="Times New Roman" w:cs="Times New Roman"/>
                <w:szCs w:val="24"/>
                <w:lang w:eastAsia="ar-SA"/>
              </w:rPr>
              <w:t xml:space="preserve">  . . . . . .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 </w:t>
            </w:r>
          </w:p>
        </w:tc>
        <w:tc>
          <w:tcPr>
            <w:tcW w:w="720" w:type="dxa"/>
          </w:tcPr>
          <w:p w14:paraId="41958113" w14:textId="77777777" w:rsidR="00677F53" w:rsidRPr="00FB4AA5" w:rsidRDefault="00FB4AA5" w:rsidP="00FB4AA5">
            <w:pPr>
              <w:snapToGrid w:val="0"/>
              <w:spacing w:before="120" w:after="120"/>
              <w:jc w:val="right"/>
            </w:pPr>
            <w:r>
              <w:fldChar w:fldCharType="begin"/>
            </w:r>
            <w:r>
              <w:instrText xml:space="preserve"> PAGEREF _Ref455941387 \h </w:instrText>
            </w:r>
            <w:r>
              <w:fldChar w:fldCharType="separate"/>
            </w:r>
            <w:r w:rsidR="00B61763">
              <w:rPr>
                <w:noProof/>
              </w:rPr>
              <w:t>61</w:t>
            </w:r>
            <w:r>
              <w:fldChar w:fldCharType="end"/>
            </w:r>
          </w:p>
        </w:tc>
      </w:tr>
      <w:tr w:rsidR="00677F53" w:rsidRPr="00FB4AA5" w14:paraId="58645448" w14:textId="77777777" w:rsidTr="00FB4AA5">
        <w:tc>
          <w:tcPr>
            <w:tcW w:w="8028" w:type="dxa"/>
          </w:tcPr>
          <w:p w14:paraId="643B42EC"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_Ref455941391 \h </w:instrText>
            </w:r>
            <w:r w:rsidR="00FB4AA5" w:rsidRPr="00FB4AA5">
              <w:instrText xml:space="preserve"> \* MERGEFORMAT </w:instrText>
            </w:r>
            <w:r w:rsidRPr="00FB4AA5">
              <w:fldChar w:fldCharType="separate"/>
            </w:r>
            <w:r w:rsidR="00B61763" w:rsidRPr="0011364E">
              <w:t xml:space="preserve">Figura </w:t>
            </w:r>
            <w:r w:rsidR="00B61763" w:rsidRPr="00B61763">
              <w:rPr>
                <w:noProof/>
              </w:rPr>
              <w:t>6</w:t>
            </w:r>
            <w:r w:rsidR="00B61763">
              <w:rPr>
                <w:noProof/>
              </w:rPr>
              <w:t>.</w:t>
            </w:r>
            <w:r w:rsidR="00B61763" w:rsidRPr="00B61763">
              <w:rPr>
                <w:noProof/>
              </w:rPr>
              <w:t>2</w:t>
            </w:r>
            <w:r w:rsidR="00B61763" w:rsidRPr="0011364E">
              <w:t xml:space="preserve"> - Amplificador Diferencial</w:t>
            </w:r>
            <w:r w:rsidRPr="00FB4AA5">
              <w:fldChar w:fldCharType="end"/>
            </w:r>
            <w:r w:rsidR="006F7A1E">
              <w:rPr>
                <w:rFonts w:eastAsia="Times New Roman" w:cs="Times New Roman"/>
                <w:szCs w:val="24"/>
                <w:lang w:eastAsia="ar-SA"/>
              </w:rPr>
              <w:t xml:space="preserve">  . . . . . . . . . . . . . . . . . . . . .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w:t>
            </w:r>
          </w:p>
        </w:tc>
        <w:tc>
          <w:tcPr>
            <w:tcW w:w="720" w:type="dxa"/>
          </w:tcPr>
          <w:p w14:paraId="50834E6C" w14:textId="77777777" w:rsidR="00677F53" w:rsidRPr="00FB4AA5" w:rsidRDefault="00FB4AA5" w:rsidP="00FB4AA5">
            <w:pPr>
              <w:snapToGrid w:val="0"/>
              <w:spacing w:before="120" w:after="120"/>
              <w:jc w:val="right"/>
            </w:pPr>
            <w:r>
              <w:fldChar w:fldCharType="begin"/>
            </w:r>
            <w:r>
              <w:instrText xml:space="preserve"> PAGEREF _Ref455941391 \h </w:instrText>
            </w:r>
            <w:r>
              <w:fldChar w:fldCharType="separate"/>
            </w:r>
            <w:r w:rsidR="00B61763">
              <w:rPr>
                <w:noProof/>
              </w:rPr>
              <w:t>62</w:t>
            </w:r>
            <w:r>
              <w:fldChar w:fldCharType="end"/>
            </w:r>
          </w:p>
        </w:tc>
      </w:tr>
      <w:tr w:rsidR="00677F53" w:rsidRPr="00FB4AA5" w14:paraId="6025D1C5" w14:textId="77777777" w:rsidTr="00FB4AA5">
        <w:tc>
          <w:tcPr>
            <w:tcW w:w="8028" w:type="dxa"/>
          </w:tcPr>
          <w:p w14:paraId="1C024033"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_Ref455941394 \h </w:instrText>
            </w:r>
            <w:r w:rsidR="00FB4AA5" w:rsidRPr="00FB4AA5">
              <w:instrText xml:space="preserve"> \* MERGEFORMAT </w:instrText>
            </w:r>
            <w:r w:rsidRPr="00FB4AA5">
              <w:fldChar w:fldCharType="separate"/>
            </w:r>
            <w:r w:rsidR="00B61763" w:rsidRPr="00803B11">
              <w:t xml:space="preserve">Figura </w:t>
            </w:r>
            <w:r w:rsidR="00B61763" w:rsidRPr="00B61763">
              <w:rPr>
                <w:noProof/>
              </w:rPr>
              <w:t>6</w:t>
            </w:r>
            <w:r w:rsidR="00B61763">
              <w:rPr>
                <w:noProof/>
              </w:rPr>
              <w:t>.</w:t>
            </w:r>
            <w:r w:rsidR="00B61763" w:rsidRPr="00B61763">
              <w:rPr>
                <w:noProof/>
              </w:rPr>
              <w:t>3</w:t>
            </w:r>
            <w:r w:rsidR="00B61763" w:rsidRPr="00803B11">
              <w:t xml:space="preserve"> - Circuito para leitura de corrente</w:t>
            </w:r>
            <w:r w:rsidRPr="00FB4AA5">
              <w:fldChar w:fldCharType="end"/>
            </w:r>
            <w:r w:rsidR="006F7A1E">
              <w:rPr>
                <w:rFonts w:eastAsia="Times New Roman" w:cs="Times New Roman"/>
                <w:szCs w:val="24"/>
                <w:lang w:eastAsia="ar-SA"/>
              </w:rPr>
              <w:t xml:space="preserve">  . . . . . . . . . . . . . . .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 </w:t>
            </w:r>
          </w:p>
        </w:tc>
        <w:tc>
          <w:tcPr>
            <w:tcW w:w="720" w:type="dxa"/>
          </w:tcPr>
          <w:p w14:paraId="1D65A98A" w14:textId="77777777" w:rsidR="00677F53" w:rsidRPr="00FB4AA5" w:rsidRDefault="00FB4AA5" w:rsidP="00FB4AA5">
            <w:pPr>
              <w:snapToGrid w:val="0"/>
              <w:spacing w:before="120" w:after="120"/>
              <w:jc w:val="right"/>
            </w:pPr>
            <w:r>
              <w:fldChar w:fldCharType="begin"/>
            </w:r>
            <w:r>
              <w:instrText xml:space="preserve"> PAGEREF _Ref455941394 \h </w:instrText>
            </w:r>
            <w:r>
              <w:fldChar w:fldCharType="separate"/>
            </w:r>
            <w:r w:rsidR="00B61763">
              <w:rPr>
                <w:noProof/>
              </w:rPr>
              <w:t>62</w:t>
            </w:r>
            <w:r>
              <w:fldChar w:fldCharType="end"/>
            </w:r>
          </w:p>
        </w:tc>
      </w:tr>
      <w:tr w:rsidR="00677F53" w:rsidRPr="00FB4AA5" w14:paraId="2812AADC" w14:textId="77777777" w:rsidTr="00FB4AA5">
        <w:tc>
          <w:tcPr>
            <w:tcW w:w="8028" w:type="dxa"/>
          </w:tcPr>
          <w:p w14:paraId="25ED6D13"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_Ref455941397 \h </w:instrText>
            </w:r>
            <w:r w:rsidR="00FB4AA5" w:rsidRPr="00FB4AA5">
              <w:instrText xml:space="preserve"> \* MERGEFORMAT </w:instrText>
            </w:r>
            <w:r w:rsidRPr="00FB4AA5">
              <w:fldChar w:fldCharType="separate"/>
            </w:r>
            <w:r w:rsidR="00B61763" w:rsidRPr="0045348B">
              <w:t xml:space="preserve">Figura </w:t>
            </w:r>
            <w:r w:rsidR="00B61763" w:rsidRPr="00B61763">
              <w:rPr>
                <w:noProof/>
              </w:rPr>
              <w:t>6</w:t>
            </w:r>
            <w:r w:rsidR="00B61763">
              <w:rPr>
                <w:noProof/>
              </w:rPr>
              <w:t>.</w:t>
            </w:r>
            <w:r w:rsidR="00B61763" w:rsidRPr="00B61763">
              <w:rPr>
                <w:noProof/>
              </w:rPr>
              <w:t>4</w:t>
            </w:r>
            <w:r w:rsidR="00B61763" w:rsidRPr="0045348B">
              <w:t xml:space="preserve"> - Valor de tensão sobre o resistor shunt</w:t>
            </w:r>
            <w:r w:rsidRPr="00FB4AA5">
              <w:fldChar w:fldCharType="end"/>
            </w:r>
            <w:r w:rsidR="006F7A1E">
              <w:rPr>
                <w:rFonts w:eastAsia="Times New Roman" w:cs="Times New Roman"/>
                <w:szCs w:val="24"/>
                <w:lang w:eastAsia="ar-SA"/>
              </w:rPr>
              <w:t xml:space="preserve">  . . . . . . . . . . . . . . . . . . . . . . . . </w:t>
            </w:r>
          </w:p>
        </w:tc>
        <w:tc>
          <w:tcPr>
            <w:tcW w:w="720" w:type="dxa"/>
          </w:tcPr>
          <w:p w14:paraId="207E4B12" w14:textId="77777777" w:rsidR="00677F53" w:rsidRPr="00FB4AA5" w:rsidRDefault="00FB4AA5" w:rsidP="00FB4AA5">
            <w:pPr>
              <w:snapToGrid w:val="0"/>
              <w:spacing w:before="120" w:after="120"/>
              <w:jc w:val="right"/>
            </w:pPr>
            <w:r>
              <w:fldChar w:fldCharType="begin"/>
            </w:r>
            <w:r>
              <w:instrText xml:space="preserve"> PAGEREF _Ref455941397 \h </w:instrText>
            </w:r>
            <w:r>
              <w:fldChar w:fldCharType="separate"/>
            </w:r>
            <w:r w:rsidR="00B61763">
              <w:rPr>
                <w:noProof/>
              </w:rPr>
              <w:t>63</w:t>
            </w:r>
            <w:r>
              <w:fldChar w:fldCharType="end"/>
            </w:r>
          </w:p>
        </w:tc>
      </w:tr>
      <w:tr w:rsidR="00677F53" w:rsidRPr="00FB4AA5" w14:paraId="63020491" w14:textId="77777777" w:rsidTr="00FB4AA5">
        <w:tc>
          <w:tcPr>
            <w:tcW w:w="8028" w:type="dxa"/>
          </w:tcPr>
          <w:p w14:paraId="6F319209"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_Ref455941400 \h </w:instrText>
            </w:r>
            <w:r w:rsidR="00FB4AA5" w:rsidRPr="00FB4AA5">
              <w:instrText xml:space="preserve"> \* MERGEFORMAT </w:instrText>
            </w:r>
            <w:r w:rsidRPr="00FB4AA5">
              <w:fldChar w:fldCharType="separate"/>
            </w:r>
            <w:r w:rsidR="00B61763" w:rsidRPr="0045348B">
              <w:t xml:space="preserve">Figura </w:t>
            </w:r>
            <w:r w:rsidR="00B61763" w:rsidRPr="00B61763">
              <w:rPr>
                <w:noProof/>
              </w:rPr>
              <w:t>6</w:t>
            </w:r>
            <w:r w:rsidR="00B61763">
              <w:rPr>
                <w:noProof/>
              </w:rPr>
              <w:t>.</w:t>
            </w:r>
            <w:r w:rsidR="00B61763" w:rsidRPr="00B61763">
              <w:rPr>
                <w:noProof/>
              </w:rPr>
              <w:t>5</w:t>
            </w:r>
            <w:r w:rsidR="00B61763" w:rsidRPr="0045348B">
              <w:t xml:space="preserve"> - Valor de tensão na saída do circuito de instrumentação</w:t>
            </w:r>
            <w:r w:rsidRPr="00FB4AA5">
              <w:fldChar w:fldCharType="end"/>
            </w:r>
            <w:r w:rsidR="006F7A1E">
              <w:rPr>
                <w:rFonts w:eastAsia="Times New Roman" w:cs="Times New Roman"/>
                <w:szCs w:val="24"/>
                <w:lang w:eastAsia="ar-SA"/>
              </w:rPr>
              <w:t xml:space="preserve">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w:t>
            </w:r>
          </w:p>
        </w:tc>
        <w:tc>
          <w:tcPr>
            <w:tcW w:w="720" w:type="dxa"/>
          </w:tcPr>
          <w:p w14:paraId="5BBC547C" w14:textId="77777777" w:rsidR="00677F53" w:rsidRPr="00FB4AA5" w:rsidRDefault="00FB4AA5" w:rsidP="00FB4AA5">
            <w:pPr>
              <w:snapToGrid w:val="0"/>
              <w:spacing w:before="120" w:after="120"/>
              <w:jc w:val="right"/>
            </w:pPr>
            <w:r>
              <w:fldChar w:fldCharType="begin"/>
            </w:r>
            <w:r>
              <w:instrText xml:space="preserve"> PAGEREF _Ref455941400 \h </w:instrText>
            </w:r>
            <w:r>
              <w:fldChar w:fldCharType="separate"/>
            </w:r>
            <w:r w:rsidR="00B61763">
              <w:rPr>
                <w:noProof/>
              </w:rPr>
              <w:t>63</w:t>
            </w:r>
            <w:r>
              <w:fldChar w:fldCharType="end"/>
            </w:r>
          </w:p>
        </w:tc>
      </w:tr>
      <w:tr w:rsidR="00677F53" w:rsidRPr="00FB4AA5" w14:paraId="2A6B41E3" w14:textId="77777777" w:rsidTr="00FB4AA5">
        <w:tc>
          <w:tcPr>
            <w:tcW w:w="8028" w:type="dxa"/>
          </w:tcPr>
          <w:p w14:paraId="5F76219D" w14:textId="77777777" w:rsidR="00677F53" w:rsidRPr="00FB4AA5" w:rsidRDefault="00677F53" w:rsidP="00677F53">
            <w:pPr>
              <w:tabs>
                <w:tab w:val="left" w:pos="1305"/>
              </w:tabs>
              <w:snapToGrid w:val="0"/>
              <w:spacing w:before="120" w:after="120"/>
            </w:pPr>
            <w:r w:rsidRPr="00FB4AA5">
              <w:lastRenderedPageBreak/>
              <w:fldChar w:fldCharType="begin"/>
            </w:r>
            <w:r w:rsidRPr="00FB4AA5">
              <w:instrText xml:space="preserve"> REF _Ref455941403 \h </w:instrText>
            </w:r>
            <w:r w:rsidR="00FB4AA5" w:rsidRPr="00FB4AA5">
              <w:instrText xml:space="preserve"> \* MERGEFORMAT </w:instrText>
            </w:r>
            <w:r w:rsidRPr="00FB4AA5">
              <w:fldChar w:fldCharType="separate"/>
            </w:r>
            <w:r w:rsidR="00B61763" w:rsidRPr="00324AAF">
              <w:t xml:space="preserve">Figura </w:t>
            </w:r>
            <w:r w:rsidR="00B61763" w:rsidRPr="00B61763">
              <w:rPr>
                <w:noProof/>
              </w:rPr>
              <w:t>6</w:t>
            </w:r>
            <w:r w:rsidR="00B61763">
              <w:rPr>
                <w:noProof/>
              </w:rPr>
              <w:t>.</w:t>
            </w:r>
            <w:r w:rsidR="00B61763" w:rsidRPr="00B61763">
              <w:rPr>
                <w:noProof/>
              </w:rPr>
              <w:t>6</w:t>
            </w:r>
            <w:r w:rsidR="00B61763" w:rsidRPr="00324AAF">
              <w:t xml:space="preserve"> - Circuito para leitura de tensão</w:t>
            </w:r>
            <w:r w:rsidRPr="00FB4AA5">
              <w:fldChar w:fldCharType="end"/>
            </w:r>
            <w:r w:rsidR="006F7A1E">
              <w:rPr>
                <w:rFonts w:eastAsia="Times New Roman" w:cs="Times New Roman"/>
                <w:szCs w:val="24"/>
                <w:lang w:eastAsia="ar-SA"/>
              </w:rPr>
              <w:t xml:space="preserve">  . . . . . . . . . . . . . . . . . . . . . . . . . . . . . . </w:t>
            </w:r>
          </w:p>
        </w:tc>
        <w:tc>
          <w:tcPr>
            <w:tcW w:w="720" w:type="dxa"/>
          </w:tcPr>
          <w:p w14:paraId="51F4764D" w14:textId="77777777" w:rsidR="00677F53" w:rsidRPr="00FB4AA5" w:rsidRDefault="00FB4AA5" w:rsidP="00FB4AA5">
            <w:pPr>
              <w:snapToGrid w:val="0"/>
              <w:spacing w:before="120" w:after="120"/>
              <w:jc w:val="right"/>
            </w:pPr>
            <w:r>
              <w:fldChar w:fldCharType="begin"/>
            </w:r>
            <w:r>
              <w:instrText xml:space="preserve"> PAGEREF _Ref455941403 \h </w:instrText>
            </w:r>
            <w:r>
              <w:fldChar w:fldCharType="separate"/>
            </w:r>
            <w:r w:rsidR="00B61763">
              <w:rPr>
                <w:noProof/>
              </w:rPr>
              <w:t>64</w:t>
            </w:r>
            <w:r>
              <w:fldChar w:fldCharType="end"/>
            </w:r>
          </w:p>
        </w:tc>
      </w:tr>
      <w:tr w:rsidR="00677F53" w:rsidRPr="00FB4AA5" w14:paraId="776C5503" w14:textId="77777777" w:rsidTr="00FB4AA5">
        <w:tc>
          <w:tcPr>
            <w:tcW w:w="8028" w:type="dxa"/>
          </w:tcPr>
          <w:p w14:paraId="6FCB7A1A"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_Ref455941407 \h </w:instrText>
            </w:r>
            <w:r w:rsidR="00FB4AA5" w:rsidRPr="00FB4AA5">
              <w:instrText xml:space="preserve"> \* MERGEFORMAT </w:instrText>
            </w:r>
            <w:r w:rsidRPr="00FB4AA5">
              <w:fldChar w:fldCharType="separate"/>
            </w:r>
            <w:r w:rsidR="00B61763" w:rsidRPr="00082ACA">
              <w:t xml:space="preserve">Figura </w:t>
            </w:r>
            <w:r w:rsidR="00B61763" w:rsidRPr="00B61763">
              <w:rPr>
                <w:noProof/>
              </w:rPr>
              <w:t>6</w:t>
            </w:r>
            <w:r w:rsidR="00B61763">
              <w:rPr>
                <w:noProof/>
              </w:rPr>
              <w:t>.</w:t>
            </w:r>
            <w:r w:rsidR="00B61763" w:rsidRPr="00B61763">
              <w:rPr>
                <w:noProof/>
              </w:rPr>
              <w:t>7</w:t>
            </w:r>
            <w:r w:rsidR="00B61763" w:rsidRPr="00082ACA">
              <w:t xml:space="preserve"> - Valor de tensão no divisor resistivo</w:t>
            </w:r>
            <w:r w:rsidRPr="00FB4AA5">
              <w:fldChar w:fldCharType="end"/>
            </w:r>
            <w:r w:rsidR="006F7A1E">
              <w:rPr>
                <w:rFonts w:eastAsia="Times New Roman" w:cs="Times New Roman"/>
                <w:szCs w:val="24"/>
                <w:lang w:eastAsia="ar-SA"/>
              </w:rPr>
              <w:t xml:space="preserve">  . . . . . . . . . . . .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 </w:t>
            </w:r>
          </w:p>
        </w:tc>
        <w:tc>
          <w:tcPr>
            <w:tcW w:w="720" w:type="dxa"/>
          </w:tcPr>
          <w:p w14:paraId="6C183313" w14:textId="77777777" w:rsidR="00677F53" w:rsidRPr="00FB4AA5" w:rsidRDefault="00FB4AA5" w:rsidP="00FB4AA5">
            <w:pPr>
              <w:snapToGrid w:val="0"/>
              <w:spacing w:before="120" w:after="120"/>
              <w:jc w:val="right"/>
            </w:pPr>
            <w:r>
              <w:fldChar w:fldCharType="begin"/>
            </w:r>
            <w:r>
              <w:instrText xml:space="preserve"> PAGEREF _Ref455941407 \h </w:instrText>
            </w:r>
            <w:r>
              <w:fldChar w:fldCharType="separate"/>
            </w:r>
            <w:r w:rsidR="00B61763">
              <w:rPr>
                <w:noProof/>
              </w:rPr>
              <w:t>65</w:t>
            </w:r>
            <w:r>
              <w:fldChar w:fldCharType="end"/>
            </w:r>
          </w:p>
        </w:tc>
      </w:tr>
      <w:tr w:rsidR="00677F53" w:rsidRPr="00FB4AA5" w14:paraId="56CC1FE1" w14:textId="77777777" w:rsidTr="00FB4AA5">
        <w:tc>
          <w:tcPr>
            <w:tcW w:w="8028" w:type="dxa"/>
          </w:tcPr>
          <w:p w14:paraId="120650B3"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_Ref455941412 \h </w:instrText>
            </w:r>
            <w:r w:rsidR="00FB4AA5" w:rsidRPr="00FB4AA5">
              <w:instrText xml:space="preserve"> \* MERGEFORMAT </w:instrText>
            </w:r>
            <w:r w:rsidRPr="00FB4AA5">
              <w:fldChar w:fldCharType="separate"/>
            </w:r>
            <w:r w:rsidR="00B61763" w:rsidRPr="00082ACA">
              <w:t xml:space="preserve">Figura </w:t>
            </w:r>
            <w:r w:rsidR="00B61763" w:rsidRPr="00B61763">
              <w:rPr>
                <w:noProof/>
              </w:rPr>
              <w:t>6</w:t>
            </w:r>
            <w:r w:rsidR="00B61763">
              <w:rPr>
                <w:noProof/>
              </w:rPr>
              <w:t>.</w:t>
            </w:r>
            <w:r w:rsidR="00B61763" w:rsidRPr="00B61763">
              <w:rPr>
                <w:noProof/>
              </w:rPr>
              <w:t>8</w:t>
            </w:r>
            <w:r w:rsidR="00B61763" w:rsidRPr="00082ACA">
              <w:t xml:space="preserve"> - Valor de tensão na saída do circuito de instrumentação</w:t>
            </w:r>
            <w:r w:rsidRPr="00FB4AA5">
              <w:fldChar w:fldCharType="end"/>
            </w:r>
            <w:r w:rsidR="006F7A1E">
              <w:rPr>
                <w:rFonts w:eastAsia="Times New Roman" w:cs="Times New Roman"/>
                <w:szCs w:val="24"/>
                <w:lang w:eastAsia="ar-SA"/>
              </w:rPr>
              <w:t xml:space="preserve">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w:t>
            </w:r>
          </w:p>
        </w:tc>
        <w:tc>
          <w:tcPr>
            <w:tcW w:w="720" w:type="dxa"/>
          </w:tcPr>
          <w:p w14:paraId="17529934" w14:textId="77777777" w:rsidR="00677F53" w:rsidRPr="00FB4AA5" w:rsidRDefault="00FB4AA5" w:rsidP="00FB4AA5">
            <w:pPr>
              <w:snapToGrid w:val="0"/>
              <w:spacing w:before="120" w:after="120"/>
              <w:jc w:val="right"/>
            </w:pPr>
            <w:r>
              <w:fldChar w:fldCharType="begin"/>
            </w:r>
            <w:r>
              <w:instrText xml:space="preserve"> PAGEREF _Ref455941412 \h </w:instrText>
            </w:r>
            <w:r>
              <w:fldChar w:fldCharType="separate"/>
            </w:r>
            <w:r w:rsidR="00B61763">
              <w:rPr>
                <w:noProof/>
              </w:rPr>
              <w:t>65</w:t>
            </w:r>
            <w:r>
              <w:fldChar w:fldCharType="end"/>
            </w:r>
          </w:p>
        </w:tc>
      </w:tr>
      <w:tr w:rsidR="00677F53" w:rsidRPr="00FB4AA5" w14:paraId="7C8D5E4B" w14:textId="77777777" w:rsidTr="00FB4AA5">
        <w:tc>
          <w:tcPr>
            <w:tcW w:w="8028" w:type="dxa"/>
          </w:tcPr>
          <w:p w14:paraId="6FEFD938"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_Ref455941415 \h </w:instrText>
            </w:r>
            <w:r w:rsidR="00FB4AA5" w:rsidRPr="00FB4AA5">
              <w:instrText xml:space="preserve"> \* MERGEFORMAT </w:instrText>
            </w:r>
            <w:r w:rsidRPr="00FB4AA5">
              <w:fldChar w:fldCharType="separate"/>
            </w:r>
            <w:r w:rsidR="00B61763" w:rsidRPr="00FB2BD7">
              <w:t xml:space="preserve">Figura </w:t>
            </w:r>
            <w:r w:rsidR="00B61763" w:rsidRPr="00B61763">
              <w:rPr>
                <w:noProof/>
              </w:rPr>
              <w:t>6</w:t>
            </w:r>
            <w:r w:rsidR="00B61763">
              <w:rPr>
                <w:noProof/>
              </w:rPr>
              <w:t>.</w:t>
            </w:r>
            <w:r w:rsidR="00B61763" w:rsidRPr="00B61763">
              <w:rPr>
                <w:noProof/>
              </w:rPr>
              <w:t>9</w:t>
            </w:r>
            <w:r w:rsidR="00B61763" w:rsidRPr="00FB2BD7">
              <w:t xml:space="preserve"> - Circuito de driver das chaves</w:t>
            </w:r>
            <w:r w:rsidRPr="00FB4AA5">
              <w:fldChar w:fldCharType="end"/>
            </w:r>
            <w:r w:rsidR="006F7A1E">
              <w:rPr>
                <w:rFonts w:eastAsia="Times New Roman" w:cs="Times New Roman"/>
                <w:szCs w:val="24"/>
                <w:lang w:eastAsia="ar-SA"/>
              </w:rPr>
              <w:t xml:space="preserve">  . . . . . . . . . . . . . . . . . .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w:t>
            </w:r>
          </w:p>
        </w:tc>
        <w:tc>
          <w:tcPr>
            <w:tcW w:w="720" w:type="dxa"/>
          </w:tcPr>
          <w:p w14:paraId="5F6D3B6B" w14:textId="77777777" w:rsidR="00677F53" w:rsidRPr="00FB4AA5" w:rsidRDefault="00FB4AA5" w:rsidP="00FB4AA5">
            <w:pPr>
              <w:snapToGrid w:val="0"/>
              <w:spacing w:before="120" w:after="120"/>
              <w:jc w:val="right"/>
            </w:pPr>
            <w:r>
              <w:fldChar w:fldCharType="begin"/>
            </w:r>
            <w:r>
              <w:instrText xml:space="preserve"> PAGEREF _Ref455941415 \h </w:instrText>
            </w:r>
            <w:r>
              <w:fldChar w:fldCharType="separate"/>
            </w:r>
            <w:r w:rsidR="00B61763">
              <w:rPr>
                <w:noProof/>
              </w:rPr>
              <w:t>66</w:t>
            </w:r>
            <w:r>
              <w:fldChar w:fldCharType="end"/>
            </w:r>
          </w:p>
        </w:tc>
      </w:tr>
      <w:tr w:rsidR="00677F53" w:rsidRPr="00FB4AA5" w14:paraId="37E265F6" w14:textId="77777777" w:rsidTr="00FB4AA5">
        <w:tc>
          <w:tcPr>
            <w:tcW w:w="8028" w:type="dxa"/>
          </w:tcPr>
          <w:p w14:paraId="56676F10" w14:textId="77777777" w:rsidR="00677F53" w:rsidRPr="00FB4AA5" w:rsidRDefault="00677F53" w:rsidP="00677F53">
            <w:pPr>
              <w:tabs>
                <w:tab w:val="left" w:pos="2925"/>
              </w:tabs>
              <w:snapToGrid w:val="0"/>
              <w:spacing w:before="120" w:after="120"/>
            </w:pPr>
            <w:r w:rsidRPr="00FB4AA5">
              <w:fldChar w:fldCharType="begin"/>
            </w:r>
            <w:r w:rsidRPr="00FB4AA5">
              <w:instrText xml:space="preserve"> REF _Ref455941420 \h </w:instrText>
            </w:r>
            <w:r w:rsidR="00FB4AA5" w:rsidRPr="00FB4AA5">
              <w:instrText xml:space="preserve"> \* MERGEFORMAT </w:instrText>
            </w:r>
            <w:r w:rsidRPr="00FB4AA5">
              <w:fldChar w:fldCharType="separate"/>
            </w:r>
            <w:r w:rsidR="00B61763" w:rsidRPr="00DC5DE3">
              <w:t xml:space="preserve">Figura </w:t>
            </w:r>
            <w:r w:rsidR="00B61763" w:rsidRPr="00B61763">
              <w:rPr>
                <w:noProof/>
              </w:rPr>
              <w:t>6</w:t>
            </w:r>
            <w:r w:rsidR="00B61763">
              <w:rPr>
                <w:noProof/>
              </w:rPr>
              <w:t>.</w:t>
            </w:r>
            <w:r w:rsidR="00B61763" w:rsidRPr="00B61763">
              <w:rPr>
                <w:noProof/>
              </w:rPr>
              <w:t>10</w:t>
            </w:r>
            <w:r w:rsidR="00B61763" w:rsidRPr="00DC5DE3">
              <w:t xml:space="preserve"> - Especificações do </w:t>
            </w:r>
            <w:proofErr w:type="spellStart"/>
            <w:r w:rsidR="00B61763" w:rsidRPr="00DC5DE3">
              <w:t>Mosfet</w:t>
            </w:r>
            <w:proofErr w:type="spellEnd"/>
            <w:r w:rsidR="00B61763" w:rsidRPr="00DC5DE3">
              <w:t xml:space="preserve"> Selecionado</w:t>
            </w:r>
            <w:r w:rsidR="00B61763" w:rsidRPr="00B61763">
              <w:rPr>
                <w:rFonts w:eastAsia="Times New Roman" w:cs="Times New Roman"/>
                <w:szCs w:val="24"/>
                <w:lang w:eastAsia="ar-SA"/>
              </w:rPr>
              <w:t xml:space="preserve"> - Fonte [12]</w:t>
            </w:r>
            <w:r w:rsidRPr="00FB4AA5">
              <w:fldChar w:fldCharType="end"/>
            </w:r>
          </w:p>
        </w:tc>
        <w:tc>
          <w:tcPr>
            <w:tcW w:w="720" w:type="dxa"/>
          </w:tcPr>
          <w:p w14:paraId="591C908D" w14:textId="77777777" w:rsidR="00677F53" w:rsidRPr="00FB4AA5" w:rsidRDefault="00FB4AA5" w:rsidP="00FB4AA5">
            <w:pPr>
              <w:snapToGrid w:val="0"/>
              <w:spacing w:before="120" w:after="120"/>
              <w:jc w:val="right"/>
            </w:pPr>
            <w:r>
              <w:fldChar w:fldCharType="begin"/>
            </w:r>
            <w:r>
              <w:instrText xml:space="preserve"> PAGEREF _Ref455941420 \h </w:instrText>
            </w:r>
            <w:r>
              <w:fldChar w:fldCharType="separate"/>
            </w:r>
            <w:r w:rsidR="00B61763">
              <w:rPr>
                <w:noProof/>
              </w:rPr>
              <w:t>67</w:t>
            </w:r>
            <w:r>
              <w:fldChar w:fldCharType="end"/>
            </w:r>
          </w:p>
        </w:tc>
      </w:tr>
      <w:tr w:rsidR="00677F53" w:rsidRPr="00FB4AA5" w14:paraId="7671ABB4" w14:textId="77777777" w:rsidTr="00FB4AA5">
        <w:tc>
          <w:tcPr>
            <w:tcW w:w="8028" w:type="dxa"/>
          </w:tcPr>
          <w:p w14:paraId="036E680F"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_Ref455941423 \h </w:instrText>
            </w:r>
            <w:r w:rsidR="00FB4AA5" w:rsidRPr="00FB4AA5">
              <w:instrText xml:space="preserve"> \* MERGEFORMAT </w:instrText>
            </w:r>
            <w:r w:rsidRPr="00FB4AA5">
              <w:fldChar w:fldCharType="separate"/>
            </w:r>
            <w:r w:rsidR="00B61763" w:rsidRPr="00B0337F">
              <w:t xml:space="preserve">Figura </w:t>
            </w:r>
            <w:r w:rsidR="00B61763" w:rsidRPr="00B61763">
              <w:rPr>
                <w:noProof/>
              </w:rPr>
              <w:t>6</w:t>
            </w:r>
            <w:r w:rsidR="00B61763">
              <w:rPr>
                <w:noProof/>
              </w:rPr>
              <w:t>.</w:t>
            </w:r>
            <w:r w:rsidR="00B61763" w:rsidRPr="00B61763">
              <w:rPr>
                <w:noProof/>
              </w:rPr>
              <w:t>11</w:t>
            </w:r>
            <w:r w:rsidR="00B61763" w:rsidRPr="00B0337F">
              <w:t xml:space="preserve"> - Tensão de condução x corrente nos diodos selecionados </w:t>
            </w:r>
            <w:r w:rsidR="00B61763" w:rsidRPr="00B61763">
              <w:rPr>
                <w:i/>
              </w:rPr>
              <w:t>- Fonte [13]</w:t>
            </w:r>
            <w:r w:rsidRPr="00FB4AA5">
              <w:fldChar w:fldCharType="end"/>
            </w:r>
            <w:r w:rsidR="006F7A1E">
              <w:rPr>
                <w:rFonts w:eastAsia="Times New Roman" w:cs="Times New Roman"/>
                <w:szCs w:val="24"/>
                <w:lang w:eastAsia="ar-SA"/>
              </w:rPr>
              <w:t xml:space="preserve">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 </w:t>
            </w:r>
          </w:p>
        </w:tc>
        <w:tc>
          <w:tcPr>
            <w:tcW w:w="720" w:type="dxa"/>
          </w:tcPr>
          <w:p w14:paraId="3D9ACB2F" w14:textId="77777777" w:rsidR="00677F53" w:rsidRPr="00FB4AA5" w:rsidRDefault="00FB4AA5" w:rsidP="00FB4AA5">
            <w:pPr>
              <w:snapToGrid w:val="0"/>
              <w:spacing w:before="120" w:after="120"/>
              <w:jc w:val="right"/>
            </w:pPr>
            <w:r>
              <w:fldChar w:fldCharType="begin"/>
            </w:r>
            <w:r>
              <w:instrText xml:space="preserve"> PAGEREF _Ref455941423 \h </w:instrText>
            </w:r>
            <w:r>
              <w:fldChar w:fldCharType="separate"/>
            </w:r>
            <w:r w:rsidR="00B61763">
              <w:rPr>
                <w:noProof/>
              </w:rPr>
              <w:t>68</w:t>
            </w:r>
            <w:r>
              <w:fldChar w:fldCharType="end"/>
            </w:r>
          </w:p>
        </w:tc>
      </w:tr>
      <w:tr w:rsidR="00677F53" w:rsidRPr="00FB4AA5" w14:paraId="57589400" w14:textId="77777777" w:rsidTr="00FB4AA5">
        <w:tc>
          <w:tcPr>
            <w:tcW w:w="8028" w:type="dxa"/>
          </w:tcPr>
          <w:p w14:paraId="01D50C3C" w14:textId="77777777" w:rsidR="00677F53" w:rsidRPr="00FB4AA5" w:rsidRDefault="00677F53" w:rsidP="006F7A1E">
            <w:pPr>
              <w:tabs>
                <w:tab w:val="left" w:pos="1320"/>
              </w:tabs>
              <w:snapToGrid w:val="0"/>
              <w:spacing w:before="120" w:after="120"/>
            </w:pPr>
            <w:r w:rsidRPr="00FB4AA5">
              <w:fldChar w:fldCharType="begin"/>
            </w:r>
            <w:r w:rsidRPr="00FB4AA5">
              <w:instrText xml:space="preserve"> REF _Ref455941427 \h </w:instrText>
            </w:r>
            <w:r w:rsidR="00FB4AA5" w:rsidRPr="00FB4AA5">
              <w:instrText xml:space="preserve"> \* MERGEFORMAT </w:instrText>
            </w:r>
            <w:r w:rsidRPr="00FB4AA5">
              <w:fldChar w:fldCharType="separate"/>
            </w:r>
            <w:r w:rsidR="00B61763" w:rsidRPr="008459B3">
              <w:t xml:space="preserve">Figura </w:t>
            </w:r>
            <w:r w:rsidR="00B61763" w:rsidRPr="00B61763">
              <w:rPr>
                <w:noProof/>
              </w:rPr>
              <w:t>6</w:t>
            </w:r>
            <w:r w:rsidR="00B61763">
              <w:rPr>
                <w:noProof/>
              </w:rPr>
              <w:t>.</w:t>
            </w:r>
            <w:r w:rsidR="00B61763" w:rsidRPr="00B61763">
              <w:rPr>
                <w:noProof/>
              </w:rPr>
              <w:t>12</w:t>
            </w:r>
            <w:r w:rsidR="00B61763" w:rsidRPr="008459B3">
              <w:t xml:space="preserve"> - Funcionamento do conversor considerando componentes com perdas</w:t>
            </w:r>
            <w:r w:rsidRPr="00FB4AA5">
              <w:fldChar w:fldCharType="end"/>
            </w:r>
            <w:r w:rsidR="006F7A1E">
              <w:rPr>
                <w:rFonts w:eastAsia="Times New Roman" w:cs="Times New Roman"/>
                <w:szCs w:val="24"/>
                <w:lang w:eastAsia="ar-SA"/>
              </w:rPr>
              <w:t xml:space="preserve">  . . . . . . . . . . . . . . . . . . . . . . . . . . . . . . . . . . . . . . . . . . . . .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 </w:t>
            </w:r>
          </w:p>
        </w:tc>
        <w:tc>
          <w:tcPr>
            <w:tcW w:w="720" w:type="dxa"/>
          </w:tcPr>
          <w:p w14:paraId="65430661" w14:textId="77777777" w:rsidR="00677F53" w:rsidRPr="00FB4AA5" w:rsidRDefault="00317E30" w:rsidP="00FB4AA5">
            <w:pPr>
              <w:snapToGrid w:val="0"/>
              <w:spacing w:before="120" w:after="120"/>
              <w:jc w:val="right"/>
            </w:pPr>
            <w:r>
              <w:br/>
            </w:r>
            <w:r w:rsidR="00FB4AA5">
              <w:fldChar w:fldCharType="begin"/>
            </w:r>
            <w:r w:rsidR="00FB4AA5">
              <w:instrText xml:space="preserve"> PAGEREF _Ref455941427 \h </w:instrText>
            </w:r>
            <w:r w:rsidR="00FB4AA5">
              <w:fldChar w:fldCharType="separate"/>
            </w:r>
            <w:r w:rsidR="00B61763">
              <w:rPr>
                <w:noProof/>
              </w:rPr>
              <w:t>75</w:t>
            </w:r>
            <w:r w:rsidR="00FB4AA5">
              <w:fldChar w:fldCharType="end"/>
            </w:r>
          </w:p>
        </w:tc>
      </w:tr>
      <w:tr w:rsidR="00677F53" w:rsidRPr="00FB4AA5" w14:paraId="7ECCE567" w14:textId="77777777" w:rsidTr="00FB4AA5">
        <w:tc>
          <w:tcPr>
            <w:tcW w:w="8028" w:type="dxa"/>
          </w:tcPr>
          <w:p w14:paraId="7C32AFE5"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_Ref455941431 \h </w:instrText>
            </w:r>
            <w:r w:rsidR="00FB4AA5" w:rsidRPr="00FB4AA5">
              <w:instrText xml:space="preserve"> \* MERGEFORMAT </w:instrText>
            </w:r>
            <w:r w:rsidRPr="00FB4AA5">
              <w:fldChar w:fldCharType="separate"/>
            </w:r>
            <w:r w:rsidR="00B61763" w:rsidRPr="008459B3">
              <w:t xml:space="preserve">Figura </w:t>
            </w:r>
            <w:r w:rsidR="00B61763" w:rsidRPr="00B61763">
              <w:rPr>
                <w:noProof/>
              </w:rPr>
              <w:t>6</w:t>
            </w:r>
            <w:r w:rsidR="00B61763">
              <w:rPr>
                <w:noProof/>
              </w:rPr>
              <w:t>.</w:t>
            </w:r>
            <w:r w:rsidR="00B61763" w:rsidRPr="00B61763">
              <w:rPr>
                <w:noProof/>
              </w:rPr>
              <w:t>13</w:t>
            </w:r>
            <w:r w:rsidR="00B61763" w:rsidRPr="008459B3">
              <w:t xml:space="preserve"> - Eficiência do conversor considerando componentes com perdas</w:t>
            </w:r>
            <w:r w:rsidRPr="00FB4AA5">
              <w:fldChar w:fldCharType="end"/>
            </w:r>
            <w:r w:rsidR="006F7A1E">
              <w:rPr>
                <w:rFonts w:eastAsia="Times New Roman" w:cs="Times New Roman"/>
                <w:szCs w:val="24"/>
                <w:lang w:eastAsia="ar-SA"/>
              </w:rPr>
              <w:t xml:space="preserve">  . . </w:t>
            </w:r>
          </w:p>
        </w:tc>
        <w:tc>
          <w:tcPr>
            <w:tcW w:w="720" w:type="dxa"/>
          </w:tcPr>
          <w:p w14:paraId="3F92D39C" w14:textId="77777777" w:rsidR="00677F53" w:rsidRPr="00FB4AA5" w:rsidRDefault="00FB4AA5" w:rsidP="00FB4AA5">
            <w:pPr>
              <w:snapToGrid w:val="0"/>
              <w:spacing w:before="120" w:after="120"/>
              <w:jc w:val="right"/>
            </w:pPr>
            <w:r>
              <w:fldChar w:fldCharType="begin"/>
            </w:r>
            <w:r>
              <w:instrText xml:space="preserve"> PAGEREF _Ref455941431 \h </w:instrText>
            </w:r>
            <w:r>
              <w:fldChar w:fldCharType="separate"/>
            </w:r>
            <w:r w:rsidR="00B61763">
              <w:rPr>
                <w:noProof/>
              </w:rPr>
              <w:t>75</w:t>
            </w:r>
            <w:r>
              <w:fldChar w:fldCharType="end"/>
            </w:r>
          </w:p>
        </w:tc>
      </w:tr>
    </w:tbl>
    <w:p w14:paraId="1589A98A" w14:textId="77777777" w:rsidR="00677F53" w:rsidRPr="00FB4AA5" w:rsidRDefault="00677F53" w:rsidP="00090C0A">
      <w:pPr>
        <w:pStyle w:val="Ttulo1"/>
        <w:numPr>
          <w:ilvl w:val="0"/>
          <w:numId w:val="0"/>
        </w:numPr>
      </w:pPr>
    </w:p>
    <w:p w14:paraId="5D39D631" w14:textId="77777777" w:rsidR="00677F53" w:rsidRPr="00FB4AA5" w:rsidRDefault="00677F53">
      <w:pPr>
        <w:spacing w:line="259" w:lineRule="auto"/>
        <w:rPr>
          <w:rFonts w:eastAsiaTheme="majorEastAsia" w:cstheme="majorBidi"/>
          <w:b/>
          <w:sz w:val="48"/>
          <w:szCs w:val="32"/>
        </w:rPr>
      </w:pPr>
      <w:r w:rsidRPr="00FB4AA5">
        <w:br w:type="page"/>
      </w:r>
    </w:p>
    <w:p w14:paraId="0EDB0572" w14:textId="77777777" w:rsidR="00677F53" w:rsidRPr="00FB4AA5" w:rsidRDefault="00090C0A" w:rsidP="00677F53">
      <w:pPr>
        <w:pStyle w:val="Ttulo1"/>
        <w:numPr>
          <w:ilvl w:val="0"/>
          <w:numId w:val="0"/>
        </w:numPr>
        <w:rPr>
          <w:rFonts w:eastAsia="Times New Roman" w:cs="Times New Roman"/>
          <w:szCs w:val="24"/>
          <w:lang w:eastAsia="ar-SA"/>
        </w:rPr>
      </w:pPr>
      <w:r w:rsidRPr="00FB4AA5">
        <w:lastRenderedPageBreak/>
        <w:t>Lista de Tabelas</w:t>
      </w:r>
    </w:p>
    <w:tbl>
      <w:tblPr>
        <w:tblW w:w="8748" w:type="dxa"/>
        <w:tblLayout w:type="fixed"/>
        <w:tblLook w:val="0000" w:firstRow="0" w:lastRow="0" w:firstColumn="0" w:lastColumn="0" w:noHBand="0" w:noVBand="0"/>
      </w:tblPr>
      <w:tblGrid>
        <w:gridCol w:w="8028"/>
        <w:gridCol w:w="720"/>
      </w:tblGrid>
      <w:tr w:rsidR="00677F53" w:rsidRPr="00FB4AA5" w14:paraId="1F9734D0" w14:textId="77777777" w:rsidTr="00FB4AA5">
        <w:tc>
          <w:tcPr>
            <w:tcW w:w="8028" w:type="dxa"/>
          </w:tcPr>
          <w:p w14:paraId="036CB29F" w14:textId="77777777" w:rsidR="00677F53" w:rsidRPr="00FB4AA5" w:rsidRDefault="00677F53" w:rsidP="00FB4AA5">
            <w:pPr>
              <w:snapToGrid w:val="0"/>
              <w:spacing w:before="120" w:after="120"/>
            </w:pPr>
            <w:r w:rsidRPr="00FB4AA5">
              <w:fldChar w:fldCharType="begin"/>
            </w:r>
            <w:r w:rsidRPr="00FB4AA5">
              <w:instrText xml:space="preserve"> REF _Ref455941506 \h </w:instrText>
            </w:r>
            <w:r w:rsidR="00FB4AA5" w:rsidRPr="00FB4AA5">
              <w:instrText xml:space="preserve"> \* MERGEFORMAT </w:instrText>
            </w:r>
            <w:r w:rsidRPr="00FB4AA5">
              <w:fldChar w:fldCharType="separate"/>
            </w:r>
            <w:r w:rsidR="00B61763" w:rsidRPr="00460E31">
              <w:rPr>
                <w:szCs w:val="24"/>
              </w:rPr>
              <w:t xml:space="preserve">Tabela </w:t>
            </w:r>
            <w:r w:rsidR="00B61763" w:rsidRPr="00B61763">
              <w:rPr>
                <w:noProof/>
                <w:szCs w:val="24"/>
              </w:rPr>
              <w:t>4</w:t>
            </w:r>
            <w:r w:rsidR="00B61763">
              <w:rPr>
                <w:noProof/>
                <w:szCs w:val="24"/>
              </w:rPr>
              <w:t>.</w:t>
            </w:r>
            <w:r w:rsidR="00B61763" w:rsidRPr="00B61763">
              <w:rPr>
                <w:noProof/>
                <w:szCs w:val="24"/>
              </w:rPr>
              <w:t>1</w:t>
            </w:r>
            <w:r w:rsidR="00B61763" w:rsidRPr="00460E31">
              <w:rPr>
                <w:szCs w:val="24"/>
              </w:rPr>
              <w:t xml:space="preserve"> - Resumo das especificações do projeto</w:t>
            </w:r>
            <w:r w:rsidRPr="00FB4AA5">
              <w:fldChar w:fldCharType="end"/>
            </w:r>
            <w:r w:rsidR="006F7A1E">
              <w:rPr>
                <w:rFonts w:eastAsia="Times New Roman" w:cs="Times New Roman"/>
                <w:szCs w:val="24"/>
                <w:lang w:eastAsia="ar-SA"/>
              </w:rPr>
              <w:t xml:space="preserve">  . . . . . . . . . . . . . . . . . . . . . . . . </w:t>
            </w:r>
          </w:p>
        </w:tc>
        <w:tc>
          <w:tcPr>
            <w:tcW w:w="720" w:type="dxa"/>
          </w:tcPr>
          <w:p w14:paraId="7C0D26D2" w14:textId="77777777" w:rsidR="00677F53" w:rsidRPr="00FB4AA5" w:rsidRDefault="00ED6E1C" w:rsidP="00FB4AA5">
            <w:pPr>
              <w:snapToGrid w:val="0"/>
              <w:spacing w:before="120" w:after="120"/>
              <w:jc w:val="right"/>
            </w:pPr>
            <w:r>
              <w:fldChar w:fldCharType="begin"/>
            </w:r>
            <w:r>
              <w:instrText xml:space="preserve"> PAGEREF _Ref455941506 \h </w:instrText>
            </w:r>
            <w:r>
              <w:fldChar w:fldCharType="separate"/>
            </w:r>
            <w:r w:rsidR="00B61763">
              <w:rPr>
                <w:noProof/>
              </w:rPr>
              <w:t>30</w:t>
            </w:r>
            <w:r>
              <w:fldChar w:fldCharType="end"/>
            </w:r>
          </w:p>
        </w:tc>
      </w:tr>
      <w:tr w:rsidR="00677F53" w:rsidRPr="00FB4AA5" w14:paraId="08FA861A" w14:textId="77777777" w:rsidTr="00FB4AA5">
        <w:tc>
          <w:tcPr>
            <w:tcW w:w="8028" w:type="dxa"/>
          </w:tcPr>
          <w:p w14:paraId="06D1C00C" w14:textId="77777777" w:rsidR="00677F53" w:rsidRPr="00FB4AA5" w:rsidRDefault="00677F53" w:rsidP="00FB4AA5">
            <w:pPr>
              <w:snapToGrid w:val="0"/>
              <w:spacing w:before="120" w:after="120"/>
            </w:pPr>
            <w:r w:rsidRPr="00FB4AA5">
              <w:fldChar w:fldCharType="begin"/>
            </w:r>
            <w:r w:rsidRPr="00FB4AA5">
              <w:instrText xml:space="preserve"> REF _Ref455941509 \h </w:instrText>
            </w:r>
            <w:r w:rsidR="00FB4AA5" w:rsidRPr="00FB4AA5">
              <w:instrText xml:space="preserve"> \* MERGEFORMAT </w:instrText>
            </w:r>
            <w:r w:rsidRPr="00FB4AA5">
              <w:fldChar w:fldCharType="separate"/>
            </w:r>
            <w:r w:rsidR="00B61763" w:rsidRPr="00774751">
              <w:rPr>
                <w:color w:val="000000" w:themeColor="text1"/>
                <w:szCs w:val="24"/>
              </w:rPr>
              <w:t xml:space="preserve">Tabela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2</w:t>
            </w:r>
            <w:r w:rsidR="00B61763" w:rsidRPr="00774751">
              <w:rPr>
                <w:color w:val="000000" w:themeColor="text1"/>
                <w:szCs w:val="24"/>
              </w:rPr>
              <w:t xml:space="preserve"> - Parâmetro</w:t>
            </w:r>
            <w:r w:rsidR="00B61763">
              <w:rPr>
                <w:color w:val="000000" w:themeColor="text1"/>
                <w:szCs w:val="24"/>
              </w:rPr>
              <w:t>s</w:t>
            </w:r>
            <w:r w:rsidR="00B61763" w:rsidRPr="00774751">
              <w:rPr>
                <w:color w:val="000000" w:themeColor="text1"/>
                <w:szCs w:val="24"/>
              </w:rPr>
              <w:t xml:space="preserve"> de </w:t>
            </w:r>
            <m:oMath>
              <m:sSub>
                <m:sSubPr>
                  <m:ctrlPr>
                    <w:rPr>
                      <w:rFonts w:ascii="Cambria Math" w:eastAsiaTheme="minorEastAsia" w:hAnsi="Cambria Math"/>
                      <w:color w:val="000000" w:themeColor="text1"/>
                      <w:szCs w:val="24"/>
                    </w:rPr>
                  </m:ctrlPr>
                </m:sSubPr>
                <m:e>
                  <m:r>
                    <m:rPr>
                      <m:sty m:val="p"/>
                    </m:rPr>
                    <w:rPr>
                      <w:rFonts w:ascii="Cambria Math" w:eastAsiaTheme="minorEastAsia" w:hAnsi="Cambria Math"/>
                      <w:color w:val="000000" w:themeColor="text1"/>
                      <w:szCs w:val="24"/>
                    </w:rPr>
                    <m:t>H</m:t>
                  </m:r>
                </m:e>
                <m:sub>
                  <m:r>
                    <m:rPr>
                      <m:sty m:val="p"/>
                    </m:rPr>
                    <w:rPr>
                      <w:rFonts w:ascii="Cambria Math" w:eastAsiaTheme="minorEastAsia" w:hAnsi="Cambria Math"/>
                      <w:color w:val="000000" w:themeColor="text1"/>
                      <w:szCs w:val="24"/>
                    </w:rPr>
                    <m:t>1</m:t>
                  </m:r>
                </m:sub>
              </m:sSub>
              <m:d>
                <m:dPr>
                  <m:ctrlPr>
                    <w:rPr>
                      <w:rFonts w:ascii="Cambria Math" w:eastAsiaTheme="minorEastAsia" w:hAnsi="Cambria Math"/>
                      <w:color w:val="000000" w:themeColor="text1"/>
                      <w:szCs w:val="24"/>
                    </w:rPr>
                  </m:ctrlPr>
                </m:dPr>
                <m:e>
                  <m:r>
                    <m:rPr>
                      <m:sty m:val="p"/>
                    </m:rPr>
                    <w:rPr>
                      <w:rFonts w:ascii="Cambria Math" w:eastAsiaTheme="minorEastAsia" w:hAnsi="Cambria Math"/>
                      <w:color w:val="000000" w:themeColor="text1"/>
                      <w:szCs w:val="24"/>
                    </w:rPr>
                    <m:t>s</m:t>
                  </m:r>
                </m:e>
              </m:d>
            </m:oMath>
            <w:r w:rsidR="00B61763" w:rsidRPr="00774751">
              <w:rPr>
                <w:rFonts w:eastAsiaTheme="minorEastAsia"/>
                <w:color w:val="000000" w:themeColor="text1"/>
                <w:szCs w:val="24"/>
              </w:rPr>
              <w:t xml:space="preserve"> </w:t>
            </w:r>
            <w:r w:rsidR="00B61763" w:rsidRPr="00774751">
              <w:rPr>
                <w:color w:val="000000" w:themeColor="text1"/>
                <w:szCs w:val="24"/>
              </w:rPr>
              <w:t>para cálculo do controle</w:t>
            </w:r>
            <w:r w:rsidRPr="00FB4AA5">
              <w:fldChar w:fldCharType="end"/>
            </w:r>
            <w:r w:rsidR="006F7A1E">
              <w:rPr>
                <w:rFonts w:eastAsia="Times New Roman" w:cs="Times New Roman"/>
                <w:szCs w:val="24"/>
                <w:lang w:eastAsia="ar-SA"/>
              </w:rPr>
              <w:t xml:space="preserve">  . . . . . . . . . . . . . . . . . . </w:t>
            </w:r>
          </w:p>
        </w:tc>
        <w:tc>
          <w:tcPr>
            <w:tcW w:w="720" w:type="dxa"/>
          </w:tcPr>
          <w:p w14:paraId="37C12D7A" w14:textId="77777777" w:rsidR="00677F53" w:rsidRPr="00FB4AA5" w:rsidRDefault="00ED6E1C" w:rsidP="00FB4AA5">
            <w:pPr>
              <w:snapToGrid w:val="0"/>
              <w:spacing w:before="120" w:after="120"/>
              <w:jc w:val="right"/>
            </w:pPr>
            <w:r>
              <w:fldChar w:fldCharType="begin"/>
            </w:r>
            <w:r>
              <w:instrText xml:space="preserve"> PAGEREF _Ref455941509 \h </w:instrText>
            </w:r>
            <w:r>
              <w:fldChar w:fldCharType="separate"/>
            </w:r>
            <w:r w:rsidR="00B61763">
              <w:rPr>
                <w:noProof/>
              </w:rPr>
              <w:t>36</w:t>
            </w:r>
            <w:r>
              <w:fldChar w:fldCharType="end"/>
            </w:r>
          </w:p>
        </w:tc>
      </w:tr>
      <w:tr w:rsidR="00677F53" w:rsidRPr="00FB4AA5" w14:paraId="039A6902" w14:textId="77777777" w:rsidTr="00FB4AA5">
        <w:tc>
          <w:tcPr>
            <w:tcW w:w="8028" w:type="dxa"/>
          </w:tcPr>
          <w:p w14:paraId="0DF752B0" w14:textId="77777777" w:rsidR="00677F53" w:rsidRPr="00FB4AA5" w:rsidRDefault="00677F53" w:rsidP="00FB4AA5">
            <w:pPr>
              <w:snapToGrid w:val="0"/>
              <w:spacing w:before="120" w:after="120"/>
            </w:pPr>
            <w:r w:rsidRPr="00FB4AA5">
              <w:fldChar w:fldCharType="begin"/>
            </w:r>
            <w:r w:rsidRPr="00FB4AA5">
              <w:instrText xml:space="preserve"> REF _Ref455941512 \h </w:instrText>
            </w:r>
            <w:r w:rsidR="00FB4AA5" w:rsidRPr="00FB4AA5">
              <w:instrText xml:space="preserve"> \* MERGEFORMAT </w:instrText>
            </w:r>
            <w:r w:rsidRPr="00FB4AA5">
              <w:fldChar w:fldCharType="separate"/>
            </w:r>
            <w:r w:rsidR="00B61763" w:rsidRPr="002D41D7">
              <w:rPr>
                <w:szCs w:val="24"/>
              </w:rPr>
              <w:t xml:space="preserve">Tabela </w:t>
            </w:r>
            <w:r w:rsidR="00B61763" w:rsidRPr="00B61763">
              <w:rPr>
                <w:noProof/>
                <w:szCs w:val="24"/>
              </w:rPr>
              <w:t>4</w:t>
            </w:r>
            <w:r w:rsidR="00B61763">
              <w:rPr>
                <w:noProof/>
                <w:szCs w:val="24"/>
              </w:rPr>
              <w:t>.</w:t>
            </w:r>
            <w:r w:rsidR="00B61763" w:rsidRPr="00B61763">
              <w:rPr>
                <w:noProof/>
                <w:szCs w:val="24"/>
              </w:rPr>
              <w:t>3</w:t>
            </w:r>
            <w:r w:rsidR="00B61763">
              <w:rPr>
                <w:szCs w:val="24"/>
              </w:rPr>
              <w:t xml:space="preserve"> - </w:t>
            </w:r>
            <w:r w:rsidR="00B61763" w:rsidRPr="002D41D7">
              <w:rPr>
                <w:szCs w:val="24"/>
              </w:rPr>
              <w:t xml:space="preserve">Parâmetros de </w:t>
            </w:r>
            <m:oMath>
              <m:sSub>
                <m:sSubPr>
                  <m:ctrlPr>
                    <w:rPr>
                      <w:rFonts w:ascii="Cambria Math" w:hAnsi="Cambria Math"/>
                      <w:szCs w:val="24"/>
                    </w:rPr>
                  </m:ctrlPr>
                </m:sSubPr>
                <m:e>
                  <m:r>
                    <m:rPr>
                      <m:sty m:val="p"/>
                    </m:rPr>
                    <w:rPr>
                      <w:rFonts w:ascii="Cambria Math" w:hAnsi="Cambria Math"/>
                      <w:szCs w:val="24"/>
                    </w:rPr>
                    <m:t>H</m:t>
                  </m:r>
                </m:e>
                <m:sub>
                  <m:r>
                    <m:rPr>
                      <m:sty m:val="p"/>
                    </m:rPr>
                    <w:rPr>
                      <w:rFonts w:ascii="Cambria Math" w:hAnsi="Cambria Math"/>
                      <w:szCs w:val="24"/>
                    </w:rPr>
                    <m:t>2</m:t>
                  </m:r>
                </m:sub>
              </m:sSub>
              <m:d>
                <m:dPr>
                  <m:ctrlPr>
                    <w:rPr>
                      <w:rFonts w:ascii="Cambria Math" w:hAnsi="Cambria Math"/>
                      <w:szCs w:val="24"/>
                    </w:rPr>
                  </m:ctrlPr>
                </m:dPr>
                <m:e>
                  <m:r>
                    <m:rPr>
                      <m:sty m:val="p"/>
                    </m:rPr>
                    <w:rPr>
                      <w:rFonts w:ascii="Cambria Math" w:hAnsi="Cambria Math"/>
                      <w:szCs w:val="24"/>
                    </w:rPr>
                    <m:t>s</m:t>
                  </m:r>
                </m:e>
              </m:d>
            </m:oMath>
            <w:r w:rsidR="00B61763" w:rsidRPr="002D41D7">
              <w:rPr>
                <w:rFonts w:eastAsiaTheme="minorEastAsia"/>
                <w:szCs w:val="24"/>
              </w:rPr>
              <w:t xml:space="preserve"> </w:t>
            </w:r>
            <w:r w:rsidR="00B61763" w:rsidRPr="002D41D7">
              <w:rPr>
                <w:szCs w:val="24"/>
              </w:rPr>
              <w:t>para cálculo do controle</w:t>
            </w:r>
            <w:r w:rsidRPr="00FB4AA5">
              <w:fldChar w:fldCharType="end"/>
            </w:r>
            <w:r w:rsidR="006F7A1E">
              <w:rPr>
                <w:rFonts w:eastAsia="Times New Roman" w:cs="Times New Roman"/>
                <w:szCs w:val="24"/>
                <w:lang w:eastAsia="ar-SA"/>
              </w:rPr>
              <w:t xml:space="preserve">  . . . . . . . . . . . . </w:t>
            </w:r>
            <w:proofErr w:type="gramStart"/>
            <w:r w:rsidR="006F7A1E">
              <w:rPr>
                <w:rFonts w:eastAsia="Times New Roman" w:cs="Times New Roman"/>
                <w:szCs w:val="24"/>
                <w:lang w:eastAsia="ar-SA"/>
              </w:rPr>
              <w:t xml:space="preserve">. . . </w:t>
            </w:r>
            <w:r w:rsidR="002F09B9">
              <w:rPr>
                <w:rFonts w:eastAsia="Times New Roman" w:cs="Times New Roman"/>
                <w:szCs w:val="24"/>
                <w:lang w:eastAsia="ar-SA"/>
              </w:rPr>
              <w:t>.</w:t>
            </w:r>
            <w:proofErr w:type="gramEnd"/>
            <w:r w:rsidR="002F09B9">
              <w:rPr>
                <w:rFonts w:eastAsia="Times New Roman" w:cs="Times New Roman"/>
                <w:szCs w:val="24"/>
                <w:lang w:eastAsia="ar-SA"/>
              </w:rPr>
              <w:t xml:space="preserve"> . </w:t>
            </w:r>
          </w:p>
        </w:tc>
        <w:tc>
          <w:tcPr>
            <w:tcW w:w="720" w:type="dxa"/>
          </w:tcPr>
          <w:p w14:paraId="642BE91A" w14:textId="77777777" w:rsidR="00677F53" w:rsidRPr="00FB4AA5" w:rsidRDefault="00ED6E1C" w:rsidP="00FB4AA5">
            <w:pPr>
              <w:snapToGrid w:val="0"/>
              <w:spacing w:before="120" w:after="120"/>
              <w:jc w:val="right"/>
            </w:pPr>
            <w:r>
              <w:fldChar w:fldCharType="begin"/>
            </w:r>
            <w:r>
              <w:instrText xml:space="preserve"> PAGEREF _Ref455941512 \h </w:instrText>
            </w:r>
            <w:r>
              <w:fldChar w:fldCharType="separate"/>
            </w:r>
            <w:r w:rsidR="00B61763">
              <w:rPr>
                <w:noProof/>
              </w:rPr>
              <w:t>39</w:t>
            </w:r>
            <w:r>
              <w:fldChar w:fldCharType="end"/>
            </w:r>
          </w:p>
        </w:tc>
      </w:tr>
      <w:tr w:rsidR="00677F53" w:rsidRPr="00FB4AA5" w14:paraId="6A7CF5CC" w14:textId="77777777" w:rsidTr="00FB4AA5">
        <w:tc>
          <w:tcPr>
            <w:tcW w:w="8028" w:type="dxa"/>
          </w:tcPr>
          <w:p w14:paraId="55BB2E0B" w14:textId="77777777" w:rsidR="00677F53" w:rsidRPr="00FB4AA5" w:rsidRDefault="00677F53" w:rsidP="00FB4AA5">
            <w:pPr>
              <w:snapToGrid w:val="0"/>
              <w:spacing w:before="120" w:after="120"/>
            </w:pPr>
            <w:r w:rsidRPr="00FB4AA5">
              <w:fldChar w:fldCharType="begin"/>
            </w:r>
            <w:r w:rsidRPr="00FB4AA5">
              <w:instrText xml:space="preserve"> REF _Ref455941515 \h </w:instrText>
            </w:r>
            <w:r w:rsidR="00FB4AA5" w:rsidRPr="00FB4AA5">
              <w:instrText xml:space="preserve"> \* MERGEFORMAT </w:instrText>
            </w:r>
            <w:r w:rsidRPr="00FB4AA5">
              <w:fldChar w:fldCharType="separate"/>
            </w:r>
            <w:r w:rsidR="00B61763" w:rsidRPr="00B93C2C">
              <w:rPr>
                <w:szCs w:val="24"/>
              </w:rPr>
              <w:t xml:space="preserve">Tabela </w:t>
            </w:r>
            <w:r w:rsidR="00B61763" w:rsidRPr="00B61763">
              <w:rPr>
                <w:noProof/>
                <w:szCs w:val="24"/>
              </w:rPr>
              <w:t>4</w:t>
            </w:r>
            <w:r w:rsidR="00B61763">
              <w:rPr>
                <w:noProof/>
                <w:szCs w:val="24"/>
              </w:rPr>
              <w:t>.</w:t>
            </w:r>
            <w:r w:rsidR="00B61763" w:rsidRPr="00B61763">
              <w:rPr>
                <w:noProof/>
                <w:szCs w:val="24"/>
              </w:rPr>
              <w:t>4</w:t>
            </w:r>
            <w:r w:rsidR="00B61763" w:rsidRPr="00B93C2C">
              <w:rPr>
                <w:szCs w:val="24"/>
              </w:rPr>
              <w:t xml:space="preserve"> - Resumo dos valores de </w:t>
            </w:r>
            <w:proofErr w:type="spellStart"/>
            <w:r w:rsidR="00B61763" w:rsidRPr="00B93C2C">
              <w:rPr>
                <w:szCs w:val="24"/>
              </w:rPr>
              <w:t>componetes</w:t>
            </w:r>
            <w:proofErr w:type="spellEnd"/>
            <w:r w:rsidR="00B61763" w:rsidRPr="00B93C2C">
              <w:rPr>
                <w:szCs w:val="24"/>
              </w:rPr>
              <w:t xml:space="preserve"> calculados</w:t>
            </w:r>
            <w:r w:rsidRPr="00FB4AA5">
              <w:fldChar w:fldCharType="end"/>
            </w:r>
            <w:r w:rsidR="006F7A1E">
              <w:rPr>
                <w:rFonts w:eastAsia="Times New Roman" w:cs="Times New Roman"/>
                <w:szCs w:val="24"/>
                <w:lang w:eastAsia="ar-SA"/>
              </w:rPr>
              <w:t xml:space="preserve">  . . .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 </w:t>
            </w:r>
          </w:p>
        </w:tc>
        <w:tc>
          <w:tcPr>
            <w:tcW w:w="720" w:type="dxa"/>
          </w:tcPr>
          <w:p w14:paraId="08E23E4E" w14:textId="77777777" w:rsidR="00677F53" w:rsidRPr="00FB4AA5" w:rsidRDefault="00ED6E1C" w:rsidP="00FB4AA5">
            <w:pPr>
              <w:snapToGrid w:val="0"/>
              <w:spacing w:before="120" w:after="120"/>
              <w:jc w:val="right"/>
            </w:pPr>
            <w:r>
              <w:fldChar w:fldCharType="begin"/>
            </w:r>
            <w:r>
              <w:instrText xml:space="preserve"> PAGEREF _Ref455941515 \h </w:instrText>
            </w:r>
            <w:r>
              <w:fldChar w:fldCharType="separate"/>
            </w:r>
            <w:r w:rsidR="00B61763">
              <w:rPr>
                <w:noProof/>
              </w:rPr>
              <w:t>40</w:t>
            </w:r>
            <w:r>
              <w:fldChar w:fldCharType="end"/>
            </w:r>
          </w:p>
        </w:tc>
      </w:tr>
      <w:tr w:rsidR="00677F53" w:rsidRPr="00FB4AA5" w14:paraId="076A6D1C" w14:textId="77777777" w:rsidTr="00FB4AA5">
        <w:tc>
          <w:tcPr>
            <w:tcW w:w="8028" w:type="dxa"/>
          </w:tcPr>
          <w:p w14:paraId="56EE8D8B" w14:textId="77777777" w:rsidR="00677F53" w:rsidRPr="00FB4AA5" w:rsidRDefault="00677F53" w:rsidP="00FB4AA5">
            <w:pPr>
              <w:snapToGrid w:val="0"/>
              <w:spacing w:before="120" w:after="120"/>
            </w:pPr>
            <w:r w:rsidRPr="00FB4AA5">
              <w:fldChar w:fldCharType="begin"/>
            </w:r>
            <w:r w:rsidRPr="00FB4AA5">
              <w:instrText xml:space="preserve"> REF _Ref455941519 \h </w:instrText>
            </w:r>
            <w:r w:rsidR="00FB4AA5" w:rsidRPr="00FB4AA5">
              <w:instrText xml:space="preserve"> \* MERGEFORMAT </w:instrText>
            </w:r>
            <w:r w:rsidRPr="00FB4AA5">
              <w:fldChar w:fldCharType="separate"/>
            </w:r>
            <w:r w:rsidR="00B61763" w:rsidRPr="00B93C2C">
              <w:rPr>
                <w:szCs w:val="24"/>
              </w:rPr>
              <w:t xml:space="preserve">Tabela </w:t>
            </w:r>
            <w:r w:rsidR="00B61763" w:rsidRPr="00B61763">
              <w:rPr>
                <w:noProof/>
                <w:szCs w:val="24"/>
              </w:rPr>
              <w:t>4</w:t>
            </w:r>
            <w:r w:rsidR="00B61763">
              <w:rPr>
                <w:noProof/>
                <w:szCs w:val="24"/>
              </w:rPr>
              <w:t>.</w:t>
            </w:r>
            <w:r w:rsidR="00B61763" w:rsidRPr="00B61763">
              <w:rPr>
                <w:noProof/>
                <w:szCs w:val="24"/>
              </w:rPr>
              <w:t>5</w:t>
            </w:r>
            <w:r w:rsidR="00B61763" w:rsidRPr="00B93C2C">
              <w:rPr>
                <w:szCs w:val="24"/>
              </w:rPr>
              <w:t xml:space="preserve"> - Resumo das constantes dos controladores</w:t>
            </w:r>
            <w:r w:rsidRPr="00FB4AA5">
              <w:fldChar w:fldCharType="end"/>
            </w:r>
            <w:r w:rsidR="006F7A1E">
              <w:rPr>
                <w:rFonts w:eastAsia="Times New Roman" w:cs="Times New Roman"/>
                <w:szCs w:val="24"/>
                <w:lang w:eastAsia="ar-SA"/>
              </w:rPr>
              <w:t xml:space="preserve">  . . . . . . . . . . . . . . . . . . . . . </w:t>
            </w:r>
          </w:p>
        </w:tc>
        <w:tc>
          <w:tcPr>
            <w:tcW w:w="720" w:type="dxa"/>
          </w:tcPr>
          <w:p w14:paraId="18B8DFB2" w14:textId="77777777" w:rsidR="00677F53" w:rsidRPr="00FB4AA5" w:rsidRDefault="00ED6E1C" w:rsidP="00FB4AA5">
            <w:pPr>
              <w:snapToGrid w:val="0"/>
              <w:spacing w:before="120" w:after="120"/>
              <w:jc w:val="right"/>
            </w:pPr>
            <w:r>
              <w:fldChar w:fldCharType="begin"/>
            </w:r>
            <w:r>
              <w:instrText xml:space="preserve"> PAGEREF _Ref455941519 \h </w:instrText>
            </w:r>
            <w:r>
              <w:fldChar w:fldCharType="separate"/>
            </w:r>
            <w:r w:rsidR="00B61763">
              <w:rPr>
                <w:noProof/>
              </w:rPr>
              <w:t>40</w:t>
            </w:r>
            <w:r>
              <w:fldChar w:fldCharType="end"/>
            </w:r>
          </w:p>
        </w:tc>
      </w:tr>
      <w:tr w:rsidR="00677F53" w:rsidRPr="00FB4AA5" w14:paraId="3606F646" w14:textId="77777777" w:rsidTr="00FB4AA5">
        <w:tc>
          <w:tcPr>
            <w:tcW w:w="8028" w:type="dxa"/>
          </w:tcPr>
          <w:p w14:paraId="18E87C8D" w14:textId="77777777" w:rsidR="00677F53" w:rsidRPr="00FB4AA5" w:rsidRDefault="00677F53" w:rsidP="00FB4AA5">
            <w:pPr>
              <w:snapToGrid w:val="0"/>
              <w:spacing w:before="120" w:after="120"/>
            </w:pPr>
            <w:r w:rsidRPr="00FB4AA5">
              <w:fldChar w:fldCharType="begin"/>
            </w:r>
            <w:r w:rsidRPr="00FB4AA5">
              <w:instrText xml:space="preserve"> REF _Ref455941522 \h </w:instrText>
            </w:r>
            <w:r w:rsidR="00FB4AA5" w:rsidRPr="00FB4AA5">
              <w:instrText xml:space="preserve"> \* MERGEFORMAT </w:instrText>
            </w:r>
            <w:r w:rsidRPr="00FB4AA5">
              <w:fldChar w:fldCharType="separate"/>
            </w:r>
            <w:r w:rsidR="00B61763" w:rsidRPr="00112738">
              <w:t xml:space="preserve">Tabela </w:t>
            </w:r>
            <w:r w:rsidR="00B61763" w:rsidRPr="00B61763">
              <w:rPr>
                <w:noProof/>
              </w:rPr>
              <w:t>5</w:t>
            </w:r>
            <w:r w:rsidR="00B61763">
              <w:rPr>
                <w:noProof/>
              </w:rPr>
              <w:t>.</w:t>
            </w:r>
            <w:r w:rsidR="00B61763" w:rsidRPr="00B61763">
              <w:rPr>
                <w:noProof/>
              </w:rPr>
              <w:t>1</w:t>
            </w:r>
            <w:r w:rsidR="00B61763" w:rsidRPr="00112738">
              <w:t xml:space="preserve"> - Valores das </w:t>
            </w:r>
            <w:proofErr w:type="spellStart"/>
            <w:r w:rsidR="00B61763" w:rsidRPr="00112738">
              <w:t>contantes</w:t>
            </w:r>
            <w:proofErr w:type="spellEnd"/>
            <w:r w:rsidR="00B61763" w:rsidRPr="00112738">
              <w:t xml:space="preserve"> do controle ajustadas</w:t>
            </w:r>
            <w:r w:rsidRPr="00FB4AA5">
              <w:fldChar w:fldCharType="end"/>
            </w:r>
            <w:r w:rsidR="006F7A1E">
              <w:rPr>
                <w:rFonts w:eastAsia="Times New Roman" w:cs="Times New Roman"/>
                <w:szCs w:val="24"/>
                <w:lang w:eastAsia="ar-SA"/>
              </w:rPr>
              <w:t xml:space="preserve">  . . . . . .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w:t>
            </w:r>
          </w:p>
        </w:tc>
        <w:tc>
          <w:tcPr>
            <w:tcW w:w="720" w:type="dxa"/>
          </w:tcPr>
          <w:p w14:paraId="29FEFB99" w14:textId="77777777" w:rsidR="00677F53" w:rsidRPr="00FB4AA5" w:rsidRDefault="00ED6E1C" w:rsidP="00FB4AA5">
            <w:pPr>
              <w:snapToGrid w:val="0"/>
              <w:spacing w:before="120" w:after="120"/>
              <w:jc w:val="right"/>
            </w:pPr>
            <w:r>
              <w:fldChar w:fldCharType="begin"/>
            </w:r>
            <w:r>
              <w:instrText xml:space="preserve"> PAGEREF _Ref455941522 \h </w:instrText>
            </w:r>
            <w:r>
              <w:fldChar w:fldCharType="separate"/>
            </w:r>
            <w:r w:rsidR="00B61763">
              <w:rPr>
                <w:noProof/>
              </w:rPr>
              <w:t>52</w:t>
            </w:r>
            <w:r>
              <w:fldChar w:fldCharType="end"/>
            </w:r>
          </w:p>
        </w:tc>
      </w:tr>
      <w:tr w:rsidR="00677F53" w:rsidRPr="00FB4AA5" w14:paraId="793FCB4D" w14:textId="77777777" w:rsidTr="00FB4AA5">
        <w:tc>
          <w:tcPr>
            <w:tcW w:w="8028" w:type="dxa"/>
          </w:tcPr>
          <w:p w14:paraId="44229F2A" w14:textId="77777777" w:rsidR="00677F53" w:rsidRPr="00FB4AA5" w:rsidRDefault="00677F53" w:rsidP="00FB4AA5">
            <w:pPr>
              <w:snapToGrid w:val="0"/>
              <w:spacing w:before="120" w:after="120"/>
            </w:pPr>
            <w:r w:rsidRPr="00FB4AA5">
              <w:fldChar w:fldCharType="begin"/>
            </w:r>
            <w:r w:rsidRPr="00FB4AA5">
              <w:instrText xml:space="preserve"> REF _Ref455941525 \h </w:instrText>
            </w:r>
            <w:r w:rsidR="00FB4AA5" w:rsidRPr="00FB4AA5">
              <w:instrText xml:space="preserve"> \* MERGEFORMAT </w:instrText>
            </w:r>
            <w:r w:rsidRPr="00FB4AA5">
              <w:fldChar w:fldCharType="separate"/>
            </w:r>
            <w:r w:rsidR="00B61763" w:rsidRPr="00110166">
              <w:t xml:space="preserve">Tabela </w:t>
            </w:r>
            <w:r w:rsidR="00B61763" w:rsidRPr="00B61763">
              <w:rPr>
                <w:noProof/>
              </w:rPr>
              <w:t>6</w:t>
            </w:r>
            <w:r w:rsidR="00B61763">
              <w:rPr>
                <w:noProof/>
              </w:rPr>
              <w:t>.</w:t>
            </w:r>
            <w:r w:rsidR="00B61763" w:rsidRPr="00B61763">
              <w:rPr>
                <w:noProof/>
              </w:rPr>
              <w:t>1</w:t>
            </w:r>
            <w:r w:rsidR="00B61763" w:rsidRPr="00110166">
              <w:t xml:space="preserve"> - Especificações do indutor de saída</w:t>
            </w:r>
            <w:r w:rsidRPr="00FB4AA5">
              <w:fldChar w:fldCharType="end"/>
            </w:r>
            <w:r w:rsidR="006F7A1E">
              <w:rPr>
                <w:rFonts w:eastAsia="Times New Roman" w:cs="Times New Roman"/>
                <w:szCs w:val="24"/>
                <w:lang w:eastAsia="ar-SA"/>
              </w:rPr>
              <w:t xml:space="preserve">  . . . . . . . . . . . .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 </w:t>
            </w:r>
          </w:p>
        </w:tc>
        <w:tc>
          <w:tcPr>
            <w:tcW w:w="720" w:type="dxa"/>
          </w:tcPr>
          <w:p w14:paraId="7F40EFE3" w14:textId="77777777" w:rsidR="00677F53" w:rsidRPr="00FB4AA5" w:rsidRDefault="00ED6E1C" w:rsidP="00FB4AA5">
            <w:pPr>
              <w:snapToGrid w:val="0"/>
              <w:spacing w:before="120" w:after="120"/>
              <w:jc w:val="right"/>
            </w:pPr>
            <w:r>
              <w:fldChar w:fldCharType="begin"/>
            </w:r>
            <w:r>
              <w:instrText xml:space="preserve"> PAGEREF _Ref455941525 \h </w:instrText>
            </w:r>
            <w:r>
              <w:fldChar w:fldCharType="separate"/>
            </w:r>
            <w:r w:rsidR="00B61763">
              <w:rPr>
                <w:noProof/>
              </w:rPr>
              <w:t>69</w:t>
            </w:r>
            <w:r>
              <w:fldChar w:fldCharType="end"/>
            </w:r>
          </w:p>
        </w:tc>
      </w:tr>
      <w:tr w:rsidR="00677F53" w:rsidRPr="00FB4AA5" w14:paraId="173B0C23" w14:textId="77777777" w:rsidTr="00FB4AA5">
        <w:tc>
          <w:tcPr>
            <w:tcW w:w="8028" w:type="dxa"/>
          </w:tcPr>
          <w:p w14:paraId="1F674249" w14:textId="77777777" w:rsidR="00677F53" w:rsidRPr="00FB4AA5" w:rsidRDefault="00677F53" w:rsidP="00FB4AA5">
            <w:pPr>
              <w:snapToGrid w:val="0"/>
              <w:spacing w:before="120" w:after="120"/>
            </w:pPr>
            <w:r w:rsidRPr="00FB4AA5">
              <w:fldChar w:fldCharType="begin"/>
            </w:r>
            <w:r w:rsidRPr="00FB4AA5">
              <w:instrText xml:space="preserve"> REF _Ref455941528 \h </w:instrText>
            </w:r>
            <w:r w:rsidR="00FB4AA5" w:rsidRPr="00FB4AA5">
              <w:instrText xml:space="preserve"> \* MERGEFORMAT </w:instrText>
            </w:r>
            <w:r w:rsidRPr="00FB4AA5">
              <w:fldChar w:fldCharType="separate"/>
            </w:r>
            <w:r w:rsidR="00B61763" w:rsidRPr="00110166">
              <w:t xml:space="preserve">Tabela </w:t>
            </w:r>
            <w:r w:rsidR="00B61763" w:rsidRPr="00B61763">
              <w:rPr>
                <w:noProof/>
              </w:rPr>
              <w:t>6</w:t>
            </w:r>
            <w:r w:rsidR="00B61763">
              <w:rPr>
                <w:noProof/>
              </w:rPr>
              <w:t>.</w:t>
            </w:r>
            <w:r w:rsidR="00B61763" w:rsidRPr="00B61763">
              <w:rPr>
                <w:noProof/>
              </w:rPr>
              <w:t>2</w:t>
            </w:r>
            <w:r w:rsidR="00B61763" w:rsidRPr="00110166">
              <w:t xml:space="preserve"> - Resumo do projeto físico do indutor de saída</w:t>
            </w:r>
            <w:r w:rsidRPr="00FB4AA5">
              <w:fldChar w:fldCharType="end"/>
            </w:r>
            <w:r w:rsidR="006F7A1E">
              <w:rPr>
                <w:rFonts w:eastAsia="Times New Roman" w:cs="Times New Roman"/>
                <w:szCs w:val="24"/>
                <w:lang w:eastAsia="ar-SA"/>
              </w:rPr>
              <w:t xml:space="preserve">  . . . . . . . . . . . . . . . . . . </w:t>
            </w:r>
          </w:p>
        </w:tc>
        <w:tc>
          <w:tcPr>
            <w:tcW w:w="720" w:type="dxa"/>
          </w:tcPr>
          <w:p w14:paraId="5766A0FE" w14:textId="77777777" w:rsidR="00677F53" w:rsidRPr="00FB4AA5" w:rsidRDefault="00ED6E1C" w:rsidP="00ED6E1C">
            <w:pPr>
              <w:snapToGrid w:val="0"/>
              <w:spacing w:before="120" w:after="120"/>
              <w:jc w:val="right"/>
            </w:pPr>
            <w:r>
              <w:fldChar w:fldCharType="begin"/>
            </w:r>
            <w:r>
              <w:instrText xml:space="preserve"> PAGEREF _Ref455941528 \h </w:instrText>
            </w:r>
            <w:r>
              <w:fldChar w:fldCharType="separate"/>
            </w:r>
            <w:r w:rsidR="00B61763">
              <w:rPr>
                <w:noProof/>
              </w:rPr>
              <w:t>70</w:t>
            </w:r>
            <w:r>
              <w:fldChar w:fldCharType="end"/>
            </w:r>
          </w:p>
        </w:tc>
      </w:tr>
      <w:tr w:rsidR="00677F53" w:rsidRPr="00FB4AA5" w14:paraId="752E8BA3" w14:textId="77777777" w:rsidTr="00FB4AA5">
        <w:tc>
          <w:tcPr>
            <w:tcW w:w="8028" w:type="dxa"/>
          </w:tcPr>
          <w:p w14:paraId="4F4D68B7" w14:textId="77777777" w:rsidR="00677F53" w:rsidRPr="00FB4AA5" w:rsidRDefault="00677F53" w:rsidP="00FB4AA5">
            <w:pPr>
              <w:snapToGrid w:val="0"/>
              <w:spacing w:before="120" w:after="120"/>
            </w:pPr>
            <w:r w:rsidRPr="00FB4AA5">
              <w:fldChar w:fldCharType="begin"/>
            </w:r>
            <w:r w:rsidRPr="00FB4AA5">
              <w:instrText xml:space="preserve"> REF _Ref455941532 \h </w:instrText>
            </w:r>
            <w:r w:rsidR="00FB4AA5" w:rsidRPr="00FB4AA5">
              <w:instrText xml:space="preserve"> \* MERGEFORMAT </w:instrText>
            </w:r>
            <w:r w:rsidRPr="00FB4AA5">
              <w:fldChar w:fldCharType="separate"/>
            </w:r>
            <w:r w:rsidR="00B61763" w:rsidRPr="00110166">
              <w:t xml:space="preserve">Tabela </w:t>
            </w:r>
            <w:r w:rsidR="00B61763" w:rsidRPr="00B61763">
              <w:rPr>
                <w:noProof/>
              </w:rPr>
              <w:t>6</w:t>
            </w:r>
            <w:r w:rsidR="00B61763">
              <w:rPr>
                <w:noProof/>
              </w:rPr>
              <w:t>.</w:t>
            </w:r>
            <w:r w:rsidR="00B61763" w:rsidRPr="00B61763">
              <w:rPr>
                <w:noProof/>
              </w:rPr>
              <w:t>3</w:t>
            </w:r>
            <w:r w:rsidR="00B61763" w:rsidRPr="00110166">
              <w:t xml:space="preserve"> - Especificações do transformador</w:t>
            </w:r>
            <w:r w:rsidRPr="00FB4AA5">
              <w:fldChar w:fldCharType="end"/>
            </w:r>
            <w:r w:rsidR="006F7A1E">
              <w:rPr>
                <w:rFonts w:eastAsia="Times New Roman" w:cs="Times New Roman"/>
                <w:szCs w:val="24"/>
                <w:lang w:eastAsia="ar-SA"/>
              </w:rPr>
              <w:t xml:space="preserve">  . . . . . . . . . . . . . . .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w:t>
            </w:r>
          </w:p>
        </w:tc>
        <w:tc>
          <w:tcPr>
            <w:tcW w:w="720" w:type="dxa"/>
          </w:tcPr>
          <w:p w14:paraId="67B711B0" w14:textId="77777777" w:rsidR="00677F53" w:rsidRPr="00FB4AA5" w:rsidRDefault="00ED6E1C" w:rsidP="00FB4AA5">
            <w:pPr>
              <w:snapToGrid w:val="0"/>
              <w:spacing w:before="120" w:after="120"/>
              <w:jc w:val="right"/>
            </w:pPr>
            <w:r>
              <w:fldChar w:fldCharType="begin"/>
            </w:r>
            <w:r>
              <w:instrText xml:space="preserve"> PAGEREF _Ref455941532 \h </w:instrText>
            </w:r>
            <w:r>
              <w:fldChar w:fldCharType="separate"/>
            </w:r>
            <w:r w:rsidR="00B61763">
              <w:rPr>
                <w:noProof/>
              </w:rPr>
              <w:t>70</w:t>
            </w:r>
            <w:r>
              <w:fldChar w:fldCharType="end"/>
            </w:r>
          </w:p>
        </w:tc>
      </w:tr>
      <w:tr w:rsidR="00677F53" w:rsidRPr="00FB4AA5" w14:paraId="411598FD" w14:textId="77777777" w:rsidTr="00FB4AA5">
        <w:tc>
          <w:tcPr>
            <w:tcW w:w="8028" w:type="dxa"/>
          </w:tcPr>
          <w:p w14:paraId="15AFF257" w14:textId="77777777" w:rsidR="00677F53" w:rsidRPr="00FB4AA5" w:rsidRDefault="00677F53" w:rsidP="00FB4AA5">
            <w:pPr>
              <w:snapToGrid w:val="0"/>
              <w:spacing w:before="120" w:after="120"/>
            </w:pPr>
            <w:r w:rsidRPr="00FB4AA5">
              <w:fldChar w:fldCharType="begin"/>
            </w:r>
            <w:r w:rsidRPr="00FB4AA5">
              <w:instrText xml:space="preserve"> REF _Ref455941534 \h </w:instrText>
            </w:r>
            <w:r w:rsidR="00FB4AA5" w:rsidRPr="00FB4AA5">
              <w:instrText xml:space="preserve"> \* MERGEFORMAT </w:instrText>
            </w:r>
            <w:r w:rsidRPr="00FB4AA5">
              <w:fldChar w:fldCharType="separate"/>
            </w:r>
            <w:r w:rsidR="00B61763" w:rsidRPr="00110166">
              <w:t xml:space="preserve">Tabela </w:t>
            </w:r>
            <w:r w:rsidR="00B61763" w:rsidRPr="00B61763">
              <w:rPr>
                <w:noProof/>
              </w:rPr>
              <w:t>6</w:t>
            </w:r>
            <w:r w:rsidR="00B61763">
              <w:rPr>
                <w:noProof/>
              </w:rPr>
              <w:t>.</w:t>
            </w:r>
            <w:r w:rsidR="00B61763" w:rsidRPr="00B61763">
              <w:rPr>
                <w:noProof/>
              </w:rPr>
              <w:t>4</w:t>
            </w:r>
            <w:r w:rsidR="00B61763" w:rsidRPr="00110166">
              <w:t xml:space="preserve"> - Resumo do projeto do transformador</w:t>
            </w:r>
            <w:r w:rsidRPr="00FB4AA5">
              <w:fldChar w:fldCharType="end"/>
            </w:r>
            <w:r w:rsidR="006F7A1E">
              <w:rPr>
                <w:rFonts w:eastAsia="Times New Roman" w:cs="Times New Roman"/>
                <w:szCs w:val="24"/>
                <w:lang w:eastAsia="ar-SA"/>
              </w:rPr>
              <w:t xml:space="preserve">  . . . . . . . . . . . . . . . . . . . . . . . . </w:t>
            </w:r>
          </w:p>
        </w:tc>
        <w:tc>
          <w:tcPr>
            <w:tcW w:w="720" w:type="dxa"/>
          </w:tcPr>
          <w:p w14:paraId="19F0AC7B" w14:textId="77777777" w:rsidR="00677F53" w:rsidRPr="00FB4AA5" w:rsidRDefault="00ED6E1C" w:rsidP="00FB4AA5">
            <w:pPr>
              <w:snapToGrid w:val="0"/>
              <w:spacing w:before="120" w:after="120"/>
              <w:jc w:val="right"/>
            </w:pPr>
            <w:r>
              <w:fldChar w:fldCharType="begin"/>
            </w:r>
            <w:r>
              <w:instrText xml:space="preserve"> PAGEREF _Ref455941534 \h </w:instrText>
            </w:r>
            <w:r>
              <w:fldChar w:fldCharType="separate"/>
            </w:r>
            <w:r w:rsidR="00B61763">
              <w:rPr>
                <w:noProof/>
              </w:rPr>
              <w:t>72</w:t>
            </w:r>
            <w:r>
              <w:fldChar w:fldCharType="end"/>
            </w:r>
          </w:p>
        </w:tc>
      </w:tr>
      <w:tr w:rsidR="00677F53" w:rsidRPr="00FB4AA5" w14:paraId="6362BC69" w14:textId="77777777" w:rsidTr="00FB4AA5">
        <w:tc>
          <w:tcPr>
            <w:tcW w:w="8028" w:type="dxa"/>
          </w:tcPr>
          <w:p w14:paraId="749B057D" w14:textId="77777777" w:rsidR="00677F53" w:rsidRPr="00FB4AA5" w:rsidRDefault="00677F53" w:rsidP="00FB4AA5">
            <w:pPr>
              <w:snapToGrid w:val="0"/>
              <w:spacing w:before="120" w:after="120"/>
            </w:pPr>
            <w:r w:rsidRPr="00FB4AA5">
              <w:fldChar w:fldCharType="begin"/>
            </w:r>
            <w:r w:rsidRPr="00FB4AA5">
              <w:instrText xml:space="preserve"> REF _Ref455941538 \h </w:instrText>
            </w:r>
            <w:r w:rsidR="00FB4AA5" w:rsidRPr="00FB4AA5">
              <w:instrText xml:space="preserve"> \* MERGEFORMAT </w:instrText>
            </w:r>
            <w:r w:rsidRPr="00FB4AA5">
              <w:fldChar w:fldCharType="separate"/>
            </w:r>
            <w:r w:rsidR="00B61763" w:rsidRPr="00A220E4">
              <w:t xml:space="preserve">Tabela </w:t>
            </w:r>
            <w:r w:rsidR="00B61763" w:rsidRPr="00B61763">
              <w:rPr>
                <w:noProof/>
              </w:rPr>
              <w:t>6</w:t>
            </w:r>
            <w:r w:rsidR="00B61763">
              <w:rPr>
                <w:noProof/>
              </w:rPr>
              <w:t>.</w:t>
            </w:r>
            <w:r w:rsidR="00B61763" w:rsidRPr="00B61763">
              <w:rPr>
                <w:noProof/>
              </w:rPr>
              <w:t>5</w:t>
            </w:r>
            <w:r w:rsidR="00B61763" w:rsidRPr="00A220E4">
              <w:t xml:space="preserve"> - Especificações</w:t>
            </w:r>
            <w:r w:rsidR="00B61763" w:rsidRPr="00A220E4">
              <w:rPr>
                <w:noProof/>
              </w:rPr>
              <w:t xml:space="preserve"> do indutor de ressonância</w:t>
            </w:r>
            <w:r w:rsidRPr="00FB4AA5">
              <w:fldChar w:fldCharType="end"/>
            </w:r>
            <w:r w:rsidR="006F7A1E">
              <w:rPr>
                <w:rFonts w:eastAsia="Times New Roman" w:cs="Times New Roman"/>
                <w:szCs w:val="24"/>
                <w:lang w:eastAsia="ar-SA"/>
              </w:rPr>
              <w:t xml:space="preserve">  . . . . . . . . . . . . . . . . . . . . . </w:t>
            </w:r>
          </w:p>
        </w:tc>
        <w:tc>
          <w:tcPr>
            <w:tcW w:w="720" w:type="dxa"/>
          </w:tcPr>
          <w:p w14:paraId="7A2E759B" w14:textId="77777777" w:rsidR="00677F53" w:rsidRPr="00FB4AA5" w:rsidRDefault="00ED6E1C" w:rsidP="00FB4AA5">
            <w:pPr>
              <w:snapToGrid w:val="0"/>
              <w:spacing w:before="120" w:after="120"/>
              <w:jc w:val="right"/>
            </w:pPr>
            <w:r>
              <w:fldChar w:fldCharType="begin"/>
            </w:r>
            <w:r>
              <w:instrText xml:space="preserve"> PAGEREF _Ref455941538 \h </w:instrText>
            </w:r>
            <w:r>
              <w:fldChar w:fldCharType="separate"/>
            </w:r>
            <w:r w:rsidR="00B61763">
              <w:rPr>
                <w:noProof/>
              </w:rPr>
              <w:t>72</w:t>
            </w:r>
            <w:r>
              <w:fldChar w:fldCharType="end"/>
            </w:r>
          </w:p>
        </w:tc>
      </w:tr>
      <w:tr w:rsidR="00677F53" w:rsidRPr="00FB4AA5" w14:paraId="306C697C" w14:textId="77777777" w:rsidTr="00FB4AA5">
        <w:tc>
          <w:tcPr>
            <w:tcW w:w="8028" w:type="dxa"/>
          </w:tcPr>
          <w:p w14:paraId="5DE2E0C8" w14:textId="77777777" w:rsidR="00677F53" w:rsidRPr="00FB4AA5" w:rsidRDefault="00677F53" w:rsidP="00FB4AA5">
            <w:pPr>
              <w:snapToGrid w:val="0"/>
              <w:spacing w:before="120" w:after="120"/>
            </w:pPr>
            <w:r w:rsidRPr="00FB4AA5">
              <w:fldChar w:fldCharType="begin"/>
            </w:r>
            <w:r w:rsidRPr="00FB4AA5">
              <w:instrText xml:space="preserve"> REF _Ref455941541 \h </w:instrText>
            </w:r>
            <w:r w:rsidR="00FB4AA5" w:rsidRPr="00FB4AA5">
              <w:instrText xml:space="preserve"> \* MERGEFORMAT </w:instrText>
            </w:r>
            <w:r w:rsidRPr="00FB4AA5">
              <w:fldChar w:fldCharType="separate"/>
            </w:r>
            <w:r w:rsidR="00B61763" w:rsidRPr="00050A03">
              <w:t xml:space="preserve">Tabela </w:t>
            </w:r>
            <w:r w:rsidR="00B61763" w:rsidRPr="00B61763">
              <w:rPr>
                <w:noProof/>
              </w:rPr>
              <w:t>6</w:t>
            </w:r>
            <w:r w:rsidR="00B61763">
              <w:rPr>
                <w:noProof/>
              </w:rPr>
              <w:t>.</w:t>
            </w:r>
            <w:r w:rsidR="00B61763" w:rsidRPr="00B61763">
              <w:rPr>
                <w:noProof/>
              </w:rPr>
              <w:t>6</w:t>
            </w:r>
            <w:r w:rsidR="00B61763" w:rsidRPr="00050A03">
              <w:t xml:space="preserve"> - Resumo do projeto físico do indutor de ressonância</w:t>
            </w:r>
            <w:r w:rsidRPr="00FB4AA5">
              <w:fldChar w:fldCharType="end"/>
            </w:r>
            <w:r w:rsidR="006F7A1E">
              <w:rPr>
                <w:rFonts w:eastAsia="Times New Roman" w:cs="Times New Roman"/>
                <w:szCs w:val="24"/>
                <w:lang w:eastAsia="ar-SA"/>
              </w:rPr>
              <w:t xml:space="preserve">  . . . . . . . . . </w:t>
            </w:r>
            <w:proofErr w:type="gramStart"/>
            <w:r w:rsidR="006F7A1E">
              <w:rPr>
                <w:rFonts w:eastAsia="Times New Roman" w:cs="Times New Roman"/>
                <w:szCs w:val="24"/>
                <w:lang w:eastAsia="ar-SA"/>
              </w:rPr>
              <w:t>. . . .</w:t>
            </w:r>
            <w:proofErr w:type="gramEnd"/>
            <w:r w:rsidR="006F7A1E">
              <w:rPr>
                <w:rFonts w:eastAsia="Times New Roman" w:cs="Times New Roman"/>
                <w:szCs w:val="24"/>
                <w:lang w:eastAsia="ar-SA"/>
              </w:rPr>
              <w:t xml:space="preserve"> </w:t>
            </w:r>
          </w:p>
        </w:tc>
        <w:tc>
          <w:tcPr>
            <w:tcW w:w="720" w:type="dxa"/>
          </w:tcPr>
          <w:p w14:paraId="63D65449" w14:textId="77777777" w:rsidR="00677F53" w:rsidRPr="00FB4AA5" w:rsidRDefault="00ED6E1C" w:rsidP="00FB4AA5">
            <w:pPr>
              <w:snapToGrid w:val="0"/>
              <w:spacing w:before="120" w:after="120"/>
              <w:jc w:val="right"/>
            </w:pPr>
            <w:r>
              <w:fldChar w:fldCharType="begin"/>
            </w:r>
            <w:r>
              <w:instrText xml:space="preserve"> PAGEREF _Ref455941541 \h </w:instrText>
            </w:r>
            <w:r>
              <w:fldChar w:fldCharType="separate"/>
            </w:r>
            <w:r w:rsidR="00B61763">
              <w:rPr>
                <w:noProof/>
              </w:rPr>
              <w:t>74</w:t>
            </w:r>
            <w:r>
              <w:fldChar w:fldCharType="end"/>
            </w:r>
          </w:p>
        </w:tc>
      </w:tr>
    </w:tbl>
    <w:p w14:paraId="4A178247" w14:textId="77777777" w:rsidR="004229A9" w:rsidRDefault="004229A9" w:rsidP="00090C0A">
      <w:pPr>
        <w:sectPr w:rsidR="004229A9" w:rsidSect="004229A9">
          <w:footerReference w:type="default" r:id="rId9"/>
          <w:pgSz w:w="11906" w:h="16838"/>
          <w:pgMar w:top="1417" w:right="1701" w:bottom="1417" w:left="1701" w:header="708" w:footer="708" w:gutter="0"/>
          <w:pgNumType w:fmt="lowerRoman"/>
          <w:cols w:space="708"/>
          <w:titlePg/>
          <w:docGrid w:linePitch="360"/>
        </w:sectPr>
      </w:pPr>
    </w:p>
    <w:p w14:paraId="02EDBB88" w14:textId="77777777" w:rsidR="0050714C" w:rsidRDefault="0050714C" w:rsidP="00256124">
      <w:pPr>
        <w:pStyle w:val="Ttulo1"/>
        <w:numPr>
          <w:ilvl w:val="0"/>
          <w:numId w:val="17"/>
        </w:numPr>
        <w:spacing w:before="240"/>
        <w:ind w:left="0" w:firstLine="0"/>
        <w:jc w:val="both"/>
      </w:pPr>
      <w:r>
        <w:lastRenderedPageBreak/>
        <w:br/>
      </w:r>
      <w:bookmarkStart w:id="2" w:name="_Ref455935787"/>
      <w:r>
        <w:t>Introdução</w:t>
      </w:r>
      <w:bookmarkEnd w:id="2"/>
    </w:p>
    <w:p w14:paraId="75400CCC" w14:textId="77777777" w:rsidR="00B46F04" w:rsidRDefault="00B46F04" w:rsidP="004E1076">
      <w:pPr>
        <w:pStyle w:val="Ttulo2"/>
        <w:jc w:val="both"/>
      </w:pPr>
      <w:bookmarkStart w:id="3" w:name="_Ref455942143"/>
      <w:r>
        <w:t>Tema</w:t>
      </w:r>
      <w:bookmarkEnd w:id="3"/>
    </w:p>
    <w:p w14:paraId="3537D763" w14:textId="77777777" w:rsidR="006B5174" w:rsidRPr="006B5174" w:rsidRDefault="006B5174" w:rsidP="004E1076">
      <w:pPr>
        <w:ind w:firstLine="708"/>
        <w:jc w:val="both"/>
      </w:pPr>
      <w:r>
        <w:t xml:space="preserve">Esse trabalho consiste em estudar e projetar um conversor DC/DC em ponte completa com </w:t>
      </w:r>
      <w:r w:rsidRPr="00A7705D">
        <w:rPr>
          <w:i/>
        </w:rPr>
        <w:t>zero-</w:t>
      </w:r>
      <w:proofErr w:type="spellStart"/>
      <w:r w:rsidRPr="00A7705D">
        <w:rPr>
          <w:i/>
        </w:rPr>
        <w:t>voltage</w:t>
      </w:r>
      <w:proofErr w:type="spellEnd"/>
      <w:r w:rsidRPr="00A7705D">
        <w:rPr>
          <w:i/>
        </w:rPr>
        <w:t>-</w:t>
      </w:r>
      <w:proofErr w:type="spellStart"/>
      <w:r w:rsidRPr="00A7705D">
        <w:rPr>
          <w:i/>
        </w:rPr>
        <w:t>switching</w:t>
      </w:r>
      <w:proofErr w:type="spellEnd"/>
      <w:r>
        <w:t xml:space="preserve"> (ZVS) e controle digital com desvio de fase. Tal conversor é um d</w:t>
      </w:r>
      <w:r w:rsidR="00A7705D">
        <w:t>os candidatos a estágio de potência</w:t>
      </w:r>
      <w:r>
        <w:t xml:space="preserve"> no projeto de uma unidade retificadora completa para aplicações em telecomunicaç</w:t>
      </w:r>
      <w:r w:rsidR="00A7705D">
        <w:t>ões em desenvolvimento na INOVAX</w:t>
      </w:r>
      <w:r>
        <w:t xml:space="preserve"> Engenharia de Sistemas LTDA e, portanto, deve se adequar às normas impostas pela ANATEL (Agência Nacional de Telecomunicações).</w:t>
      </w:r>
    </w:p>
    <w:p w14:paraId="3A4EC350" w14:textId="77777777" w:rsidR="00B46F04" w:rsidRDefault="00B46F04" w:rsidP="004E1076">
      <w:pPr>
        <w:pStyle w:val="Ttulo2"/>
        <w:jc w:val="both"/>
      </w:pPr>
      <w:bookmarkStart w:id="4" w:name="_Ref455942146"/>
      <w:r>
        <w:t>Delimitação</w:t>
      </w:r>
      <w:bookmarkEnd w:id="4"/>
    </w:p>
    <w:p w14:paraId="7AA79F70" w14:textId="77777777" w:rsidR="006B5174" w:rsidRDefault="006B5174" w:rsidP="004E1076">
      <w:pPr>
        <w:ind w:firstLine="708"/>
        <w:jc w:val="both"/>
      </w:pPr>
      <w:r>
        <w:t xml:space="preserve">O objeto do estudo é um conversor DC/DC em ponte completa com ZVS e controle digital com desvio de fase. Dado que ele é um dos candidatos a estágio de saída de uma unidade retificadora. Então, a sua entrada é proveniente de um estágio que consiste em um conversor </w:t>
      </w:r>
      <w:proofErr w:type="spellStart"/>
      <w:r>
        <w:t>boost</w:t>
      </w:r>
      <w:proofErr w:type="spellEnd"/>
      <w:r>
        <w:t xml:space="preserve">. Nesse projeto, vamos admitir que tal estágio de entrada já esteja pronto para uso e focaremos apenas na análise e projeto do estágio de </w:t>
      </w:r>
      <w:proofErr w:type="spellStart"/>
      <w:r>
        <w:t>saida</w:t>
      </w:r>
      <w:proofErr w:type="spellEnd"/>
      <w:r>
        <w:t>.</w:t>
      </w:r>
    </w:p>
    <w:p w14:paraId="0B9C818E" w14:textId="77777777" w:rsidR="006B5174" w:rsidRDefault="006B5174" w:rsidP="004E1076">
      <w:pPr>
        <w:keepNext/>
        <w:jc w:val="center"/>
      </w:pPr>
      <w:r w:rsidRPr="00CA6390">
        <w:rPr>
          <w:noProof/>
          <w:lang w:eastAsia="pt-BR"/>
        </w:rPr>
        <w:drawing>
          <wp:inline distT="0" distB="0" distL="0" distR="0" wp14:anchorId="6EB8BD1C" wp14:editId="403BCA5E">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14:paraId="0E22CD6D" w14:textId="77777777" w:rsidR="006B5174" w:rsidRPr="006B5174" w:rsidRDefault="006B5174" w:rsidP="004E1076">
      <w:pPr>
        <w:pStyle w:val="Legenda"/>
        <w:jc w:val="center"/>
        <w:rPr>
          <w:i w:val="0"/>
          <w:color w:val="auto"/>
          <w:sz w:val="24"/>
          <w:szCs w:val="24"/>
        </w:rPr>
      </w:pPr>
      <w:bookmarkStart w:id="5" w:name="_Ref452995875"/>
      <w:bookmarkStart w:id="6" w:name="_Ref455941132"/>
      <w:r w:rsidRPr="006B5174">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1</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1</w:t>
      </w:r>
      <w:r w:rsidR="007957BF">
        <w:rPr>
          <w:i w:val="0"/>
          <w:color w:val="auto"/>
          <w:sz w:val="24"/>
          <w:szCs w:val="24"/>
        </w:rPr>
        <w:fldChar w:fldCharType="end"/>
      </w:r>
      <w:bookmarkEnd w:id="5"/>
      <w:r w:rsidRPr="006B5174">
        <w:rPr>
          <w:i w:val="0"/>
          <w:color w:val="auto"/>
          <w:sz w:val="24"/>
          <w:szCs w:val="24"/>
        </w:rPr>
        <w:t xml:space="preserve"> - Diagram</w:t>
      </w:r>
      <w:r w:rsidR="00A7705D">
        <w:rPr>
          <w:i w:val="0"/>
          <w:color w:val="auto"/>
          <w:sz w:val="24"/>
          <w:szCs w:val="24"/>
        </w:rPr>
        <w:t>a</w:t>
      </w:r>
      <w:r w:rsidRPr="006B5174">
        <w:rPr>
          <w:i w:val="0"/>
          <w:color w:val="auto"/>
          <w:sz w:val="24"/>
          <w:szCs w:val="24"/>
        </w:rPr>
        <w:t xml:space="preserve"> básico de uma unidade retificadora</w:t>
      </w:r>
      <w:bookmarkEnd w:id="6"/>
    </w:p>
    <w:p w14:paraId="682F81D9" w14:textId="77777777" w:rsidR="006B5174" w:rsidRDefault="006B5174" w:rsidP="004E1076">
      <w:pPr>
        <w:ind w:firstLine="708"/>
        <w:jc w:val="both"/>
      </w:pPr>
      <w:r>
        <w:t>Além do mais, como o custo para a montagem de um protótipo do projeto é alto para uma única unidade, a implementação do circuito de potência será realizada a partir</w:t>
      </w:r>
      <w:r w:rsidR="003F0CBC">
        <w:t xml:space="preserve"> de simulações computacionais e o funcionamento do controlador digital também será simulado. </w:t>
      </w:r>
    </w:p>
    <w:p w14:paraId="019544F7" w14:textId="77777777" w:rsidR="00B46F04" w:rsidRDefault="00B46F04" w:rsidP="004E1076">
      <w:pPr>
        <w:pStyle w:val="Ttulo2"/>
        <w:jc w:val="both"/>
      </w:pPr>
      <w:bookmarkStart w:id="7" w:name="_Ref455942150"/>
      <w:r>
        <w:lastRenderedPageBreak/>
        <w:t>Justificativa</w:t>
      </w:r>
      <w:bookmarkEnd w:id="7"/>
    </w:p>
    <w:p w14:paraId="5683771E" w14:textId="77777777" w:rsidR="006B5174" w:rsidRDefault="00A7705D" w:rsidP="004E1076">
      <w:pPr>
        <w:ind w:firstLine="708"/>
        <w:jc w:val="both"/>
      </w:pPr>
      <w:r>
        <w:t>A INOVAX</w:t>
      </w:r>
      <w:r w:rsidR="006B5174">
        <w:t xml:space="preserve"> Engenharia de Sistemas </w:t>
      </w:r>
      <w:proofErr w:type="spellStart"/>
      <w:r w:rsidR="006B5174">
        <w:t>Ltda</w:t>
      </w:r>
      <w:proofErr w:type="spellEnd"/>
      <w:r w:rsidR="006B5174">
        <w:t xml:space="preserve"> está desenvolvendo uma unidade retificadora para uso em telecomunicações. Tal produto necessita ser homologado pela ANATEL, que é a agência </w:t>
      </w:r>
      <w:proofErr w:type="spellStart"/>
      <w:r w:rsidR="006B5174">
        <w:t>resposável</w:t>
      </w:r>
      <w:proofErr w:type="spellEnd"/>
      <w:r w:rsidR="006B5174">
        <w:t xml:space="preserve"> pela área no Brasil, assim a unidade retificadora precisa atender a várias especificações, tais como alta eficiência e baixo </w:t>
      </w:r>
      <w:proofErr w:type="spellStart"/>
      <w:r w:rsidR="006B5174">
        <w:t>ripple</w:t>
      </w:r>
      <w:proofErr w:type="spellEnd"/>
      <w:r w:rsidR="006B5174">
        <w:t xml:space="preserve"> de saída. Em pesquisas realizadas durante o desenvolvimento do produto, observou-se uma nova alternativa</w:t>
      </w:r>
      <w:r>
        <w:t xml:space="preserve"> para a implementação do estágio de potência da unidade</w:t>
      </w:r>
      <w:r w:rsidR="006B5174">
        <w:t xml:space="preserve">, que é </w:t>
      </w:r>
      <w:r>
        <w:t xml:space="preserve">a </w:t>
      </w:r>
      <w:proofErr w:type="spellStart"/>
      <w:r>
        <w:t>utilizização</w:t>
      </w:r>
      <w:proofErr w:type="spellEnd"/>
      <w:r>
        <w:t xml:space="preserve"> de</w:t>
      </w:r>
      <w:r w:rsidR="006B5174">
        <w:t xml:space="preserve"> um conversor em ponte completa com ZVS e controle digital com desvio de fase como estágio de saída.</w:t>
      </w:r>
    </w:p>
    <w:p w14:paraId="0C7DAD5E" w14:textId="77777777" w:rsidR="006B5174" w:rsidRDefault="006B5174" w:rsidP="004E1076">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 A combinação dessas vantagens resulta em um conversor com alta eficiência.</w:t>
      </w:r>
    </w:p>
    <w:p w14:paraId="4C70AA91" w14:textId="77777777" w:rsidR="006B5174" w:rsidRDefault="006B5174" w:rsidP="004E1076">
      <w:pPr>
        <w:ind w:firstLine="708"/>
        <w:jc w:val="both"/>
      </w:pPr>
      <w:r>
        <w:t xml:space="preserve">Além do mais, ao utilizarmos um controle digital no projeto, além de diminuirmos o espaço físico do conversor, reduzimos o custo do projeto, visto que a quantidade de componentes para o controle reduz bastante. Esse tipo de controle será mostrado no projeto via simulações, uma vez que o custo envolvido na montagem de um protótipo de alta potência é elevado. </w:t>
      </w:r>
    </w:p>
    <w:p w14:paraId="194C5817" w14:textId="77777777" w:rsidR="006B5174" w:rsidRDefault="006B5174" w:rsidP="004E1076">
      <w:pPr>
        <w:ind w:firstLine="708"/>
        <w:jc w:val="both"/>
      </w:pPr>
      <w:r>
        <w:t xml:space="preserve">Esse trabalho é uma continuação de um projeto de graduação anterior (também realizado em parceria com a </w:t>
      </w:r>
      <w:proofErr w:type="spellStart"/>
      <w:r>
        <w:t>Inovax</w:t>
      </w:r>
      <w:proofErr w:type="spellEnd"/>
      <w:r>
        <w:t xml:space="preserve"> Engenharia de Sistemas) que apresentou o estágio de entrada da unidade retificadora, um conversor </w:t>
      </w:r>
      <w:proofErr w:type="spellStart"/>
      <w:r>
        <w:t>boost</w:t>
      </w:r>
      <w:proofErr w:type="spellEnd"/>
      <w:r>
        <w:t>. Sendo assim, considera-se que a entrada do conversor em ponte completa em questão já está definida e vamos nos aprofundar no estudo e projeto do mesmo para que este sistema atenda às necessidades do mercado e às especificações da ANATEL.</w:t>
      </w:r>
    </w:p>
    <w:p w14:paraId="20DC34E9" w14:textId="77777777" w:rsidR="006B5174" w:rsidRPr="006B5174" w:rsidRDefault="006B5174" w:rsidP="004E1076">
      <w:pPr>
        <w:jc w:val="both"/>
      </w:pPr>
    </w:p>
    <w:p w14:paraId="3AE69E38" w14:textId="77777777" w:rsidR="006B5174" w:rsidRPr="006B5174" w:rsidRDefault="006B5174" w:rsidP="004E1076">
      <w:pPr>
        <w:jc w:val="both"/>
      </w:pPr>
    </w:p>
    <w:p w14:paraId="3C50A070" w14:textId="77777777" w:rsidR="00B46F04" w:rsidRDefault="00B46F04" w:rsidP="004E1076">
      <w:pPr>
        <w:pStyle w:val="Ttulo2"/>
        <w:jc w:val="both"/>
      </w:pPr>
      <w:bookmarkStart w:id="8" w:name="_Ref455942153"/>
      <w:r>
        <w:lastRenderedPageBreak/>
        <w:t>Objetivo</w:t>
      </w:r>
      <w:bookmarkEnd w:id="8"/>
    </w:p>
    <w:p w14:paraId="7C27B736" w14:textId="77777777" w:rsidR="006B5174" w:rsidRPr="006B5174" w:rsidRDefault="006B5174" w:rsidP="004E1076">
      <w:pPr>
        <w:ind w:firstLine="708"/>
        <w:jc w:val="both"/>
      </w:pPr>
      <w:r>
        <w:t>O objetivo desse estudo é analisar e projetar um conversor DC/DC em ponte complet</w:t>
      </w:r>
      <w:r w:rsidR="00A7705D">
        <w:t>a com ZVS e controle digital por desvio de fase. Este projeto pretende, primeiramente, explicar o funcionamento de um conversor em ponte completa, e o porquê da escolha de se usar a técnica de zero-</w:t>
      </w:r>
      <w:proofErr w:type="spellStart"/>
      <w:r w:rsidR="00A7705D">
        <w:t>voltage</w:t>
      </w:r>
      <w:proofErr w:type="spellEnd"/>
      <w:r w:rsidR="00A7705D">
        <w:t>-</w:t>
      </w:r>
      <w:proofErr w:type="spellStart"/>
      <w:r w:rsidR="00A7705D">
        <w:t>switching</w:t>
      </w:r>
      <w:proofErr w:type="spellEnd"/>
      <w:r w:rsidR="00A7705D">
        <w:t xml:space="preserve"> e o controle por desvio de fase. Posteriormente, o objetivo é definir um método para o cálculo de todos os componentes (tais como capacitores, indutores e transformador) de forma a atender às especificações da ANATEL</w:t>
      </w:r>
      <w:r>
        <w:t xml:space="preserve">. Para aproximar o controle digital mais próximo da realidade, vamos </w:t>
      </w:r>
      <w:r w:rsidR="003F0CBC">
        <w:t xml:space="preserve">simulá-lo levando em conta </w:t>
      </w:r>
      <w:proofErr w:type="spellStart"/>
      <w:r w:rsidR="003F0CBC">
        <w:t>possiveis</w:t>
      </w:r>
      <w:proofErr w:type="spellEnd"/>
      <w:r w:rsidR="003F0CBC">
        <w:t xml:space="preserve"> perturbações que o </w:t>
      </w:r>
      <w:proofErr w:type="spellStart"/>
      <w:r w:rsidR="003F0CBC">
        <w:t>microcontrolador</w:t>
      </w:r>
      <w:proofErr w:type="spellEnd"/>
      <w:r w:rsidR="003F0CBC">
        <w:t xml:space="preserve"> possa causar na dinâmica do controle.</w:t>
      </w:r>
    </w:p>
    <w:p w14:paraId="1AAC7A3F" w14:textId="77777777" w:rsidR="00B46F04" w:rsidRDefault="00B46F04" w:rsidP="004E1076">
      <w:pPr>
        <w:pStyle w:val="Ttulo2"/>
        <w:jc w:val="both"/>
      </w:pPr>
      <w:bookmarkStart w:id="9" w:name="_Ref455942157"/>
      <w:r>
        <w:t>Metodologia</w:t>
      </w:r>
      <w:bookmarkEnd w:id="9"/>
    </w:p>
    <w:p w14:paraId="65DA7E74" w14:textId="77777777" w:rsidR="00A7705D" w:rsidRPr="00A7705D" w:rsidRDefault="00A7705D" w:rsidP="00A7705D">
      <w:pPr>
        <w:jc w:val="both"/>
      </w:pPr>
      <w:r>
        <w:tab/>
        <w:t>Inicialmente será apresentada e explicada a técnica de zero-</w:t>
      </w:r>
      <w:proofErr w:type="spellStart"/>
      <w:r>
        <w:t>voltage</w:t>
      </w:r>
      <w:proofErr w:type="spellEnd"/>
      <w:r>
        <w:t>-</w:t>
      </w:r>
      <w:proofErr w:type="spellStart"/>
      <w:r>
        <w:t>switching</w:t>
      </w:r>
      <w:proofErr w:type="spellEnd"/>
      <w:r>
        <w:t>, explicitando as expressões do circuito para cálculo de todos os componentes necessários, levantando o modelo de pequenos sinais do circuito para poder realizar o projeto do controle e exibindo os resultados através de simulações</w:t>
      </w:r>
    </w:p>
    <w:p w14:paraId="0A32117E" w14:textId="77777777" w:rsidR="00FE4F0A" w:rsidRDefault="00FE4F0A" w:rsidP="004E1076">
      <w:pPr>
        <w:jc w:val="both"/>
      </w:pPr>
      <w:r>
        <w:tab/>
        <w:t xml:space="preserve">Teremos neste sistema controles por corrente e por tensão simultaneamente, ou seja, as variáveis de controle serão a corrente no indutor do filtro de saída e a tensão na carga. Tal </w:t>
      </w:r>
      <w:proofErr w:type="spellStart"/>
      <w:r>
        <w:t>contole</w:t>
      </w:r>
      <w:proofErr w:type="spellEnd"/>
      <w:r>
        <w:t xml:space="preserve"> será realizado por controladores do tipo proporcional-integral (PI). Assim torna-se necessário levantar o modelo completo de pequenos sinais d</w:t>
      </w:r>
      <w:r w:rsidR="00A7705D">
        <w:t>o conversor para o cálculo</w:t>
      </w:r>
      <w:r>
        <w:t xml:space="preserve"> das constantes de ganho do PI.</w:t>
      </w:r>
    </w:p>
    <w:p w14:paraId="3DD5D116" w14:textId="77777777" w:rsidR="00FE4F0A" w:rsidRDefault="00FE4F0A" w:rsidP="004E1076">
      <w:pPr>
        <w:jc w:val="both"/>
      </w:pPr>
      <w:r>
        <w:tab/>
        <w:t>Observar-se-á o funcionamento do projeto somente por meio de simulações, uma vez que o preço de um protótipo de alta potência torna inviável a sua construção para apenas uma unidade. Primeiramente, será realizada uma simulação comp</w:t>
      </w:r>
      <w:r w:rsidR="00A7705D">
        <w:t>leta em um software, usando os</w:t>
      </w:r>
      <w:r>
        <w:t xml:space="preserve"> componentes </w:t>
      </w:r>
      <w:r w:rsidR="00A7705D">
        <w:t xml:space="preserve">do próprio simulador que fazem a função de </w:t>
      </w:r>
      <w:proofErr w:type="spellStart"/>
      <w:r w:rsidR="00A7705D">
        <w:t>controladore</w:t>
      </w:r>
      <w:proofErr w:type="spellEnd"/>
      <w:r w:rsidR="00A7705D">
        <w:t xml:space="preserve"> PI</w:t>
      </w:r>
      <w:r>
        <w:t>, visando observar o correto funcionamento do circuito e ajuste fino das constantes de controle. Para um resultado mais preciso,</w:t>
      </w:r>
      <w:r w:rsidR="00975AAA">
        <w:t xml:space="preserve"> iremos simular o controlador digital via um código em C que usa o mesmo algoritmo que uma implementação em um </w:t>
      </w:r>
      <w:proofErr w:type="spellStart"/>
      <w:r w:rsidR="00975AAA">
        <w:t>mi</w:t>
      </w:r>
      <w:r w:rsidR="00A7705D">
        <w:t>crocontrolador</w:t>
      </w:r>
      <w:proofErr w:type="spellEnd"/>
      <w:r w:rsidR="00A7705D">
        <w:t xml:space="preserve"> e leva em conta muitos</w:t>
      </w:r>
      <w:r w:rsidR="00975AAA">
        <w:t xml:space="preserve"> efeitos que o </w:t>
      </w:r>
      <w:r w:rsidR="00A7705D">
        <w:t>mesmo pode</w:t>
      </w:r>
      <w:r w:rsidR="00975AAA">
        <w:t xml:space="preserve"> causar na dinâmica de controle do conver</w:t>
      </w:r>
      <w:r w:rsidR="00AD0F68">
        <w:t>sor</w:t>
      </w:r>
      <w:r w:rsidR="00975AAA">
        <w:t>. Assim espera-se estimar</w:t>
      </w:r>
      <w:r>
        <w:t xml:space="preserve"> de que forma os </w:t>
      </w:r>
      <w:r w:rsidR="00975AAA">
        <w:t xml:space="preserve">erros de </w:t>
      </w:r>
      <w:r>
        <w:t>leitura</w:t>
      </w:r>
      <w:r w:rsidR="00975AAA">
        <w:t xml:space="preserve"> dos conversores analógico-digital</w:t>
      </w:r>
      <w:r>
        <w:t xml:space="preserve">, </w:t>
      </w:r>
      <w:r w:rsidR="00975AAA">
        <w:t xml:space="preserve"> tempo de cálculo e tempo de atualização do valor de saída de controle</w:t>
      </w:r>
      <w:r>
        <w:t xml:space="preserve"> </w:t>
      </w:r>
      <w:r w:rsidR="00975AAA">
        <w:t xml:space="preserve">por parte do </w:t>
      </w:r>
      <w:proofErr w:type="spellStart"/>
      <w:r w:rsidR="00975AAA">
        <w:t>microcontrolador</w:t>
      </w:r>
      <w:proofErr w:type="spellEnd"/>
      <w:r w:rsidR="00975AAA">
        <w:t xml:space="preserve"> </w:t>
      </w:r>
      <w:r>
        <w:t xml:space="preserve">afetam a dinâmica do projeto, para que tais </w:t>
      </w:r>
      <w:r>
        <w:lastRenderedPageBreak/>
        <w:t>defeitos sejam contornados antes da futura montagem de um protótipo, além de tornar a simulação mais realista.</w:t>
      </w:r>
    </w:p>
    <w:p w14:paraId="4EC30951" w14:textId="77777777" w:rsidR="00FE4F0A" w:rsidRPr="00FE4F0A" w:rsidRDefault="00FE4F0A" w:rsidP="004E1076">
      <w:pPr>
        <w:jc w:val="both"/>
      </w:pPr>
      <w:r>
        <w:tab/>
        <w:t>Por fim, componentes reais serão selecionados</w:t>
      </w:r>
      <w:r w:rsidR="00975AAA">
        <w:t xml:space="preserve"> e</w:t>
      </w:r>
      <w:r>
        <w:t xml:space="preserve"> </w:t>
      </w:r>
      <w:r w:rsidR="00AD0F68">
        <w:t>novas</w:t>
      </w:r>
      <w:r>
        <w:t xml:space="preserve"> simulações serão realizadas a fim de observa</w:t>
      </w:r>
      <w:r w:rsidR="00975AAA">
        <w:t>r os efeitos de componentes não</w:t>
      </w:r>
      <w:r w:rsidR="00AD0F68">
        <w:t xml:space="preserve"> ideais</w:t>
      </w:r>
      <w:r w:rsidR="00975AAA">
        <w:t>. Para tornar o projeto mais completo, alguns circuitos auxiliares, necessários para uma implementação física, serão apresentados.</w:t>
      </w:r>
    </w:p>
    <w:p w14:paraId="2B49377A" w14:textId="77777777" w:rsidR="00B46F04" w:rsidRDefault="00B46F04" w:rsidP="004E1076">
      <w:pPr>
        <w:pStyle w:val="Ttulo2"/>
        <w:jc w:val="both"/>
      </w:pPr>
      <w:bookmarkStart w:id="10" w:name="_Ref455942160"/>
      <w:r>
        <w:t>Descrição</w:t>
      </w:r>
      <w:bookmarkEnd w:id="10"/>
    </w:p>
    <w:p w14:paraId="32E20F00" w14:textId="77777777" w:rsidR="004E1076" w:rsidRDefault="00FE4F0A" w:rsidP="004E1076">
      <w:pPr>
        <w:ind w:firstLine="708"/>
        <w:jc w:val="both"/>
      </w:pPr>
      <w:r>
        <w:t xml:space="preserve">No capítulo 2 </w:t>
      </w:r>
      <w:r w:rsidR="00AD0F68">
        <w:t>será apresentado</w:t>
      </w:r>
      <w:r>
        <w:t xml:space="preserve"> o conversor em ponte completa com ZVS e controle por desvio de fase. Nessa seção vamos apresentar</w:t>
      </w:r>
      <w:r w:rsidR="004E1076">
        <w:t xml:space="preserve"> qual o</w:t>
      </w:r>
      <w:r>
        <w:t xml:space="preserve"> seu objetivo, </w:t>
      </w:r>
      <w:r w:rsidR="004E1076">
        <w:t xml:space="preserve">como é a sua </w:t>
      </w:r>
      <w:r>
        <w:t>arquitetura, suas principais característica e vantagens</w:t>
      </w:r>
      <w:r w:rsidR="004E1076">
        <w:t xml:space="preserve"> teóricas, como funciona o controle por desvio de fase e seu princípio de funcionamento. Por fim vamos levantar as equações para o projeto dos seus componentes.</w:t>
      </w:r>
    </w:p>
    <w:p w14:paraId="25663803" w14:textId="77777777" w:rsidR="004E1076" w:rsidRDefault="004E1076" w:rsidP="004E1076">
      <w:pPr>
        <w:ind w:firstLine="708"/>
        <w:jc w:val="both"/>
      </w:pPr>
      <w:r>
        <w:t>Como estamos e</w:t>
      </w:r>
      <w:r w:rsidR="00AD0F68">
        <w:t>studando um conversor chaveado</w:t>
      </w:r>
      <w:r>
        <w:t>, necessitamos de um controle para comandar as chaves analógicas. No capítulo 3 vamos fazer todo o modelo de sinais do conversor para podermos obter as funções de transferência de interesse para calcularmos o controle digital.</w:t>
      </w:r>
    </w:p>
    <w:p w14:paraId="5D7F89BA" w14:textId="77777777" w:rsidR="004E1076" w:rsidRDefault="004E1076" w:rsidP="004E1076">
      <w:pPr>
        <w:ind w:firstLine="708"/>
        <w:jc w:val="both"/>
      </w:pPr>
      <w:r>
        <w:t>No capítulo 4 está presente o projeto propriamente dito do conversor. Vamos primeiro definir e justificar quais as especificações do projeto</w:t>
      </w:r>
      <w:r w:rsidR="004A39C1">
        <w:t>, logo após, os valores de todos os componentes serão calculados de acordo com as equações apresentadas no capítulo 2</w:t>
      </w:r>
      <w:r w:rsidR="0082111A">
        <w:t xml:space="preserve">. </w:t>
      </w:r>
      <w:r w:rsidR="004A39C1">
        <w:t>Adiante, com as funções de transferência obtidas no capítulo 3</w:t>
      </w:r>
      <w:r w:rsidR="0082111A">
        <w:t xml:space="preserve">, poderemos </w:t>
      </w:r>
      <w:r w:rsidR="004A39C1">
        <w:t>definir os parâmetros do controlador digital</w:t>
      </w:r>
      <w:r w:rsidR="0082111A">
        <w:t>.</w:t>
      </w:r>
    </w:p>
    <w:p w14:paraId="00D39F15" w14:textId="77777777" w:rsidR="0082111A" w:rsidRDefault="0082111A" w:rsidP="004E1076">
      <w:pPr>
        <w:ind w:firstLine="708"/>
        <w:jc w:val="both"/>
      </w:pPr>
      <w:r>
        <w:t xml:space="preserve">Para podermos apresentar os resultados do projeto realizado, no capítulo 5 vamos mostrar várias simulações que comprovem o funcionamento do conversor dentro das normas da ANATEL. Para aproximar o cálculo do controle do mundo real, no capítulo 6 vamos mostrar resultados de simulações com a técnica de </w:t>
      </w:r>
      <w:proofErr w:type="spellStart"/>
      <w:r w:rsidRPr="0082111A">
        <w:rPr>
          <w:i/>
        </w:rPr>
        <w:t>hadware</w:t>
      </w:r>
      <w:proofErr w:type="spellEnd"/>
      <w:r w:rsidRPr="0082111A">
        <w:rPr>
          <w:i/>
        </w:rPr>
        <w:t xml:space="preserve"> in </w:t>
      </w:r>
      <w:proofErr w:type="spellStart"/>
      <w:r w:rsidRPr="0082111A">
        <w:rPr>
          <w:i/>
        </w:rPr>
        <w:t>the</w:t>
      </w:r>
      <w:proofErr w:type="spellEnd"/>
      <w:r w:rsidRPr="0082111A">
        <w:rPr>
          <w:i/>
        </w:rPr>
        <w:t xml:space="preserve"> </w:t>
      </w:r>
      <w:proofErr w:type="spellStart"/>
      <w:r w:rsidRPr="0082111A">
        <w:rPr>
          <w:i/>
        </w:rPr>
        <w:t>looop</w:t>
      </w:r>
      <w:proofErr w:type="spellEnd"/>
      <w:r>
        <w:rPr>
          <w:i/>
        </w:rPr>
        <w:t xml:space="preserve">, </w:t>
      </w:r>
      <w:r>
        <w:t>essa técnica será apresentada e explicada nessa seção também.</w:t>
      </w:r>
    </w:p>
    <w:p w14:paraId="518A9B6E" w14:textId="77777777" w:rsidR="004E1076" w:rsidRDefault="0082111A" w:rsidP="0082111A">
      <w:pPr>
        <w:ind w:firstLine="708"/>
        <w:jc w:val="both"/>
      </w:pPr>
      <w:r>
        <w:t>Visando tornar o projeto mais completo, no capítulo 7 vamos mostrar a seleção de componentes reais para o projeto, como eles afetam o funcionamento do circuito e quais ajustes devem ser feitos para o conversor atender todas as espec</w:t>
      </w:r>
      <w:r w:rsidR="00975AAA">
        <w:t xml:space="preserve">ificações do projeto. Além disso, serão discutidos e apresentados alguns circuitos auxiliares necessários para uma </w:t>
      </w:r>
      <w:r w:rsidR="00975AAA">
        <w:lastRenderedPageBreak/>
        <w:t xml:space="preserve">implementação física do conversor, e assim, uma simulação levando em conta todas os parâmetros selecionados e modificações feitas no capitulo 7 será apresentada, para que </w:t>
      </w:r>
      <w:r w:rsidR="000B794B">
        <w:t>um das especificações mais importante e crítica, a eficiência, seja medida e observada se atende às normas.</w:t>
      </w:r>
    </w:p>
    <w:p w14:paraId="4D79AAA5" w14:textId="77777777" w:rsidR="000B794B" w:rsidRDefault="007E6960" w:rsidP="00BB5EB9">
      <w:pPr>
        <w:ind w:firstLine="708"/>
        <w:jc w:val="both"/>
      </w:pPr>
      <w:r>
        <w:t xml:space="preserve">Por fim no capítulo 8 serão apresentadas as conclusões sobre o projeto e </w:t>
      </w:r>
      <w:r w:rsidR="000B794B">
        <w:t xml:space="preserve">indicação de </w:t>
      </w:r>
      <w:r>
        <w:t>possíveis trabalhos futuros.</w:t>
      </w:r>
    </w:p>
    <w:p w14:paraId="4F945F85" w14:textId="77777777" w:rsidR="000B794B" w:rsidRDefault="000B794B" w:rsidP="000B794B">
      <w:r>
        <w:br w:type="page"/>
      </w:r>
    </w:p>
    <w:p w14:paraId="0A215A85" w14:textId="77777777" w:rsidR="0050714C" w:rsidRDefault="0050714C" w:rsidP="004E1076">
      <w:pPr>
        <w:pStyle w:val="Ttulo1"/>
        <w:jc w:val="both"/>
      </w:pPr>
      <w:r>
        <w:lastRenderedPageBreak/>
        <w:br/>
      </w:r>
      <w:bookmarkStart w:id="11" w:name="_Ref455942164"/>
      <w:r>
        <w:t>Conversor em Ponte Completa com ZVS</w:t>
      </w:r>
      <w:bookmarkEnd w:id="11"/>
    </w:p>
    <w:p w14:paraId="3C9A54B1" w14:textId="77777777" w:rsidR="00784AB4" w:rsidRDefault="00784AB4" w:rsidP="004E1076">
      <w:pPr>
        <w:pStyle w:val="Ttulo2"/>
        <w:jc w:val="both"/>
      </w:pPr>
      <w:bookmarkStart w:id="12" w:name="_Ref455942169"/>
      <w:r>
        <w:t>Definição</w:t>
      </w:r>
      <w:bookmarkEnd w:id="12"/>
    </w:p>
    <w:p w14:paraId="07AFE2DF" w14:textId="77777777" w:rsidR="003234E0" w:rsidRPr="00C92DFC" w:rsidRDefault="00C92DFC" w:rsidP="003234E0">
      <w:pPr>
        <w:ind w:firstLine="708"/>
        <w:jc w:val="both"/>
      </w:pPr>
      <w:r>
        <w:t xml:space="preserve">O conversor que será apresentado nesse capítulo é um conversor do tipo DC-DC, ou seja, </w:t>
      </w:r>
      <w:r w:rsidR="00AD0F68">
        <w:t>ele possui</w:t>
      </w:r>
      <w:r>
        <w:t xml:space="preserve"> como entrada e sa</w:t>
      </w:r>
      <w:r w:rsidR="001F6A6D">
        <w:t>ída sinais</w:t>
      </w:r>
      <w:r>
        <w:t xml:space="preserve"> idealmente contínuo</w:t>
      </w:r>
      <w:r w:rsidR="001F6A6D">
        <w:t>s</w:t>
      </w:r>
      <w:r>
        <w:t xml:space="preserve">. </w:t>
      </w:r>
      <w:r w:rsidR="00C32746">
        <w:t>Para o esse</w:t>
      </w:r>
      <w:r w:rsidR="003234E0">
        <w:t xml:space="preserve"> caso </w:t>
      </w:r>
      <w:r w:rsidR="001F6A6D">
        <w:t>busca</w:t>
      </w:r>
      <w:r w:rsidR="00C32746">
        <w:t>-se</w:t>
      </w:r>
      <w:r w:rsidR="001F6A6D">
        <w:t xml:space="preserve"> </w:t>
      </w:r>
      <w:r w:rsidR="003234E0">
        <w:t xml:space="preserve">um conversor de </w:t>
      </w:r>
      <w:r>
        <w:t>alta efici</w:t>
      </w:r>
      <w:r w:rsidR="001F6A6D">
        <w:t>ência, isto é, pouca perd</w:t>
      </w:r>
      <w:r w:rsidR="00AD0F68">
        <w:t>a de energia nos componentes. O</w:t>
      </w:r>
      <w:r w:rsidR="001F6A6D">
        <w:t xml:space="preserve"> circuito apresentado </w:t>
      </w:r>
      <w:r w:rsidR="003234E0">
        <w:t xml:space="preserve">nesse capítulo </w:t>
      </w:r>
      <w:r w:rsidR="001F6A6D">
        <w:t>é um bom candidato</w:t>
      </w:r>
      <w:r w:rsidR="00AD0F68">
        <w:t>, conforme verificado em</w:t>
      </w:r>
      <w:r w:rsidR="001F6A6D">
        <w:t xml:space="preserve"> </w:t>
      </w:r>
      <w:r w:rsidR="003C10E2">
        <w:t>[1]</w:t>
      </w:r>
      <w:r w:rsidR="001F6A6D">
        <w:t>.</w:t>
      </w:r>
    </w:p>
    <w:p w14:paraId="019F2CF4" w14:textId="77777777" w:rsidR="003234E0" w:rsidRDefault="00DB2434" w:rsidP="00F101D4">
      <w:pPr>
        <w:pStyle w:val="Ttulo2"/>
        <w:jc w:val="both"/>
      </w:pPr>
      <w:bookmarkStart w:id="13" w:name="_Ref455942182"/>
      <w:r>
        <w:t>Características do Conversor</w:t>
      </w:r>
      <w:bookmarkEnd w:id="13"/>
    </w:p>
    <w:p w14:paraId="528C38FF" w14:textId="77777777" w:rsidR="00433FA1" w:rsidRDefault="00F101D4" w:rsidP="00B61DC7">
      <w:pPr>
        <w:ind w:firstLine="708"/>
        <w:jc w:val="both"/>
      </w:pPr>
      <w:r>
        <w:t>Esse conversor tem como uma de suas principais características o ZVS (</w:t>
      </w:r>
      <w:r w:rsidRPr="00C32746">
        <w:rPr>
          <w:i/>
        </w:rPr>
        <w:t>zero-</w:t>
      </w:r>
      <w:proofErr w:type="spellStart"/>
      <w:r w:rsidRPr="00C32746">
        <w:rPr>
          <w:i/>
        </w:rPr>
        <w:t>voltage</w:t>
      </w:r>
      <w:proofErr w:type="spellEnd"/>
      <w:r w:rsidRPr="00C32746">
        <w:rPr>
          <w:i/>
        </w:rPr>
        <w:t>-</w:t>
      </w:r>
      <w:proofErr w:type="spellStart"/>
      <w:r w:rsidRPr="00C32746">
        <w:rPr>
          <w:i/>
        </w:rPr>
        <w:t>switching</w:t>
      </w:r>
      <w:proofErr w:type="spellEnd"/>
      <w:r>
        <w:t xml:space="preserve">). </w:t>
      </w:r>
      <w:r w:rsidR="00433FA1">
        <w:t xml:space="preserve">Isso significa que, como o nome já diz, há chaveamento sob tensão nula, em outras palavras, há energia que continua sendo transmitida mesmo havendo tensão zero no transformador. Isso se deve ao </w:t>
      </w:r>
      <w:r w:rsidR="00C32746">
        <w:t xml:space="preserve">chamado </w:t>
      </w:r>
      <w:r w:rsidR="00433FA1">
        <w:t>indutor ressonante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433FA1">
        <w:t>)</w:t>
      </w:r>
      <w:r w:rsidR="00C32746">
        <w:t xml:space="preserve"> como pode-se</w:t>
      </w:r>
      <w:r w:rsidR="00433FA1">
        <w:t xml:space="preserve"> ver na </w:t>
      </w:r>
      <w:r w:rsidR="00433FA1" w:rsidRPr="00433FA1">
        <w:fldChar w:fldCharType="begin"/>
      </w:r>
      <w:r w:rsidR="00433FA1" w:rsidRPr="00433FA1">
        <w:instrText xml:space="preserve"> REF _Ref452995875 \h  \* MERGEFORMAT </w:instrText>
      </w:r>
      <w:r w:rsidR="00433FA1" w:rsidRPr="00433FA1">
        <w:fldChar w:fldCharType="separate"/>
      </w:r>
      <w:r w:rsidR="00B61763" w:rsidRPr="006B5174">
        <w:rPr>
          <w:szCs w:val="24"/>
        </w:rPr>
        <w:t xml:space="preserve">Figura </w:t>
      </w:r>
      <w:r w:rsidR="00B61763" w:rsidRPr="00B61763">
        <w:rPr>
          <w:noProof/>
          <w:szCs w:val="24"/>
        </w:rPr>
        <w:t>1</w:t>
      </w:r>
      <w:r w:rsidR="00B61763">
        <w:rPr>
          <w:noProof/>
          <w:szCs w:val="24"/>
        </w:rPr>
        <w:t>.</w:t>
      </w:r>
      <w:r w:rsidR="00B61763" w:rsidRPr="00B61763">
        <w:rPr>
          <w:noProof/>
          <w:szCs w:val="24"/>
        </w:rPr>
        <w:t>1</w:t>
      </w:r>
      <w:r w:rsidR="00433FA1" w:rsidRPr="00433FA1">
        <w:fldChar w:fldCharType="end"/>
      </w:r>
      <w:r w:rsidR="00433FA1">
        <w:t>. O indutor é um componente armazenador de energia em forma de corrente, assim quando as chaves permitem que haja tensão no primário do transformador, uma parte da energia é transmitida para o secundário, mas uma parte é armazenada no indutor. Quando a tensão no primário é nula,</w:t>
      </w:r>
      <w:r w:rsidR="007F570A">
        <w:t xml:space="preserve"> o indutor funciona como uma fonte de corrente e</w:t>
      </w:r>
      <w:r w:rsidR="00433FA1">
        <w:t xml:space="preserve"> a energia que estava anteriormente armazenada no indutor ressonante é transferida para o secundário, dando origem ao chamado ZVS.</w:t>
      </w:r>
    </w:p>
    <w:p w14:paraId="68737CDB" w14:textId="77777777" w:rsidR="00433FA1" w:rsidRDefault="00433FA1" w:rsidP="00B61DC7">
      <w:pPr>
        <w:ind w:firstLine="708"/>
        <w:jc w:val="both"/>
      </w:pPr>
      <w:r>
        <w:t xml:space="preserve">O transformador não é um elemento ideal e possui essa indutância em série naturalmente, porém o valor dessa indutância </w:t>
      </w:r>
      <w:r w:rsidR="00C32746">
        <w:t xml:space="preserve">geralmente </w:t>
      </w:r>
      <w:r>
        <w:t>não é o grande o bastante para armazenar a energia necessária</w:t>
      </w:r>
      <w:r w:rsidR="003E6315">
        <w:t xml:space="preserve"> para garantir o ZVS, assim adiciona-se o indutor ressonante para satisfazer essa condição</w:t>
      </w:r>
      <w:r w:rsidR="006F0902">
        <w:t xml:space="preserve"> e obter uma eficiência maior</w:t>
      </w:r>
      <w:r w:rsidR="003E6315">
        <w:t>.</w:t>
      </w:r>
      <w:r w:rsidR="006F0902">
        <w:t xml:space="preserve"> Esse conceito será melhor ilustrado na seção que apresentamos a dinâmica de funcionamento do conversor.</w:t>
      </w:r>
    </w:p>
    <w:p w14:paraId="3189CA48" w14:textId="77777777" w:rsidR="00B61DC7" w:rsidRDefault="006F0902" w:rsidP="00B61DC7">
      <w:pPr>
        <w:ind w:firstLine="708"/>
        <w:jc w:val="both"/>
      </w:pPr>
      <w:r>
        <w:t xml:space="preserve">Outra grande característica desse circuito é </w:t>
      </w:r>
      <w:r w:rsidR="00FE1CB0">
        <w:t>que, com a</w:t>
      </w:r>
      <w:r>
        <w:t xml:space="preserve"> frequência de chaveamento constante</w:t>
      </w:r>
      <w:r w:rsidR="00C32746">
        <w:t>, tem-se</w:t>
      </w:r>
      <w:r w:rsidR="00FE1CB0">
        <w:t xml:space="preserve"> o ciclo de traba</w:t>
      </w:r>
      <w:r w:rsidR="00867209">
        <w:t>l</w:t>
      </w:r>
      <w:r w:rsidR="00FE1CB0">
        <w:t>ho</w:t>
      </w:r>
      <w:r w:rsidR="00867209">
        <w:t xml:space="preserve"> em cada</w:t>
      </w:r>
      <w:r w:rsidR="00FE1CB0">
        <w:t xml:space="preserve"> </w:t>
      </w:r>
      <w:r w:rsidR="007E5FA9">
        <w:t xml:space="preserve">chave </w:t>
      </w:r>
      <w:r w:rsidR="00FE1CB0">
        <w:t>também constante</w:t>
      </w:r>
      <w:r>
        <w:t xml:space="preserve"> </w:t>
      </w:r>
      <w:r w:rsidR="003C10E2">
        <w:t>[1]</w:t>
      </w:r>
      <w:r>
        <w:t>, já que o controle é feito apenas ajustando a fase de condução das chaves anal</w:t>
      </w:r>
      <w:r w:rsidR="00FE1CB0">
        <w:t>ó</w:t>
      </w:r>
      <w:r>
        <w:t>gicas. Com isso pode</w:t>
      </w:r>
      <w:r w:rsidR="00C32746">
        <w:t>-se</w:t>
      </w:r>
      <w:r w:rsidR="00FE1CB0">
        <w:t xml:space="preserve"> manter o ciclo de trabalho</w:t>
      </w:r>
      <w:r w:rsidR="00867209">
        <w:t xml:space="preserve"> efetivo</w:t>
      </w:r>
      <w:r>
        <w:t xml:space="preserve"> a</w:t>
      </w:r>
      <w:r w:rsidR="00220F4E">
        <w:t>lto (devendo tomar cuidado</w:t>
      </w:r>
      <w:r w:rsidR="00FE1CB0">
        <w:t xml:space="preserve"> para a não </w:t>
      </w:r>
      <w:r w:rsidR="00FE1CB0">
        <w:lastRenderedPageBreak/>
        <w:t xml:space="preserve">ocorrência de </w:t>
      </w:r>
      <w:proofErr w:type="spellStart"/>
      <w:r w:rsidR="00FE1CB0">
        <w:t>curto-circuitos</w:t>
      </w:r>
      <w:proofErr w:type="spellEnd"/>
      <w:r w:rsidR="00FE1CB0">
        <w:t xml:space="preserve"> na entrada do conversor), reduzindo perdas devidas à comutação</w:t>
      </w:r>
      <w:r w:rsidR="003C10E2">
        <w:t>[2]</w:t>
      </w:r>
      <w:r w:rsidR="00B61DC7">
        <w:t>, pois transistores tem alta frequência mas baixo ciclo de trabalho apresentam maior perda no</w:t>
      </w:r>
      <w:r w:rsidR="00CA2EE7">
        <w:t xml:space="preserve"> chaveamento [1</w:t>
      </w:r>
      <w:r w:rsidR="00B61DC7">
        <w:t>], e em grande parte do tempo teremos energia sendo transferida da entrada para a saída reduzindo o valor do indutor ressonante.</w:t>
      </w:r>
      <w:r w:rsidR="00220F4E">
        <w:t xml:space="preserve"> O ciclo de trabalho efetivo nada mais o </w:t>
      </w:r>
      <w:proofErr w:type="spellStart"/>
      <w:r w:rsidR="00220F4E">
        <w:t>o</w:t>
      </w:r>
      <w:proofErr w:type="spellEnd"/>
      <w:r w:rsidR="00220F4E">
        <w:t xml:space="preserve"> ciclo de trabalho presente no secundário do transformador. Há essa diferença entre primário e secundário pois a indutância presente no transformador não se carrega </w:t>
      </w:r>
      <w:proofErr w:type="spellStart"/>
      <w:r w:rsidR="00220F4E">
        <w:t>instantâneamente</w:t>
      </w:r>
      <w:proofErr w:type="spellEnd"/>
      <w:r w:rsidR="00220F4E">
        <w:t xml:space="preserve">. Esse conceito será melhor ilustrado mais </w:t>
      </w:r>
      <w:proofErr w:type="spellStart"/>
      <w:r w:rsidR="00220F4E">
        <w:t>a</w:t>
      </w:r>
      <w:proofErr w:type="spellEnd"/>
      <w:r w:rsidR="00220F4E">
        <w:t xml:space="preserve"> frente.</w:t>
      </w:r>
    </w:p>
    <w:p w14:paraId="0E21F524" w14:textId="77777777" w:rsidR="00C32746" w:rsidRDefault="00FE1CB0" w:rsidP="00B61DC7">
      <w:pPr>
        <w:ind w:firstLine="708"/>
        <w:jc w:val="both"/>
      </w:pPr>
      <w:r>
        <w:t>Para que esse circuito siga as normas da ANATEL</w:t>
      </w:r>
      <w:r w:rsidR="003C10E2">
        <w:t>[3]</w:t>
      </w:r>
      <w:r>
        <w:t xml:space="preserve">, ele </w:t>
      </w:r>
      <w:r w:rsidR="00DB2434">
        <w:t xml:space="preserve">necessita ter alta eficiência </w:t>
      </w:r>
      <w:r>
        <w:t>e</w:t>
      </w:r>
      <w:r w:rsidR="00B61DC7">
        <w:t>,</w:t>
      </w:r>
      <w:r>
        <w:t xml:space="preserve"> de acordo com o que foi discutido anteriormente nesse capítulo</w:t>
      </w:r>
      <w:r w:rsidR="00B61DC7">
        <w:t>,</w:t>
      </w:r>
      <w:r>
        <w:t xml:space="preserve"> </w:t>
      </w:r>
      <w:r w:rsidR="00DB2434">
        <w:t>ele</w:t>
      </w:r>
      <w:r>
        <w:t xml:space="preserve"> </w:t>
      </w:r>
      <w:r w:rsidR="00C32746">
        <w:t xml:space="preserve">apresenta características que o torna um bom </w:t>
      </w:r>
      <w:proofErr w:type="spellStart"/>
      <w:r w:rsidR="00C32746">
        <w:t>candidadto</w:t>
      </w:r>
      <w:proofErr w:type="spellEnd"/>
      <w:r w:rsidR="00C32746">
        <w:t xml:space="preserve"> a atender tal especificação.</w:t>
      </w:r>
    </w:p>
    <w:p w14:paraId="47C61668" w14:textId="77777777" w:rsidR="00BA4F7C" w:rsidRPr="00B61DC7" w:rsidRDefault="00BA4F7C" w:rsidP="00B61DC7">
      <w:pPr>
        <w:ind w:firstLine="708"/>
        <w:jc w:val="both"/>
      </w:pPr>
      <w:r>
        <w:t xml:space="preserve">Na </w:t>
      </w:r>
      <w:r>
        <w:fldChar w:fldCharType="begin"/>
      </w:r>
      <w:r>
        <w:instrText xml:space="preserve"> REF _Ref452997444 \h </w:instrText>
      </w:r>
      <w:r w:rsidR="00B61DC7">
        <w:instrText xml:space="preserve"> \* MERGEFORMAT </w:instrText>
      </w:r>
      <w:r>
        <w:fldChar w:fldCharType="separate"/>
      </w:r>
      <w:r w:rsidR="00B61763">
        <w:t xml:space="preserve">Figura </w:t>
      </w:r>
      <w:r w:rsidR="00B61763">
        <w:rPr>
          <w:noProof/>
        </w:rPr>
        <w:t>2.1</w:t>
      </w:r>
      <w:r>
        <w:fldChar w:fldCharType="end"/>
      </w:r>
      <w:r>
        <w:t xml:space="preserve"> apresentamos a arquitetura do circuito</w:t>
      </w:r>
      <w:r w:rsidR="00B61DC7">
        <w:t xml:space="preserve"> que será utilizada. </w:t>
      </w:r>
      <w:r>
        <w:t>Aqui optamos</w:t>
      </w:r>
      <w:r w:rsidR="00B61DC7">
        <w:t xml:space="preserve"> por um retificador de onda completa simples no secundário do transformador com </w:t>
      </w:r>
      <w:proofErr w:type="spellStart"/>
      <w:r w:rsidR="00B61DC7">
        <w:rPr>
          <w:i/>
        </w:rPr>
        <w:t>tap</w:t>
      </w:r>
      <w:proofErr w:type="spellEnd"/>
      <w:r w:rsidR="00F01AE3">
        <w:t xml:space="preserve"> central pelo fato de</w:t>
      </w:r>
      <w:r w:rsidR="00B61DC7">
        <w:t>, nesse caso, não te</w:t>
      </w:r>
      <w:r w:rsidR="00F01AE3">
        <w:t>r</w:t>
      </w:r>
      <w:r w:rsidR="00B61DC7">
        <w:t xml:space="preserve">mos uma dupla queda de tensão nos diodos retificadores, como seria o caso com </w:t>
      </w:r>
      <w:r w:rsidR="00F01AE3">
        <w:t>um retificador em onda completa, diminuindo perdas de potência no circuito.</w:t>
      </w:r>
    </w:p>
    <w:p w14:paraId="155673B1" w14:textId="77777777" w:rsidR="00DB2434" w:rsidRDefault="00DB2434" w:rsidP="00B61DC7">
      <w:pPr>
        <w:keepNext/>
        <w:jc w:val="center"/>
      </w:pPr>
      <w:r>
        <w:rPr>
          <w:noProof/>
          <w:lang w:eastAsia="pt-BR"/>
        </w:rPr>
        <w:drawing>
          <wp:inline distT="0" distB="0" distL="0" distR="0" wp14:anchorId="50CF40E7" wp14:editId="39F9C612">
            <wp:extent cx="540004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principal.PN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30A113F6" w14:textId="77777777" w:rsidR="00DB2434" w:rsidRDefault="00DB2434" w:rsidP="00B61DC7">
      <w:pPr>
        <w:pStyle w:val="SemEspaamento"/>
      </w:pPr>
      <w:bookmarkStart w:id="14" w:name="_Ref452997444"/>
      <w:bookmarkStart w:id="15" w:name="_Ref455941145"/>
      <w:r>
        <w:t xml:space="preserve">Figura </w:t>
      </w:r>
      <w:fldSimple w:instr=" STYLEREF 1 \s ">
        <w:r w:rsidR="00B61763">
          <w:rPr>
            <w:noProof/>
          </w:rPr>
          <w:t>2</w:t>
        </w:r>
      </w:fldSimple>
      <w:r w:rsidR="007957BF">
        <w:t>.</w:t>
      </w:r>
      <w:fldSimple w:instr=" SEQ Figura \* ARABIC \s 1 ">
        <w:r w:rsidR="00B61763">
          <w:rPr>
            <w:noProof/>
          </w:rPr>
          <w:t>1</w:t>
        </w:r>
      </w:fldSimple>
      <w:bookmarkEnd w:id="14"/>
      <w:r>
        <w:t xml:space="preserve"> - Circuito do Conversor</w:t>
      </w:r>
      <w:bookmarkEnd w:id="15"/>
    </w:p>
    <w:p w14:paraId="2E8782DC" w14:textId="77777777" w:rsidR="00DB2434" w:rsidRDefault="00DB2434" w:rsidP="004E1076">
      <w:pPr>
        <w:pStyle w:val="SemEspaamento"/>
        <w:jc w:val="both"/>
      </w:pPr>
    </w:p>
    <w:p w14:paraId="1FB3F822" w14:textId="77777777" w:rsidR="00DB2434" w:rsidRDefault="00DB2434" w:rsidP="004E1076">
      <w:pPr>
        <w:jc w:val="both"/>
      </w:pPr>
      <w:r>
        <w:tab/>
        <w:t>Além da alta eficiência, o conversor em ponte completa com ZVS e controle por desvio de fase apresenta outras vantagens, tais como:</w:t>
      </w:r>
    </w:p>
    <w:p w14:paraId="5642EB65" w14:textId="77777777" w:rsidR="00DB2434" w:rsidRDefault="00BE6B9A" w:rsidP="004E1076">
      <w:pPr>
        <w:pStyle w:val="PargrafodaLista"/>
        <w:numPr>
          <w:ilvl w:val="0"/>
          <w:numId w:val="13"/>
        </w:numPr>
        <w:jc w:val="both"/>
      </w:pPr>
      <w:r>
        <w:t>Baixa interferência eletromagnét</w:t>
      </w:r>
      <w:r w:rsidR="00DB2434">
        <w:t>ica</w:t>
      </w:r>
      <w:r w:rsidR="00BD00D3">
        <w:t xml:space="preserve"> e de rádio frequência</w:t>
      </w:r>
      <w:r w:rsidR="00DB2434">
        <w:t>, de</w:t>
      </w:r>
      <w:r w:rsidR="00BD00D3">
        <w:t>vido à comutação sob tensão nula</w:t>
      </w:r>
      <w:r w:rsidR="00463689">
        <w:t xml:space="preserve"> </w:t>
      </w:r>
      <w:r w:rsidR="003C10E2">
        <w:t>[4]</w:t>
      </w:r>
      <w:r w:rsidR="00463689">
        <w:t>;</w:t>
      </w:r>
    </w:p>
    <w:p w14:paraId="604D60A0" w14:textId="77777777" w:rsidR="00BD00D3" w:rsidRDefault="00BD00D3" w:rsidP="004E1076">
      <w:pPr>
        <w:pStyle w:val="PargrafodaLista"/>
        <w:numPr>
          <w:ilvl w:val="0"/>
          <w:numId w:val="13"/>
        </w:numPr>
        <w:jc w:val="both"/>
      </w:pPr>
      <w:r>
        <w:t>Máxima tensão sobre as chaves é igual ao valor da entrada do conversor</w:t>
      </w:r>
      <w:r w:rsidR="00463689">
        <w:t xml:space="preserve"> </w:t>
      </w:r>
      <w:r w:rsidR="003C10E2">
        <w:t>[2]</w:t>
      </w:r>
      <w:r w:rsidR="00463689">
        <w:t>;</w:t>
      </w:r>
    </w:p>
    <w:p w14:paraId="1380B949" w14:textId="77777777" w:rsidR="00BD00D3" w:rsidRDefault="00DB2434" w:rsidP="00BD00D3">
      <w:pPr>
        <w:pStyle w:val="PargrafodaLista"/>
        <w:numPr>
          <w:ilvl w:val="0"/>
          <w:numId w:val="13"/>
        </w:numPr>
        <w:jc w:val="both"/>
      </w:pPr>
      <w:r>
        <w:t xml:space="preserve">Máxima corrente nos </w:t>
      </w:r>
      <w:proofErr w:type="spellStart"/>
      <w:r>
        <w:t>transitores</w:t>
      </w:r>
      <w:proofErr w:type="spellEnd"/>
      <w:r>
        <w:t xml:space="preserve"> de chaveamento igual à máxima corrente de saída espelhada para o primário do transformador </w:t>
      </w:r>
      <w:r w:rsidR="003C10E2">
        <w:t>[5]</w:t>
      </w:r>
      <w:r w:rsidR="00463689">
        <w:t>;</w:t>
      </w:r>
    </w:p>
    <w:p w14:paraId="4C50F338" w14:textId="77777777" w:rsidR="00DB2434" w:rsidRDefault="00BD00D3" w:rsidP="004E1076">
      <w:pPr>
        <w:pStyle w:val="PargrafodaLista"/>
        <w:numPr>
          <w:ilvl w:val="0"/>
          <w:numId w:val="13"/>
        </w:numPr>
        <w:jc w:val="both"/>
      </w:pPr>
      <w:r>
        <w:lastRenderedPageBreak/>
        <w:t xml:space="preserve">Apresenta característica de saída desejável para o controle, uma vez que a relação </w:t>
      </w:r>
      <w:r w:rsidR="00463689">
        <w:t xml:space="preserve">direta </w:t>
      </w:r>
      <w:r>
        <w:t xml:space="preserve">entre </w:t>
      </w:r>
      <w:r w:rsidR="00463689">
        <w:t>ciclo de trabalho efetivo e corrente de saída [2].</w:t>
      </w:r>
    </w:p>
    <w:p w14:paraId="588F930B" w14:textId="77777777" w:rsidR="00DB2434" w:rsidRDefault="00DB2434" w:rsidP="004E1076">
      <w:pPr>
        <w:pStyle w:val="Ttulo2"/>
        <w:jc w:val="both"/>
      </w:pPr>
      <w:bookmarkStart w:id="16" w:name="_Ref454628346"/>
      <w:r>
        <w:t>Dinâmica de funcionamento</w:t>
      </w:r>
      <w:bookmarkEnd w:id="16"/>
    </w:p>
    <w:p w14:paraId="1708F5D3" w14:textId="77777777" w:rsidR="00492BAB" w:rsidRDefault="00302338" w:rsidP="00EE3894">
      <w:pPr>
        <w:ind w:firstLine="709"/>
        <w:jc w:val="both"/>
      </w:pPr>
      <w:r>
        <w:t>O funcionamento dinâmico do c</w:t>
      </w:r>
      <w:r w:rsidR="00DA5C32">
        <w:t>ircuito pode ser dividido em 4</w:t>
      </w:r>
      <w:r>
        <w:t xml:space="preserve"> etapas de operação, devido aos tempos de condução de cada chaves analógicas e ao desvio de fase entre eles</w:t>
      </w:r>
      <w:r w:rsidR="003C10E2">
        <w:t>[5]</w:t>
      </w:r>
      <w:r>
        <w:t xml:space="preserve">. </w:t>
      </w:r>
    </w:p>
    <w:p w14:paraId="4DCB578C" w14:textId="77777777" w:rsidR="00302338" w:rsidRDefault="00302338" w:rsidP="00EE3894">
      <w:pPr>
        <w:ind w:firstLine="709"/>
        <w:jc w:val="both"/>
      </w:pPr>
      <w:r>
        <w:t>Para facilitar a análise, vamos assumir algumas considerações iniciais.</w:t>
      </w:r>
    </w:p>
    <w:p w14:paraId="0CEA8309" w14:textId="77777777" w:rsidR="00302338" w:rsidRDefault="00302338" w:rsidP="00EE3894">
      <w:pPr>
        <w:pStyle w:val="PargrafodaLista"/>
        <w:numPr>
          <w:ilvl w:val="0"/>
          <w:numId w:val="15"/>
        </w:numPr>
        <w:ind w:left="709"/>
        <w:jc w:val="both"/>
      </w:pPr>
      <w:r>
        <w:t xml:space="preserve">Os dispositivos semicondutores (chaves e diodos) são </w:t>
      </w:r>
      <w:proofErr w:type="spellStart"/>
      <w:r>
        <w:t>ideiais</w:t>
      </w:r>
      <w:proofErr w:type="spellEnd"/>
      <w:r>
        <w:t>;</w:t>
      </w:r>
    </w:p>
    <w:p w14:paraId="1BB19656" w14:textId="77777777" w:rsidR="00302338" w:rsidRDefault="00302338" w:rsidP="00EE3894">
      <w:pPr>
        <w:pStyle w:val="PargrafodaLista"/>
        <w:numPr>
          <w:ilvl w:val="0"/>
          <w:numId w:val="15"/>
        </w:numPr>
        <w:ind w:left="709"/>
        <w:jc w:val="both"/>
      </w:pPr>
      <w:r>
        <w:t xml:space="preserve">A indutância de dispersão do transformador está </w:t>
      </w:r>
      <w:proofErr w:type="spellStart"/>
      <w:r>
        <w:t>incluida</w:t>
      </w:r>
      <w:proofErr w:type="spellEnd"/>
      <w:r>
        <w:t xml:space="preserve"> na indutância de ressonância;</w:t>
      </w:r>
    </w:p>
    <w:p w14:paraId="06E11F36" w14:textId="77777777" w:rsidR="00302338" w:rsidRDefault="00463689" w:rsidP="00EE3894">
      <w:pPr>
        <w:pStyle w:val="PargrafodaLista"/>
        <w:numPr>
          <w:ilvl w:val="0"/>
          <w:numId w:val="15"/>
        </w:numPr>
        <w:ind w:left="709"/>
        <w:jc w:val="both"/>
      </w:pPr>
      <w:r>
        <w:t>O</w:t>
      </w:r>
      <w:r w:rsidR="00302338">
        <w:t xml:space="preserve"> transformador é considerado ideal;</w:t>
      </w:r>
    </w:p>
    <w:p w14:paraId="0577166A" w14:textId="77777777" w:rsidR="00302338" w:rsidRDefault="00302338" w:rsidP="00EE3894">
      <w:pPr>
        <w:pStyle w:val="PargrafodaLista"/>
        <w:numPr>
          <w:ilvl w:val="0"/>
          <w:numId w:val="15"/>
        </w:numPr>
        <w:ind w:left="709"/>
        <w:jc w:val="both"/>
      </w:pPr>
      <w:r>
        <w:t>Capacitores e indutores não possuem resistência interna;</w:t>
      </w:r>
    </w:p>
    <w:p w14:paraId="44A39209" w14:textId="77777777" w:rsidR="00302338" w:rsidRDefault="00302338" w:rsidP="00EE3894">
      <w:pPr>
        <w:pStyle w:val="PargrafodaLista"/>
        <w:numPr>
          <w:ilvl w:val="0"/>
          <w:numId w:val="15"/>
        </w:numPr>
        <w:ind w:left="709"/>
        <w:jc w:val="both"/>
      </w:pPr>
      <w:r>
        <w:t>A tensão de entrada é constante.</w:t>
      </w:r>
    </w:p>
    <w:p w14:paraId="52263F95" w14:textId="77777777" w:rsidR="00302338" w:rsidRDefault="00302338" w:rsidP="00EE3894">
      <w:pPr>
        <w:ind w:firstLine="709"/>
        <w:jc w:val="both"/>
      </w:pPr>
      <w:r>
        <w:t xml:space="preserve">Podemos ver na </w:t>
      </w:r>
      <w:r w:rsidR="00B71E15" w:rsidRPr="00B71E15">
        <w:fldChar w:fldCharType="begin"/>
      </w:r>
      <w:r w:rsidR="00B71E15" w:rsidRPr="00B71E15">
        <w:instrText xml:space="preserve"> REF _Ref453776995 \h  \* MERGEFORMAT </w:instrText>
      </w:r>
      <w:r w:rsidR="00B71E15" w:rsidRPr="00B71E15">
        <w:fldChar w:fldCharType="separate"/>
      </w:r>
      <w:r w:rsidR="00B61763" w:rsidRPr="00B71E15">
        <w:rPr>
          <w:szCs w:val="24"/>
        </w:rPr>
        <w:t xml:space="preserve">Figura </w:t>
      </w:r>
      <w:r w:rsidR="00B61763" w:rsidRPr="00B61763">
        <w:rPr>
          <w:noProof/>
          <w:szCs w:val="24"/>
        </w:rPr>
        <w:t>2</w:t>
      </w:r>
      <w:r w:rsidR="00B61763">
        <w:rPr>
          <w:noProof/>
          <w:szCs w:val="24"/>
        </w:rPr>
        <w:t>.</w:t>
      </w:r>
      <w:r w:rsidR="00B61763" w:rsidRPr="00B61763">
        <w:rPr>
          <w:noProof/>
          <w:szCs w:val="24"/>
        </w:rPr>
        <w:t>2</w:t>
      </w:r>
      <w:r w:rsidR="00B71E15" w:rsidRPr="00B71E15">
        <w:fldChar w:fldCharType="end"/>
      </w:r>
      <w:r w:rsidR="00B71E15">
        <w:t xml:space="preserve"> </w:t>
      </w:r>
      <w:r>
        <w:t>como é feito o chaveamento do circuito, podemos ver que as chaves Q1 e Q2, assim como Q3 e Q4 são complementares, ou seja, quando uma está em condução a outra está cortada. Isso previne curtos na fonte de alimentação, assim evitando picos de corrente indesejados.</w:t>
      </w:r>
    </w:p>
    <w:p w14:paraId="20620894" w14:textId="77777777" w:rsidR="00B71E15" w:rsidRDefault="003B5AFE" w:rsidP="00B71E15">
      <w:pPr>
        <w:keepNext/>
      </w:pPr>
      <w:r>
        <w:rPr>
          <w:noProof/>
          <w:lang w:eastAsia="pt-BR"/>
        </w:rPr>
        <w:drawing>
          <wp:inline distT="0" distB="0" distL="0" distR="0" wp14:anchorId="3E306673" wp14:editId="61D70F4F">
            <wp:extent cx="5400040" cy="2452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VE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452370"/>
                    </a:xfrm>
                    <a:prstGeom prst="rect">
                      <a:avLst/>
                    </a:prstGeom>
                  </pic:spPr>
                </pic:pic>
              </a:graphicData>
            </a:graphic>
          </wp:inline>
        </w:drawing>
      </w:r>
    </w:p>
    <w:p w14:paraId="6BEFDA3F" w14:textId="77777777" w:rsidR="006D216A" w:rsidRPr="00B71E15" w:rsidRDefault="00B71E15" w:rsidP="00B71E15">
      <w:pPr>
        <w:pStyle w:val="Legenda"/>
        <w:jc w:val="center"/>
        <w:rPr>
          <w:i w:val="0"/>
          <w:color w:val="auto"/>
          <w:sz w:val="24"/>
          <w:szCs w:val="24"/>
        </w:rPr>
      </w:pPr>
      <w:bookmarkStart w:id="17" w:name="_Ref453776995"/>
      <w:bookmarkStart w:id="18" w:name="_Ref455941150"/>
      <w:r w:rsidRPr="00B71E15">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bookmarkEnd w:id="17"/>
      <w:r w:rsidRPr="00B71E15">
        <w:rPr>
          <w:i w:val="0"/>
          <w:color w:val="auto"/>
          <w:sz w:val="24"/>
          <w:szCs w:val="24"/>
        </w:rPr>
        <w:t xml:space="preserve"> - Tempo de condução das chaves</w:t>
      </w:r>
      <w:bookmarkEnd w:id="18"/>
    </w:p>
    <w:p w14:paraId="6B94A3D6" w14:textId="77777777" w:rsidR="00302338" w:rsidRDefault="00B71E15" w:rsidP="00302338">
      <w:pPr>
        <w:pStyle w:val="Ttulo3"/>
      </w:pPr>
      <w:bookmarkStart w:id="19" w:name="_Ref455936080"/>
      <w:r>
        <w:lastRenderedPageBreak/>
        <w:t>1ª Etapa</w:t>
      </w:r>
      <w:bookmarkEnd w:id="19"/>
    </w:p>
    <w:p w14:paraId="405E39CF" w14:textId="77777777" w:rsidR="00EE3894" w:rsidRDefault="003B5AFE" w:rsidP="00EE3894">
      <w:pPr>
        <w:keepNext/>
      </w:pPr>
      <w:r>
        <w:rPr>
          <w:noProof/>
          <w:lang w:eastAsia="pt-BR"/>
        </w:rPr>
        <w:drawing>
          <wp:inline distT="0" distB="0" distL="0" distR="0" wp14:anchorId="1273391F" wp14:editId="6963118E">
            <wp:extent cx="5400040" cy="1548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apa1.png"/>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79DC97C8" w14:textId="77777777" w:rsidR="00EE3894" w:rsidRDefault="00EE3894" w:rsidP="00EE3894">
      <w:pPr>
        <w:pStyle w:val="Legenda"/>
        <w:jc w:val="center"/>
        <w:rPr>
          <w:i w:val="0"/>
          <w:color w:val="auto"/>
          <w:sz w:val="24"/>
          <w:szCs w:val="24"/>
        </w:rPr>
      </w:pPr>
      <w:bookmarkStart w:id="20" w:name="_Ref453777399"/>
      <w:bookmarkStart w:id="21" w:name="_Ref455941154"/>
      <w:r w:rsidRPr="00EE3894">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bookmarkEnd w:id="20"/>
      <w:r w:rsidRPr="00EE3894">
        <w:rPr>
          <w:i w:val="0"/>
          <w:color w:val="auto"/>
          <w:sz w:val="24"/>
          <w:szCs w:val="24"/>
        </w:rPr>
        <w:t xml:space="preserve"> - Etapa 1</w:t>
      </w:r>
      <w:bookmarkEnd w:id="21"/>
    </w:p>
    <w:p w14:paraId="1EB7CED7" w14:textId="77777777" w:rsidR="00E765A8" w:rsidRPr="00E765A8" w:rsidRDefault="00E765A8" w:rsidP="00E765A8"/>
    <w:p w14:paraId="0C86D943" w14:textId="77777777" w:rsidR="00B71E15" w:rsidRDefault="00EE3894" w:rsidP="00EE3894">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00B61763" w:rsidRPr="00EE3894">
        <w:rPr>
          <w:szCs w:val="24"/>
        </w:rPr>
        <w:t xml:space="preserve">Figura </w:t>
      </w:r>
      <w:r w:rsidR="00B61763" w:rsidRPr="00B61763">
        <w:rPr>
          <w:noProof/>
          <w:szCs w:val="24"/>
        </w:rPr>
        <w:t>2</w:t>
      </w:r>
      <w:r w:rsidR="00B61763">
        <w:rPr>
          <w:noProof/>
          <w:szCs w:val="24"/>
        </w:rPr>
        <w:t>.</w:t>
      </w:r>
      <w:r w:rsidR="00B61763" w:rsidRPr="00B61763">
        <w:rPr>
          <w:noProof/>
          <w:szCs w:val="24"/>
        </w:rPr>
        <w:t>3</w:t>
      </w:r>
      <w:r w:rsidRPr="00EE3894">
        <w:fldChar w:fldCharType="end"/>
      </w:r>
      <w:r>
        <w:t xml:space="preserve">, </w:t>
      </w:r>
      <w:r w:rsidR="00DA5C32">
        <w:t>S1 e S4</w:t>
      </w:r>
      <w:r w:rsidR="00B71E15">
        <w:t xml:space="preserve"> est</w:t>
      </w:r>
      <w:r>
        <w:t>ão conduzindo</w:t>
      </w:r>
      <w:r w:rsidR="00B71E15">
        <w:t xml:space="preserve"> e S2 e S</w:t>
      </w:r>
      <w:r w:rsidR="00DA5C32">
        <w:t>3</w:t>
      </w:r>
      <w:r w:rsidR="00B71E15">
        <w:t xml:space="preserve"> estão </w:t>
      </w:r>
      <w:r>
        <w:t xml:space="preserve">cortados. </w:t>
      </w:r>
      <w:r w:rsidR="00DA5C32">
        <w:t xml:space="preserve">Nessa etapa, a tensão presente no primário do </w:t>
      </w:r>
      <w:proofErr w:type="spellStart"/>
      <w:r w:rsidR="00DA5C32">
        <w:t>tranformador</w:t>
      </w:r>
      <w:proofErr w:type="spellEnd"/>
      <w:r w:rsidR="00DA5C32">
        <w:t xml:space="preserve"> é +</w:t>
      </w:r>
      <w:proofErr w:type="spellStart"/>
      <w:r w:rsidR="00DA5C32">
        <w:t>Vin</w:t>
      </w:r>
      <w:proofErr w:type="spellEnd"/>
      <w:r w:rsidR="00DA5C32">
        <w:t xml:space="preserve">, </w:t>
      </w:r>
      <w:r w:rsidR="003A5ED6">
        <w:t xml:space="preserve">assim </w:t>
      </w:r>
      <w:r w:rsidR="004A0CA2">
        <w:t xml:space="preserve">o indutor </w:t>
      </w:r>
      <w:proofErr w:type="spellStart"/>
      <w:r w:rsidR="004A0CA2">
        <w:t>Llk</w:t>
      </w:r>
      <w:proofErr w:type="spellEnd"/>
      <w:r w:rsidR="004A0CA2">
        <w:t xml:space="preserve"> é carregado e </w:t>
      </w:r>
      <w:r w:rsidR="00DA5C32">
        <w:t xml:space="preserve">a potência é transferida para o filtro de saída </w:t>
      </w:r>
      <w:r w:rsidR="004A0CA2">
        <w:t>e, consequentemente, vai para a carga.</w:t>
      </w:r>
    </w:p>
    <w:p w14:paraId="2C4999EF" w14:textId="77777777" w:rsidR="003A5ED6" w:rsidRDefault="003A5ED6" w:rsidP="003A5ED6">
      <w:pPr>
        <w:keepNext/>
        <w:ind w:firstLine="709"/>
        <w:jc w:val="both"/>
        <w:rPr>
          <w:noProof/>
          <w:lang w:eastAsia="pt-BR"/>
        </w:rPr>
      </w:pPr>
    </w:p>
    <w:p w14:paraId="1EA34150" w14:textId="77777777" w:rsidR="003A5ED6" w:rsidRDefault="00463689" w:rsidP="003A5ED6">
      <w:pPr>
        <w:keepNext/>
        <w:ind w:firstLine="709"/>
        <w:jc w:val="both"/>
      </w:pPr>
      <w:r>
        <w:rPr>
          <w:noProof/>
          <w:lang w:eastAsia="pt-BR"/>
        </w:rPr>
        <w:drawing>
          <wp:inline distT="0" distB="0" distL="0" distR="0" wp14:anchorId="18A576BD" wp14:editId="1EC8F7B2">
            <wp:extent cx="4542857" cy="265714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tapa1_grafico.png"/>
                    <pic:cNvPicPr/>
                  </pic:nvPicPr>
                  <pic:blipFill>
                    <a:blip r:embed="rId14">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14:paraId="780D6B95" w14:textId="77777777" w:rsidR="003A5ED6" w:rsidRPr="003A5ED6" w:rsidRDefault="003A5ED6" w:rsidP="003A5ED6">
      <w:pPr>
        <w:pStyle w:val="Legenda"/>
        <w:jc w:val="center"/>
        <w:rPr>
          <w:i w:val="0"/>
          <w:color w:val="auto"/>
          <w:sz w:val="24"/>
          <w:szCs w:val="24"/>
        </w:rPr>
      </w:pPr>
      <w:bookmarkStart w:id="22" w:name="_Ref455941158"/>
      <w:r w:rsidRPr="003A5ED6">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r w:rsidRPr="003A5ED6">
        <w:rPr>
          <w:i w:val="0"/>
          <w:color w:val="auto"/>
          <w:sz w:val="24"/>
          <w:szCs w:val="24"/>
        </w:rPr>
        <w:t xml:space="preserve"> - Tensão e corrente no primário</w:t>
      </w:r>
      <w:r w:rsidR="001E6266">
        <w:rPr>
          <w:i w:val="0"/>
          <w:color w:val="auto"/>
          <w:sz w:val="24"/>
          <w:szCs w:val="24"/>
        </w:rPr>
        <w:t xml:space="preserve"> após a</w:t>
      </w:r>
      <w:r>
        <w:rPr>
          <w:i w:val="0"/>
          <w:color w:val="auto"/>
          <w:sz w:val="24"/>
          <w:szCs w:val="24"/>
        </w:rPr>
        <w:t xml:space="preserve"> 1ª etapa</w:t>
      </w:r>
      <w:bookmarkEnd w:id="22"/>
    </w:p>
    <w:p w14:paraId="35E524F2" w14:textId="77777777" w:rsidR="003A5ED6" w:rsidRDefault="003A5ED6" w:rsidP="00EE3894">
      <w:pPr>
        <w:ind w:firstLine="709"/>
        <w:jc w:val="both"/>
      </w:pPr>
    </w:p>
    <w:p w14:paraId="32C72E75" w14:textId="77777777" w:rsidR="004A0CA2" w:rsidRDefault="004A0CA2" w:rsidP="00EE3894">
      <w:pPr>
        <w:ind w:firstLine="709"/>
        <w:jc w:val="both"/>
      </w:pPr>
    </w:p>
    <w:p w14:paraId="1E4E107A" w14:textId="77777777" w:rsidR="00B71E15" w:rsidRDefault="00B71E15" w:rsidP="00B71E15">
      <w:pPr>
        <w:pStyle w:val="Ttulo3"/>
      </w:pPr>
      <w:bookmarkStart w:id="23" w:name="_Ref455942208"/>
      <w:r>
        <w:lastRenderedPageBreak/>
        <w:t>2ª Etapa</w:t>
      </w:r>
      <w:bookmarkEnd w:id="23"/>
    </w:p>
    <w:p w14:paraId="33DAE739" w14:textId="77777777" w:rsidR="00DA5C32" w:rsidRDefault="00DA5C32" w:rsidP="00DA5C32">
      <w:pPr>
        <w:keepNext/>
      </w:pPr>
      <w:r>
        <w:rPr>
          <w:noProof/>
          <w:lang w:eastAsia="pt-BR"/>
        </w:rPr>
        <w:drawing>
          <wp:inline distT="0" distB="0" distL="0" distR="0" wp14:anchorId="1ED322A3" wp14:editId="24E478D2">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6FE53372" w14:textId="77777777" w:rsidR="00DA5C32" w:rsidRDefault="00DA5C32" w:rsidP="00DA5C32">
      <w:pPr>
        <w:pStyle w:val="Legenda"/>
        <w:jc w:val="center"/>
        <w:rPr>
          <w:i w:val="0"/>
          <w:color w:val="auto"/>
          <w:sz w:val="24"/>
          <w:szCs w:val="24"/>
        </w:rPr>
      </w:pPr>
      <w:bookmarkStart w:id="24" w:name="_Ref455941166"/>
      <w:r w:rsidRPr="00DA5C32">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Pr="00DA5C32">
        <w:rPr>
          <w:i w:val="0"/>
          <w:color w:val="auto"/>
          <w:sz w:val="24"/>
          <w:szCs w:val="24"/>
        </w:rPr>
        <w:t xml:space="preserve"> - Etapa 2</w:t>
      </w:r>
      <w:bookmarkEnd w:id="24"/>
    </w:p>
    <w:p w14:paraId="46F39007" w14:textId="77777777" w:rsidR="00E765A8" w:rsidRDefault="003A5ED6" w:rsidP="00E765A8">
      <w:pPr>
        <w:jc w:val="both"/>
      </w:pPr>
      <w:r>
        <w:tab/>
      </w:r>
    </w:p>
    <w:p w14:paraId="08E940E0" w14:textId="77777777" w:rsidR="003A5ED6" w:rsidRDefault="003A5ED6" w:rsidP="00E765A8">
      <w:pPr>
        <w:ind w:firstLine="708"/>
        <w:jc w:val="both"/>
      </w:pPr>
      <w:r>
        <w:t xml:space="preserve">Nessa etapa a chave S1 continua conduzindo, S3 começa a conduzir e S2 e S4 não conduzem. Como pode-se ver, a tensão no primário do transformador é nula, e é aqui que se apresenta o chaveamento por tensão nula. Com a tensão de 0V sobre o transformador não teríamos corrente passando por ele, mas graças a </w:t>
      </w:r>
      <w:proofErr w:type="spellStart"/>
      <w:r>
        <w:t>Llk</w:t>
      </w:r>
      <w:proofErr w:type="spellEnd"/>
      <w:r>
        <w:t xml:space="preserve">, que foi carregado na etapa anterior, temos energia sendo transmitida do primário para o secundário. Logo a corrente que havia “armazenada” nele diminuiu um pouco como está mostrado na </w:t>
      </w:r>
      <w:r w:rsidRPr="003A5ED6">
        <w:fldChar w:fldCharType="begin"/>
      </w:r>
      <w:r w:rsidRPr="003A5ED6">
        <w:instrText xml:space="preserve"> REF _Ref453789614 \h  \* MERGEFORMAT </w:instrText>
      </w:r>
      <w:r w:rsidRPr="003A5ED6">
        <w:fldChar w:fldCharType="separate"/>
      </w:r>
      <w:r w:rsidR="00B61763" w:rsidRPr="003A5ED6">
        <w:rPr>
          <w:szCs w:val="24"/>
        </w:rPr>
        <w:t xml:space="preserve">Figura </w:t>
      </w:r>
      <w:r w:rsidR="00B61763" w:rsidRPr="00B61763">
        <w:rPr>
          <w:noProof/>
          <w:szCs w:val="24"/>
        </w:rPr>
        <w:t>2</w:t>
      </w:r>
      <w:r w:rsidR="00B61763">
        <w:rPr>
          <w:noProof/>
          <w:szCs w:val="24"/>
        </w:rPr>
        <w:t>.</w:t>
      </w:r>
      <w:r w:rsidR="00B61763" w:rsidRPr="00B61763">
        <w:rPr>
          <w:noProof/>
          <w:szCs w:val="24"/>
        </w:rPr>
        <w:t>6</w:t>
      </w:r>
      <w:r w:rsidRPr="003A5ED6">
        <w:fldChar w:fldCharType="end"/>
      </w:r>
      <w:r>
        <w:t>.</w:t>
      </w:r>
    </w:p>
    <w:p w14:paraId="776A8D2A" w14:textId="77777777" w:rsidR="00E765A8" w:rsidRDefault="00E765A8" w:rsidP="00E765A8">
      <w:pPr>
        <w:jc w:val="both"/>
      </w:pPr>
    </w:p>
    <w:p w14:paraId="4DB68283" w14:textId="77777777" w:rsidR="003A5ED6" w:rsidRDefault="00463689" w:rsidP="003A5ED6">
      <w:pPr>
        <w:keepNext/>
        <w:jc w:val="center"/>
      </w:pPr>
      <w:r>
        <w:rPr>
          <w:noProof/>
          <w:lang w:eastAsia="pt-BR"/>
        </w:rPr>
        <w:drawing>
          <wp:inline distT="0" distB="0" distL="0" distR="0" wp14:anchorId="6BFBCD34" wp14:editId="35FC3795">
            <wp:extent cx="4542857" cy="265714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etapa2_grafico.png"/>
                    <pic:cNvPicPr/>
                  </pic:nvPicPr>
                  <pic:blipFill>
                    <a:blip r:embed="rId16">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14:paraId="6DB9B7F9" w14:textId="77777777" w:rsidR="003A5ED6" w:rsidRPr="003A5ED6" w:rsidRDefault="003A5ED6" w:rsidP="003A5ED6">
      <w:pPr>
        <w:pStyle w:val="Legenda"/>
        <w:jc w:val="center"/>
        <w:rPr>
          <w:i w:val="0"/>
          <w:color w:val="auto"/>
          <w:sz w:val="24"/>
          <w:szCs w:val="24"/>
        </w:rPr>
      </w:pPr>
      <w:bookmarkStart w:id="25" w:name="_Ref453789614"/>
      <w:bookmarkStart w:id="26" w:name="_Ref455941171"/>
      <w:r w:rsidRPr="003A5ED6">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6</w:t>
      </w:r>
      <w:r w:rsidR="007957BF">
        <w:rPr>
          <w:i w:val="0"/>
          <w:color w:val="auto"/>
          <w:sz w:val="24"/>
          <w:szCs w:val="24"/>
        </w:rPr>
        <w:fldChar w:fldCharType="end"/>
      </w:r>
      <w:bookmarkEnd w:id="25"/>
      <w:r w:rsidRPr="003A5ED6">
        <w:rPr>
          <w:i w:val="0"/>
          <w:color w:val="auto"/>
          <w:sz w:val="24"/>
          <w:szCs w:val="24"/>
        </w:rPr>
        <w:t xml:space="preserve"> - Te</w:t>
      </w:r>
      <w:r w:rsidR="001E6266">
        <w:rPr>
          <w:i w:val="0"/>
          <w:color w:val="auto"/>
          <w:sz w:val="24"/>
          <w:szCs w:val="24"/>
        </w:rPr>
        <w:t>nsão e corrente no primário após a</w:t>
      </w:r>
      <w:r w:rsidRPr="003A5ED6">
        <w:rPr>
          <w:i w:val="0"/>
          <w:color w:val="auto"/>
          <w:sz w:val="24"/>
          <w:szCs w:val="24"/>
        </w:rPr>
        <w:t xml:space="preserve"> 2ª etapa</w:t>
      </w:r>
      <w:bookmarkEnd w:id="26"/>
    </w:p>
    <w:p w14:paraId="08D3CA3D" w14:textId="77777777" w:rsidR="003B5AFE" w:rsidRPr="003B5AFE" w:rsidRDefault="003B5AFE" w:rsidP="003B5AFE"/>
    <w:p w14:paraId="40024686" w14:textId="77777777" w:rsidR="00B71E15" w:rsidRDefault="00B71E15" w:rsidP="00B71E15">
      <w:pPr>
        <w:pStyle w:val="Ttulo3"/>
      </w:pPr>
      <w:bookmarkStart w:id="27" w:name="_Ref455942213"/>
      <w:r>
        <w:lastRenderedPageBreak/>
        <w:t>3ª Etapa</w:t>
      </w:r>
      <w:bookmarkEnd w:id="27"/>
    </w:p>
    <w:p w14:paraId="32585DA5" w14:textId="77777777" w:rsidR="00DA5C32" w:rsidRDefault="00DA5C32" w:rsidP="00DA5C32">
      <w:pPr>
        <w:keepNext/>
      </w:pPr>
      <w:r>
        <w:rPr>
          <w:noProof/>
          <w:lang w:eastAsia="pt-BR"/>
        </w:rPr>
        <w:drawing>
          <wp:inline distT="0" distB="0" distL="0" distR="0" wp14:anchorId="27ED13FD" wp14:editId="4D24A7FA">
            <wp:extent cx="5400040" cy="15487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tapa3.png"/>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030D4A0D" w14:textId="77777777" w:rsidR="00DA5C32" w:rsidRDefault="00DA5C32" w:rsidP="00DA5C32">
      <w:pPr>
        <w:pStyle w:val="Legenda"/>
        <w:jc w:val="center"/>
        <w:rPr>
          <w:i w:val="0"/>
          <w:color w:val="auto"/>
          <w:sz w:val="24"/>
          <w:szCs w:val="24"/>
        </w:rPr>
      </w:pPr>
      <w:bookmarkStart w:id="28" w:name="_Ref455941174"/>
      <w:r w:rsidRPr="00DA5C32">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7</w:t>
      </w:r>
      <w:r w:rsidR="007957BF">
        <w:rPr>
          <w:i w:val="0"/>
          <w:color w:val="auto"/>
          <w:sz w:val="24"/>
          <w:szCs w:val="24"/>
        </w:rPr>
        <w:fldChar w:fldCharType="end"/>
      </w:r>
      <w:r w:rsidRPr="00DA5C32">
        <w:rPr>
          <w:i w:val="0"/>
          <w:color w:val="auto"/>
          <w:sz w:val="24"/>
          <w:szCs w:val="24"/>
        </w:rPr>
        <w:t xml:space="preserve"> - Etapa 3</w:t>
      </w:r>
      <w:bookmarkEnd w:id="28"/>
    </w:p>
    <w:p w14:paraId="2FDE96A9" w14:textId="77777777" w:rsidR="00E765A8" w:rsidRDefault="00E765A8" w:rsidP="00E765A8">
      <w:pPr>
        <w:jc w:val="both"/>
      </w:pPr>
      <w:r>
        <w:tab/>
        <w:t>Aqui S1 finalmente para de conduzir, S4 continua sem conduzir e apenas S2 e S3 estão conduzindo. Nesse momento, temos um degrau de tensão de –</w:t>
      </w:r>
      <w:proofErr w:type="spellStart"/>
      <w:r>
        <w:t>Vin</w:t>
      </w:r>
      <w:proofErr w:type="spellEnd"/>
      <w:r>
        <w:t xml:space="preserve"> no primário do transformador, e como o transformador é ideal, o sentido da corrente muda instantaneamente sendo de módulo igual mas sentido contrário a apresentada na etapa 1.</w:t>
      </w:r>
      <w:r w:rsidR="00A131C8">
        <w:t xml:space="preserve"> Na prática, uma derivada infinita na corrente em um indutor levaria a um impulso de tensão, mas aqui temos apenas uma explicação didática, somente para ilustrar a </w:t>
      </w:r>
      <w:proofErr w:type="spellStart"/>
      <w:r w:rsidR="00A131C8">
        <w:t>idéia</w:t>
      </w:r>
      <w:proofErr w:type="spellEnd"/>
      <w:r w:rsidR="00A131C8">
        <w:t xml:space="preserve"> por trás desse conversor.</w:t>
      </w:r>
    </w:p>
    <w:p w14:paraId="0946A53F" w14:textId="77777777" w:rsidR="00E765A8" w:rsidRDefault="00E765A8" w:rsidP="00E765A8">
      <w:pPr>
        <w:jc w:val="both"/>
      </w:pPr>
      <w:r>
        <w:tab/>
        <w:t xml:space="preserve">Assim como na etapa 1, o </w:t>
      </w:r>
      <w:proofErr w:type="spellStart"/>
      <w:r>
        <w:t>Llk</w:t>
      </w:r>
      <w:proofErr w:type="spellEnd"/>
      <w:r>
        <w:t xml:space="preserve"> se carrega até um certo valor sem saturar. Podemos observar isso na </w:t>
      </w:r>
      <w:r w:rsidRPr="00E765A8">
        <w:fldChar w:fldCharType="begin"/>
      </w:r>
      <w:r w:rsidRPr="00E765A8">
        <w:instrText xml:space="preserve"> REF _Ref453790054 \h  \* MERGEFORMAT </w:instrText>
      </w:r>
      <w:r w:rsidRPr="00E765A8">
        <w:fldChar w:fldCharType="separate"/>
      </w:r>
      <w:r w:rsidR="00B61763" w:rsidRPr="00E765A8">
        <w:rPr>
          <w:szCs w:val="24"/>
        </w:rPr>
        <w:t xml:space="preserve">Figura </w:t>
      </w:r>
      <w:r w:rsidR="00B61763" w:rsidRPr="00B61763">
        <w:rPr>
          <w:noProof/>
          <w:szCs w:val="24"/>
        </w:rPr>
        <w:t>2</w:t>
      </w:r>
      <w:r w:rsidR="00B61763">
        <w:rPr>
          <w:noProof/>
          <w:szCs w:val="24"/>
        </w:rPr>
        <w:t>.</w:t>
      </w:r>
      <w:r w:rsidR="00B61763" w:rsidRPr="00B61763">
        <w:rPr>
          <w:noProof/>
          <w:szCs w:val="24"/>
        </w:rPr>
        <w:t>8</w:t>
      </w:r>
      <w:r w:rsidRPr="00E765A8">
        <w:fldChar w:fldCharType="end"/>
      </w:r>
      <w:r>
        <w:t>.</w:t>
      </w:r>
    </w:p>
    <w:p w14:paraId="763E0FD1" w14:textId="77777777" w:rsidR="00E765A8" w:rsidRDefault="00463689" w:rsidP="00E765A8">
      <w:pPr>
        <w:keepNext/>
        <w:jc w:val="center"/>
      </w:pPr>
      <w:r>
        <w:rPr>
          <w:noProof/>
          <w:lang w:eastAsia="pt-BR"/>
        </w:rPr>
        <w:drawing>
          <wp:inline distT="0" distB="0" distL="0" distR="0" wp14:anchorId="124CFE36" wp14:editId="2EC10FAC">
            <wp:extent cx="4542857" cy="265714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etapa3_grafico.png"/>
                    <pic:cNvPicPr/>
                  </pic:nvPicPr>
                  <pic:blipFill>
                    <a:blip r:embed="rId18">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14:paraId="45F1AC07" w14:textId="77777777" w:rsidR="00E765A8" w:rsidRPr="00E765A8" w:rsidRDefault="00E765A8" w:rsidP="00E765A8">
      <w:pPr>
        <w:pStyle w:val="Legenda"/>
        <w:jc w:val="center"/>
        <w:rPr>
          <w:i w:val="0"/>
          <w:color w:val="auto"/>
          <w:sz w:val="24"/>
          <w:szCs w:val="24"/>
        </w:rPr>
      </w:pPr>
      <w:bookmarkStart w:id="29" w:name="_Ref453790054"/>
      <w:bookmarkStart w:id="30" w:name="_Ref455941178"/>
      <w:r w:rsidRPr="00E765A8">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8</w:t>
      </w:r>
      <w:r w:rsidR="007957BF">
        <w:rPr>
          <w:i w:val="0"/>
          <w:color w:val="auto"/>
          <w:sz w:val="24"/>
          <w:szCs w:val="24"/>
        </w:rPr>
        <w:fldChar w:fldCharType="end"/>
      </w:r>
      <w:bookmarkEnd w:id="29"/>
      <w:r w:rsidRPr="00E765A8">
        <w:rPr>
          <w:i w:val="0"/>
          <w:color w:val="auto"/>
          <w:sz w:val="24"/>
          <w:szCs w:val="24"/>
        </w:rPr>
        <w:t xml:space="preserve"> - Te</w:t>
      </w:r>
      <w:r w:rsidR="001E6266">
        <w:rPr>
          <w:i w:val="0"/>
          <w:color w:val="auto"/>
          <w:sz w:val="24"/>
          <w:szCs w:val="24"/>
        </w:rPr>
        <w:t>nsão e corrente no primário após a</w:t>
      </w:r>
      <w:r w:rsidRPr="00E765A8">
        <w:rPr>
          <w:i w:val="0"/>
          <w:color w:val="auto"/>
          <w:sz w:val="24"/>
          <w:szCs w:val="24"/>
        </w:rPr>
        <w:t xml:space="preserve"> 3ª etapa</w:t>
      </w:r>
      <w:bookmarkEnd w:id="30"/>
    </w:p>
    <w:p w14:paraId="63615FFC" w14:textId="77777777" w:rsidR="00E765A8" w:rsidRPr="00E765A8" w:rsidRDefault="00E765A8" w:rsidP="00E765A8"/>
    <w:p w14:paraId="29AC1F6A" w14:textId="77777777" w:rsidR="00B71E15" w:rsidRDefault="00B71E15" w:rsidP="00B71E15">
      <w:pPr>
        <w:pStyle w:val="Ttulo3"/>
      </w:pPr>
      <w:bookmarkStart w:id="31" w:name="_Ref455942217"/>
      <w:r>
        <w:lastRenderedPageBreak/>
        <w:t>4ª Etapa</w:t>
      </w:r>
      <w:bookmarkEnd w:id="31"/>
    </w:p>
    <w:p w14:paraId="4B3DE951" w14:textId="77777777" w:rsidR="00DA5C32" w:rsidRDefault="00DA5C32" w:rsidP="00DA5C32">
      <w:pPr>
        <w:keepNext/>
      </w:pPr>
      <w:r>
        <w:rPr>
          <w:noProof/>
          <w:lang w:eastAsia="pt-BR"/>
        </w:rPr>
        <w:drawing>
          <wp:inline distT="0" distB="0" distL="0" distR="0" wp14:anchorId="3F82F9D9" wp14:editId="1EB7D4CC">
            <wp:extent cx="5400040" cy="1548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tapa4.png"/>
                    <pic:cNvPicPr/>
                  </pic:nvPicPr>
                  <pic:blipFill>
                    <a:blip r:embed="rId19">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212CB107" w14:textId="77777777" w:rsidR="00DA5C32" w:rsidRDefault="00DA5C32" w:rsidP="00DA5C32">
      <w:pPr>
        <w:pStyle w:val="Legenda"/>
        <w:jc w:val="center"/>
        <w:rPr>
          <w:i w:val="0"/>
          <w:color w:val="auto"/>
          <w:sz w:val="24"/>
          <w:szCs w:val="24"/>
        </w:rPr>
      </w:pPr>
      <w:bookmarkStart w:id="32" w:name="_Ref455941181"/>
      <w:r w:rsidRPr="00DA5C32">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9</w:t>
      </w:r>
      <w:r w:rsidR="007957BF">
        <w:rPr>
          <w:i w:val="0"/>
          <w:color w:val="auto"/>
          <w:sz w:val="24"/>
          <w:szCs w:val="24"/>
        </w:rPr>
        <w:fldChar w:fldCharType="end"/>
      </w:r>
      <w:r w:rsidRPr="00DA5C32">
        <w:rPr>
          <w:i w:val="0"/>
          <w:color w:val="auto"/>
          <w:sz w:val="24"/>
          <w:szCs w:val="24"/>
        </w:rPr>
        <w:t xml:space="preserve"> - Etapa 4</w:t>
      </w:r>
      <w:bookmarkEnd w:id="32"/>
    </w:p>
    <w:p w14:paraId="4A9022E6" w14:textId="77777777" w:rsidR="00E765A8" w:rsidRDefault="00E765A8" w:rsidP="001E6266">
      <w:pPr>
        <w:jc w:val="both"/>
      </w:pPr>
      <w:r>
        <w:tab/>
        <w:t xml:space="preserve">A dinâmica é análoga a da etapa 2, porém nesse caso apenas S2 e S4 estão em condução. A tensão no primário do transformador torna-se nula novamente, mas a energia que estava armazenada no indutor </w:t>
      </w:r>
      <w:proofErr w:type="spellStart"/>
      <w:r>
        <w:t>Llk</w:t>
      </w:r>
      <w:proofErr w:type="spellEnd"/>
      <w:r>
        <w:t xml:space="preserve"> é transmitida para a carga</w:t>
      </w:r>
      <w:r w:rsidR="00795E52">
        <w:t>, sendo assim o chaveamento sob tensão nula, só que no ciclo negativo do chaveamento.</w:t>
      </w:r>
      <w:r w:rsidR="00050724">
        <w:t xml:space="preserve"> Após essa etapa, o ciclo é repetido, e voltamos para a 1ª etapa.</w:t>
      </w:r>
    </w:p>
    <w:p w14:paraId="1697A4BA" w14:textId="77777777" w:rsidR="00795E52" w:rsidRDefault="00795E52" w:rsidP="000C56F1">
      <w:pPr>
        <w:jc w:val="both"/>
        <w:rPr>
          <w:noProof/>
          <w:lang w:eastAsia="pt-BR"/>
        </w:rPr>
      </w:pPr>
      <w:r>
        <w:tab/>
        <w:t xml:space="preserve">Na </w:t>
      </w:r>
      <w:r w:rsidRPr="00795E52">
        <w:fldChar w:fldCharType="begin"/>
      </w:r>
      <w:r w:rsidRPr="00795E52">
        <w:instrText xml:space="preserve"> REF _Ref453790346 \h  \* MERGEFORMAT </w:instrText>
      </w:r>
      <w:r w:rsidRPr="00795E52">
        <w:fldChar w:fldCharType="separate"/>
      </w:r>
      <w:r w:rsidR="00B61763" w:rsidRPr="00795E52">
        <w:rPr>
          <w:szCs w:val="24"/>
        </w:rPr>
        <w:t xml:space="preserve">Figura </w:t>
      </w:r>
      <w:r w:rsidR="00B61763" w:rsidRPr="00B61763">
        <w:rPr>
          <w:noProof/>
          <w:szCs w:val="24"/>
        </w:rPr>
        <w:t>2</w:t>
      </w:r>
      <w:r w:rsidR="00B61763">
        <w:rPr>
          <w:noProof/>
          <w:szCs w:val="24"/>
        </w:rPr>
        <w:t>.</w:t>
      </w:r>
      <w:r w:rsidR="00B61763" w:rsidRPr="00B61763">
        <w:rPr>
          <w:noProof/>
          <w:szCs w:val="24"/>
        </w:rPr>
        <w:t>10</w:t>
      </w:r>
      <w:r w:rsidRPr="00795E52">
        <w:fldChar w:fldCharType="end"/>
      </w:r>
      <w:r>
        <w:t xml:space="preserve"> vemos a forma que a corrente assume sob o primário do transformador, consequentemente sob o indutor de ressonância também, com a condição de </w:t>
      </w:r>
      <w:proofErr w:type="spellStart"/>
      <w:r>
        <w:t>chaveamente</w:t>
      </w:r>
      <w:proofErr w:type="spellEnd"/>
      <w:r>
        <w:t xml:space="preserve"> sob tensão nula sendo satisfeita. Se o indutor de ressonância não for grande o suficiente, ele não conseguira armazenar energia o bastante para haver corrente fluindo no transformador quando a tensão sobre o mesmo é nula. Do mesmo modo, se o indutor foi superdimensionado, ele vai demorar mais a carregar, assim diminuindo a eficiência do circuito.</w:t>
      </w:r>
    </w:p>
    <w:p w14:paraId="52973EDF" w14:textId="77777777" w:rsidR="00795E52" w:rsidRDefault="00463689" w:rsidP="00050724">
      <w:pPr>
        <w:keepNext/>
        <w:jc w:val="center"/>
      </w:pPr>
      <w:r>
        <w:rPr>
          <w:noProof/>
          <w:lang w:eastAsia="pt-BR"/>
        </w:rPr>
        <w:lastRenderedPageBreak/>
        <w:drawing>
          <wp:inline distT="0" distB="0" distL="0" distR="0" wp14:anchorId="0D6B5D38" wp14:editId="6AE3EF47">
            <wp:extent cx="4542857" cy="2657143"/>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tapa4_grafico.png"/>
                    <pic:cNvPicPr/>
                  </pic:nvPicPr>
                  <pic:blipFill>
                    <a:blip r:embed="rId20">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14:paraId="0F53DFE9" w14:textId="77777777" w:rsidR="003F68AE" w:rsidRPr="000C56F1" w:rsidRDefault="00795E52" w:rsidP="000C56F1">
      <w:pPr>
        <w:pStyle w:val="Legenda"/>
        <w:jc w:val="center"/>
        <w:rPr>
          <w:i w:val="0"/>
          <w:color w:val="auto"/>
          <w:sz w:val="24"/>
          <w:szCs w:val="24"/>
        </w:rPr>
      </w:pPr>
      <w:bookmarkStart w:id="33" w:name="_Ref453790346"/>
      <w:bookmarkStart w:id="34" w:name="_Ref455941199"/>
      <w:r w:rsidRPr="00795E52">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10</w:t>
      </w:r>
      <w:r w:rsidR="007957BF">
        <w:rPr>
          <w:i w:val="0"/>
          <w:color w:val="auto"/>
          <w:sz w:val="24"/>
          <w:szCs w:val="24"/>
        </w:rPr>
        <w:fldChar w:fldCharType="end"/>
      </w:r>
      <w:bookmarkEnd w:id="33"/>
      <w:r w:rsidRPr="00795E52">
        <w:rPr>
          <w:i w:val="0"/>
          <w:color w:val="auto"/>
          <w:sz w:val="24"/>
          <w:szCs w:val="24"/>
        </w:rPr>
        <w:t xml:space="preserve"> - Te</w:t>
      </w:r>
      <w:r w:rsidR="001E6266">
        <w:rPr>
          <w:i w:val="0"/>
          <w:color w:val="auto"/>
          <w:sz w:val="24"/>
          <w:szCs w:val="24"/>
        </w:rPr>
        <w:t>nsão e corrente no primário após a</w:t>
      </w:r>
      <w:r w:rsidRPr="00795E52">
        <w:rPr>
          <w:i w:val="0"/>
          <w:color w:val="auto"/>
          <w:sz w:val="24"/>
          <w:szCs w:val="24"/>
        </w:rPr>
        <w:t xml:space="preserve"> 4ª etapa</w:t>
      </w:r>
      <w:bookmarkEnd w:id="34"/>
    </w:p>
    <w:p w14:paraId="1FC19A87" w14:textId="77777777" w:rsidR="00DB2434" w:rsidRDefault="003F68AE" w:rsidP="004E1076">
      <w:pPr>
        <w:pStyle w:val="Ttulo2"/>
        <w:jc w:val="both"/>
      </w:pPr>
      <w:bookmarkStart w:id="35" w:name="_Ref455942221"/>
      <w:r>
        <w:t>Equações de projeto</w:t>
      </w:r>
      <w:bookmarkEnd w:id="35"/>
    </w:p>
    <w:p w14:paraId="6151FF50" w14:textId="77777777" w:rsidR="008A13AF" w:rsidRDefault="009B2DD5" w:rsidP="00D20375">
      <w:pPr>
        <w:ind w:firstLine="708"/>
        <w:jc w:val="both"/>
      </w:pPr>
      <w:r>
        <w:t>O cálculo dos componentes</w:t>
      </w:r>
      <w:r w:rsidR="008A13AF">
        <w:t xml:space="preserve"> desse conversor é baseado em </w:t>
      </w:r>
      <w:r>
        <w:t xml:space="preserve">projetos de </w:t>
      </w:r>
      <w:r w:rsidR="008A13AF">
        <w:t>conversores em ponte completa normais</w:t>
      </w:r>
      <w:r w:rsidR="003C10E2">
        <w:t>[5]</w:t>
      </w:r>
      <w:r w:rsidR="008A13AF">
        <w:t xml:space="preserve">. As etapas do projeto seguem o exemplo apresentado em </w:t>
      </w:r>
      <w:r w:rsidR="003C10E2">
        <w:t>[2]</w:t>
      </w:r>
      <w:r w:rsidR="008A13AF">
        <w:t>.</w:t>
      </w:r>
    </w:p>
    <w:p w14:paraId="21BC8AD6" w14:textId="77777777" w:rsidR="009B2DD5" w:rsidRDefault="009B2DD5" w:rsidP="00D20375">
      <w:pPr>
        <w:ind w:firstLine="708"/>
        <w:jc w:val="both"/>
      </w:pPr>
      <w:r>
        <w:t xml:space="preserve">Primeiramente, devemos calcular a relação de espiras do transformador do conversor. Logo após, vamos aos valores dos indutores, tanto o de ressonância, que proporciona a comutação sob voltagem nula, quanto ao </w:t>
      </w:r>
      <w:r w:rsidR="001F7212">
        <w:t>do filtro de saída. Por fim, para atender às especificações de variação do valor de tensão de saída, calculamos o capacitor do filtro.</w:t>
      </w:r>
    </w:p>
    <w:p w14:paraId="5927075C" w14:textId="77777777" w:rsidR="00022E73" w:rsidRDefault="00022E73" w:rsidP="00D20375">
      <w:pPr>
        <w:ind w:firstLine="708"/>
        <w:jc w:val="both"/>
      </w:pPr>
      <w:r>
        <w:t>Por fim, temos que realizar o projeto físico dos transformadores e indutores e corrigir o valor do indutor de ressonância.</w:t>
      </w:r>
    </w:p>
    <w:p w14:paraId="49524989" w14:textId="77777777" w:rsidR="001F7212" w:rsidRDefault="001F7212" w:rsidP="00D20375">
      <w:pPr>
        <w:pStyle w:val="Ttulo3"/>
        <w:jc w:val="both"/>
      </w:pPr>
      <w:bookmarkStart w:id="36" w:name="_Ref454728027"/>
      <w:r>
        <w:t>Cálculo da relação de espiras (</w:t>
      </w:r>
      <m:oMath>
        <m:r>
          <m:rPr>
            <m:sty m:val="bi"/>
          </m:rPr>
          <w:rPr>
            <w:rFonts w:ascii="Cambria Math" w:hAnsi="Cambria Math"/>
          </w:rPr>
          <m:t>n</m:t>
        </m:r>
      </m:oMath>
      <w:r>
        <w:t>)</w:t>
      </w:r>
      <w:bookmarkEnd w:id="36"/>
    </w:p>
    <w:p w14:paraId="74DBE2EF" w14:textId="77777777" w:rsidR="00F01B5B" w:rsidRPr="00220F4E" w:rsidRDefault="00220F4E" w:rsidP="00F01B5B">
      <w:pPr>
        <w:ind w:firstLine="708"/>
        <w:jc w:val="both"/>
      </w:pPr>
      <w:r>
        <w:t xml:space="preserve">De acordo com as </w:t>
      </w:r>
      <w:proofErr w:type="spellStart"/>
      <w:r>
        <w:t>refencias</w:t>
      </w:r>
      <w:proofErr w:type="spellEnd"/>
      <w:r>
        <w:t xml:space="preserve"> [2] e [5] c</w:t>
      </w:r>
      <w:r w:rsidR="00F01B5B">
        <w:t>om a</w:t>
      </w:r>
      <w:r w:rsidR="001F7212">
        <w:t xml:space="preserve"> equação</w:t>
      </w:r>
      <w:r w:rsidR="00F01B5B">
        <w:t xml:space="preserve"> 2.2</w:t>
      </w:r>
      <w:r w:rsidR="001F7212">
        <w:t>, é possível calcular a relação de espiras entre primári</w:t>
      </w:r>
      <w:r w:rsidR="00F01B5B">
        <w:t>o e secundário do transformador.</w:t>
      </w:r>
      <w:r>
        <w:t xml:space="preserve"> Tem-se que</w:t>
      </w:r>
      <w:r w:rsidR="00F01B5B">
        <w:t xml:space="preserve"> </w:t>
      </w:r>
      <m:oMath>
        <m:r>
          <w:rPr>
            <w:rFonts w:ascii="Cambria Math" w:hAnsi="Cambria Math"/>
          </w:rPr>
          <m:t>η</m:t>
        </m:r>
      </m:oMath>
      <w:r w:rsidR="00F01B5B">
        <w:rPr>
          <w:rFonts w:eastAsiaTheme="minorEastAsia"/>
        </w:rPr>
        <w:t xml:space="preserve"> é a eficiência desejada para o conversor,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sidR="00F01B5B">
        <w:rPr>
          <w:rFonts w:eastAsiaTheme="minorEastAsia"/>
        </w:rPr>
        <w:t xml:space="preserve"> é a tensão de condução das chaves</w:t>
      </w:r>
      <w:r w:rsidR="00520D7A">
        <w:rPr>
          <w:rFonts w:eastAsiaTheme="minorEastAsia"/>
        </w:rPr>
        <w:t xml:space="preserve"> </w:t>
      </w:r>
      <w:r>
        <w:rPr>
          <w:rFonts w:eastAsiaTheme="minorEastAsia"/>
        </w:rPr>
        <w:t>(em V)</w:t>
      </w:r>
      <w:r w:rsidR="00F01B5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sidR="00F01B5B">
        <w:rPr>
          <w:rFonts w:eastAsiaTheme="minorEastAsia"/>
        </w:rPr>
        <w:t xml:space="preserve"> é a</w:t>
      </w:r>
      <w:r>
        <w:rPr>
          <w:rFonts w:eastAsiaTheme="minorEastAsia"/>
        </w:rPr>
        <w:t xml:space="preserve"> razão cíclica efetiva máxima n</w:t>
      </w:r>
      <w:r w:rsidR="00F01B5B">
        <w:rPr>
          <w:rFonts w:eastAsiaTheme="minorEastAsia"/>
        </w:rPr>
        <w:t xml:space="preserve">o transformador 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sidR="00F01B5B">
        <w:rPr>
          <w:rFonts w:eastAsiaTheme="minorEastAsia"/>
        </w:rPr>
        <w:t xml:space="preserve"> é a queda de tensão sobre os diodos retificadores</w:t>
      </w:r>
      <w:r w:rsidR="00520D7A">
        <w:rPr>
          <w:rFonts w:eastAsiaTheme="minorEastAsia"/>
        </w:rPr>
        <w:t xml:space="preserve"> </w:t>
      </w:r>
      <w:r>
        <w:rPr>
          <w:rFonts w:eastAsiaTheme="minorEastAsia"/>
        </w:rPr>
        <w:t>(em V).</w:t>
      </w:r>
    </w:p>
    <w:p w14:paraId="329DE6AF" w14:textId="77777777" w:rsidR="001F7212" w:rsidRDefault="001F7212" w:rsidP="00D20375">
      <w:pPr>
        <w:ind w:firstLine="708"/>
        <w:jc w:val="both"/>
      </w:pPr>
    </w:p>
    <w:tbl>
      <w:tblPr>
        <w:tblStyle w:val="Tabelacomgrade"/>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F01B5B" w14:paraId="6CA188DD" w14:textId="77777777" w:rsidTr="00F01B5B">
        <w:trPr>
          <w:trHeight w:val="1002"/>
        </w:trPr>
        <w:tc>
          <w:tcPr>
            <w:tcW w:w="4602" w:type="pct"/>
            <w:vAlign w:val="center"/>
          </w:tcPr>
          <w:p w14:paraId="6EA784CA" w14:textId="77777777" w:rsidR="00F01B5B" w:rsidRPr="00F01B5B" w:rsidRDefault="00F01B5B" w:rsidP="00F01B5B">
            <w:pPr>
              <w:ind w:firstLine="708"/>
              <w:jc w:val="center"/>
              <w:rPr>
                <w:rFonts w:eastAsiaTheme="minorEastAsia"/>
              </w:rPr>
            </w:pPr>
            <m:oMathPara>
              <m:oMath>
                <m:r>
                  <w:rPr>
                    <w:rFonts w:ascii="Cambria Math" w:hAnsi="Cambria Math"/>
                  </w:rPr>
                  <w:lastRenderedPageBreak/>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tc>
        <w:tc>
          <w:tcPr>
            <w:tcW w:w="398" w:type="pct"/>
            <w:vAlign w:val="center"/>
          </w:tcPr>
          <w:p w14:paraId="2B9E2295" w14:textId="77777777" w:rsidR="00F01B5B" w:rsidRDefault="00F01B5B" w:rsidP="00F01B5B">
            <w:pPr>
              <w:jc w:val="center"/>
            </w:pPr>
            <w:r>
              <w:t>(2.1)</w:t>
            </w:r>
          </w:p>
        </w:tc>
      </w:tr>
      <w:tr w:rsidR="00F01B5B" w14:paraId="0090259F" w14:textId="77777777" w:rsidTr="00F01B5B">
        <w:trPr>
          <w:trHeight w:val="988"/>
        </w:trPr>
        <w:tc>
          <w:tcPr>
            <w:tcW w:w="4602" w:type="pct"/>
            <w:vAlign w:val="center"/>
          </w:tcPr>
          <w:p w14:paraId="0C0C8538" w14:textId="77777777" w:rsidR="00F01B5B" w:rsidRPr="00F01B5B" w:rsidRDefault="00F01B5B" w:rsidP="00F01B5B">
            <w:pPr>
              <w:ind w:firstLine="708"/>
              <w:jc w:val="center"/>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tc>
        <w:tc>
          <w:tcPr>
            <w:tcW w:w="398" w:type="pct"/>
            <w:vAlign w:val="center"/>
          </w:tcPr>
          <w:p w14:paraId="575F5D6E" w14:textId="77777777" w:rsidR="00F01B5B" w:rsidRDefault="00F01B5B" w:rsidP="00F01B5B">
            <w:pPr>
              <w:jc w:val="center"/>
            </w:pPr>
            <w:r>
              <w:t>(2.2)</w:t>
            </w:r>
          </w:p>
        </w:tc>
      </w:tr>
      <w:tr w:rsidR="00F01B5B" w14:paraId="1C258B8F" w14:textId="77777777" w:rsidTr="00220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45"/>
        </w:trPr>
        <w:tc>
          <w:tcPr>
            <w:tcW w:w="4602" w:type="pct"/>
            <w:tcBorders>
              <w:top w:val="nil"/>
              <w:left w:val="nil"/>
              <w:bottom w:val="nil"/>
              <w:right w:val="nil"/>
            </w:tcBorders>
            <w:vAlign w:val="center"/>
          </w:tcPr>
          <w:p w14:paraId="35000460" w14:textId="77777777" w:rsidR="00F01B5B" w:rsidRPr="00F01B5B" w:rsidRDefault="00F01B5B" w:rsidP="00F01B5B">
            <w:pPr>
              <w:ind w:firstLine="708"/>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tc>
        <w:tc>
          <w:tcPr>
            <w:tcW w:w="398" w:type="pct"/>
            <w:tcBorders>
              <w:top w:val="nil"/>
              <w:left w:val="nil"/>
              <w:bottom w:val="nil"/>
              <w:right w:val="nil"/>
            </w:tcBorders>
            <w:vAlign w:val="center"/>
          </w:tcPr>
          <w:p w14:paraId="5CB4B8E2" w14:textId="77777777" w:rsidR="00F01B5B" w:rsidRDefault="00F01B5B" w:rsidP="00F01B5B">
            <w:pPr>
              <w:jc w:val="center"/>
            </w:pPr>
            <w:r>
              <w:t>(2.3)</w:t>
            </w:r>
          </w:p>
        </w:tc>
      </w:tr>
    </w:tbl>
    <w:p w14:paraId="6767B9D3" w14:textId="77777777" w:rsidR="001F7212" w:rsidRDefault="001F7212" w:rsidP="00D20375">
      <w:pPr>
        <w:pStyle w:val="Ttulo3"/>
        <w:jc w:val="both"/>
      </w:pPr>
      <w:bookmarkStart w:id="37" w:name="_Ref455942232"/>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bookmarkEnd w:id="37"/>
    </w:p>
    <w:p w14:paraId="1150BB6E" w14:textId="77777777" w:rsidR="001F7212" w:rsidRDefault="00220F4E" w:rsidP="008B22EB">
      <w:pPr>
        <w:ind w:firstLine="708"/>
        <w:jc w:val="both"/>
        <w:rPr>
          <w:rFonts w:eastAsiaTheme="minorEastAsia"/>
        </w:rPr>
      </w:pPr>
      <w:r>
        <w:t>Como pode ser visto em [2] e [5]</w:t>
      </w:r>
      <w:r w:rsidR="001F7212">
        <w:t xml:space="preserve">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1F7212">
        <w:rPr>
          <w:rFonts w:eastAsiaTheme="minorEastAsia"/>
        </w:rPr>
        <w:t xml:space="preserve"> é </w:t>
      </w:r>
      <w:r w:rsidR="002C365D">
        <w:rPr>
          <w:rFonts w:eastAsiaTheme="minorEastAsia"/>
        </w:rPr>
        <w:t>definida</w:t>
      </w:r>
      <w:r>
        <w:rPr>
          <w:rFonts w:eastAsiaTheme="minorEastAsia"/>
        </w:rPr>
        <w:t xml:space="preserve"> na equação </w:t>
      </w:r>
      <w:r w:rsidR="008B22EB">
        <w:rPr>
          <w:rFonts w:eastAsiaTheme="minorEastAsia"/>
        </w:rPr>
        <w:t xml:space="preserve">2.4. Nessa equação, </w:t>
      </w:r>
      <m:oMath>
        <m:r>
          <w:rPr>
            <w:rFonts w:ascii="Cambria Math" w:eastAsiaTheme="minorEastAsia" w:hAnsi="Cambria Math"/>
          </w:rPr>
          <m:t xml:space="preserve">∆D </m:t>
        </m:r>
      </m:oMath>
      <w:r w:rsidR="008B22EB">
        <w:rPr>
          <w:rFonts w:eastAsiaTheme="minorEastAsia"/>
        </w:rPr>
        <w:t>representa a perda de razão cíclica em cima do indutor.</w:t>
      </w:r>
    </w:p>
    <w:tbl>
      <w:tblPr>
        <w:tblStyle w:val="Tabelacomgrade"/>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8B22EB" w14:paraId="009754C8" w14:textId="77777777" w:rsidTr="00C03AFD">
        <w:trPr>
          <w:trHeight w:val="1002"/>
        </w:trPr>
        <w:tc>
          <w:tcPr>
            <w:tcW w:w="4602" w:type="pct"/>
            <w:vAlign w:val="center"/>
          </w:tcPr>
          <w:p w14:paraId="61333464" w14:textId="77777777" w:rsidR="008B22EB" w:rsidRPr="00F01B5B" w:rsidRDefault="00295FEA" w:rsidP="00C03AF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[H]</m:t>
                </m:r>
              </m:oMath>
            </m:oMathPara>
          </w:p>
        </w:tc>
        <w:tc>
          <w:tcPr>
            <w:tcW w:w="398" w:type="pct"/>
            <w:vAlign w:val="center"/>
          </w:tcPr>
          <w:p w14:paraId="046DBA79" w14:textId="77777777" w:rsidR="008B22EB" w:rsidRDefault="008B22EB" w:rsidP="00C03AFD">
            <w:pPr>
              <w:jc w:val="center"/>
            </w:pPr>
            <w:r>
              <w:t>(2.4)</w:t>
            </w:r>
          </w:p>
        </w:tc>
      </w:tr>
    </w:tbl>
    <w:p w14:paraId="489C1F33" w14:textId="77777777" w:rsidR="00651940" w:rsidRDefault="008B22EB" w:rsidP="00D20375">
      <w:pPr>
        <w:ind w:firstLine="708"/>
        <w:jc w:val="both"/>
        <w:rPr>
          <w:rFonts w:eastAsiaTheme="minorEastAsia"/>
        </w:rPr>
      </w:pPr>
      <w:r>
        <w:rPr>
          <w:rFonts w:eastAsiaTheme="minorEastAsia"/>
        </w:rPr>
        <w:t>E</w:t>
      </w:r>
      <w:r w:rsidR="0036304C">
        <w:rPr>
          <w:rFonts w:eastAsiaTheme="minorEastAsia"/>
        </w:rPr>
        <w:t>ssa perda</w:t>
      </w:r>
      <w:r>
        <w:rPr>
          <w:rFonts w:eastAsiaTheme="minorEastAsia"/>
        </w:rPr>
        <w:t xml:space="preserve"> de razão cíclica se deve</w:t>
      </w:r>
      <w:r w:rsidR="0036304C">
        <w:rPr>
          <w:rFonts w:eastAsiaTheme="minorEastAsia"/>
        </w:rPr>
        <w:t xml:space="preserve"> ao tempo que o sinal de comando da chave demora para ir do nível baixo ao nível alto, assim a razão cíclica fica ligeiramente menor do que deveria ser. Logo o tempo de condução das chaves é menor, e uma maior energia deve ser armazenada no indutor de ressonância para se manter o ZVS, tornando-o maior.</w:t>
      </w:r>
    </w:p>
    <w:p w14:paraId="2865B741" w14:textId="77777777" w:rsidR="001F7212" w:rsidRPr="001F7212" w:rsidRDefault="001F7212" w:rsidP="00D20375">
      <w:pPr>
        <w:pStyle w:val="Ttulo3"/>
        <w:jc w:val="both"/>
        <w:rPr>
          <w:rFonts w:eastAsiaTheme="minorEastAsia"/>
        </w:rPr>
      </w:pPr>
      <w:bookmarkStart w:id="38" w:name="_Ref455942236"/>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bookmarkEnd w:id="38"/>
    </w:p>
    <w:p w14:paraId="613401BE" w14:textId="77777777" w:rsidR="001F7212" w:rsidRDefault="008B22EB" w:rsidP="008B22EB">
      <w:pPr>
        <w:jc w:val="both"/>
        <w:rPr>
          <w:rFonts w:eastAsiaTheme="minorEastAsia"/>
        </w:rPr>
      </w:pPr>
      <w:r>
        <w:tab/>
      </w:r>
      <w:r w:rsidR="001F7212">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sidR="001F7212">
        <w:rPr>
          <w:rFonts w:eastAsiaTheme="minorEastAsia"/>
        </w:rPr>
        <w:t xml:space="preserve"> é </w:t>
      </w:r>
      <w:r w:rsidR="002C365D">
        <w:rPr>
          <w:rFonts w:eastAsiaTheme="minorEastAsia"/>
        </w:rPr>
        <w:t>calculado</w:t>
      </w:r>
      <w:r w:rsidR="001F7212">
        <w:rPr>
          <w:rFonts w:eastAsiaTheme="minorEastAsia"/>
        </w:rPr>
        <w:t xml:space="preserve"> </w:t>
      </w:r>
      <w:r>
        <w:rPr>
          <w:rFonts w:eastAsiaTheme="minorEastAsia"/>
        </w:rPr>
        <w:t xml:space="preserve">na equação 2.6. Tem-se que </w:t>
      </w:r>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Pr>
          <w:rFonts w:eastAsiaTheme="minorEastAsia"/>
        </w:rPr>
        <w:t xml:space="preserve"> é a razão cíclica efe</w:t>
      </w:r>
      <w:proofErr w:type="spellStart"/>
      <w:r>
        <w:rPr>
          <w:rFonts w:eastAsiaTheme="minorEastAsia"/>
        </w:rPr>
        <w:t>tiva</w:t>
      </w:r>
      <w:proofErr w:type="spellEnd"/>
      <w:r>
        <w:rPr>
          <w:rFonts w:eastAsiaTheme="minorEastAsia"/>
        </w:rPr>
        <w:t xml:space="preserve"> mínima, definida na equação 2.7:</w:t>
      </w:r>
    </w:p>
    <w:tbl>
      <w:tblPr>
        <w:tblStyle w:val="Tabelacomgrade"/>
        <w:tblW w:w="49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8B22EB" w14:paraId="30BE5AA6" w14:textId="77777777" w:rsidTr="008B22EB">
        <w:trPr>
          <w:trHeight w:val="1002"/>
          <w:jc w:val="center"/>
        </w:trPr>
        <w:tc>
          <w:tcPr>
            <w:tcW w:w="4602" w:type="pct"/>
            <w:vAlign w:val="center"/>
          </w:tcPr>
          <w:p w14:paraId="2333BAA7" w14:textId="77777777" w:rsidR="008B22EB" w:rsidRPr="00F01B5B" w:rsidRDefault="00295FEA" w:rsidP="008B22E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oMath>
            </m:oMathPara>
          </w:p>
        </w:tc>
        <w:tc>
          <w:tcPr>
            <w:tcW w:w="398" w:type="pct"/>
            <w:vAlign w:val="center"/>
          </w:tcPr>
          <w:p w14:paraId="128C7056" w14:textId="77777777" w:rsidR="008B22EB" w:rsidRDefault="008B22EB" w:rsidP="008B22EB">
            <w:pPr>
              <w:jc w:val="center"/>
            </w:pPr>
            <w:r>
              <w:t>(2.5)</w:t>
            </w:r>
          </w:p>
        </w:tc>
      </w:tr>
      <w:tr w:rsidR="008B22EB" w14:paraId="4817B321" w14:textId="77777777" w:rsidTr="008B22EB">
        <w:trPr>
          <w:trHeight w:val="1002"/>
          <w:jc w:val="center"/>
        </w:trPr>
        <w:tc>
          <w:tcPr>
            <w:tcW w:w="4602" w:type="pct"/>
            <w:vAlign w:val="center"/>
          </w:tcPr>
          <w:p w14:paraId="11A8701E" w14:textId="77777777" w:rsidR="008B22EB" w:rsidRPr="00F01B5B" w:rsidRDefault="00295FEA" w:rsidP="008B22E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tc>
        <w:tc>
          <w:tcPr>
            <w:tcW w:w="398" w:type="pct"/>
            <w:vAlign w:val="center"/>
          </w:tcPr>
          <w:p w14:paraId="05E1F243" w14:textId="77777777" w:rsidR="008B22EB" w:rsidRDefault="008B22EB" w:rsidP="008B22EB">
            <w:pPr>
              <w:jc w:val="center"/>
            </w:pPr>
            <w:r>
              <w:t>(2.6)</w:t>
            </w:r>
          </w:p>
        </w:tc>
      </w:tr>
      <w:tr w:rsidR="008B22EB" w14:paraId="4905194D" w14:textId="77777777" w:rsidTr="008B22EB">
        <w:trPr>
          <w:trHeight w:val="1002"/>
          <w:jc w:val="center"/>
        </w:trPr>
        <w:tc>
          <w:tcPr>
            <w:tcW w:w="4602" w:type="pct"/>
            <w:vAlign w:val="center"/>
          </w:tcPr>
          <w:p w14:paraId="503FDB12" w14:textId="77777777" w:rsidR="008B22EB" w:rsidRPr="00F01B5B" w:rsidRDefault="00295FEA" w:rsidP="008B22E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tc>
        <w:tc>
          <w:tcPr>
            <w:tcW w:w="398" w:type="pct"/>
            <w:vAlign w:val="center"/>
          </w:tcPr>
          <w:p w14:paraId="3CC41276" w14:textId="77777777" w:rsidR="008B22EB" w:rsidRDefault="008B22EB" w:rsidP="008B22EB">
            <w:pPr>
              <w:jc w:val="center"/>
            </w:pPr>
            <w:r>
              <w:t>(2.7)</w:t>
            </w:r>
          </w:p>
        </w:tc>
      </w:tr>
    </w:tbl>
    <w:p w14:paraId="63A8700B" w14:textId="77777777" w:rsidR="008B22EB" w:rsidRDefault="008B22EB" w:rsidP="00D20375">
      <w:pPr>
        <w:ind w:left="708"/>
        <w:jc w:val="both"/>
        <w:rPr>
          <w:rFonts w:eastAsiaTheme="minorEastAsia"/>
        </w:rPr>
      </w:pPr>
    </w:p>
    <w:p w14:paraId="4FDF445D" w14:textId="77777777" w:rsidR="001F7212" w:rsidRPr="00C528DA" w:rsidRDefault="001F7212" w:rsidP="00D20375">
      <w:pPr>
        <w:ind w:firstLine="708"/>
        <w:jc w:val="both"/>
        <w:rPr>
          <w:rFonts w:eastAsiaTheme="minorEastAsia"/>
        </w:rPr>
      </w:pPr>
    </w:p>
    <w:p w14:paraId="434E92FB" w14:textId="77777777" w:rsidR="001F7212" w:rsidRPr="001F7212" w:rsidRDefault="001F7212" w:rsidP="00D20375">
      <w:pPr>
        <w:pStyle w:val="Ttulo3"/>
        <w:jc w:val="both"/>
        <w:rPr>
          <w:rFonts w:eastAsiaTheme="minorEastAsia"/>
        </w:rPr>
      </w:pPr>
      <w:bookmarkStart w:id="39" w:name="_Ref455942239"/>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bookmarkEnd w:id="39"/>
    </w:p>
    <w:p w14:paraId="38696FF1" w14:textId="77777777" w:rsidR="001F7212" w:rsidRDefault="001F7212" w:rsidP="00D20375">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004C4391">
        <w:rPr>
          <w:rFonts w:eastAsiaTheme="minorEastAsia"/>
        </w:rPr>
        <w:t xml:space="preserve"> deve satisfazer a especificação de ripple definida por norma.</w:t>
      </w:r>
      <w:r>
        <w:rPr>
          <w:rFonts w:eastAsiaTheme="minorEastAsia"/>
        </w:rPr>
        <w:t xml:space="preserve"> </w:t>
      </w:r>
      <w:r w:rsidR="00520D7A">
        <w:rPr>
          <w:rFonts w:eastAsiaTheme="minorEastAsia"/>
        </w:rPr>
        <w:t>Como é dito em [2] e [5], tal capacitor tem seu</w:t>
      </w:r>
      <w:r w:rsidR="004C4391">
        <w:rPr>
          <w:rFonts w:eastAsiaTheme="minorEastAsia"/>
        </w:rPr>
        <w:t xml:space="preserve"> valor </w:t>
      </w:r>
      <w:r w:rsidR="00520D7A">
        <w:rPr>
          <w:rFonts w:eastAsiaTheme="minorEastAsia"/>
        </w:rPr>
        <w:t>é calculado pela equação 2.8.</w:t>
      </w:r>
    </w:p>
    <w:tbl>
      <w:tblPr>
        <w:tblStyle w:val="Tabelacomgrade"/>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520D7A" w14:paraId="0D04027D" w14:textId="77777777" w:rsidTr="00C03AFD">
        <w:trPr>
          <w:trHeight w:val="1002"/>
        </w:trPr>
        <w:tc>
          <w:tcPr>
            <w:tcW w:w="4602" w:type="pct"/>
            <w:vAlign w:val="center"/>
          </w:tcPr>
          <w:p w14:paraId="3FF83257" w14:textId="77777777" w:rsidR="00520D7A" w:rsidRPr="00F01B5B" w:rsidRDefault="00295FEA" w:rsidP="00C03AF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tc>
        <w:tc>
          <w:tcPr>
            <w:tcW w:w="398" w:type="pct"/>
            <w:vAlign w:val="center"/>
          </w:tcPr>
          <w:p w14:paraId="2FAFF984" w14:textId="77777777" w:rsidR="00520D7A" w:rsidRDefault="00520D7A" w:rsidP="00C03AFD">
            <w:pPr>
              <w:jc w:val="center"/>
            </w:pPr>
            <w:r>
              <w:t>(2.8)</w:t>
            </w:r>
          </w:p>
        </w:tc>
      </w:tr>
    </w:tbl>
    <w:p w14:paraId="6DE03E76" w14:textId="77777777" w:rsidR="003342ED" w:rsidRPr="00E43993" w:rsidRDefault="003342ED" w:rsidP="00D20375">
      <w:pPr>
        <w:jc w:val="both"/>
        <w:rPr>
          <w:rFonts w:eastAsiaTheme="minorEastAsia"/>
        </w:rPr>
      </w:pPr>
    </w:p>
    <w:p w14:paraId="4EC938E4" w14:textId="77777777" w:rsidR="003342ED" w:rsidRDefault="00F558D8" w:rsidP="00D20375">
      <w:pPr>
        <w:pStyle w:val="Ttulo3"/>
        <w:jc w:val="both"/>
      </w:pPr>
      <w:bookmarkStart w:id="40" w:name="_Ref455684234"/>
      <w:r>
        <w:t>Projeto físico d</w:t>
      </w:r>
      <w:r w:rsidR="004C4391">
        <w:t>os elementos magnéticos</w:t>
      </w:r>
      <w:bookmarkEnd w:id="40"/>
    </w:p>
    <w:p w14:paraId="18985EC5" w14:textId="77777777" w:rsidR="00C03AFD" w:rsidRDefault="007957BF" w:rsidP="00D20375">
      <w:pPr>
        <w:ind w:firstLine="708"/>
        <w:jc w:val="both"/>
      </w:pPr>
      <w:r>
        <w:t>Aqui será indicado</w:t>
      </w:r>
      <w:r w:rsidR="00C03AFD">
        <w:t xml:space="preserve"> como realizar o projeto de indutores e transformadores, referenciando a teoria </w:t>
      </w:r>
      <w:r w:rsidR="00E679A6">
        <w:t xml:space="preserve">atual, para que esse projeto possa ser adaptado à outras </w:t>
      </w:r>
      <w:proofErr w:type="spellStart"/>
      <w:r w:rsidR="00E679A6">
        <w:t>aplicaões</w:t>
      </w:r>
      <w:proofErr w:type="spellEnd"/>
      <w:r w:rsidR="00E679A6">
        <w:t xml:space="preserve"> e especificações. O sucesso no projeto do conversor está ligado a um projeto adequado dos elementos magnéticos, pois indutores e transformadores operando em alta frequência apresentam características não-ideais que atrapalham o </w:t>
      </w:r>
      <w:proofErr w:type="spellStart"/>
      <w:r w:rsidR="00E679A6">
        <w:t>funciomento</w:t>
      </w:r>
      <w:proofErr w:type="spellEnd"/>
      <w:r w:rsidR="00E679A6">
        <w:t xml:space="preserve"> do circuito [6].</w:t>
      </w:r>
    </w:p>
    <w:p w14:paraId="28785A2C" w14:textId="77777777" w:rsidR="004C4391" w:rsidRDefault="004C4391" w:rsidP="00D20375">
      <w:pPr>
        <w:ind w:firstLine="708"/>
        <w:jc w:val="both"/>
      </w:pPr>
      <w:r>
        <w:t>Para o projeto físico de indutores e transformadores</w:t>
      </w:r>
      <w:r w:rsidR="0012143B">
        <w:t>, precisa-se</w:t>
      </w:r>
      <w:r w:rsidR="00FC43BA">
        <w:t xml:space="preserve"> selecionar o núcleo necessário, o número de espiras e o fio de cobre para podermos fazer a indutância (ou relação de transformação) desejada. </w:t>
      </w:r>
      <w:r w:rsidR="0012143B">
        <w:t>Para o</w:t>
      </w:r>
      <w:r w:rsidR="00FC43BA">
        <w:t xml:space="preserve"> caso </w:t>
      </w:r>
      <w:r w:rsidR="0012143B">
        <w:t xml:space="preserve">em estudo </w:t>
      </w:r>
      <w:r w:rsidR="00FC43BA">
        <w:t xml:space="preserve">temos que projetar dois indutores e um transformador. Alguns parâmetros são requisitos para os dois casos, e alguns cálculos são específicos. </w:t>
      </w:r>
    </w:p>
    <w:p w14:paraId="2C282313" w14:textId="77777777" w:rsidR="00FC43BA" w:rsidRDefault="00D20375" w:rsidP="00D20375">
      <w:pPr>
        <w:pStyle w:val="Ttulo4"/>
        <w:jc w:val="both"/>
      </w:pPr>
      <w:bookmarkStart w:id="41" w:name="_Ref455942254"/>
      <w:r>
        <w:t>Projeto físico do indutor</w:t>
      </w:r>
      <w:bookmarkEnd w:id="41"/>
    </w:p>
    <w:p w14:paraId="1AD6689F" w14:textId="77777777" w:rsidR="007957BF" w:rsidRDefault="007957BF" w:rsidP="007957BF">
      <w:pPr>
        <w:ind w:firstLine="708"/>
        <w:jc w:val="both"/>
        <w:rPr>
          <w:rFonts w:eastAsiaTheme="minorEastAsia"/>
        </w:rPr>
      </w:pPr>
      <w:r>
        <w:t xml:space="preserve">Deve-se primeiramente selecionar o núcleo do elemento. De acordo com [6], os núcleo de </w:t>
      </w:r>
      <w:proofErr w:type="spellStart"/>
      <w:r>
        <w:t>ferrite</w:t>
      </w:r>
      <w:proofErr w:type="spellEnd"/>
      <w:r>
        <w:t xml:space="preserve"> são os mais indicados para operações em alta frequência em comparação aos núcleos de </w:t>
      </w:r>
      <w:proofErr w:type="spellStart"/>
      <w:r>
        <w:t>ferro-silício</w:t>
      </w:r>
      <w:proofErr w:type="spellEnd"/>
      <w:r>
        <w:t xml:space="preserve">, mesmo apresentando algumas desvantagens, tais como baixa </w:t>
      </w:r>
      <w:proofErr w:type="spellStart"/>
      <w:r>
        <w:t>ronustez</w:t>
      </w:r>
      <w:proofErr w:type="spellEnd"/>
      <w:r>
        <w:t xml:space="preserve"> a choques mecânicos. Para selecionar corretamente o núcleo é necessário utilizar a equação 2.8 [6]. </w:t>
      </w:r>
      <w:r>
        <w:rPr>
          <w:rFonts w:eastAsiaTheme="minorEastAsia"/>
        </w:rPr>
        <w:t xml:space="preserve">Tem-se que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w:t>
      </w:r>
      <w:r w:rsidR="0012143B">
        <w:rPr>
          <w:rFonts w:eastAsiaTheme="minorEastAsia"/>
        </w:rPr>
        <w:t xml:space="preserve">no condutor </w:t>
      </w:r>
      <w:r>
        <w:rPr>
          <w:rFonts w:eastAsiaTheme="minorEastAsia"/>
        </w:rPr>
        <w:t xml:space="preserve">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o fator de o</w:t>
      </w:r>
      <w:proofErr w:type="spellStart"/>
      <w:r>
        <w:rPr>
          <w:rFonts w:eastAsiaTheme="minorEastAsia"/>
        </w:rPr>
        <w:t>cupação</w:t>
      </w:r>
      <w:proofErr w:type="spellEnd"/>
      <w:r>
        <w:rPr>
          <w:rFonts w:eastAsiaTheme="minorEastAsia"/>
        </w:rPr>
        <w:t xml:space="preserve"> do cobre dentro do carretel. </w:t>
      </w:r>
      <w:r w:rsidRPr="005A3DB9">
        <w:rPr>
          <w:rFonts w:eastAsiaTheme="minorEastAsia"/>
        </w:rPr>
        <w:t xml:space="preserve">Nas </w:t>
      </w:r>
      <w:r w:rsidR="005A3DB9" w:rsidRPr="005A3DB9">
        <w:rPr>
          <w:rFonts w:eastAsiaTheme="minorEastAsia"/>
        </w:rPr>
        <w:fldChar w:fldCharType="begin"/>
      </w:r>
      <w:r w:rsidR="005A3DB9" w:rsidRPr="005A3DB9">
        <w:rPr>
          <w:rFonts w:eastAsiaTheme="minorEastAsia"/>
        </w:rPr>
        <w:instrText xml:space="preserve"> REF _Ref456539389 \h  \* MERGEFORMAT </w:instrText>
      </w:r>
      <w:r w:rsidR="005A3DB9" w:rsidRPr="005A3DB9">
        <w:rPr>
          <w:rFonts w:eastAsiaTheme="minorEastAsia"/>
        </w:rPr>
      </w:r>
      <w:r w:rsidR="005A3DB9" w:rsidRPr="005A3DB9">
        <w:rPr>
          <w:rFonts w:eastAsiaTheme="minorEastAsia"/>
        </w:rPr>
        <w:fldChar w:fldCharType="separate"/>
      </w:r>
      <w:r w:rsidR="00B61763" w:rsidRPr="007957BF">
        <w:t xml:space="preserve">Figura </w:t>
      </w:r>
      <w:r w:rsidR="00B61763" w:rsidRPr="00B61763">
        <w:rPr>
          <w:noProof/>
        </w:rPr>
        <w:t>2</w:t>
      </w:r>
      <w:r w:rsidR="00B61763">
        <w:rPr>
          <w:noProof/>
        </w:rPr>
        <w:t>.</w:t>
      </w:r>
      <w:r w:rsidR="00B61763" w:rsidRPr="00B61763">
        <w:rPr>
          <w:noProof/>
        </w:rPr>
        <w:t>11</w:t>
      </w:r>
      <w:r w:rsidR="00B61763" w:rsidRPr="007957BF">
        <w:t xml:space="preserve"> - Ilustração do </w:t>
      </w:r>
      <w:proofErr w:type="spellStart"/>
      <w:r w:rsidR="00B61763" w:rsidRPr="007957BF">
        <w:t>Ae</w:t>
      </w:r>
      <w:proofErr w:type="spellEnd"/>
      <w:r w:rsidR="00B61763" w:rsidRPr="007957BF">
        <w:t xml:space="preserve"> e </w:t>
      </w:r>
      <w:proofErr w:type="spellStart"/>
      <w:r w:rsidR="00B61763" w:rsidRPr="007957BF">
        <w:t>Aw</w:t>
      </w:r>
      <w:proofErr w:type="spellEnd"/>
      <w:r w:rsidR="00B61763" w:rsidRPr="007957BF">
        <w:t xml:space="preserve"> de um núcleo do tipo E – Fonte [6]</w:t>
      </w:r>
      <w:r w:rsidR="005A3DB9" w:rsidRPr="005A3DB9">
        <w:rPr>
          <w:rFonts w:eastAsiaTheme="minorEastAsia"/>
        </w:rPr>
        <w:fldChar w:fldCharType="end"/>
      </w:r>
      <w:r w:rsidR="005A3DB9" w:rsidRPr="005A3DB9">
        <w:rPr>
          <w:rFonts w:eastAsiaTheme="minorEastAsia"/>
        </w:rPr>
        <w:t xml:space="preserve"> e </w:t>
      </w:r>
      <w:r w:rsidR="005A3DB9" w:rsidRPr="005A3DB9">
        <w:rPr>
          <w:rFonts w:eastAsiaTheme="minorEastAsia"/>
        </w:rPr>
        <w:fldChar w:fldCharType="begin"/>
      </w:r>
      <w:r w:rsidR="005A3DB9" w:rsidRPr="005A3DB9">
        <w:rPr>
          <w:rFonts w:eastAsiaTheme="minorEastAsia"/>
        </w:rPr>
        <w:instrText xml:space="preserve"> REF _Ref456539394 \h  \* MERGEFORMAT </w:instrText>
      </w:r>
      <w:r w:rsidR="005A3DB9" w:rsidRPr="005A3DB9">
        <w:rPr>
          <w:rFonts w:eastAsiaTheme="minorEastAsia"/>
        </w:rPr>
      </w:r>
      <w:r w:rsidR="005A3DB9" w:rsidRPr="005A3DB9">
        <w:rPr>
          <w:rFonts w:eastAsiaTheme="minorEastAsia"/>
        </w:rPr>
        <w:fldChar w:fldCharType="separate"/>
      </w:r>
      <w:r w:rsidR="00B61763" w:rsidRPr="007957BF">
        <w:t xml:space="preserve">Figura </w:t>
      </w:r>
      <w:r w:rsidR="00B61763" w:rsidRPr="00B61763">
        <w:rPr>
          <w:noProof/>
        </w:rPr>
        <w:t>2</w:t>
      </w:r>
      <w:r w:rsidR="00B61763" w:rsidRPr="007957BF">
        <w:rPr>
          <w:noProof/>
        </w:rPr>
        <w:t>.</w:t>
      </w:r>
      <w:r w:rsidR="00B61763" w:rsidRPr="00B61763">
        <w:rPr>
          <w:noProof/>
        </w:rPr>
        <w:t>12</w:t>
      </w:r>
      <w:r w:rsidR="005A3DB9" w:rsidRPr="005A3DB9">
        <w:rPr>
          <w:rFonts w:eastAsiaTheme="minorEastAsia"/>
        </w:rPr>
        <w:fldChar w:fldCharType="end"/>
      </w:r>
      <w:r w:rsidR="005A3DB9" w:rsidRPr="005A3DB9">
        <w:rPr>
          <w:rFonts w:eastAsiaTheme="minorEastAsia"/>
        </w:rPr>
        <w:t xml:space="preserve"> estão</w:t>
      </w:r>
      <w:r w:rsidR="005A3DB9">
        <w:rPr>
          <w:rFonts w:eastAsiaTheme="minorEastAsia"/>
        </w:rPr>
        <w:t xml:space="preserve"> </w:t>
      </w:r>
      <w:proofErr w:type="spellStart"/>
      <w:r w:rsidR="005A3DB9">
        <w:rPr>
          <w:rFonts w:eastAsiaTheme="minorEastAsia"/>
        </w:rPr>
        <w:t>ilutrações</w:t>
      </w:r>
      <w:proofErr w:type="spellEnd"/>
      <w:r w:rsidR="005A3DB9">
        <w:rPr>
          <w:rFonts w:eastAsiaTheme="minorEastAsia"/>
        </w:rPr>
        <w:t xml:space="preserve"> que explicam melhor </w:t>
      </w:r>
      <w:proofErr w:type="gramStart"/>
      <w:r w:rsidR="005A3DB9">
        <w:rPr>
          <w:rFonts w:eastAsiaTheme="minorEastAsia"/>
        </w:rPr>
        <w:t>alguns parâmetro</w:t>
      </w:r>
      <w:proofErr w:type="gramEnd"/>
      <w:r w:rsidR="005A3DB9">
        <w:rPr>
          <w:rFonts w:eastAsiaTheme="minorEastAsia"/>
        </w:rPr>
        <w:t>.</w:t>
      </w:r>
    </w:p>
    <w:p w14:paraId="2E7851A3" w14:textId="77777777" w:rsidR="00FC43BA" w:rsidRDefault="00FC43BA" w:rsidP="00D20375">
      <w:pPr>
        <w:ind w:firstLine="708"/>
        <w:jc w:val="both"/>
      </w:pPr>
    </w:p>
    <w:tbl>
      <w:tblPr>
        <w:tblStyle w:val="Tabelacomgrade"/>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7957BF" w14:paraId="513F7648" w14:textId="77777777" w:rsidTr="0012143B">
        <w:trPr>
          <w:trHeight w:val="1002"/>
        </w:trPr>
        <w:tc>
          <w:tcPr>
            <w:tcW w:w="4602" w:type="pct"/>
            <w:vAlign w:val="center"/>
          </w:tcPr>
          <w:p w14:paraId="58E0A4B1" w14:textId="77777777" w:rsidR="007957BF" w:rsidRPr="00F01B5B" w:rsidRDefault="00295FEA" w:rsidP="0012143B">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tc>
        <w:tc>
          <w:tcPr>
            <w:tcW w:w="398" w:type="pct"/>
            <w:vAlign w:val="center"/>
          </w:tcPr>
          <w:p w14:paraId="3D1B0945" w14:textId="77777777" w:rsidR="007957BF" w:rsidRDefault="007957BF" w:rsidP="0012143B">
            <w:pPr>
              <w:jc w:val="center"/>
            </w:pPr>
            <w:r>
              <w:t>(2.8)</w:t>
            </w:r>
          </w:p>
        </w:tc>
      </w:tr>
    </w:tbl>
    <w:p w14:paraId="0AA9764F" w14:textId="77777777" w:rsidR="0012143B" w:rsidRDefault="0012143B" w:rsidP="0012143B">
      <w:pPr>
        <w:keepNext/>
        <w:jc w:val="both"/>
        <w:rPr>
          <w:rFonts w:eastAsiaTheme="minorEastAsia"/>
          <w:noProof/>
          <w:lang w:eastAsia="pt-BR"/>
        </w:rPr>
      </w:pPr>
      <w:r>
        <w:rPr>
          <w:rFonts w:eastAsiaTheme="minorEastAsia"/>
          <w:noProof/>
          <w:lang w:eastAsia="pt-BR"/>
        </w:rPr>
        <w:tab/>
        <w:t xml:space="preserve">O termo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noProof/>
        </w:rPr>
        <w:t xml:space="preserve"> na equação 2.8 foi adicionado para ajuste de unidade (</w:t>
      </w:r>
      <m:oMath>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w:r>
        <w:rPr>
          <w:rFonts w:eastAsiaTheme="minorEastAsia"/>
          <w:noProof/>
        </w:rPr>
        <w:t>).</w:t>
      </w:r>
    </w:p>
    <w:p w14:paraId="222C797C" w14:textId="77777777" w:rsidR="007957BF" w:rsidRDefault="007957BF" w:rsidP="007957BF">
      <w:pPr>
        <w:keepNext/>
        <w:ind w:firstLine="708"/>
        <w:jc w:val="center"/>
      </w:pPr>
      <w:r>
        <w:rPr>
          <w:rFonts w:eastAsiaTheme="minorEastAsia"/>
          <w:noProof/>
          <w:lang w:eastAsia="pt-BR"/>
        </w:rPr>
        <w:drawing>
          <wp:inline distT="0" distB="0" distL="0" distR="0" wp14:anchorId="455F7100" wp14:editId="797EF0BA">
            <wp:extent cx="3543795" cy="213389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eAw.PNG"/>
                    <pic:cNvPicPr/>
                  </pic:nvPicPr>
                  <pic:blipFill>
                    <a:blip r:embed="rId21">
                      <a:extLst>
                        <a:ext uri="{28A0092B-C50C-407E-A947-70E740481C1C}">
                          <a14:useLocalDpi xmlns:a14="http://schemas.microsoft.com/office/drawing/2010/main" val="0"/>
                        </a:ext>
                      </a:extLst>
                    </a:blip>
                    <a:stretch>
                      <a:fillRect/>
                    </a:stretch>
                  </pic:blipFill>
                  <pic:spPr>
                    <a:xfrm>
                      <a:off x="0" y="0"/>
                      <a:ext cx="3543795" cy="2133898"/>
                    </a:xfrm>
                    <a:prstGeom prst="rect">
                      <a:avLst/>
                    </a:prstGeom>
                  </pic:spPr>
                </pic:pic>
              </a:graphicData>
            </a:graphic>
          </wp:inline>
        </w:drawing>
      </w:r>
    </w:p>
    <w:p w14:paraId="1F3D5A26" w14:textId="77777777" w:rsidR="00921E4D" w:rsidRPr="007957BF" w:rsidRDefault="007957BF" w:rsidP="007957BF">
      <w:pPr>
        <w:pStyle w:val="Legenda"/>
        <w:jc w:val="center"/>
        <w:rPr>
          <w:rFonts w:eastAsiaTheme="minorEastAsia"/>
          <w:i w:val="0"/>
        </w:rPr>
      </w:pPr>
      <w:bookmarkStart w:id="42" w:name="_Ref456539389"/>
      <w:r w:rsidRPr="007957BF">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B61763">
        <w:rPr>
          <w:i w:val="0"/>
          <w:noProof/>
          <w:color w:val="auto"/>
          <w:sz w:val="24"/>
        </w:rPr>
        <w:t>2</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sidR="00B61763">
        <w:rPr>
          <w:i w:val="0"/>
          <w:noProof/>
          <w:color w:val="auto"/>
          <w:sz w:val="24"/>
        </w:rPr>
        <w:t>11</w:t>
      </w:r>
      <w:r>
        <w:rPr>
          <w:i w:val="0"/>
          <w:color w:val="auto"/>
          <w:sz w:val="24"/>
        </w:rPr>
        <w:fldChar w:fldCharType="end"/>
      </w:r>
      <w:r w:rsidRPr="007957BF">
        <w:rPr>
          <w:i w:val="0"/>
          <w:color w:val="auto"/>
          <w:sz w:val="24"/>
        </w:rPr>
        <w:t xml:space="preserve"> - Ilustração do </w:t>
      </w:r>
      <w:proofErr w:type="spellStart"/>
      <w:r w:rsidRPr="007957BF">
        <w:rPr>
          <w:i w:val="0"/>
          <w:color w:val="auto"/>
          <w:sz w:val="24"/>
        </w:rPr>
        <w:t>Ae</w:t>
      </w:r>
      <w:proofErr w:type="spellEnd"/>
      <w:r w:rsidRPr="007957BF">
        <w:rPr>
          <w:i w:val="0"/>
          <w:color w:val="auto"/>
          <w:sz w:val="24"/>
        </w:rPr>
        <w:t xml:space="preserve"> e </w:t>
      </w:r>
      <w:proofErr w:type="spellStart"/>
      <w:r w:rsidRPr="007957BF">
        <w:rPr>
          <w:i w:val="0"/>
          <w:color w:val="auto"/>
          <w:sz w:val="24"/>
        </w:rPr>
        <w:t>Aw</w:t>
      </w:r>
      <w:proofErr w:type="spellEnd"/>
      <w:r w:rsidRPr="007957BF">
        <w:rPr>
          <w:i w:val="0"/>
          <w:color w:val="auto"/>
          <w:sz w:val="24"/>
        </w:rPr>
        <w:t xml:space="preserve"> de um núcleo do tipo E – Fonte [6]</w:t>
      </w:r>
      <w:bookmarkEnd w:id="42"/>
    </w:p>
    <w:p w14:paraId="0FB81DF4" w14:textId="77777777" w:rsidR="007957BF" w:rsidRDefault="007957BF" w:rsidP="007957BF">
      <w:pPr>
        <w:keepNext/>
        <w:ind w:firstLine="708"/>
        <w:jc w:val="both"/>
      </w:pPr>
      <w:r>
        <w:rPr>
          <w:rFonts w:eastAsiaTheme="minorEastAsia"/>
          <w:noProof/>
          <w:lang w:eastAsia="pt-BR"/>
        </w:rPr>
        <w:drawing>
          <wp:inline distT="0" distB="0" distL="0" distR="0" wp14:anchorId="15E606B6" wp14:editId="349C2067">
            <wp:extent cx="5153744" cy="2876951"/>
            <wp:effectExtent l="0" t="0" r="889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kw.PNG"/>
                    <pic:cNvPicPr/>
                  </pic:nvPicPr>
                  <pic:blipFill>
                    <a:blip r:embed="rId22">
                      <a:extLst>
                        <a:ext uri="{28A0092B-C50C-407E-A947-70E740481C1C}">
                          <a14:useLocalDpi xmlns:a14="http://schemas.microsoft.com/office/drawing/2010/main" val="0"/>
                        </a:ext>
                      </a:extLst>
                    </a:blip>
                    <a:stretch>
                      <a:fillRect/>
                    </a:stretch>
                  </pic:blipFill>
                  <pic:spPr>
                    <a:xfrm>
                      <a:off x="0" y="0"/>
                      <a:ext cx="5153744" cy="2876951"/>
                    </a:xfrm>
                    <a:prstGeom prst="rect">
                      <a:avLst/>
                    </a:prstGeom>
                  </pic:spPr>
                </pic:pic>
              </a:graphicData>
            </a:graphic>
          </wp:inline>
        </w:drawing>
      </w:r>
    </w:p>
    <w:p w14:paraId="2561CB52" w14:textId="77777777" w:rsidR="007957BF" w:rsidRPr="007957BF" w:rsidRDefault="007957BF" w:rsidP="007957BF">
      <w:pPr>
        <w:pStyle w:val="Legenda"/>
        <w:jc w:val="center"/>
        <w:rPr>
          <w:rFonts w:eastAsiaTheme="minorEastAsia"/>
          <w:i w:val="0"/>
          <w:color w:val="auto"/>
          <w:sz w:val="24"/>
        </w:rPr>
      </w:pPr>
      <w:bookmarkStart w:id="43" w:name="_Ref456539394"/>
      <w:r w:rsidRPr="007957BF">
        <w:rPr>
          <w:i w:val="0"/>
          <w:color w:val="auto"/>
          <w:sz w:val="24"/>
        </w:rPr>
        <w:t xml:space="preserve">Figura </w:t>
      </w:r>
      <w:r w:rsidRPr="007957BF">
        <w:rPr>
          <w:i w:val="0"/>
          <w:color w:val="auto"/>
          <w:sz w:val="24"/>
        </w:rPr>
        <w:fldChar w:fldCharType="begin"/>
      </w:r>
      <w:r w:rsidRPr="007957BF">
        <w:rPr>
          <w:i w:val="0"/>
          <w:color w:val="auto"/>
          <w:sz w:val="24"/>
        </w:rPr>
        <w:instrText xml:space="preserve"> STYLEREF 1 \s </w:instrText>
      </w:r>
      <w:r w:rsidRPr="007957BF">
        <w:rPr>
          <w:i w:val="0"/>
          <w:color w:val="auto"/>
          <w:sz w:val="24"/>
        </w:rPr>
        <w:fldChar w:fldCharType="separate"/>
      </w:r>
      <w:r w:rsidR="00B61763">
        <w:rPr>
          <w:i w:val="0"/>
          <w:noProof/>
          <w:color w:val="auto"/>
          <w:sz w:val="24"/>
        </w:rPr>
        <w:t>2</w:t>
      </w:r>
      <w:r w:rsidRPr="007957BF">
        <w:rPr>
          <w:i w:val="0"/>
          <w:color w:val="auto"/>
          <w:sz w:val="24"/>
        </w:rPr>
        <w:fldChar w:fldCharType="end"/>
      </w:r>
      <w:r w:rsidRPr="007957BF">
        <w:rPr>
          <w:i w:val="0"/>
          <w:color w:val="auto"/>
          <w:sz w:val="24"/>
        </w:rPr>
        <w:t>.</w:t>
      </w:r>
      <w:r w:rsidRPr="007957BF">
        <w:rPr>
          <w:i w:val="0"/>
          <w:color w:val="auto"/>
          <w:sz w:val="24"/>
        </w:rPr>
        <w:fldChar w:fldCharType="begin"/>
      </w:r>
      <w:r w:rsidRPr="007957BF">
        <w:rPr>
          <w:i w:val="0"/>
          <w:color w:val="auto"/>
          <w:sz w:val="24"/>
        </w:rPr>
        <w:instrText xml:space="preserve"> SEQ Figura \* ARABIC \s 1 </w:instrText>
      </w:r>
      <w:r w:rsidRPr="007957BF">
        <w:rPr>
          <w:i w:val="0"/>
          <w:color w:val="auto"/>
          <w:sz w:val="24"/>
        </w:rPr>
        <w:fldChar w:fldCharType="separate"/>
      </w:r>
      <w:r w:rsidR="00B61763">
        <w:rPr>
          <w:i w:val="0"/>
          <w:noProof/>
          <w:color w:val="auto"/>
          <w:sz w:val="24"/>
        </w:rPr>
        <w:t>12</w:t>
      </w:r>
      <w:r w:rsidRPr="007957BF">
        <w:rPr>
          <w:i w:val="0"/>
          <w:color w:val="auto"/>
          <w:sz w:val="24"/>
        </w:rPr>
        <w:fldChar w:fldCharType="end"/>
      </w:r>
      <w:bookmarkEnd w:id="43"/>
      <w:r w:rsidRPr="007957BF">
        <w:rPr>
          <w:i w:val="0"/>
          <w:color w:val="auto"/>
          <w:sz w:val="24"/>
        </w:rPr>
        <w:t xml:space="preserve"> - Ilustração do significador do parâmetro </w:t>
      </w:r>
      <w:proofErr w:type="spellStart"/>
      <w:r w:rsidRPr="007957BF">
        <w:rPr>
          <w:i w:val="0"/>
          <w:color w:val="auto"/>
          <w:sz w:val="24"/>
        </w:rPr>
        <w:t>kw</w:t>
      </w:r>
      <w:proofErr w:type="spellEnd"/>
      <w:r>
        <w:rPr>
          <w:i w:val="0"/>
          <w:color w:val="auto"/>
          <w:sz w:val="24"/>
        </w:rPr>
        <w:t xml:space="preserve"> – Fonte [6]</w:t>
      </w:r>
    </w:p>
    <w:p w14:paraId="33C1CCAD" w14:textId="77777777" w:rsidR="00AA43AE" w:rsidRDefault="00AA43AE" w:rsidP="00D20375">
      <w:pPr>
        <w:ind w:firstLine="708"/>
        <w:jc w:val="both"/>
        <w:rPr>
          <w:rFonts w:eastAsiaTheme="minorEastAsia"/>
        </w:rPr>
      </w:pPr>
      <w:r>
        <w:rPr>
          <w:rFonts w:eastAsiaTheme="minorEastAsia"/>
        </w:rPr>
        <w:t>Com isso calculado, dev</w:t>
      </w:r>
      <w:r w:rsidR="0012143B">
        <w:rPr>
          <w:rFonts w:eastAsiaTheme="minorEastAsia"/>
        </w:rPr>
        <w:t xml:space="preserve">e-se selecionar o núcleo que respeite a equação 2.9. Os fabricantes de núcleo disponibilizam alguns tamanhos e formatos padrões de núcleo, e portanto deve-se selecionar o núcleo com o </w:t>
      </w:r>
      <w:proofErr w:type="spellStart"/>
      <w:r w:rsidR="0012143B">
        <w:rPr>
          <w:rFonts w:eastAsiaTheme="minorEastAsia"/>
        </w:rPr>
        <w:t>AeAw</w:t>
      </w:r>
      <w:proofErr w:type="spellEnd"/>
      <w:r w:rsidR="0012143B">
        <w:rPr>
          <w:rFonts w:eastAsiaTheme="minorEastAsia"/>
        </w:rPr>
        <w:t xml:space="preserve"> mais próximo do calculado.</w:t>
      </w:r>
    </w:p>
    <w:tbl>
      <w:tblPr>
        <w:tblStyle w:val="Tabelacomgrade"/>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12143B" w14:paraId="625FA555" w14:textId="77777777" w:rsidTr="0012143B">
        <w:trPr>
          <w:trHeight w:val="1002"/>
        </w:trPr>
        <w:tc>
          <w:tcPr>
            <w:tcW w:w="4602" w:type="pct"/>
            <w:vAlign w:val="center"/>
          </w:tcPr>
          <w:p w14:paraId="2CD5D20E" w14:textId="77777777" w:rsidR="0012143B" w:rsidRPr="00F01B5B" w:rsidRDefault="00295FEA" w:rsidP="0012143B">
            <w:pPr>
              <w:ind w:firstLine="708"/>
              <w:jc w:val="cente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oMath>
            </m:oMathPara>
          </w:p>
        </w:tc>
        <w:tc>
          <w:tcPr>
            <w:tcW w:w="398" w:type="pct"/>
            <w:vAlign w:val="center"/>
          </w:tcPr>
          <w:p w14:paraId="21E82852" w14:textId="77777777" w:rsidR="0012143B" w:rsidRDefault="0012143B" w:rsidP="0012143B">
            <w:pPr>
              <w:jc w:val="center"/>
            </w:pPr>
            <w:r>
              <w:t>(2.9)</w:t>
            </w:r>
          </w:p>
        </w:tc>
      </w:tr>
    </w:tbl>
    <w:p w14:paraId="0A569C07" w14:textId="77777777" w:rsidR="00AA43AE" w:rsidRDefault="002E7B8F" w:rsidP="00D20375">
      <w:pPr>
        <w:ind w:firstLine="708"/>
        <w:jc w:val="both"/>
      </w:pPr>
      <w:r>
        <w:lastRenderedPageBreak/>
        <w:t xml:space="preserve">Lembrando que para indutores é recomendado escolher núcleos com entreferro </w:t>
      </w:r>
      <w:r w:rsidR="003C10E2">
        <w:t>[6]</w:t>
      </w:r>
      <w:r>
        <w:t>, pois ele aumenta a precisão do valor do indutor e diminui o risco de saturação do núcleo.</w:t>
      </w:r>
    </w:p>
    <w:p w14:paraId="37AC6C78" w14:textId="77777777" w:rsidR="0012143B" w:rsidRDefault="002E7B8F" w:rsidP="0012143B">
      <w:pPr>
        <w:jc w:val="both"/>
        <w:rPr>
          <w:rFonts w:eastAsiaTheme="minorEastAsia"/>
        </w:rPr>
      </w:pPr>
      <w:r>
        <w:t>Com o de</w:t>
      </w:r>
      <w:r w:rsidR="0012143B">
        <w:t>vido núcleo selecionado, deve-se</w:t>
      </w:r>
      <w:r>
        <w:t xml:space="preserve"> calcular o número de espiras (N) necessário para realizar a indutância requisitada, para isso o </w:t>
      </w:r>
      <w:r w:rsidR="0012143B">
        <w:t xml:space="preserve">cálculo deve ser feito utilizando a equação 2.10, 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sidR="0012143B">
        <w:rPr>
          <w:rFonts w:eastAsiaTheme="minorEastAsia"/>
        </w:rPr>
        <w:t xml:space="preserve"> é um parâmetro do núcleo que depende do material e do tamanho do entreferro.</w:t>
      </w:r>
    </w:p>
    <w:tbl>
      <w:tblPr>
        <w:tblStyle w:val="Tabelacomgrade"/>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12143B" w14:paraId="78D820FC" w14:textId="77777777" w:rsidTr="0012143B">
        <w:trPr>
          <w:trHeight w:val="1002"/>
        </w:trPr>
        <w:tc>
          <w:tcPr>
            <w:tcW w:w="4531" w:type="pct"/>
            <w:vAlign w:val="center"/>
          </w:tcPr>
          <w:p w14:paraId="6CCA0CB6" w14:textId="77777777" w:rsidR="0012143B" w:rsidRPr="00F01B5B" w:rsidRDefault="0012143B" w:rsidP="0012143B">
            <w:pPr>
              <w:ind w:firstLine="708"/>
              <w:jc w:val="center"/>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tc>
        <w:tc>
          <w:tcPr>
            <w:tcW w:w="469" w:type="pct"/>
            <w:vAlign w:val="center"/>
          </w:tcPr>
          <w:p w14:paraId="1E568925" w14:textId="77777777" w:rsidR="0012143B" w:rsidRDefault="0012143B" w:rsidP="0012143B">
            <w:pPr>
              <w:jc w:val="center"/>
            </w:pPr>
            <w:r>
              <w:t>(2.10)</w:t>
            </w:r>
          </w:p>
        </w:tc>
      </w:tr>
    </w:tbl>
    <w:p w14:paraId="16766DDE" w14:textId="77777777" w:rsidR="002E7B8F" w:rsidRDefault="002E7B8F" w:rsidP="00D20375">
      <w:pPr>
        <w:jc w:val="both"/>
        <w:rPr>
          <w:rFonts w:eastAsiaTheme="minorEastAsia"/>
        </w:rPr>
      </w:pPr>
      <w:r>
        <w:rPr>
          <w:rFonts w:eastAsiaTheme="minorEastAsia"/>
        </w:rPr>
        <w:tab/>
        <w:t xml:space="preserve">Agora </w:t>
      </w:r>
      <w:proofErr w:type="spellStart"/>
      <w:r w:rsidR="0012143B">
        <w:rPr>
          <w:rFonts w:eastAsiaTheme="minorEastAsia"/>
        </w:rPr>
        <w:t>calcular-se-a</w:t>
      </w:r>
      <w:proofErr w:type="spellEnd"/>
      <w:r>
        <w:rPr>
          <w:rFonts w:eastAsiaTheme="minorEastAsia"/>
        </w:rPr>
        <w:t xml:space="preserve"> o fio de cobre necessário para o enrolamento</w:t>
      </w:r>
      <w:r w:rsidR="0012143B">
        <w:rPr>
          <w:rFonts w:eastAsiaTheme="minorEastAsia"/>
        </w:rPr>
        <w:t>, porém antes do cálculo deve ser observado</w:t>
      </w:r>
      <w:r>
        <w:rPr>
          <w:rFonts w:eastAsiaTheme="minorEastAsia"/>
        </w:rPr>
        <w:t xml:space="preserve"> o efeito pelicular, pois a medida que a frequência no indutor aumenta, a corrente tende a se distribuir pelas bordas do condutor</w:t>
      </w:r>
      <w:r w:rsidR="0012143B">
        <w:rPr>
          <w:rFonts w:eastAsiaTheme="minorEastAsia"/>
        </w:rPr>
        <w:t>, diminuindo a penetração no interior do elemento. O nível da profundidade de penetração num fio de cobre é calculado pela equação 2.11.</w:t>
      </w:r>
    </w:p>
    <w:tbl>
      <w:tblPr>
        <w:tblStyle w:val="Tabelacomgrade"/>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12143B" w14:paraId="15764D82" w14:textId="77777777" w:rsidTr="0012143B">
        <w:trPr>
          <w:trHeight w:val="1002"/>
        </w:trPr>
        <w:tc>
          <w:tcPr>
            <w:tcW w:w="4531" w:type="pct"/>
            <w:vAlign w:val="center"/>
          </w:tcPr>
          <w:p w14:paraId="58619D1D" w14:textId="77777777" w:rsidR="0012143B" w:rsidRPr="00F01B5B" w:rsidRDefault="0012143B" w:rsidP="0012143B">
            <w:pPr>
              <w:ind w:firstLine="708"/>
              <w:jc w:val="center"/>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[cm]</m:t>
                </m:r>
              </m:oMath>
            </m:oMathPara>
          </w:p>
        </w:tc>
        <w:tc>
          <w:tcPr>
            <w:tcW w:w="469" w:type="pct"/>
            <w:vAlign w:val="center"/>
          </w:tcPr>
          <w:p w14:paraId="33D5359B" w14:textId="77777777" w:rsidR="0012143B" w:rsidRDefault="0012143B" w:rsidP="0012143B">
            <w:pPr>
              <w:jc w:val="center"/>
            </w:pPr>
            <w:r>
              <w:t>(2.11)</w:t>
            </w:r>
          </w:p>
        </w:tc>
      </w:tr>
    </w:tbl>
    <w:p w14:paraId="768831AA" w14:textId="77777777" w:rsidR="002E7B8F" w:rsidRPr="002E7B8F" w:rsidRDefault="0012143B" w:rsidP="00D20375">
      <w:pPr>
        <w:jc w:val="both"/>
        <w:rPr>
          <w:rFonts w:eastAsiaTheme="minorEastAsia"/>
        </w:rPr>
      </w:pPr>
      <w:r>
        <w:rPr>
          <w:rFonts w:eastAsiaTheme="minorEastAsia"/>
        </w:rPr>
        <w:tab/>
        <w:t>Tal que um fio de cobre a ser utilizado não deve ter diâmetro superior a 2</w:t>
      </w:r>
      <m:oMath>
        <m:r>
          <w:rPr>
            <w:rFonts w:ascii="Cambria Math" w:hAnsi="Cambria Math"/>
          </w:rPr>
          <m:t>∆.</m:t>
        </m:r>
      </m:oMath>
    </w:p>
    <w:p w14:paraId="61E644DC" w14:textId="77777777" w:rsidR="002E7B8F" w:rsidRDefault="002E7B8F" w:rsidP="00D20375">
      <w:pPr>
        <w:jc w:val="both"/>
        <w:rPr>
          <w:rFonts w:eastAsiaTheme="minorEastAsia"/>
        </w:rPr>
      </w:pPr>
      <w:r>
        <w:rPr>
          <w:rFonts w:eastAsiaTheme="minorEastAsia"/>
        </w:rPr>
        <w:tab/>
        <w:t xml:space="preserve">Tomando a devida </w:t>
      </w:r>
      <w:proofErr w:type="spellStart"/>
      <w:r>
        <w:rPr>
          <w:rFonts w:eastAsiaTheme="minorEastAsia"/>
        </w:rPr>
        <w:t>preucaução</w:t>
      </w:r>
      <w:proofErr w:type="spellEnd"/>
      <w:r>
        <w:rPr>
          <w:rFonts w:eastAsiaTheme="minorEastAsia"/>
        </w:rPr>
        <w:t xml:space="preserve"> com o efeito pelicular, a </w:t>
      </w:r>
      <w:r w:rsidR="00CD4168">
        <w:rPr>
          <w:rFonts w:eastAsiaTheme="minorEastAsia"/>
        </w:rPr>
        <w:t>área do fio de cobre, que depende da densidade de corrente, deve ser sele</w:t>
      </w:r>
      <w:r w:rsidR="004D4F68">
        <w:rPr>
          <w:rFonts w:eastAsiaTheme="minorEastAsia"/>
        </w:rPr>
        <w:t xml:space="preserve">cionada de modo a satisfazer a </w:t>
      </w:r>
      <w:r w:rsidR="00CD4168">
        <w:rPr>
          <w:rFonts w:eastAsiaTheme="minorEastAsia"/>
        </w:rPr>
        <w:t>equaç</w:t>
      </w:r>
      <w:r w:rsidR="00D20375">
        <w:rPr>
          <w:rFonts w:eastAsiaTheme="minorEastAsia"/>
        </w:rPr>
        <w:t>ão</w:t>
      </w:r>
      <w:r w:rsidR="004D4F68">
        <w:rPr>
          <w:rFonts w:eastAsiaTheme="minorEastAsia"/>
        </w:rPr>
        <w:t xml:space="preserve"> 2.12</w:t>
      </w:r>
      <w:r w:rsidR="00D20375">
        <w:rPr>
          <w:rFonts w:eastAsiaTheme="minorEastAsia"/>
        </w:rPr>
        <w:t>. Porém o fio calculado pode violar a regra da equação anterior, ne</w:t>
      </w:r>
      <w:r w:rsidR="004D4F68">
        <w:rPr>
          <w:rFonts w:eastAsiaTheme="minorEastAsia"/>
        </w:rPr>
        <w:t xml:space="preserve">sse caso deve-se </w:t>
      </w:r>
      <w:r w:rsidR="00D20375">
        <w:rPr>
          <w:rFonts w:eastAsiaTheme="minorEastAsia"/>
        </w:rPr>
        <w:t>associar fios em paralelo que satisfaçam às duas condições.</w:t>
      </w:r>
    </w:p>
    <w:tbl>
      <w:tblPr>
        <w:tblStyle w:val="Tabelacomgrade"/>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4D4F68" w14:paraId="3DCC729E" w14:textId="77777777" w:rsidTr="000C5656">
        <w:trPr>
          <w:trHeight w:val="1002"/>
        </w:trPr>
        <w:tc>
          <w:tcPr>
            <w:tcW w:w="4531" w:type="pct"/>
            <w:vAlign w:val="center"/>
          </w:tcPr>
          <w:p w14:paraId="59ECA0BC" w14:textId="77777777" w:rsidR="004D4F68" w:rsidRPr="00F01B5B" w:rsidRDefault="00295FEA"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m:t>
                </m:r>
              </m:oMath>
            </m:oMathPara>
          </w:p>
        </w:tc>
        <w:tc>
          <w:tcPr>
            <w:tcW w:w="469" w:type="pct"/>
            <w:vAlign w:val="center"/>
          </w:tcPr>
          <w:p w14:paraId="65DF2CF4" w14:textId="77777777" w:rsidR="004D4F68" w:rsidRDefault="004D4F68" w:rsidP="004D4F68">
            <w:pPr>
              <w:jc w:val="center"/>
            </w:pPr>
            <w:r>
              <w:t>(2.12)</w:t>
            </w:r>
          </w:p>
        </w:tc>
      </w:tr>
    </w:tbl>
    <w:p w14:paraId="6755F967" w14:textId="77777777" w:rsidR="00D20375" w:rsidRDefault="00D20375" w:rsidP="00D20375">
      <w:pPr>
        <w:jc w:val="both"/>
        <w:rPr>
          <w:rFonts w:eastAsiaTheme="minorEastAsia"/>
        </w:rPr>
      </w:pPr>
      <w:r>
        <w:rPr>
          <w:rFonts w:eastAsiaTheme="minorEastAsia"/>
        </w:rPr>
        <w:tab/>
        <w:t>Po</w:t>
      </w:r>
      <w:r w:rsidR="004D4F68">
        <w:rPr>
          <w:rFonts w:eastAsiaTheme="minorEastAsia"/>
        </w:rPr>
        <w:t>r fim, é necessário</w:t>
      </w:r>
      <w:r>
        <w:rPr>
          <w:rFonts w:eastAsiaTheme="minorEastAsia"/>
        </w:rPr>
        <w:t xml:space="preserve"> observar a possibilidade de execução do projeto realizado, ou seja, se o condutor e a quantidade de fios calculadas cabem na janela</w:t>
      </w:r>
      <w:r w:rsidR="004D4F68">
        <w:rPr>
          <w:rFonts w:eastAsiaTheme="minorEastAsia"/>
        </w:rPr>
        <w:t xml:space="preserve"> do carretel do</w:t>
      </w:r>
      <w:r>
        <w:rPr>
          <w:rFonts w:eastAsiaTheme="minorEastAsia"/>
        </w:rPr>
        <w:t xml:space="preserve"> núcleo selecionado. Caso o teste falhe, deve</w:t>
      </w:r>
      <w:r w:rsidR="004D4F68">
        <w:rPr>
          <w:rFonts w:eastAsiaTheme="minorEastAsia"/>
        </w:rPr>
        <w:t>-se</w:t>
      </w:r>
      <w:r>
        <w:rPr>
          <w:rFonts w:eastAsiaTheme="minorEastAsia"/>
        </w:rPr>
        <w:t xml:space="preserve"> selecionar outro núcleo e fazer todos os cálculos novamente.</w:t>
      </w:r>
    </w:p>
    <w:tbl>
      <w:tblPr>
        <w:tblStyle w:val="Tabelacomgrade"/>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4D4F68" w14:paraId="1817BFE5" w14:textId="77777777" w:rsidTr="000C5656">
        <w:trPr>
          <w:trHeight w:val="1002"/>
        </w:trPr>
        <w:tc>
          <w:tcPr>
            <w:tcW w:w="4531" w:type="pct"/>
            <w:vAlign w:val="center"/>
          </w:tcPr>
          <w:p w14:paraId="684DD4BC" w14:textId="77777777" w:rsidR="004D4F68" w:rsidRPr="00F01B5B" w:rsidRDefault="00295FEA"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69" w:type="pct"/>
            <w:vAlign w:val="center"/>
          </w:tcPr>
          <w:p w14:paraId="0CE714DB" w14:textId="77777777" w:rsidR="004D4F68" w:rsidRDefault="004D4F68" w:rsidP="000C5656">
            <w:pPr>
              <w:jc w:val="center"/>
            </w:pPr>
            <w:r>
              <w:t>(2.13)</w:t>
            </w:r>
          </w:p>
        </w:tc>
      </w:tr>
    </w:tbl>
    <w:p w14:paraId="62297FB8" w14:textId="77777777" w:rsidR="004D4F68" w:rsidRDefault="004D4F68" w:rsidP="00D20375">
      <w:pPr>
        <w:jc w:val="both"/>
        <w:rPr>
          <w:rFonts w:eastAsiaTheme="minorEastAsia"/>
        </w:rPr>
      </w:pPr>
    </w:p>
    <w:tbl>
      <w:tblPr>
        <w:tblStyle w:val="Tabelacomgrade"/>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4D4F68" w14:paraId="329B6B2E" w14:textId="77777777" w:rsidTr="000C5656">
        <w:trPr>
          <w:trHeight w:val="1002"/>
        </w:trPr>
        <w:tc>
          <w:tcPr>
            <w:tcW w:w="4531" w:type="pct"/>
            <w:vAlign w:val="center"/>
          </w:tcPr>
          <w:p w14:paraId="6D159347" w14:textId="77777777" w:rsidR="004D4F68" w:rsidRPr="00F01B5B" w:rsidRDefault="00295FEA" w:rsidP="000C5656">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tc>
        <w:tc>
          <w:tcPr>
            <w:tcW w:w="469" w:type="pct"/>
            <w:vAlign w:val="center"/>
          </w:tcPr>
          <w:p w14:paraId="6FBFF809" w14:textId="77777777" w:rsidR="004D4F68" w:rsidRDefault="004D4F68" w:rsidP="004D4F68">
            <w:pPr>
              <w:jc w:val="center"/>
            </w:pPr>
            <w:r>
              <w:t>(2.14)</w:t>
            </w:r>
          </w:p>
        </w:tc>
      </w:tr>
    </w:tbl>
    <w:p w14:paraId="0F6B8B92" w14:textId="77777777" w:rsidR="00D20375" w:rsidRPr="00FC43BA" w:rsidRDefault="00D20375" w:rsidP="00D20375">
      <w:pPr>
        <w:jc w:val="both"/>
      </w:pPr>
    </w:p>
    <w:p w14:paraId="2BD61AEF" w14:textId="77777777" w:rsidR="003342ED" w:rsidRDefault="004C4391" w:rsidP="004C4391">
      <w:pPr>
        <w:pStyle w:val="Ttulo4"/>
      </w:pPr>
      <w:bookmarkStart w:id="44" w:name="_Ref455942258"/>
      <w:r>
        <w:t>Projeto f</w:t>
      </w:r>
      <w:r w:rsidR="007B2D6D">
        <w:t>ísico do transformador</w:t>
      </w:r>
      <w:bookmarkEnd w:id="44"/>
    </w:p>
    <w:p w14:paraId="4FD413D2" w14:textId="77777777" w:rsidR="007B2D6D" w:rsidRDefault="007B2D6D" w:rsidP="004F67D2">
      <w:pPr>
        <w:ind w:firstLine="708"/>
        <w:jc w:val="both"/>
      </w:pPr>
      <w:r>
        <w:t>O projeto físico para o transformador segue os mesmos passos do projeto para indutores, porém para transformadores não utiliza-se núcleos com entreferro</w:t>
      </w:r>
      <w:r w:rsidR="003D2D47">
        <w:t>[</w:t>
      </w:r>
      <w:r w:rsidR="0092248D">
        <w:t>14</w:t>
      </w:r>
      <w:r w:rsidR="003D2D47">
        <w:t>]</w:t>
      </w:r>
      <w:r w:rsidR="004F3C02">
        <w:t xml:space="preserve"> e, como não tem-se</w:t>
      </w:r>
      <w:r>
        <w:t xml:space="preserve"> um valor de</w:t>
      </w:r>
      <w:r w:rsidR="00F039FB">
        <w:t xml:space="preserve"> indutância fixo para projetar, para a escolha do </w:t>
      </w:r>
      <w:r w:rsidR="004F3C02">
        <w:t xml:space="preserve">utiliza-se a equação 2.15. </w:t>
      </w:r>
      <w:r w:rsidR="004F3C02" w:rsidRPr="00474BC0">
        <w:rPr>
          <w:highlight w:val="yellow"/>
        </w:rPr>
        <w:t xml:space="preserve">Aqui o termo </w:t>
      </w:r>
      <w:proofErr w:type="spellStart"/>
      <w:r w:rsidR="004F3C02" w:rsidRPr="00474BC0">
        <w:rPr>
          <w:highlight w:val="yellow"/>
        </w:rPr>
        <w:t>kp</w:t>
      </w:r>
      <w:proofErr w:type="spellEnd"/>
      <w:r w:rsidR="004F3C02" w:rsidRPr="00474BC0">
        <w:rPr>
          <w:highlight w:val="yellow"/>
        </w:rPr>
        <w:t xml:space="preserve"> significa o fator de ocupação da ár</w:t>
      </w:r>
      <w:r w:rsidR="00BA447E" w:rsidRPr="00474BC0">
        <w:rPr>
          <w:highlight w:val="yellow"/>
        </w:rPr>
        <w:t xml:space="preserve">ea de janela pelo enrolamento e </w:t>
      </w:r>
      <w:proofErr w:type="spellStart"/>
      <w:r w:rsidR="00BA447E" w:rsidRPr="00474BC0">
        <w:rPr>
          <w:highlight w:val="yellow"/>
        </w:rPr>
        <w:t>kw</w:t>
      </w:r>
      <w:proofErr w:type="spellEnd"/>
      <w:r w:rsidR="00BA447E" w:rsidRPr="00474BC0">
        <w:rPr>
          <w:highlight w:val="yellow"/>
        </w:rPr>
        <w:t xml:space="preserve"> é o fator de ocupação do cobre dentro do carretel.</w:t>
      </w:r>
    </w:p>
    <w:tbl>
      <w:tblPr>
        <w:tblStyle w:val="Tabelacomgrade"/>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4F3C02" w14:paraId="2EA7A2FF" w14:textId="77777777" w:rsidTr="000C5656">
        <w:trPr>
          <w:trHeight w:val="1002"/>
        </w:trPr>
        <w:tc>
          <w:tcPr>
            <w:tcW w:w="4531" w:type="pct"/>
            <w:vAlign w:val="center"/>
          </w:tcPr>
          <w:p w14:paraId="160946B1" w14:textId="77777777" w:rsidR="004F3C02" w:rsidRPr="00F01B5B" w:rsidRDefault="00295FEA"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69" w:type="pct"/>
            <w:vAlign w:val="center"/>
          </w:tcPr>
          <w:p w14:paraId="7CE9C140" w14:textId="77777777" w:rsidR="004F3C02" w:rsidRDefault="004F3C02" w:rsidP="000C5656">
            <w:pPr>
              <w:jc w:val="center"/>
            </w:pPr>
            <w:r>
              <w:t>(2.15)</w:t>
            </w:r>
          </w:p>
        </w:tc>
      </w:tr>
    </w:tbl>
    <w:p w14:paraId="7024D618" w14:textId="77777777" w:rsidR="00F039FB" w:rsidRDefault="00F039FB" w:rsidP="004F67D2">
      <w:pPr>
        <w:ind w:firstLine="708"/>
        <w:jc w:val="both"/>
      </w:pPr>
      <w:r>
        <w:t>Para o núme</w:t>
      </w:r>
      <w:r w:rsidR="004F3C02">
        <w:t>ro de espiras do pri</w:t>
      </w:r>
      <w:r w:rsidR="0092248D">
        <w:t>mário, tem-se a equação 2.16 [14</w:t>
      </w:r>
      <w:r w:rsidR="004F3C02">
        <w:t>]</w:t>
      </w:r>
      <w:r>
        <w:t>. Para as espiras dos secundários, basta apenas utilizar a relação de espiras calculada para o transformador.</w:t>
      </w:r>
    </w:p>
    <w:tbl>
      <w:tblPr>
        <w:tblStyle w:val="Tabelacomgrade"/>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4F3C02" w14:paraId="5793A892" w14:textId="77777777" w:rsidTr="004F3C02">
        <w:trPr>
          <w:trHeight w:val="1002"/>
        </w:trPr>
        <w:tc>
          <w:tcPr>
            <w:tcW w:w="4531" w:type="pct"/>
            <w:vAlign w:val="center"/>
          </w:tcPr>
          <w:p w14:paraId="50363F2B" w14:textId="77777777" w:rsidR="004F3C02" w:rsidRPr="00F01B5B" w:rsidRDefault="00295FEA" w:rsidP="004F3C02">
            <w:pPr>
              <w:ind w:firstLine="708"/>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oMath>
            </m:oMathPara>
          </w:p>
        </w:tc>
        <w:tc>
          <w:tcPr>
            <w:tcW w:w="469" w:type="pct"/>
            <w:vAlign w:val="center"/>
          </w:tcPr>
          <w:p w14:paraId="4C22368D" w14:textId="77777777" w:rsidR="004F3C02" w:rsidRDefault="004F3C02" w:rsidP="004F3C02">
            <w:pPr>
              <w:jc w:val="center"/>
            </w:pPr>
            <w:r>
              <w:t>(2.16)</w:t>
            </w:r>
          </w:p>
        </w:tc>
      </w:tr>
      <w:tr w:rsidR="004F3C02" w14:paraId="6E8892E2" w14:textId="77777777" w:rsidTr="004F3C02">
        <w:trPr>
          <w:trHeight w:val="1002"/>
        </w:trPr>
        <w:tc>
          <w:tcPr>
            <w:tcW w:w="4531" w:type="pct"/>
            <w:vAlign w:val="center"/>
          </w:tcPr>
          <w:p w14:paraId="56B6D1B6" w14:textId="77777777" w:rsidR="004F3C02" w:rsidRPr="00F01B5B" w:rsidRDefault="00295FEA" w:rsidP="004F3C02">
            <w:pPr>
              <w:ind w:firstLine="708"/>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469" w:type="pct"/>
            <w:vAlign w:val="center"/>
          </w:tcPr>
          <w:p w14:paraId="3E9829CE" w14:textId="77777777" w:rsidR="004F3C02" w:rsidRDefault="004F3C02" w:rsidP="004F3C02">
            <w:pPr>
              <w:jc w:val="center"/>
            </w:pPr>
            <w:r>
              <w:t>(2.17)</w:t>
            </w:r>
          </w:p>
        </w:tc>
      </w:tr>
    </w:tbl>
    <w:p w14:paraId="0877DA25" w14:textId="77777777" w:rsidR="00EF35CD" w:rsidRDefault="00EF35CD" w:rsidP="004F67D2">
      <w:pPr>
        <w:ind w:firstLine="708"/>
        <w:jc w:val="both"/>
      </w:pPr>
      <w:r>
        <w:t>E para a verificação da possibilidade de execução, deve</w:t>
      </w:r>
      <w:r w:rsidR="00137F5F">
        <w:t>-se</w:t>
      </w:r>
      <w:r>
        <w:t xml:space="preserve"> levar em consideração todas as espiras do trans</w:t>
      </w:r>
      <w:r w:rsidR="00137F5F">
        <w:t>formador e utilizar a equação 2.18.</w:t>
      </w:r>
    </w:p>
    <w:tbl>
      <w:tblPr>
        <w:tblStyle w:val="Tabelacomgrade"/>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137F5F" w14:paraId="3B8152BC" w14:textId="77777777" w:rsidTr="000C5656">
        <w:trPr>
          <w:trHeight w:val="1002"/>
        </w:trPr>
        <w:tc>
          <w:tcPr>
            <w:tcW w:w="4531" w:type="pct"/>
            <w:vAlign w:val="center"/>
          </w:tcPr>
          <w:p w14:paraId="78F88299" w14:textId="77777777" w:rsidR="00137F5F" w:rsidRPr="00F01B5B" w:rsidRDefault="00295FEA"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69" w:type="pct"/>
            <w:vAlign w:val="center"/>
          </w:tcPr>
          <w:p w14:paraId="70B71A85" w14:textId="77777777" w:rsidR="00137F5F" w:rsidRDefault="00137F5F" w:rsidP="000C5656">
            <w:pPr>
              <w:jc w:val="center"/>
            </w:pPr>
            <w:r>
              <w:t>(2.18)</w:t>
            </w:r>
          </w:p>
        </w:tc>
      </w:tr>
    </w:tbl>
    <w:p w14:paraId="6B4FB7DB" w14:textId="77777777" w:rsidR="00137F5F" w:rsidRDefault="00137F5F" w:rsidP="004F67D2">
      <w:pPr>
        <w:ind w:firstLine="708"/>
        <w:jc w:val="both"/>
      </w:pPr>
    </w:p>
    <w:p w14:paraId="6C4D4A49" w14:textId="77777777" w:rsidR="00137F5F" w:rsidRDefault="00137F5F" w:rsidP="004F67D2">
      <w:pPr>
        <w:ind w:firstLine="708"/>
        <w:jc w:val="both"/>
      </w:pPr>
    </w:p>
    <w:p w14:paraId="6C27CAED" w14:textId="77777777" w:rsidR="00EF35CD" w:rsidRPr="00D20375" w:rsidRDefault="00EF35CD" w:rsidP="00EF35CD">
      <w:pPr>
        <w:jc w:val="both"/>
        <w:rPr>
          <w:rFonts w:eastAsiaTheme="minorEastAsia"/>
        </w:rPr>
      </w:pPr>
    </w:p>
    <w:p w14:paraId="4DA0E267" w14:textId="77777777" w:rsidR="00220D2B" w:rsidRDefault="00220D2B">
      <w:pPr>
        <w:spacing w:line="259" w:lineRule="auto"/>
        <w:rPr>
          <w:rFonts w:eastAsiaTheme="majorEastAsia" w:cstheme="majorBidi"/>
          <w:sz w:val="28"/>
          <w:szCs w:val="24"/>
        </w:rPr>
      </w:pPr>
      <w:r>
        <w:rPr>
          <w:rFonts w:eastAsiaTheme="majorEastAsia" w:cstheme="majorBidi"/>
          <w:sz w:val="28"/>
          <w:szCs w:val="24"/>
        </w:rPr>
        <w:br w:type="page"/>
      </w:r>
    </w:p>
    <w:p w14:paraId="301A7072" w14:textId="77777777" w:rsidR="0050714C" w:rsidRDefault="0050714C" w:rsidP="00FE789B">
      <w:pPr>
        <w:pStyle w:val="Ttulo1"/>
      </w:pPr>
      <w:r>
        <w:lastRenderedPageBreak/>
        <w:br/>
      </w:r>
      <w:bookmarkStart w:id="45" w:name="_Ref455942262"/>
      <w:r w:rsidR="00FE789B">
        <w:t>Controle</w:t>
      </w:r>
      <w:r>
        <w:t xml:space="preserve"> do Conversor</w:t>
      </w:r>
      <w:r w:rsidR="00050C29">
        <w:t xml:space="preserve"> em Pont</w:t>
      </w:r>
      <w:r w:rsidR="00FE789B">
        <w:t xml:space="preserve">e </w:t>
      </w:r>
      <w:r w:rsidR="00050C29">
        <w:t>Completa</w:t>
      </w:r>
      <w:bookmarkEnd w:id="45"/>
    </w:p>
    <w:p w14:paraId="015895E4" w14:textId="77777777" w:rsidR="003F68AE" w:rsidRDefault="003F68AE" w:rsidP="004E1076">
      <w:pPr>
        <w:pStyle w:val="Ttulo2"/>
        <w:jc w:val="both"/>
      </w:pPr>
      <w:bookmarkStart w:id="46" w:name="_Ref455942265"/>
      <w:r>
        <w:t>Introdução</w:t>
      </w:r>
      <w:bookmarkEnd w:id="46"/>
    </w:p>
    <w:p w14:paraId="3E7B0274" w14:textId="77777777" w:rsidR="003F68AE" w:rsidRDefault="00004D12" w:rsidP="004E1076">
      <w:pPr>
        <w:ind w:firstLine="708"/>
        <w:jc w:val="both"/>
      </w:pPr>
      <w:r>
        <w:t>Nesse capítulo será abordad</w:t>
      </w:r>
      <w:ins w:id="47" w:author="Leonardo Alvim Muricy" w:date="2016-08-15T08:50:00Z">
        <w:r w:rsidR="0002720F">
          <w:t>o</w:t>
        </w:r>
      </w:ins>
      <w:del w:id="48" w:author="Leonardo Alvim Muricy" w:date="2016-08-15T08:50:00Z">
        <w:r w:rsidDel="0002720F">
          <w:delText>p</w:delText>
        </w:r>
      </w:del>
      <w:r w:rsidR="003F68AE">
        <w:t xml:space="preserve"> como montar o modelo de pequenos sinais de um conversor em ponte completa. Como</w:t>
      </w:r>
      <w:r>
        <w:t xml:space="preserve"> possibilidade de métodos, tem-se</w:t>
      </w:r>
      <w:r w:rsidR="003F68AE">
        <w:t xml:space="preserve"> a modelagem por média de espaço de estados ou mesmo </w:t>
      </w:r>
      <w:del w:id="49" w:author="Leonardo Alvim Muricy" w:date="2016-08-15T08:51:00Z">
        <w:r w:rsidR="003F68AE" w:rsidDel="0002720F">
          <w:delText xml:space="preserve">substituir </w:delText>
        </w:r>
      </w:del>
      <w:ins w:id="50" w:author="Leonardo Alvim Muricy" w:date="2016-08-15T08:51:00Z">
        <w:r w:rsidR="0002720F">
          <w:t xml:space="preserve">substituição </w:t>
        </w:r>
      </w:ins>
      <w:r w:rsidR="003F68AE">
        <w:t xml:space="preserve">o modelo das chaves analógicas no circuito do conversor e </w:t>
      </w:r>
      <w:del w:id="51" w:author="Leonardo Alvim Muricy" w:date="2016-08-15T08:51:00Z">
        <w:r w:rsidR="003F68AE" w:rsidDel="0002720F">
          <w:delText xml:space="preserve">obter </w:delText>
        </w:r>
      </w:del>
      <w:ins w:id="52" w:author="Leonardo Alvim Muricy" w:date="2016-08-15T08:51:00Z">
        <w:r w:rsidR="0002720F">
          <w:t>obtenção d</w:t>
        </w:r>
      </w:ins>
      <w:r w:rsidR="003F68AE">
        <w:t>o modelo do mesmo.</w:t>
      </w:r>
    </w:p>
    <w:p w14:paraId="1019DF95" w14:textId="77777777" w:rsidR="003F68AE" w:rsidRDefault="003F68AE" w:rsidP="004E1076">
      <w:pPr>
        <w:ind w:firstLine="708"/>
        <w:jc w:val="both"/>
      </w:pPr>
      <w:del w:id="53" w:author="Leonardo Alvim Muricy" w:date="2016-08-15T08:52:00Z">
        <w:r w:rsidDel="0002720F">
          <w:delText>Entretanto</w:delText>
        </w:r>
      </w:del>
      <w:ins w:id="54" w:author="Leonardo Alvim Muricy" w:date="2016-08-15T08:52:00Z">
        <w:r w:rsidR="0002720F">
          <w:t>Além disso</w:t>
        </w:r>
      </w:ins>
      <w:r>
        <w:t xml:space="preserve">, o conversor em Ponte Completa pode ser visto como um circuito derivado do conversor </w:t>
      </w:r>
      <w:proofErr w:type="spellStart"/>
      <w:r>
        <w:t>buck</w:t>
      </w:r>
      <w:proofErr w:type="spellEnd"/>
      <w:r>
        <w:t xml:space="preserve">. Assim, o seu modelo pode ser obtido a partir do modelo do </w:t>
      </w:r>
      <w:ins w:id="55" w:author="Leonardo Alvim Muricy" w:date="2016-08-15T08:53:00Z">
        <w:r w:rsidR="0002720F">
          <w:t xml:space="preserve">conversor </w:t>
        </w:r>
      </w:ins>
      <w:proofErr w:type="spellStart"/>
      <w:r>
        <w:t>buck</w:t>
      </w:r>
      <w:proofErr w:type="spellEnd"/>
      <w:r w:rsidR="008A13AF">
        <w:t xml:space="preserve"> </w:t>
      </w:r>
      <w:r w:rsidR="003C10E2">
        <w:t>[7]</w:t>
      </w:r>
      <w:r>
        <w:t xml:space="preserve">, introduzindo os efeitos </w:t>
      </w:r>
      <w:del w:id="56" w:author="Leonardo Alvim Muricy" w:date="2016-08-15T08:53:00Z">
        <w:r w:rsidR="00FE789B" w:rsidDel="0002720F">
          <w:delText xml:space="preserve">especificos </w:delText>
        </w:r>
      </w:del>
      <w:ins w:id="57" w:author="Leonardo Alvim Muricy" w:date="2016-08-15T08:53:00Z">
        <w:r w:rsidR="0002720F">
          <w:t xml:space="preserve">específicos </w:t>
        </w:r>
      </w:ins>
      <w:r w:rsidR="00FE789B">
        <w:t>dessa topologia.</w:t>
      </w:r>
    </w:p>
    <w:p w14:paraId="4BA301FD" w14:textId="77777777" w:rsidR="003F68AE" w:rsidRDefault="003F68AE" w:rsidP="004E1076">
      <w:pPr>
        <w:ind w:firstLine="708"/>
        <w:jc w:val="both"/>
      </w:pPr>
      <w:r>
        <w:t xml:space="preserve">De acordo com </w:t>
      </w:r>
      <w:r w:rsidR="003C10E2">
        <w:t>[5]</w:t>
      </w:r>
      <w:r>
        <w:t xml:space="preserve">, a </w:t>
      </w:r>
      <w:proofErr w:type="spellStart"/>
      <w:r>
        <w:t>ultima</w:t>
      </w:r>
      <w:proofErr w:type="spellEnd"/>
      <w:r>
        <w:t xml:space="preserve"> alternativa se apresenta como a melhor, uma vez que os dois primeiros métodos citados são bem mais trabalhosos se comparados à modelagem a partir do modelo do conversor </w:t>
      </w:r>
      <w:proofErr w:type="spellStart"/>
      <w:r>
        <w:t>buck</w:t>
      </w:r>
      <w:proofErr w:type="spellEnd"/>
      <w:r>
        <w:t>, devido à complexidade da topologia.</w:t>
      </w:r>
    </w:p>
    <w:p w14:paraId="47901CDA" w14:textId="77777777" w:rsidR="003F68AE" w:rsidRDefault="003F68AE" w:rsidP="004E1076">
      <w:pPr>
        <w:ind w:firstLine="708"/>
        <w:jc w:val="both"/>
      </w:pPr>
      <w:r>
        <w:t xml:space="preserve">Com o modelo pronto, </w:t>
      </w:r>
      <w:r w:rsidR="00660E3F">
        <w:t xml:space="preserve">o passo seguinte é definir </w:t>
      </w:r>
      <w:r w:rsidR="00FE789B">
        <w:t xml:space="preserve">o tipo de controle </w:t>
      </w:r>
      <w:r w:rsidR="00660E3F">
        <w:t>a ser utilizado nesse estudo e, assim, são calculadas</w:t>
      </w:r>
      <w:r>
        <w:t xml:space="preserve"> as funções de transferência necessárias para o</w:t>
      </w:r>
      <w:r w:rsidR="00FE789B">
        <w:t xml:space="preserve"> cálculo e</w:t>
      </w:r>
      <w:r>
        <w:t xml:space="preserve"> projeto dos controladores</w:t>
      </w:r>
      <w:r w:rsidR="00660E3F">
        <w:t>.</w:t>
      </w:r>
    </w:p>
    <w:p w14:paraId="7EAFBE25" w14:textId="77777777" w:rsidR="003F68AE" w:rsidRDefault="003F68AE" w:rsidP="004E1076">
      <w:pPr>
        <w:ind w:firstLine="708"/>
        <w:jc w:val="both"/>
      </w:pPr>
      <w:r>
        <w:t>Lembrando que</w:t>
      </w:r>
      <w:r w:rsidR="00660E3F">
        <w:t>, por uma questão de notação,</w:t>
      </w:r>
      <w:r>
        <w:t xml:space="preserve"> o símbolo ‘^’ é utilizado para denotar uma variação no valor médio da grandeza correspondente. O valor médio será representado por letras maiúsculas e a variação por letras minúsculas com o sinal ‘^’.</w:t>
      </w:r>
    </w:p>
    <w:p w14:paraId="371E814F" w14:textId="77777777" w:rsidR="003F68AE" w:rsidRDefault="003F68AE" w:rsidP="004E1076">
      <w:pPr>
        <w:pStyle w:val="Ttulo2"/>
        <w:jc w:val="both"/>
      </w:pPr>
      <w:bookmarkStart w:id="58" w:name="_Ref455942269"/>
      <w:r>
        <w:t>Modelo do conversor Buck</w:t>
      </w:r>
      <w:bookmarkEnd w:id="58"/>
    </w:p>
    <w:p w14:paraId="285394E2" w14:textId="77777777" w:rsidR="00D94D37" w:rsidRDefault="005E6118" w:rsidP="00004D12">
      <w:pPr>
        <w:ind w:firstLine="708"/>
        <w:jc w:val="both"/>
      </w:pPr>
      <w:r>
        <w:t xml:space="preserve">Como dito anteriormente, de acordo com </w:t>
      </w:r>
      <w:r w:rsidR="003C10E2">
        <w:t>[5]</w:t>
      </w:r>
      <w:r w:rsidR="00004D12">
        <w:t>, para obter</w:t>
      </w:r>
      <w:r>
        <w:t xml:space="preserve"> o modelo de pequenos sinais do conversor em ponte </w:t>
      </w:r>
      <w:proofErr w:type="spellStart"/>
      <w:r>
        <w:t>complre</w:t>
      </w:r>
      <w:proofErr w:type="spellEnd"/>
      <w:r>
        <w:t xml:space="preserve"> com ZVS e controle por desvi</w:t>
      </w:r>
      <w:r w:rsidR="00004D12">
        <w:t xml:space="preserve">o de fase, precisa-se </w:t>
      </w:r>
      <w:r>
        <w:lastRenderedPageBreak/>
        <w:t xml:space="preserve">primeiro obter o modelo de um conversor </w:t>
      </w:r>
      <w:proofErr w:type="spellStart"/>
      <w:r>
        <w:t>buck</w:t>
      </w:r>
      <w:proofErr w:type="spellEnd"/>
      <w:r>
        <w:t>, já que o conversor desse estudo é derivado dele.</w:t>
      </w:r>
    </w:p>
    <w:p w14:paraId="29836C22" w14:textId="77777777" w:rsidR="005E6118" w:rsidRDefault="005E6118" w:rsidP="00004D12">
      <w:pPr>
        <w:ind w:firstLine="708"/>
        <w:jc w:val="both"/>
      </w:pPr>
      <w:r>
        <w:t xml:space="preserve">Na </w:t>
      </w:r>
      <w:r w:rsidR="0051738F" w:rsidRPr="00004D12">
        <w:fldChar w:fldCharType="begin"/>
      </w:r>
      <w:r w:rsidR="0051738F" w:rsidRPr="00004D12">
        <w:instrText xml:space="preserve"> REF _Ref454550752 \h </w:instrText>
      </w:r>
      <w:r w:rsidR="00004D12" w:rsidRPr="00004D12">
        <w:instrText xml:space="preserve"> \* MERGEFORMAT </w:instrText>
      </w:r>
      <w:r w:rsidR="0051738F" w:rsidRPr="00004D12">
        <w:fldChar w:fldCharType="separate"/>
      </w:r>
      <w:r w:rsidR="00B61763" w:rsidRPr="00D94D37">
        <w:rPr>
          <w:szCs w:val="24"/>
        </w:rPr>
        <w:t xml:space="preserve">Figura </w:t>
      </w:r>
      <w:r w:rsidR="00B61763" w:rsidRPr="00B61763">
        <w:rPr>
          <w:noProof/>
          <w:szCs w:val="24"/>
        </w:rPr>
        <w:t>3</w:t>
      </w:r>
      <w:r w:rsidR="00B61763">
        <w:rPr>
          <w:noProof/>
          <w:szCs w:val="24"/>
        </w:rPr>
        <w:t>.</w:t>
      </w:r>
      <w:r w:rsidR="00B61763" w:rsidRPr="00B61763">
        <w:rPr>
          <w:noProof/>
          <w:szCs w:val="24"/>
        </w:rPr>
        <w:t>1</w:t>
      </w:r>
      <w:r w:rsidR="0051738F" w:rsidRPr="00004D12">
        <w:fldChar w:fldCharType="end"/>
      </w:r>
      <w:r w:rsidR="0051738F">
        <w:t xml:space="preserve"> </w:t>
      </w:r>
      <w:r w:rsidR="00004D12">
        <w:t>é apresentado</w:t>
      </w:r>
      <w:r>
        <w:t xml:space="preserve"> o circui</w:t>
      </w:r>
      <w:r w:rsidR="00004D12">
        <w:t xml:space="preserve">to de um conversor </w:t>
      </w:r>
      <w:proofErr w:type="spellStart"/>
      <w:r w:rsidR="00004D12">
        <w:t>buck</w:t>
      </w:r>
      <w:proofErr w:type="spellEnd"/>
      <w:r w:rsidR="00004D12">
        <w:t>. Pode-se</w:t>
      </w:r>
      <w:r>
        <w:t xml:space="preserve"> ver que o princípio de funcionamento é </w:t>
      </w:r>
      <w:commentRangeStart w:id="59"/>
      <w:r>
        <w:t>basicamente</w:t>
      </w:r>
      <w:ins w:id="60" w:author="Leonardo Alvim Muricy" w:date="2016-08-15T08:55:00Z">
        <w:r w:rsidR="0002720F">
          <w:t xml:space="preserve"> </w:t>
        </w:r>
      </w:ins>
      <w:r>
        <w:t>o mesmo</w:t>
      </w:r>
      <w:commentRangeEnd w:id="59"/>
      <w:r w:rsidR="00B601B4">
        <w:rPr>
          <w:rStyle w:val="Refdecomentrio"/>
        </w:rPr>
        <w:commentReference w:id="59"/>
      </w:r>
      <w:r>
        <w:t>, ou seja, consiste em uma chave controlando a corrente “armazenada” no indutor</w:t>
      </w:r>
      <w:r w:rsidR="00004D12">
        <w:t xml:space="preserve"> [5]</w:t>
      </w:r>
      <w:r>
        <w:t>.</w:t>
      </w:r>
    </w:p>
    <w:p w14:paraId="31D81983" w14:textId="77777777" w:rsidR="00D94D37" w:rsidRPr="00D94D37" w:rsidRDefault="00D94D37" w:rsidP="008D17D9">
      <w:pPr>
        <w:keepNext/>
        <w:jc w:val="center"/>
        <w:rPr>
          <w:szCs w:val="24"/>
        </w:rPr>
      </w:pPr>
      <w:r w:rsidRPr="00D94D37">
        <w:rPr>
          <w:noProof/>
          <w:szCs w:val="24"/>
          <w:lang w:eastAsia="pt-BR"/>
        </w:rPr>
        <w:drawing>
          <wp:inline distT="0" distB="0" distL="0" distR="0" wp14:anchorId="6493D04E" wp14:editId="15AB25B8">
            <wp:extent cx="3839111" cy="143847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versor_buck.png"/>
                    <pic:cNvPicPr/>
                  </pic:nvPicPr>
                  <pic:blipFill>
                    <a:blip r:embed="rId25">
                      <a:grayscl/>
                      <a:extLst>
                        <a:ext uri="{28A0092B-C50C-407E-A947-70E740481C1C}">
                          <a14:useLocalDpi xmlns:a14="http://schemas.microsoft.com/office/drawing/2010/main" val="0"/>
                        </a:ext>
                      </a:extLst>
                    </a:blip>
                    <a:stretch>
                      <a:fillRect/>
                    </a:stretch>
                  </pic:blipFill>
                  <pic:spPr>
                    <a:xfrm>
                      <a:off x="0" y="0"/>
                      <a:ext cx="3839111" cy="1438476"/>
                    </a:xfrm>
                    <a:prstGeom prst="rect">
                      <a:avLst/>
                    </a:prstGeom>
                  </pic:spPr>
                </pic:pic>
              </a:graphicData>
            </a:graphic>
          </wp:inline>
        </w:drawing>
      </w:r>
    </w:p>
    <w:p w14:paraId="4A57832B" w14:textId="77777777" w:rsidR="00D94D37" w:rsidRPr="00D94D37" w:rsidRDefault="00D94D37" w:rsidP="00D94D37">
      <w:pPr>
        <w:pStyle w:val="Legenda"/>
        <w:jc w:val="center"/>
        <w:rPr>
          <w:i w:val="0"/>
          <w:color w:val="auto"/>
          <w:sz w:val="24"/>
          <w:szCs w:val="24"/>
        </w:rPr>
      </w:pPr>
      <w:bookmarkStart w:id="61" w:name="_Ref454550752"/>
      <w:bookmarkStart w:id="62" w:name="_Ref455941204"/>
      <w:r w:rsidRPr="00D94D37">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1</w:t>
      </w:r>
      <w:r w:rsidR="007957BF">
        <w:rPr>
          <w:i w:val="0"/>
          <w:color w:val="auto"/>
          <w:sz w:val="24"/>
          <w:szCs w:val="24"/>
        </w:rPr>
        <w:fldChar w:fldCharType="end"/>
      </w:r>
      <w:bookmarkEnd w:id="61"/>
      <w:r w:rsidRPr="00D94D37">
        <w:rPr>
          <w:i w:val="0"/>
          <w:color w:val="auto"/>
          <w:sz w:val="24"/>
          <w:szCs w:val="24"/>
        </w:rPr>
        <w:t xml:space="preserve"> - Conversor Buck</w:t>
      </w:r>
      <w:bookmarkEnd w:id="62"/>
    </w:p>
    <w:p w14:paraId="1A4FD487" w14:textId="77777777" w:rsidR="005E6118" w:rsidRDefault="00004D12" w:rsidP="00004D12">
      <w:pPr>
        <w:ind w:firstLine="708"/>
        <w:jc w:val="both"/>
      </w:pPr>
      <w:r>
        <w:t>O</w:t>
      </w:r>
      <w:r w:rsidR="005E6118">
        <w:t xml:space="preserve"> modelo de pequenos sinais do conversor </w:t>
      </w:r>
      <w:proofErr w:type="spellStart"/>
      <w:r w:rsidR="005E6118">
        <w:t>buck</w:t>
      </w:r>
      <w:proofErr w:type="spellEnd"/>
      <w:r>
        <w:t xml:space="preserve"> [7]</w:t>
      </w:r>
      <w:r w:rsidR="005E6118">
        <w:t xml:space="preserve"> é o apresentado na</w:t>
      </w:r>
      <w:r w:rsidR="00B5331E">
        <w:t xml:space="preserve"> </w:t>
      </w:r>
      <w:r w:rsidR="00B5331E" w:rsidRPr="00B5331E">
        <w:fldChar w:fldCharType="begin"/>
      </w:r>
      <w:r w:rsidR="00B5331E" w:rsidRPr="00B5331E">
        <w:instrText xml:space="preserve"> REF _Ref454554819 \h  \* MERGEFORMAT </w:instrText>
      </w:r>
      <w:r w:rsidR="00B5331E" w:rsidRPr="00B5331E">
        <w:fldChar w:fldCharType="separate"/>
      </w:r>
      <w:r w:rsidR="00B61763" w:rsidRPr="0051738F">
        <w:rPr>
          <w:szCs w:val="24"/>
        </w:rPr>
        <w:t xml:space="preserve">Figura </w:t>
      </w:r>
      <w:r w:rsidR="00B61763" w:rsidRPr="00B61763">
        <w:rPr>
          <w:noProof/>
          <w:szCs w:val="24"/>
        </w:rPr>
        <w:t>3</w:t>
      </w:r>
      <w:r w:rsidR="00B61763">
        <w:rPr>
          <w:noProof/>
          <w:szCs w:val="24"/>
        </w:rPr>
        <w:t>.</w:t>
      </w:r>
      <w:r w:rsidR="00B61763" w:rsidRPr="00B61763">
        <w:rPr>
          <w:noProof/>
          <w:szCs w:val="24"/>
        </w:rPr>
        <w:t>2</w:t>
      </w:r>
      <w:r w:rsidR="00B5331E" w:rsidRPr="00B5331E">
        <w:fldChar w:fldCharType="end"/>
      </w:r>
      <w:r w:rsidR="005E6118">
        <w:t>. Pode-se ver que a tensão de saída</w:t>
      </w:r>
      <w:r w:rsidR="00D94D37">
        <w:t xml:space="preserve"> depende da variação da tensão de entrada e da variação do valor do ciclo de trabal</w:t>
      </w:r>
      <w:r>
        <w:t>ho do chaveamento. Assim pode-se</w:t>
      </w:r>
      <w:r w:rsidR="00D94D37">
        <w:t xml:space="preserve"> retirar uma relação direta entre o valor do ciclo de trabalho e o nível de tensão de saída.</w:t>
      </w:r>
    </w:p>
    <w:p w14:paraId="0398F299" w14:textId="77777777" w:rsidR="0051738F" w:rsidRDefault="00605F77" w:rsidP="0051738F">
      <w:pPr>
        <w:keepNext/>
        <w:jc w:val="center"/>
      </w:pPr>
      <w:r>
        <w:rPr>
          <w:noProof/>
          <w:lang w:eastAsia="pt-BR"/>
        </w:rPr>
        <w:drawing>
          <wp:inline distT="0" distB="0" distL="0" distR="0" wp14:anchorId="61D2AE1A" wp14:editId="6A6E065E">
            <wp:extent cx="3439915" cy="120063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_buck.png"/>
                    <pic:cNvPicPr/>
                  </pic:nvPicPr>
                  <pic:blipFill>
                    <a:blip r:embed="rId26">
                      <a:biLevel thresh="75000"/>
                      <a:extLst>
                        <a:ext uri="{28A0092B-C50C-407E-A947-70E740481C1C}">
                          <a14:useLocalDpi xmlns:a14="http://schemas.microsoft.com/office/drawing/2010/main" val="0"/>
                        </a:ext>
                      </a:extLst>
                    </a:blip>
                    <a:stretch>
                      <a:fillRect/>
                    </a:stretch>
                  </pic:blipFill>
                  <pic:spPr>
                    <a:xfrm>
                      <a:off x="0" y="0"/>
                      <a:ext cx="3439915" cy="1200635"/>
                    </a:xfrm>
                    <a:prstGeom prst="rect">
                      <a:avLst/>
                    </a:prstGeom>
                  </pic:spPr>
                </pic:pic>
              </a:graphicData>
            </a:graphic>
          </wp:inline>
        </w:drawing>
      </w:r>
    </w:p>
    <w:p w14:paraId="1D9F89DD" w14:textId="77777777" w:rsidR="002D478C" w:rsidRDefault="0051738F" w:rsidP="0051738F">
      <w:pPr>
        <w:pStyle w:val="Legenda"/>
        <w:jc w:val="center"/>
        <w:rPr>
          <w:i w:val="0"/>
          <w:color w:val="auto"/>
          <w:sz w:val="24"/>
          <w:szCs w:val="24"/>
        </w:rPr>
      </w:pPr>
      <w:bookmarkStart w:id="63" w:name="_Ref454554819"/>
      <w:bookmarkStart w:id="64" w:name="_Ref455941211"/>
      <w:r w:rsidRPr="0051738F">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bookmarkEnd w:id="63"/>
      <w:r w:rsidRPr="0051738F">
        <w:rPr>
          <w:i w:val="0"/>
          <w:color w:val="auto"/>
          <w:sz w:val="24"/>
          <w:szCs w:val="24"/>
        </w:rPr>
        <w:t xml:space="preserve"> - Modelo de pequenos sinais do Conversor Buck</w:t>
      </w:r>
      <w:bookmarkEnd w:id="64"/>
    </w:p>
    <w:p w14:paraId="0C789232" w14:textId="77777777" w:rsidR="00B5331E" w:rsidRPr="00B5331E" w:rsidRDefault="00B5331E" w:rsidP="00B5331E"/>
    <w:p w14:paraId="088D3067" w14:textId="77777777" w:rsidR="0050714C" w:rsidRDefault="002D478C" w:rsidP="004E1076">
      <w:pPr>
        <w:pStyle w:val="Ttulo2"/>
        <w:jc w:val="both"/>
      </w:pPr>
      <w:bookmarkStart w:id="65" w:name="_Ref455942273"/>
      <w:r>
        <w:t>Modelo do conversor em Ponte Completa</w:t>
      </w:r>
      <w:bookmarkEnd w:id="65"/>
    </w:p>
    <w:p w14:paraId="2B86A7A7" w14:textId="77777777" w:rsidR="002D478C" w:rsidRDefault="002D478C" w:rsidP="004E1076">
      <w:pPr>
        <w:ind w:firstLine="708"/>
        <w:jc w:val="both"/>
      </w:pPr>
      <w:r w:rsidRPr="00E2217E">
        <w:t>A</w:t>
      </w:r>
      <w:r w:rsidR="003523AD">
        <w:t>presentado o modelo do conver</w:t>
      </w:r>
      <w:r w:rsidR="00004D12">
        <w:t xml:space="preserve">sor </w:t>
      </w:r>
      <w:proofErr w:type="spellStart"/>
      <w:r w:rsidR="00004D12">
        <w:t>buck</w:t>
      </w:r>
      <w:proofErr w:type="spellEnd"/>
      <w:r w:rsidR="00004D12">
        <w:t>, agora é necessário</w:t>
      </w:r>
      <w:r w:rsidR="00E2217E">
        <w:t xml:space="preserve"> apenas adicionar as características específicas do conversor em ponte completa com ZVS</w:t>
      </w:r>
      <w:r w:rsidR="00605F77">
        <w:t xml:space="preserve"> e controle por desvio de fase</w:t>
      </w:r>
      <w:r w:rsidR="00004D12">
        <w:t>[5].</w:t>
      </w:r>
      <w:r w:rsidR="00E2217E">
        <w:rPr>
          <w:b/>
          <w:color w:val="FF0000"/>
        </w:rPr>
        <w:t xml:space="preserve"> </w:t>
      </w:r>
      <w:r w:rsidR="00E2217E">
        <w:t xml:space="preserve">Para obter um modelo que represente o circuito estudado, </w:t>
      </w:r>
      <w:r w:rsidR="00605F77">
        <w:t xml:space="preserve">além da variação da razão cíclica </w:t>
      </w:r>
      <w:r w:rsidR="00004D12">
        <w:t>deve-se</w:t>
      </w:r>
      <w:r w:rsidR="00E2217E">
        <w:t xml:space="preserve"> adicionar os efeitos de </w:t>
      </w:r>
      <w:r w:rsidR="00605F77">
        <w:t xml:space="preserve">variações </w:t>
      </w:r>
      <w:r w:rsidR="00E2217E">
        <w:t>na corrente d</w:t>
      </w:r>
      <w:r w:rsidR="00605F77">
        <w:t>a</w:t>
      </w:r>
      <w:r w:rsidR="00E2217E">
        <w:t xml:space="preserve"> carga </w:t>
      </w:r>
      <w:r w:rsidR="00605F77">
        <w:t xml:space="preserve">e tensão de entrada. Outra mudança significativa é que, enquanto no modelo do conversor </w:t>
      </w:r>
      <w:proofErr w:type="spellStart"/>
      <w:r w:rsidR="00605F77">
        <w:t>buck</w:t>
      </w:r>
      <w:proofErr w:type="spellEnd"/>
      <w:r w:rsidR="00605F77">
        <w:t xml:space="preserve">, nós levamos em consideração a razão cíclica da chave, </w:t>
      </w:r>
      <w:proofErr w:type="spellStart"/>
      <w:r w:rsidR="00605F77">
        <w:t>ja</w:t>
      </w:r>
      <w:proofErr w:type="spellEnd"/>
      <w:r w:rsidR="00605F77">
        <w:t xml:space="preserve"> aqui </w:t>
      </w:r>
      <w:r w:rsidR="00605F77" w:rsidRPr="009E5331">
        <w:rPr>
          <w:highlight w:val="yellow"/>
          <w:rPrChange w:id="66" w:author="Leonardo Muricy" w:date="2016-08-23T09:35:00Z">
            <w:rPr/>
          </w:rPrChange>
        </w:rPr>
        <w:t>temos</w:t>
      </w:r>
      <w:r w:rsidR="00605F77">
        <w:t xml:space="preserve"> que considerar </w:t>
      </w:r>
      <w:r w:rsidR="00605F77">
        <w:lastRenderedPageBreak/>
        <w:t>o ciclo</w:t>
      </w:r>
      <w:r w:rsidR="00004D12">
        <w:t xml:space="preserve"> de trabalho</w:t>
      </w:r>
      <w:r w:rsidR="00605F77">
        <w:t xml:space="preserve"> no secundário do transformador</w:t>
      </w:r>
      <w:r w:rsidR="00004D12">
        <w:t xml:space="preserve"> (que é o chamado ciclo de trabalho efetivo)</w:t>
      </w:r>
      <w:r w:rsidR="00605F77">
        <w:t xml:space="preserve">. Essa diferença se deve ao fato de que, no conversor </w:t>
      </w:r>
      <w:proofErr w:type="spellStart"/>
      <w:r w:rsidR="00605F77">
        <w:t>buck</w:t>
      </w:r>
      <w:proofErr w:type="spellEnd"/>
      <w:r w:rsidR="00605F77">
        <w:t>, o ciclo de trabalho da chave é o mesmo da entrada</w:t>
      </w:r>
      <w:r w:rsidR="00896F7E">
        <w:t xml:space="preserve"> do filtro LC, e no nosso caso o controle é por desvio de fase, assim o ciclo de trabalho das chaves não determina a razão </w:t>
      </w:r>
      <w:proofErr w:type="spellStart"/>
      <w:r w:rsidR="00896F7E">
        <w:t>ciclica</w:t>
      </w:r>
      <w:proofErr w:type="spellEnd"/>
      <w:r w:rsidR="00896F7E">
        <w:t xml:space="preserve"> no filtro LC, e sim a diferença de fase entre os sinais de acionamento das chaves</w:t>
      </w:r>
      <w:r w:rsidR="00605F77">
        <w:t xml:space="preserve">. </w:t>
      </w:r>
      <w:commentRangeStart w:id="67"/>
      <w:r w:rsidR="00605F77">
        <w:t xml:space="preserve">Assim </w:t>
      </w:r>
      <w:r w:rsidR="00605F77" w:rsidRPr="009E5331">
        <w:rPr>
          <w:highlight w:val="yellow"/>
          <w:rPrChange w:id="68" w:author="Leonardo Muricy" w:date="2016-08-23T09:36:00Z">
            <w:rPr/>
          </w:rPrChange>
        </w:rPr>
        <w:t>temos</w:t>
      </w:r>
      <w:r w:rsidR="00605F77">
        <w:t xml:space="preserve"> que:</w:t>
      </w:r>
      <w:commentRangeEnd w:id="67"/>
      <w:r w:rsidR="009E5331">
        <w:rPr>
          <w:rStyle w:val="Refdecomentrio"/>
        </w:rPr>
        <w:commentReference w:id="67"/>
      </w:r>
    </w:p>
    <w:tbl>
      <w:tblPr>
        <w:tblStyle w:val="Tabelacomgrade"/>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004D12" w14:paraId="32E2CA3D" w14:textId="77777777" w:rsidTr="000C5656">
        <w:trPr>
          <w:trHeight w:val="1002"/>
        </w:trPr>
        <w:tc>
          <w:tcPr>
            <w:tcW w:w="4531" w:type="pct"/>
            <w:vAlign w:val="center"/>
          </w:tcPr>
          <w:p w14:paraId="67DA690A" w14:textId="77777777" w:rsidR="00004D12" w:rsidRPr="00F01B5B" w:rsidRDefault="00295FEA" w:rsidP="000C5656">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(buck)</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hAnsi="Cambria Math"/>
                  </w:rPr>
                  <m:t xml:space="preserve">= </m:t>
                </m:r>
                <m:acc>
                  <m:accPr>
                    <m:ctrlPr>
                      <w:rPr>
                        <w:rFonts w:ascii="Cambria Math" w:hAnsi="Cambria Math"/>
                        <w:i/>
                      </w:rPr>
                    </m:ctrlPr>
                  </m:accPr>
                  <m:e>
                    <m:r>
                      <w:rPr>
                        <w:rFonts w:ascii="Cambria Math" w:hAnsi="Cambria Math"/>
                      </w:rPr>
                      <m:t>d</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oMath>
            </m:oMathPara>
          </w:p>
        </w:tc>
        <w:tc>
          <w:tcPr>
            <w:tcW w:w="469" w:type="pct"/>
            <w:vAlign w:val="center"/>
          </w:tcPr>
          <w:p w14:paraId="40FC8763" w14:textId="77777777" w:rsidR="00004D12" w:rsidRDefault="00004D12" w:rsidP="000C5656">
            <w:pPr>
              <w:jc w:val="center"/>
            </w:pPr>
            <w:r>
              <w:t>(3.1)</w:t>
            </w:r>
          </w:p>
        </w:tc>
      </w:tr>
    </w:tbl>
    <w:p w14:paraId="417567DE" w14:textId="77777777" w:rsidR="00605F77" w:rsidRDefault="00C529D7" w:rsidP="008D17D9">
      <w:pPr>
        <w:keepNext/>
        <w:jc w:val="center"/>
      </w:pPr>
      <w:r>
        <w:rPr>
          <w:noProof/>
          <w:lang w:eastAsia="pt-BR"/>
        </w:rPr>
        <w:drawing>
          <wp:inline distT="0" distB="0" distL="0" distR="0" wp14:anchorId="19F725B5" wp14:editId="396E5743">
            <wp:extent cx="3782954" cy="1772366"/>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delo_FB_ZVS_PS.png"/>
                    <pic:cNvPicPr/>
                  </pic:nvPicPr>
                  <pic:blipFill>
                    <a:blip r:embed="rId27">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14:paraId="501E8418" w14:textId="77777777" w:rsidR="00605F77" w:rsidRDefault="00605F77" w:rsidP="00B37EAD">
      <w:pPr>
        <w:pStyle w:val="Legenda"/>
        <w:jc w:val="center"/>
        <w:rPr>
          <w:i w:val="0"/>
          <w:color w:val="auto"/>
          <w:sz w:val="24"/>
          <w:szCs w:val="24"/>
        </w:rPr>
      </w:pPr>
      <w:bookmarkStart w:id="69" w:name="_Ref455941215"/>
      <w:r w:rsidRPr="00605F77">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Pr="00605F77">
        <w:rPr>
          <w:i w:val="0"/>
          <w:color w:val="auto"/>
          <w:sz w:val="24"/>
          <w:szCs w:val="24"/>
        </w:rPr>
        <w:t xml:space="preserve"> - Modelo de Pequenos Sinais do Conversor em Ponte Completa com ZVS e controle por desvio de fase</w:t>
      </w:r>
      <w:bookmarkEnd w:id="69"/>
    </w:p>
    <w:p w14:paraId="3DBE5B65" w14:textId="77777777" w:rsidR="00E9124F" w:rsidRDefault="00E9124F" w:rsidP="00B5331E">
      <w:pPr>
        <w:jc w:val="both"/>
      </w:pPr>
      <w:r>
        <w:tab/>
        <w:t xml:space="preserve">Na </w:t>
      </w:r>
      <w:r w:rsidRPr="00E9124F">
        <w:fldChar w:fldCharType="begin"/>
      </w:r>
      <w:r w:rsidRPr="00E9124F">
        <w:instrText xml:space="preserve"> REF _Ref454628299 \h  \* MERGEFORMAT </w:instrText>
      </w:r>
      <w:r w:rsidRPr="00E9124F">
        <w:fldChar w:fldCharType="separate"/>
      </w:r>
      <w:r w:rsidR="00B61763" w:rsidRPr="00E9124F">
        <w:rPr>
          <w:szCs w:val="24"/>
        </w:rPr>
        <w:t xml:space="preserve">Figura </w:t>
      </w:r>
      <w:r w:rsidR="00B61763" w:rsidRPr="00B61763">
        <w:rPr>
          <w:noProof/>
          <w:szCs w:val="24"/>
        </w:rPr>
        <w:t>3</w:t>
      </w:r>
      <w:r w:rsidR="00B61763">
        <w:rPr>
          <w:noProof/>
          <w:szCs w:val="24"/>
        </w:rPr>
        <w:t>.</w:t>
      </w:r>
      <w:r w:rsidR="00B61763" w:rsidRPr="00B61763">
        <w:rPr>
          <w:noProof/>
          <w:szCs w:val="24"/>
        </w:rPr>
        <w:t>4</w:t>
      </w:r>
      <w:r w:rsidRPr="00E9124F">
        <w:fldChar w:fldCharType="end"/>
      </w:r>
      <w:r>
        <w:t xml:space="preserve"> </w:t>
      </w:r>
      <w:r w:rsidR="00004D12">
        <w:t xml:space="preserve">é </w:t>
      </w:r>
      <w:proofErr w:type="spellStart"/>
      <w:r w:rsidR="00004D12">
        <w:t>vísivel</w:t>
      </w:r>
      <w:proofErr w:type="spellEnd"/>
      <w:r w:rsidR="00B5331E">
        <w:t xml:space="preserve"> a diferença entre o ciclo de trabalho do primário e</w:t>
      </w:r>
      <w:r>
        <w:t xml:space="preserve"> secundário do transformador, </w:t>
      </w:r>
      <w:r w:rsidR="00B5331E">
        <w:t xml:space="preserve">isso se deve ao fato do tempo que o indutor </w:t>
      </w:r>
      <w:proofErr w:type="spellStart"/>
      <w:r w:rsidR="00B5331E">
        <w:t>Llk</w:t>
      </w:r>
      <w:proofErr w:type="spellEnd"/>
      <w:r w:rsidR="00B5331E">
        <w:t xml:space="preserve"> leva para inverter a corrente que passa por ele</w:t>
      </w:r>
      <w:r w:rsidR="00B817D4">
        <w:t>, isso ocorre tanto em transições negativas, quanto em transições positivas</w:t>
      </w:r>
      <w:r w:rsidR="00B5331E">
        <w:t>.</w:t>
      </w:r>
      <w:r>
        <w:t xml:space="preserve"> Na explicação do funcionamento do circuito, na seção 2.3, os in</w:t>
      </w:r>
      <w:ins w:id="70" w:author="Leonardo Muricy" w:date="2016-08-23T09:38:00Z">
        <w:r w:rsidR="009E5331">
          <w:t>du</w:t>
        </w:r>
      </w:ins>
      <w:del w:id="71" w:author="Leonardo Muricy" w:date="2016-08-23T09:38:00Z">
        <w:r w:rsidDel="009E5331">
          <w:delText>ud</w:delText>
        </w:r>
      </w:del>
      <w:r>
        <w:t xml:space="preserve">tores e </w:t>
      </w:r>
      <w:ins w:id="72" w:author="Leonardo Muricy" w:date="2016-08-23T09:38:00Z">
        <w:r w:rsidR="009E5331">
          <w:t xml:space="preserve">o </w:t>
        </w:r>
      </w:ins>
      <w:r>
        <w:t>transformador foram considerados ideais, o que não afeta significativamente a dinâmica do circuito e facilita o projeto, e por isso não foi levado em conta. Já para o controle é importante observar isso, pois ao calcular um ciclo de trabalho</w:t>
      </w:r>
      <w:r w:rsidR="008207A0">
        <w:t xml:space="preserve"> efetivo</w:t>
      </w:r>
      <w:r>
        <w:t xml:space="preserve">, e no circuito ele </w:t>
      </w:r>
      <w:r w:rsidR="00662321">
        <w:t xml:space="preserve">acabar se alterando, </w:t>
      </w:r>
      <w:ins w:id="73" w:author="Leonardo Muricy" w:date="2016-08-23T09:39:00Z">
        <w:r w:rsidR="009E5331">
          <w:t xml:space="preserve">isso </w:t>
        </w:r>
      </w:ins>
      <w:r w:rsidR="00662321">
        <w:t>acarreta</w:t>
      </w:r>
      <w:ins w:id="74" w:author="Leonardo Muricy" w:date="2016-08-23T09:39:00Z">
        <w:r w:rsidR="009E5331">
          <w:t>rá</w:t>
        </w:r>
      </w:ins>
      <w:r>
        <w:t xml:space="preserve"> em um acumulo de erros durante o </w:t>
      </w:r>
      <w:r w:rsidR="00662321">
        <w:t>funcionamento</w:t>
      </w:r>
      <w:r>
        <w:t>, dif</w:t>
      </w:r>
      <w:r w:rsidR="00662321">
        <w:t>i</w:t>
      </w:r>
      <w:r w:rsidR="00004D12">
        <w:t>cultando a ação do controlador durante o</w:t>
      </w:r>
      <w:r w:rsidR="00662321">
        <w:t xml:space="preserve"> chaveamento.</w:t>
      </w:r>
    </w:p>
    <w:p w14:paraId="4AC500E4" w14:textId="77777777" w:rsidR="00E9124F" w:rsidRDefault="00E9124F" w:rsidP="00E9124F">
      <w:pPr>
        <w:keepNext/>
        <w:jc w:val="center"/>
      </w:pPr>
      <w:r>
        <w:rPr>
          <w:noProof/>
          <w:lang w:eastAsia="pt-BR"/>
        </w:rPr>
        <w:lastRenderedPageBreak/>
        <w:drawing>
          <wp:inline distT="0" distB="0" distL="0" distR="0" wp14:anchorId="59167C41" wp14:editId="4EA9BE6D">
            <wp:extent cx="2734057" cy="40486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rim_x_Dsec.png"/>
                    <pic:cNvPicPr/>
                  </pic:nvPicPr>
                  <pic:blipFill>
                    <a:blip r:embed="rId28">
                      <a:extLst>
                        <a:ext uri="{28A0092B-C50C-407E-A947-70E740481C1C}">
                          <a14:useLocalDpi xmlns:a14="http://schemas.microsoft.com/office/drawing/2010/main" val="0"/>
                        </a:ext>
                      </a:extLst>
                    </a:blip>
                    <a:stretch>
                      <a:fillRect/>
                    </a:stretch>
                  </pic:blipFill>
                  <pic:spPr>
                    <a:xfrm>
                      <a:off x="0" y="0"/>
                      <a:ext cx="2734057" cy="4048690"/>
                    </a:xfrm>
                    <a:prstGeom prst="rect">
                      <a:avLst/>
                    </a:prstGeom>
                  </pic:spPr>
                </pic:pic>
              </a:graphicData>
            </a:graphic>
          </wp:inline>
        </w:drawing>
      </w:r>
    </w:p>
    <w:p w14:paraId="02C00472" w14:textId="77777777" w:rsidR="00E9124F" w:rsidRPr="00E9124F" w:rsidRDefault="00E9124F" w:rsidP="00E9124F">
      <w:pPr>
        <w:pStyle w:val="Legenda"/>
        <w:jc w:val="center"/>
        <w:rPr>
          <w:i w:val="0"/>
          <w:color w:val="auto"/>
          <w:sz w:val="24"/>
          <w:szCs w:val="24"/>
        </w:rPr>
      </w:pPr>
      <w:bookmarkStart w:id="75" w:name="_Ref454628299"/>
      <w:bookmarkStart w:id="76" w:name="_Ref455941220"/>
      <w:r w:rsidRPr="00E9124F">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bookmarkEnd w:id="75"/>
      <w:r w:rsidRPr="00E9124F">
        <w:rPr>
          <w:i w:val="0"/>
          <w:color w:val="auto"/>
          <w:sz w:val="24"/>
          <w:szCs w:val="24"/>
        </w:rPr>
        <w:t xml:space="preserve"> - Diferença do ciclo de trabalho entre </w:t>
      </w:r>
      <w:proofErr w:type="spellStart"/>
      <w:r w:rsidRPr="00E9124F">
        <w:rPr>
          <w:i w:val="0"/>
          <w:color w:val="auto"/>
          <w:sz w:val="24"/>
          <w:szCs w:val="24"/>
        </w:rPr>
        <w:t>primario</w:t>
      </w:r>
      <w:proofErr w:type="spellEnd"/>
      <w:r w:rsidRPr="00E9124F">
        <w:rPr>
          <w:i w:val="0"/>
          <w:color w:val="auto"/>
          <w:sz w:val="24"/>
          <w:szCs w:val="24"/>
        </w:rPr>
        <w:t xml:space="preserve"> e secundário do transformador</w:t>
      </w:r>
      <w:bookmarkEnd w:id="76"/>
    </w:p>
    <w:p w14:paraId="1B77462F" w14:textId="77777777" w:rsidR="00F205D4" w:rsidRDefault="00B5331E" w:rsidP="00EC1B2A">
      <w:pPr>
        <w:ind w:firstLine="708"/>
        <w:jc w:val="both"/>
      </w:pPr>
      <w:r>
        <w:t>Ainda,</w:t>
      </w:r>
      <w:r w:rsidR="007A67E7">
        <w:t xml:space="preserve"> de acordo com a Figura 3.4</w:t>
      </w:r>
      <w:r w:rsidR="00EC1B2A">
        <w:t xml:space="preserve">, lembrando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EC1B2A">
        <w:rPr>
          <w:rFonts w:eastAsiaTheme="minorEastAsia"/>
        </w:rPr>
        <w:t xml:space="preserve"> é o período de chaveamento,</w:t>
      </w:r>
      <w:r w:rsidR="007A67E7">
        <w:t xml:space="preserve"> </w:t>
      </w:r>
      <w:r>
        <w:t>observa</w:t>
      </w:r>
      <w:del w:id="77" w:author="Leonardo Muricy" w:date="2016-08-23T09:40:00Z">
        <w:r w:rsidDel="009E5331">
          <w:delText>r</w:delText>
        </w:r>
      </w:del>
      <w:r w:rsidR="007A67E7">
        <w:t>-se</w:t>
      </w:r>
      <w:r>
        <w:t xml:space="preserve"> que:</w:t>
      </w:r>
    </w:p>
    <w:tbl>
      <w:tblPr>
        <w:tblStyle w:val="Tabelacomgrade"/>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7A67E7" w14:paraId="0368DD7F" w14:textId="77777777" w:rsidTr="007A67E7">
        <w:trPr>
          <w:trHeight w:val="1002"/>
        </w:trPr>
        <w:tc>
          <w:tcPr>
            <w:tcW w:w="4531" w:type="pct"/>
            <w:vAlign w:val="center"/>
          </w:tcPr>
          <w:p w14:paraId="49CC3877" w14:textId="77777777" w:rsidR="007A67E7" w:rsidRPr="00F01B5B" w:rsidRDefault="00295FEA" w:rsidP="007A67E7">
            <w:pPr>
              <w:ind w:firstLine="708"/>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oMath>
            </m:oMathPara>
          </w:p>
        </w:tc>
        <w:tc>
          <w:tcPr>
            <w:tcW w:w="469" w:type="pct"/>
            <w:vAlign w:val="center"/>
          </w:tcPr>
          <w:p w14:paraId="3A9F1156" w14:textId="77777777" w:rsidR="007A67E7" w:rsidRDefault="007A67E7" w:rsidP="007A67E7">
            <w:pPr>
              <w:jc w:val="center"/>
            </w:pPr>
            <w:r>
              <w:t>(3.2)</w:t>
            </w:r>
          </w:p>
        </w:tc>
      </w:tr>
      <w:tr w:rsidR="007A67E7" w14:paraId="1F5493F3" w14:textId="77777777" w:rsidTr="007A67E7">
        <w:trPr>
          <w:trHeight w:val="1002"/>
        </w:trPr>
        <w:tc>
          <w:tcPr>
            <w:tcW w:w="4531" w:type="pct"/>
            <w:vAlign w:val="center"/>
          </w:tcPr>
          <w:p w14:paraId="69060F06" w14:textId="77777777" w:rsidR="007A67E7" w:rsidRPr="00F01B5B" w:rsidRDefault="007A67E7" w:rsidP="007A67E7">
            <w:pPr>
              <w:ind w:firstLine="708"/>
              <w:jc w:val="center"/>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oMath>
            </m:oMathPara>
          </w:p>
        </w:tc>
        <w:tc>
          <w:tcPr>
            <w:tcW w:w="469" w:type="pct"/>
            <w:vAlign w:val="center"/>
          </w:tcPr>
          <w:p w14:paraId="287B5ABC" w14:textId="77777777" w:rsidR="007A67E7" w:rsidRDefault="007A67E7" w:rsidP="007A67E7">
            <w:pPr>
              <w:jc w:val="center"/>
            </w:pPr>
            <w:r>
              <w:t>(3.3)</w:t>
            </w:r>
          </w:p>
        </w:tc>
      </w:tr>
    </w:tbl>
    <w:p w14:paraId="0ABC86DB" w14:textId="77777777" w:rsidR="008207A0" w:rsidRPr="00711CC5" w:rsidRDefault="008207A0" w:rsidP="00B5331E">
      <w:pPr>
        <w:spacing w:after="40"/>
        <w:jc w:val="both"/>
        <w:rPr>
          <w:rFonts w:eastAsiaTheme="minorEastAsia"/>
        </w:rPr>
      </w:pPr>
      <w:r>
        <w:rPr>
          <w:rFonts w:eastAsiaTheme="minorEastAsia"/>
        </w:rPr>
        <w:tab/>
      </w:r>
      <w:r w:rsidR="007465B3">
        <w:rPr>
          <w:rFonts w:eastAsiaTheme="minorEastAsia"/>
        </w:rPr>
        <w:t xml:space="preserve">Como </w:t>
      </w:r>
      <w:r w:rsidR="007A67E7">
        <w:rPr>
          <w:rFonts w:eastAsiaTheme="minorEastAsia"/>
        </w:rPr>
        <w:t>a preocupação é de que como</w:t>
      </w:r>
      <w:r w:rsidR="007465B3">
        <w:rPr>
          <w:rFonts w:eastAsiaTheme="minorEastAsia"/>
        </w:rPr>
        <w:t xml:space="preserve"> os efeitos do circuito vão modificar o valor da razão cíclica efetiva,</w:t>
      </w:r>
      <w:r>
        <w:rPr>
          <w:rFonts w:eastAsiaTheme="minorEastAsia"/>
        </w:rPr>
        <w:t xml:space="preserve"> </w:t>
      </w:r>
      <w:r w:rsidR="007A67E7">
        <w:rPr>
          <w:rFonts w:eastAsiaTheme="minorEastAsia"/>
        </w:rPr>
        <w:t>é de interesse</w:t>
      </w:r>
      <w:r>
        <w:rPr>
          <w:rFonts w:eastAsiaTheme="minorEastAsia"/>
        </w:rPr>
        <w:t xml:space="preserve"> apenas as perturbações da razão cíclica efetiva devido a variação de corrente do indutor(</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e variação da tensão de entrada(</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m:t>
        </m:r>
      </m:oMath>
      <w:r>
        <w:rPr>
          <w:rFonts w:eastAsiaTheme="minorEastAsia"/>
        </w:rPr>
        <w:t>.</w:t>
      </w:r>
      <w:r w:rsidR="007465B3">
        <w:rPr>
          <w:rFonts w:eastAsiaTheme="minorEastAsia"/>
        </w:rPr>
        <w:t xml:space="preserve"> Posteriormente </w:t>
      </w:r>
      <w:r w:rsidR="007A67E7">
        <w:rPr>
          <w:rFonts w:eastAsiaTheme="minorEastAsia"/>
        </w:rPr>
        <w:t>serão apresentadas</w:t>
      </w:r>
      <w:r w:rsidR="007465B3">
        <w:rPr>
          <w:rFonts w:eastAsiaTheme="minorEastAsia"/>
        </w:rPr>
        <w:t xml:space="preserve"> relações entre esses </w:t>
      </w:r>
      <w:proofErr w:type="spellStart"/>
      <w:r w:rsidR="007465B3">
        <w:rPr>
          <w:rFonts w:eastAsiaTheme="minorEastAsia"/>
        </w:rPr>
        <w:t>paramêtros</w:t>
      </w:r>
      <w:proofErr w:type="spellEnd"/>
      <w:r w:rsidR="007465B3">
        <w:rPr>
          <w:rFonts w:eastAsiaTheme="minorEastAsia"/>
        </w:rPr>
        <w:t xml:space="preserve"> e </w:t>
      </w:r>
      <m:oMath>
        <m:acc>
          <m:accPr>
            <m:ctrlPr>
              <w:rPr>
                <w:rFonts w:ascii="Cambria Math" w:hAnsi="Cambria Math"/>
                <w:i/>
              </w:rPr>
            </m:ctrlPr>
          </m:accPr>
          <m:e>
            <m:r>
              <w:rPr>
                <w:rFonts w:ascii="Cambria Math" w:hAnsi="Cambria Math"/>
              </w:rPr>
              <m:t>d</m:t>
            </m:r>
          </m:e>
        </m:acc>
        <m:r>
          <w:rPr>
            <w:rFonts w:ascii="Cambria Math" w:eastAsiaTheme="minorEastAsia" w:hAnsi="Cambria Math"/>
          </w:rPr>
          <m:t>.</m:t>
        </m:r>
      </m:oMath>
    </w:p>
    <w:p w14:paraId="7D8E2E29" w14:textId="77777777" w:rsidR="00711CC5" w:rsidRPr="00B817D4" w:rsidRDefault="00711CC5" w:rsidP="00173C83">
      <w:pPr>
        <w:pStyle w:val="Ttulo3"/>
        <w:jc w:val="both"/>
        <w:rPr>
          <w:rFonts w:eastAsiaTheme="minorEastAsia"/>
        </w:rPr>
      </w:pPr>
      <w:bookmarkStart w:id="78" w:name="_Ref455942287"/>
      <w:r w:rsidRPr="00B817D4">
        <w:rPr>
          <w:rFonts w:eastAsiaTheme="minorEastAsia"/>
        </w:rPr>
        <w:lastRenderedPageBreak/>
        <w:t>Perturbação da razão cíclica devido à variação de corrente no indutor do filtro.</w:t>
      </w:r>
      <w:bookmarkEnd w:id="78"/>
    </w:p>
    <w:p w14:paraId="528DDA59" w14:textId="77777777" w:rsidR="00711CC5" w:rsidRDefault="00711CC5" w:rsidP="004E1076">
      <w:pPr>
        <w:ind w:firstLine="708"/>
        <w:jc w:val="both"/>
        <w:rPr>
          <w:rFonts w:eastAsiaTheme="minorEastAsia"/>
        </w:rPr>
      </w:pPr>
      <w:r w:rsidRPr="008207A0">
        <w:t xml:space="preserve">A </w:t>
      </w:r>
      <w:r w:rsidR="007465B3" w:rsidRPr="007465B3">
        <w:fldChar w:fldCharType="begin"/>
      </w:r>
      <w:r w:rsidR="007465B3" w:rsidRPr="007465B3">
        <w:instrText xml:space="preserve"> REF _Ref454633904 \h  \* MERGEFORMAT </w:instrText>
      </w:r>
      <w:r w:rsidR="007465B3" w:rsidRPr="007465B3">
        <w:fldChar w:fldCharType="separate"/>
      </w:r>
      <w:r w:rsidR="00B61763" w:rsidRPr="00A32744">
        <w:rPr>
          <w:szCs w:val="24"/>
        </w:rPr>
        <w:t xml:space="preserve">Figura </w:t>
      </w:r>
      <w:r w:rsidR="00B61763" w:rsidRPr="00B61763">
        <w:rPr>
          <w:noProof/>
          <w:szCs w:val="24"/>
        </w:rPr>
        <w:t>3</w:t>
      </w:r>
      <w:r w:rsidR="00B61763">
        <w:rPr>
          <w:noProof/>
          <w:szCs w:val="24"/>
        </w:rPr>
        <w:t>.</w:t>
      </w:r>
      <w:r w:rsidR="00B61763" w:rsidRPr="00B61763">
        <w:rPr>
          <w:noProof/>
          <w:szCs w:val="24"/>
        </w:rPr>
        <w:t>5</w:t>
      </w:r>
      <w:r w:rsidR="007465B3" w:rsidRPr="007465B3">
        <w:fldChar w:fldCharType="end"/>
      </w:r>
      <w:r w:rsidR="007465B3">
        <w:t xml:space="preserve"> </w:t>
      </w:r>
      <w:r>
        <w:t xml:space="preserve">representa o efeito da variação da corrente </w:t>
      </w:r>
      <w:del w:id="79" w:author="Leonardo Muricy" w:date="2016-08-23T09:41:00Z">
        <w:r w:rsidDel="009E5331">
          <w:delText xml:space="preserve">no </w:delText>
        </w:r>
      </w:del>
      <w:ins w:id="80" w:author="Leonardo Muricy" w:date="2016-08-23T09:41:00Z">
        <w:r w:rsidR="009E5331">
          <w:t xml:space="preserve">do </w:t>
        </w:r>
      </w:ins>
      <w:r>
        <w:t xml:space="preserve">indutor no valor da razão cíclica </w:t>
      </w:r>
      <w:r w:rsidR="008E1273">
        <w:t>calculada pelo controlador</w:t>
      </w:r>
      <w:r>
        <w:t xml:space="preserve">. A linha </w:t>
      </w:r>
      <w:r w:rsidR="00A32744">
        <w:t>preta</w:t>
      </w:r>
      <w:r>
        <w:t xml:space="preserve">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Pr>
          <w:rFonts w:eastAsiaTheme="minorEastAsia"/>
        </w:rPr>
        <w:t xml:space="preserve"> em regime permanente, e a </w:t>
      </w:r>
      <w:r w:rsidR="00A32744">
        <w:rPr>
          <w:rFonts w:eastAsiaTheme="minorEastAsia"/>
        </w:rPr>
        <w:t>azul</w:t>
      </w:r>
      <w:r>
        <w:rPr>
          <w:rFonts w:eastAsiaTheme="minorEastAsia"/>
        </w:rPr>
        <w:t xml:space="preserve"> representa a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xml:space="preserve">. Essa variação causa um decréscimo no valor da razão cíclica. Lembrando que esses valores estão refletidos para o primário do transformador, por isso a multiplicação pelo fator n. De acordo com </w:t>
      </w:r>
      <w:r w:rsidR="003C10E2">
        <w:rPr>
          <w:rFonts w:eastAsiaTheme="minorEastAsia"/>
        </w:rPr>
        <w:t>[7]</w:t>
      </w:r>
      <w:r>
        <w:rPr>
          <w:rFonts w:eastAsiaTheme="minorEastAsia"/>
        </w:rPr>
        <w:t>:</w:t>
      </w:r>
    </w:p>
    <w:p w14:paraId="26FE6120" w14:textId="77777777" w:rsidR="00A32744" w:rsidRDefault="00A32744" w:rsidP="008D17D9">
      <w:pPr>
        <w:keepNext/>
        <w:jc w:val="center"/>
      </w:pPr>
      <w:r>
        <w:rPr>
          <w:rFonts w:eastAsiaTheme="minorEastAsia"/>
          <w:noProof/>
          <w:lang w:eastAsia="pt-BR"/>
        </w:rPr>
        <w:drawing>
          <wp:inline distT="0" distB="0" distL="0" distR="0" wp14:anchorId="60FB3C41" wp14:editId="21436F98">
            <wp:extent cx="3258005"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turbação_il.png"/>
                    <pic:cNvPicPr/>
                  </pic:nvPicPr>
                  <pic:blipFill>
                    <a:blip r:embed="rId29">
                      <a:extLst>
                        <a:ext uri="{28A0092B-C50C-407E-A947-70E740481C1C}">
                          <a14:useLocalDpi xmlns:a14="http://schemas.microsoft.com/office/drawing/2010/main" val="0"/>
                        </a:ext>
                      </a:extLst>
                    </a:blip>
                    <a:stretch>
                      <a:fillRect/>
                    </a:stretch>
                  </pic:blipFill>
                  <pic:spPr>
                    <a:xfrm>
                      <a:off x="0" y="0"/>
                      <a:ext cx="3258005" cy="4305901"/>
                    </a:xfrm>
                    <a:prstGeom prst="rect">
                      <a:avLst/>
                    </a:prstGeom>
                  </pic:spPr>
                </pic:pic>
              </a:graphicData>
            </a:graphic>
          </wp:inline>
        </w:drawing>
      </w:r>
    </w:p>
    <w:p w14:paraId="07E0C578" w14:textId="77777777" w:rsidR="00A32744" w:rsidRDefault="00A32744" w:rsidP="00A32744">
      <w:pPr>
        <w:pStyle w:val="Legenda"/>
        <w:jc w:val="center"/>
        <w:rPr>
          <w:i w:val="0"/>
          <w:color w:val="auto"/>
          <w:sz w:val="24"/>
          <w:szCs w:val="24"/>
        </w:rPr>
      </w:pPr>
      <w:bookmarkStart w:id="81" w:name="_Ref454633904"/>
      <w:bookmarkStart w:id="82" w:name="_Ref455941225"/>
      <w:r w:rsidRPr="00A32744">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bookmarkEnd w:id="81"/>
      <w:r w:rsidRPr="00A32744">
        <w:rPr>
          <w:i w:val="0"/>
          <w:color w:val="auto"/>
          <w:sz w:val="24"/>
          <w:szCs w:val="24"/>
        </w:rPr>
        <w:t xml:space="preserve"> - </w:t>
      </w:r>
      <w:proofErr w:type="spellStart"/>
      <w:r w:rsidRPr="00A32744">
        <w:rPr>
          <w:i w:val="0"/>
          <w:color w:val="auto"/>
          <w:sz w:val="24"/>
          <w:szCs w:val="24"/>
        </w:rPr>
        <w:t>Perturnação</w:t>
      </w:r>
      <w:proofErr w:type="spellEnd"/>
      <w:r w:rsidRPr="00A32744">
        <w:rPr>
          <w:i w:val="0"/>
          <w:color w:val="auto"/>
          <w:sz w:val="24"/>
          <w:szCs w:val="24"/>
        </w:rPr>
        <w:t xml:space="preserve"> devido à var</w:t>
      </w:r>
      <w:r>
        <w:rPr>
          <w:i w:val="0"/>
          <w:color w:val="auto"/>
          <w:sz w:val="24"/>
          <w:szCs w:val="24"/>
        </w:rPr>
        <w:t xml:space="preserve">iação da corrente no indutor </w:t>
      </w:r>
      <w:proofErr w:type="spellStart"/>
      <w:r>
        <w:rPr>
          <w:i w:val="0"/>
          <w:color w:val="auto"/>
          <w:sz w:val="24"/>
          <w:szCs w:val="24"/>
        </w:rPr>
        <w:t>Lout</w:t>
      </w:r>
      <w:bookmarkEnd w:id="82"/>
      <w:proofErr w:type="spellEnd"/>
    </w:p>
    <w:tbl>
      <w:tblPr>
        <w:tblStyle w:val="Tabelacomgrade"/>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9"/>
        <w:gridCol w:w="794"/>
      </w:tblGrid>
      <w:tr w:rsidR="00555B23" w14:paraId="6E366174" w14:textId="77777777" w:rsidTr="00555B23">
        <w:trPr>
          <w:trHeight w:val="1002"/>
        </w:trPr>
        <w:tc>
          <w:tcPr>
            <w:tcW w:w="4531" w:type="pct"/>
            <w:vAlign w:val="center"/>
          </w:tcPr>
          <w:p w14:paraId="550452F3" w14:textId="77777777" w:rsidR="00555B23" w:rsidRPr="00F01B5B" w:rsidRDefault="00555B23" w:rsidP="00555B23">
            <w:pPr>
              <w:ind w:firstLine="708"/>
              <w:jc w:val="center"/>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oMath>
            </m:oMathPara>
          </w:p>
        </w:tc>
        <w:tc>
          <w:tcPr>
            <w:tcW w:w="469" w:type="pct"/>
            <w:vAlign w:val="center"/>
          </w:tcPr>
          <w:p w14:paraId="21EF239F" w14:textId="77777777" w:rsidR="00555B23" w:rsidRDefault="00555B23" w:rsidP="00555B23">
            <w:pPr>
              <w:jc w:val="center"/>
            </w:pPr>
            <w:r>
              <w:t>(3.4)</w:t>
            </w:r>
          </w:p>
        </w:tc>
      </w:tr>
      <w:tr w:rsidR="00555B23" w14:paraId="143E5A18" w14:textId="77777777" w:rsidTr="00555B23">
        <w:trPr>
          <w:trHeight w:val="1002"/>
        </w:trPr>
        <w:tc>
          <w:tcPr>
            <w:tcW w:w="4531" w:type="pct"/>
            <w:vAlign w:val="center"/>
          </w:tcPr>
          <w:p w14:paraId="37457F0D" w14:textId="77777777" w:rsidR="00555B23" w:rsidRPr="00F01B5B" w:rsidRDefault="00295FEA" w:rsidP="00555B23">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tc>
        <w:tc>
          <w:tcPr>
            <w:tcW w:w="469" w:type="pct"/>
            <w:vAlign w:val="center"/>
          </w:tcPr>
          <w:p w14:paraId="0027DC62" w14:textId="77777777" w:rsidR="00555B23" w:rsidRDefault="00555B23" w:rsidP="00555B23">
            <w:pPr>
              <w:jc w:val="center"/>
            </w:pPr>
            <w:r>
              <w:t>(3.5)</w:t>
            </w:r>
          </w:p>
        </w:tc>
      </w:tr>
      <w:tr w:rsidR="00555B23" w14:paraId="6DA1A404" w14:textId="77777777" w:rsidTr="00555B23">
        <w:trPr>
          <w:trHeight w:val="1002"/>
        </w:trPr>
        <w:tc>
          <w:tcPr>
            <w:tcW w:w="4531" w:type="pct"/>
            <w:vAlign w:val="center"/>
          </w:tcPr>
          <w:p w14:paraId="371310EE" w14:textId="77777777" w:rsidR="00555B23" w:rsidRPr="00F01B5B" w:rsidRDefault="00295FEA" w:rsidP="00555B23">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oMath>
            </m:oMathPara>
          </w:p>
        </w:tc>
        <w:tc>
          <w:tcPr>
            <w:tcW w:w="469" w:type="pct"/>
            <w:vAlign w:val="center"/>
          </w:tcPr>
          <w:p w14:paraId="717D43DF" w14:textId="77777777" w:rsidR="00555B23" w:rsidRDefault="00555B23" w:rsidP="00555B23">
            <w:pPr>
              <w:jc w:val="center"/>
            </w:pPr>
            <w:r>
              <w:t>(3.6)</w:t>
            </w:r>
          </w:p>
        </w:tc>
      </w:tr>
      <w:tr w:rsidR="00555B23" w14:paraId="50469CE8" w14:textId="77777777" w:rsidTr="00555B23">
        <w:trPr>
          <w:trHeight w:val="1002"/>
        </w:trPr>
        <w:tc>
          <w:tcPr>
            <w:tcW w:w="4531" w:type="pct"/>
            <w:vAlign w:val="center"/>
          </w:tcPr>
          <w:p w14:paraId="6D1E1DC5" w14:textId="77777777" w:rsidR="00555B23" w:rsidRPr="00F01B5B" w:rsidRDefault="00295FEA" w:rsidP="00555B23">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tc>
        <w:tc>
          <w:tcPr>
            <w:tcW w:w="469" w:type="pct"/>
            <w:vAlign w:val="center"/>
          </w:tcPr>
          <w:p w14:paraId="3768F332" w14:textId="77777777" w:rsidR="00555B23" w:rsidRDefault="00555B23" w:rsidP="00555B23">
            <w:pPr>
              <w:jc w:val="center"/>
            </w:pPr>
            <w:r>
              <w:t>(3.7)</w:t>
            </w:r>
          </w:p>
        </w:tc>
      </w:tr>
    </w:tbl>
    <w:p w14:paraId="3FFE3EA8" w14:textId="77777777" w:rsidR="002D478C" w:rsidRDefault="00711CC5" w:rsidP="004E1076">
      <w:pPr>
        <w:pStyle w:val="Ttulo3"/>
        <w:jc w:val="both"/>
      </w:pPr>
      <w:bookmarkStart w:id="83" w:name="_Ref455942291"/>
      <w:r>
        <w:t>Perturbação da razão cíclica devido à variação de tensão na entrada com conversor</w:t>
      </w:r>
      <w:bookmarkEnd w:id="83"/>
    </w:p>
    <w:p w14:paraId="17B68CB9" w14:textId="77777777" w:rsidR="00711CC5" w:rsidRDefault="00711CC5" w:rsidP="004E1076">
      <w:pPr>
        <w:ind w:firstLine="708"/>
        <w:jc w:val="both"/>
        <w:rPr>
          <w:lang w:val="en-US"/>
        </w:rPr>
      </w:pPr>
      <w:r>
        <w:t>De acordo com a</w:t>
      </w:r>
      <w:r w:rsidR="00C529D7">
        <w:t xml:space="preserve"> </w:t>
      </w:r>
      <w:r w:rsidR="00C529D7" w:rsidRPr="00C529D7">
        <w:fldChar w:fldCharType="begin"/>
      </w:r>
      <w:r w:rsidR="00C529D7" w:rsidRPr="00C529D7">
        <w:instrText xml:space="preserve"> REF _Ref454632680 \h  \* MERGEFORMAT </w:instrText>
      </w:r>
      <w:r w:rsidR="00C529D7" w:rsidRPr="00C529D7">
        <w:fldChar w:fldCharType="separate"/>
      </w:r>
      <w:r w:rsidR="00B61763" w:rsidRPr="00A32744">
        <w:rPr>
          <w:szCs w:val="24"/>
        </w:rPr>
        <w:t xml:space="preserve">Figura </w:t>
      </w:r>
      <w:r w:rsidR="00B61763" w:rsidRPr="00B61763">
        <w:rPr>
          <w:noProof/>
          <w:szCs w:val="24"/>
        </w:rPr>
        <w:t>3</w:t>
      </w:r>
      <w:r w:rsidR="00B61763">
        <w:rPr>
          <w:noProof/>
          <w:szCs w:val="24"/>
        </w:rPr>
        <w:t>.</w:t>
      </w:r>
      <w:r w:rsidR="00B61763" w:rsidRPr="00B61763">
        <w:rPr>
          <w:noProof/>
          <w:szCs w:val="24"/>
        </w:rPr>
        <w:t>6</w:t>
      </w:r>
      <w:r w:rsidR="00C529D7" w:rsidRPr="00C529D7">
        <w:fldChar w:fldCharType="end"/>
      </w:r>
      <w:r>
        <w:t xml:space="preserve">, um aumento na tensão na entrada provoca um carregamento mais rápido do indutor do filtro de saída. Assim observa-se um aumento da razão cíclica efetiva no secundário. </w:t>
      </w:r>
      <w:r w:rsidRPr="006C3E11">
        <w:rPr>
          <w:lang w:val="en-US"/>
        </w:rPr>
        <w:t xml:space="preserve">De </w:t>
      </w:r>
      <w:proofErr w:type="spellStart"/>
      <w:r w:rsidRPr="006C3E11">
        <w:rPr>
          <w:lang w:val="en-US"/>
        </w:rPr>
        <w:t>acordo</w:t>
      </w:r>
      <w:proofErr w:type="spellEnd"/>
      <w:r w:rsidRPr="006C3E11">
        <w:rPr>
          <w:lang w:val="en-US"/>
        </w:rPr>
        <w:t xml:space="preserve"> com </w:t>
      </w:r>
      <w:r w:rsidR="003C10E2">
        <w:rPr>
          <w:lang w:val="en-US"/>
        </w:rPr>
        <w:t>[7]</w:t>
      </w:r>
      <w:r w:rsidRPr="006C3E11">
        <w:rPr>
          <w:lang w:val="en-US"/>
        </w:rPr>
        <w:t>:</w:t>
      </w:r>
    </w:p>
    <w:p w14:paraId="514158F1" w14:textId="77777777" w:rsidR="00A32744" w:rsidRDefault="00A32744" w:rsidP="008D17D9">
      <w:pPr>
        <w:keepNext/>
        <w:jc w:val="center"/>
      </w:pPr>
      <w:r>
        <w:rPr>
          <w:noProof/>
          <w:lang w:eastAsia="pt-BR"/>
        </w:rPr>
        <w:drawing>
          <wp:inline distT="0" distB="0" distL="0" distR="0" wp14:anchorId="331CD5DD" wp14:editId="7445493D">
            <wp:extent cx="3249338" cy="4297512"/>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turbação_vin.png"/>
                    <pic:cNvPicPr/>
                  </pic:nvPicPr>
                  <pic:blipFill>
                    <a:blip r:embed="rId30">
                      <a:extLst>
                        <a:ext uri="{28A0092B-C50C-407E-A947-70E740481C1C}">
                          <a14:useLocalDpi xmlns:a14="http://schemas.microsoft.com/office/drawing/2010/main" val="0"/>
                        </a:ext>
                      </a:extLst>
                    </a:blip>
                    <a:stretch>
                      <a:fillRect/>
                    </a:stretch>
                  </pic:blipFill>
                  <pic:spPr>
                    <a:xfrm>
                      <a:off x="0" y="0"/>
                      <a:ext cx="3249338" cy="4297512"/>
                    </a:xfrm>
                    <a:prstGeom prst="rect">
                      <a:avLst/>
                    </a:prstGeom>
                  </pic:spPr>
                </pic:pic>
              </a:graphicData>
            </a:graphic>
          </wp:inline>
        </w:drawing>
      </w:r>
    </w:p>
    <w:p w14:paraId="52FDF72E" w14:textId="77777777" w:rsidR="00A32744" w:rsidRDefault="00A32744" w:rsidP="00A32744">
      <w:pPr>
        <w:pStyle w:val="Legenda"/>
        <w:jc w:val="center"/>
        <w:rPr>
          <w:i w:val="0"/>
          <w:color w:val="auto"/>
          <w:sz w:val="24"/>
          <w:szCs w:val="24"/>
        </w:rPr>
      </w:pPr>
      <w:bookmarkStart w:id="84" w:name="_Ref454632680"/>
      <w:bookmarkStart w:id="85" w:name="_Ref454632676"/>
      <w:r w:rsidRPr="00A32744">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6</w:t>
      </w:r>
      <w:r w:rsidR="007957BF">
        <w:rPr>
          <w:i w:val="0"/>
          <w:color w:val="auto"/>
          <w:sz w:val="24"/>
          <w:szCs w:val="24"/>
        </w:rPr>
        <w:fldChar w:fldCharType="end"/>
      </w:r>
      <w:bookmarkEnd w:id="84"/>
      <w:r w:rsidRPr="00A32744">
        <w:rPr>
          <w:i w:val="0"/>
          <w:color w:val="auto"/>
          <w:sz w:val="24"/>
          <w:szCs w:val="24"/>
        </w:rPr>
        <w:t xml:space="preserve"> - Perturbação devido à variação da tensão de entrada</w:t>
      </w:r>
      <w:bookmarkEnd w:id="85"/>
    </w:p>
    <w:tbl>
      <w:tblPr>
        <w:tblStyle w:val="Tabelacomgrade"/>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565ADF" w14:paraId="2E959DB8" w14:textId="77777777" w:rsidTr="00565ADF">
        <w:trPr>
          <w:trHeight w:val="1002"/>
        </w:trPr>
        <w:tc>
          <w:tcPr>
            <w:tcW w:w="4531" w:type="pct"/>
            <w:vAlign w:val="center"/>
          </w:tcPr>
          <w:p w14:paraId="7400938C" w14:textId="77777777" w:rsidR="00565ADF" w:rsidRPr="00F01B5B" w:rsidRDefault="00565ADF" w:rsidP="00565ADF">
            <w:pPr>
              <w:ind w:firstLine="708"/>
              <w:jc w:val="center"/>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tc>
        <w:tc>
          <w:tcPr>
            <w:tcW w:w="469" w:type="pct"/>
            <w:vAlign w:val="center"/>
          </w:tcPr>
          <w:p w14:paraId="55295B04" w14:textId="77777777" w:rsidR="00565ADF" w:rsidRDefault="00565ADF" w:rsidP="00565ADF">
            <w:pPr>
              <w:jc w:val="center"/>
            </w:pPr>
            <w:r>
              <w:t>(3.8)</w:t>
            </w:r>
          </w:p>
        </w:tc>
      </w:tr>
      <w:tr w:rsidR="00565ADF" w14:paraId="2BCF0947" w14:textId="77777777" w:rsidTr="00565ADF">
        <w:trPr>
          <w:trHeight w:val="1002"/>
        </w:trPr>
        <w:tc>
          <w:tcPr>
            <w:tcW w:w="4531" w:type="pct"/>
            <w:vAlign w:val="center"/>
          </w:tcPr>
          <w:p w14:paraId="3CD05996" w14:textId="77777777" w:rsidR="00565ADF" w:rsidRPr="00F01B5B" w:rsidRDefault="00295FEA" w:rsidP="00565ADF">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tc>
        <w:tc>
          <w:tcPr>
            <w:tcW w:w="469" w:type="pct"/>
            <w:vAlign w:val="center"/>
          </w:tcPr>
          <w:p w14:paraId="20099CBF" w14:textId="77777777" w:rsidR="00565ADF" w:rsidRDefault="00565ADF" w:rsidP="00565ADF">
            <w:pPr>
              <w:jc w:val="center"/>
            </w:pPr>
            <w:r>
              <w:t>(3.9)</w:t>
            </w:r>
          </w:p>
        </w:tc>
      </w:tr>
      <w:tr w:rsidR="00565ADF" w14:paraId="1EEB6A1A" w14:textId="77777777" w:rsidTr="00565ADF">
        <w:trPr>
          <w:trHeight w:val="1002"/>
        </w:trPr>
        <w:tc>
          <w:tcPr>
            <w:tcW w:w="4531" w:type="pct"/>
            <w:vAlign w:val="center"/>
          </w:tcPr>
          <w:p w14:paraId="40A3C3FB" w14:textId="77777777" w:rsidR="00565ADF" w:rsidRPr="00F01B5B" w:rsidRDefault="00295FEA" w:rsidP="00565ADF">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tc>
        <w:tc>
          <w:tcPr>
            <w:tcW w:w="469" w:type="pct"/>
            <w:vAlign w:val="center"/>
          </w:tcPr>
          <w:p w14:paraId="65A25032" w14:textId="77777777" w:rsidR="00565ADF" w:rsidRDefault="00565ADF" w:rsidP="00565ADF">
            <w:pPr>
              <w:jc w:val="center"/>
            </w:pPr>
            <w:r>
              <w:t>(3.10)</w:t>
            </w:r>
          </w:p>
        </w:tc>
      </w:tr>
    </w:tbl>
    <w:p w14:paraId="48523C6A" w14:textId="77777777" w:rsidR="00711CC5" w:rsidRDefault="00F36B89" w:rsidP="004E1076">
      <w:pPr>
        <w:pStyle w:val="Ttulo3"/>
        <w:jc w:val="both"/>
      </w:pPr>
      <w:bookmarkStart w:id="86" w:name="_Ref455942296"/>
      <w:r>
        <w:t>Modelo de Pequenos Sinais</w:t>
      </w:r>
      <w:bookmarkEnd w:id="86"/>
    </w:p>
    <w:p w14:paraId="15E4879A" w14:textId="77777777" w:rsidR="00F36B89" w:rsidRDefault="00F36B89" w:rsidP="004E1076">
      <w:pPr>
        <w:spacing w:before="240"/>
        <w:ind w:firstLine="708"/>
        <w:jc w:val="both"/>
        <w:rPr>
          <w:rFonts w:eastAsiaTheme="minorEastAsia"/>
        </w:rPr>
      </w:pPr>
      <w:r>
        <w:t xml:space="preserve">Com a definição das relações das </w:t>
      </w:r>
      <w:proofErr w:type="spellStart"/>
      <w:r>
        <w:t>pertubações</w:t>
      </w:r>
      <w:proofErr w:type="spellEnd"/>
      <w:r>
        <w:t xml:space="preserve"> que </w:t>
      </w:r>
      <w:r w:rsidR="00C529D7">
        <w:t xml:space="preserve">as </w:t>
      </w:r>
      <w:r>
        <w:t xml:space="preserve">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w:t>
      </w:r>
      <w:r w:rsidR="00711235">
        <w:rPr>
          <w:rFonts w:eastAsiaTheme="minorEastAsia"/>
        </w:rPr>
        <w:t>-se</w:t>
      </w:r>
      <w:r>
        <w:rPr>
          <w:rFonts w:eastAsiaTheme="minorEastAsia"/>
        </w:rPr>
        <w:t xml:space="preserve"> obter o modelo de pequenos sinais do conversor em ponte completa. </w:t>
      </w:r>
      <w:r w:rsidR="00C529D7">
        <w:rPr>
          <w:rFonts w:eastAsiaTheme="minorEastAsia"/>
        </w:rPr>
        <w:t>Como já dito, d</w:t>
      </w:r>
      <w:r>
        <w:rPr>
          <w:rFonts w:eastAsiaTheme="minorEastAsia"/>
        </w:rPr>
        <w:t xml:space="preserve">e acordo com </w:t>
      </w:r>
      <w:r w:rsidR="003C10E2">
        <w:rPr>
          <w:rFonts w:eastAsiaTheme="minorEastAsia"/>
        </w:rPr>
        <w:t>[5]</w:t>
      </w:r>
      <w:r>
        <w:rPr>
          <w:rFonts w:eastAsiaTheme="minorEastAsia"/>
        </w:rPr>
        <w:t>, o método mais fácil é acrescentar os efeitos calculados nos itens anteriores ao modelo de um</w:t>
      </w:r>
      <w:r w:rsidR="00C529D7">
        <w:rPr>
          <w:rFonts w:eastAsiaTheme="minorEastAsia"/>
        </w:rPr>
        <w:t xml:space="preserve"> conversor </w:t>
      </w:r>
      <w:proofErr w:type="spellStart"/>
      <w:r w:rsidR="00C529D7">
        <w:rPr>
          <w:rFonts w:eastAsiaTheme="minorEastAsia"/>
        </w:rPr>
        <w:t>buck</w:t>
      </w:r>
      <w:proofErr w:type="spellEnd"/>
      <w:r w:rsidR="00C529D7">
        <w:rPr>
          <w:rFonts w:eastAsiaTheme="minorEastAsia"/>
        </w:rPr>
        <w:t xml:space="preserve">. Relembrando o modelo de pequenos sinais obtido na </w:t>
      </w:r>
      <w:r w:rsidR="00C529D7" w:rsidRPr="00C529D7">
        <w:rPr>
          <w:rFonts w:eastAsiaTheme="minorEastAsia"/>
        </w:rPr>
        <w:fldChar w:fldCharType="begin"/>
      </w:r>
      <w:r w:rsidR="00C529D7" w:rsidRPr="00C529D7">
        <w:rPr>
          <w:rFonts w:eastAsiaTheme="minorEastAsia"/>
        </w:rPr>
        <w:instrText xml:space="preserve"> REF _Ref454632890 \h  \* MERGEFORMAT </w:instrText>
      </w:r>
      <w:r w:rsidR="00C529D7" w:rsidRPr="00C529D7">
        <w:rPr>
          <w:rFonts w:eastAsiaTheme="minorEastAsia"/>
        </w:rPr>
      </w:r>
      <w:r w:rsidR="00C529D7" w:rsidRPr="00C529D7">
        <w:rPr>
          <w:rFonts w:eastAsiaTheme="minorEastAsia"/>
        </w:rPr>
        <w:fldChar w:fldCharType="separate"/>
      </w:r>
      <w:r w:rsidR="00B61763" w:rsidRPr="00C529D7">
        <w:rPr>
          <w:szCs w:val="24"/>
        </w:rPr>
        <w:t xml:space="preserve">Figura </w:t>
      </w:r>
      <w:r w:rsidR="00B61763" w:rsidRPr="00B61763">
        <w:rPr>
          <w:noProof/>
          <w:szCs w:val="24"/>
        </w:rPr>
        <w:t>3</w:t>
      </w:r>
      <w:r w:rsidR="00B61763">
        <w:rPr>
          <w:noProof/>
          <w:szCs w:val="24"/>
        </w:rPr>
        <w:t>.</w:t>
      </w:r>
      <w:r w:rsidR="00B61763" w:rsidRPr="00B61763">
        <w:rPr>
          <w:noProof/>
          <w:szCs w:val="24"/>
        </w:rPr>
        <w:t>7</w:t>
      </w:r>
      <w:r w:rsidR="00C529D7" w:rsidRPr="00C529D7">
        <w:rPr>
          <w:rFonts w:eastAsiaTheme="minorEastAsia"/>
        </w:rPr>
        <w:fldChar w:fldCharType="end"/>
      </w:r>
    </w:p>
    <w:p w14:paraId="7B32D14B" w14:textId="77777777" w:rsidR="00C529D7" w:rsidRDefault="00C529D7" w:rsidP="00C529D7">
      <w:pPr>
        <w:keepNext/>
        <w:spacing w:before="240"/>
        <w:jc w:val="center"/>
      </w:pPr>
      <w:r>
        <w:rPr>
          <w:noProof/>
          <w:lang w:eastAsia="pt-BR"/>
        </w:rPr>
        <w:drawing>
          <wp:inline distT="0" distB="0" distL="0" distR="0" wp14:anchorId="21178DB7" wp14:editId="1FA47655">
            <wp:extent cx="3782954" cy="1772366"/>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delo_FB_ZVS_PS.png"/>
                    <pic:cNvPicPr/>
                  </pic:nvPicPr>
                  <pic:blipFill>
                    <a:blip r:embed="rId27">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14:paraId="67942CD8" w14:textId="77777777" w:rsidR="00C529D7" w:rsidRPr="007465B3" w:rsidRDefault="00C529D7" w:rsidP="007465B3">
      <w:pPr>
        <w:pStyle w:val="Legenda"/>
        <w:jc w:val="center"/>
        <w:rPr>
          <w:i w:val="0"/>
          <w:color w:val="auto"/>
          <w:sz w:val="24"/>
          <w:szCs w:val="24"/>
        </w:rPr>
      </w:pPr>
      <w:bookmarkStart w:id="87" w:name="_Ref454632890"/>
      <w:bookmarkStart w:id="88" w:name="_Ref455941232"/>
      <w:r w:rsidRPr="00C529D7">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7</w:t>
      </w:r>
      <w:r w:rsidR="007957BF">
        <w:rPr>
          <w:i w:val="0"/>
          <w:color w:val="auto"/>
          <w:sz w:val="24"/>
          <w:szCs w:val="24"/>
        </w:rPr>
        <w:fldChar w:fldCharType="end"/>
      </w:r>
      <w:bookmarkEnd w:id="87"/>
      <w:r w:rsidRPr="00C529D7">
        <w:rPr>
          <w:i w:val="0"/>
          <w:color w:val="auto"/>
          <w:sz w:val="24"/>
          <w:szCs w:val="24"/>
        </w:rPr>
        <w:t xml:space="preserve"> - Modelo de Pequenos Sinais do Conversor em Ponte Completa com ZVS e controle por desvio de fase</w:t>
      </w:r>
      <w:bookmarkEnd w:id="88"/>
    </w:p>
    <w:p w14:paraId="3A894B63" w14:textId="77777777" w:rsidR="00F36B89" w:rsidRPr="009A25B2" w:rsidRDefault="00F36B89" w:rsidP="004E1076">
      <w:pPr>
        <w:jc w:val="both"/>
        <w:rPr>
          <w:i/>
        </w:rPr>
      </w:pPr>
      <w:r>
        <w:tab/>
        <w:t>Agora com o modelo definido, algumas funções de transferência devem ser obtidas a partir da</w:t>
      </w:r>
      <w:r w:rsidR="00C529D7">
        <w:t xml:space="preserve"> </w:t>
      </w:r>
      <w:r w:rsidR="00C529D7" w:rsidRPr="00C529D7">
        <w:fldChar w:fldCharType="begin"/>
      </w:r>
      <w:r w:rsidR="00C529D7" w:rsidRPr="00C529D7">
        <w:instrText xml:space="preserve"> REF _Ref454632890 \h  \* MERGEFORMAT </w:instrText>
      </w:r>
      <w:r w:rsidR="00C529D7" w:rsidRPr="00C529D7">
        <w:fldChar w:fldCharType="separate"/>
      </w:r>
      <w:r w:rsidR="00B61763" w:rsidRPr="00C529D7">
        <w:rPr>
          <w:szCs w:val="24"/>
        </w:rPr>
        <w:t xml:space="preserve">Figura </w:t>
      </w:r>
      <w:r w:rsidR="00B61763" w:rsidRPr="00B61763">
        <w:rPr>
          <w:noProof/>
          <w:szCs w:val="24"/>
        </w:rPr>
        <w:t>3</w:t>
      </w:r>
      <w:r w:rsidR="00B61763">
        <w:rPr>
          <w:noProof/>
          <w:szCs w:val="24"/>
        </w:rPr>
        <w:t>.</w:t>
      </w:r>
      <w:r w:rsidR="00B61763" w:rsidRPr="00B61763">
        <w:rPr>
          <w:noProof/>
          <w:szCs w:val="24"/>
        </w:rPr>
        <w:t>7</w:t>
      </w:r>
      <w:r w:rsidR="00C529D7" w:rsidRPr="00C529D7">
        <w:fldChar w:fldCharType="end"/>
      </w:r>
      <w:r>
        <w:t xml:space="preserve">. Para isso, é necessário definir qual o controle será utilizado. Seguindo a </w:t>
      </w:r>
      <w:proofErr w:type="spellStart"/>
      <w:r>
        <w:t>idéia</w:t>
      </w:r>
      <w:proofErr w:type="spellEnd"/>
      <w:r>
        <w:t xml:space="preserve"> de </w:t>
      </w:r>
      <w:r w:rsidR="003C10E2">
        <w:t>[4]</w:t>
      </w:r>
      <w:r>
        <w:t>, temos dois loops de controle, um p</w:t>
      </w:r>
      <w:r w:rsidR="008D17D9">
        <w:t>or corrente e outro por tensão como podemos ver na</w:t>
      </w:r>
      <w:r w:rsidR="001E12E2">
        <w:t xml:space="preserve"> </w:t>
      </w:r>
      <w:r w:rsidR="001E12E2" w:rsidRPr="001E12E2">
        <w:fldChar w:fldCharType="begin"/>
      </w:r>
      <w:r w:rsidR="001E12E2" w:rsidRPr="001E12E2">
        <w:instrText xml:space="preserve"> REF _Ref454633272 \h  \* MERGEFORMAT </w:instrText>
      </w:r>
      <w:r w:rsidR="001E12E2" w:rsidRPr="001E12E2">
        <w:fldChar w:fldCharType="separate"/>
      </w:r>
      <w:r w:rsidR="00B61763" w:rsidRPr="008D17D9">
        <w:rPr>
          <w:szCs w:val="24"/>
        </w:rPr>
        <w:t xml:space="preserve">Figura </w:t>
      </w:r>
      <w:r w:rsidR="00B61763" w:rsidRPr="00B61763">
        <w:rPr>
          <w:noProof/>
          <w:szCs w:val="24"/>
        </w:rPr>
        <w:t>3</w:t>
      </w:r>
      <w:r w:rsidR="00B61763">
        <w:rPr>
          <w:noProof/>
          <w:szCs w:val="24"/>
        </w:rPr>
        <w:t>.</w:t>
      </w:r>
      <w:r w:rsidR="00B61763" w:rsidRPr="00B61763">
        <w:rPr>
          <w:noProof/>
          <w:szCs w:val="24"/>
        </w:rPr>
        <w:t>8</w:t>
      </w:r>
      <w:r w:rsidR="001E12E2" w:rsidRPr="001E12E2">
        <w:fldChar w:fldCharType="end"/>
      </w:r>
      <w:r w:rsidR="001E12E2" w:rsidRPr="001E12E2">
        <w:t>.</w:t>
      </w:r>
      <w:r w:rsidR="00392CA5">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oMath>
      <w:r w:rsidR="00392CA5">
        <w:rPr>
          <w:rFonts w:eastAsiaTheme="minorEastAsia"/>
        </w:rPr>
        <w:t xml:space="preserve">e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oMath>
      <w:r w:rsidR="00392CA5">
        <w:rPr>
          <w:rFonts w:eastAsiaTheme="minorEastAsia"/>
        </w:rPr>
        <w:t xml:space="preserve"> são as plantas a serem controladas (definidas de acordo com a equação 3.11), </w:t>
      </w:r>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oMath>
      <w:r w:rsidR="00392CA5">
        <w:rPr>
          <w:rFonts w:eastAsiaTheme="minorEastAsia"/>
        </w:rPr>
        <w:t xml:space="preserve"> e </w:t>
      </w:r>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oMath>
      <w:r w:rsidR="00392CA5">
        <w:rPr>
          <w:rFonts w:eastAsiaTheme="minorEastAsia"/>
        </w:rPr>
        <w:t xml:space="preserve"> são os respectivos controladores proporcional-integral, </w:t>
      </w:r>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e </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eastAsiaTheme="minorEastAsia" w:hAnsi="Cambria Math"/>
          </w:rPr>
          <m:t xml:space="preserve"> </m:t>
        </m:r>
      </m:oMath>
      <w:r w:rsidR="00392CA5">
        <w:rPr>
          <w:rFonts w:eastAsiaTheme="minorEastAsia"/>
        </w:rPr>
        <w:t xml:space="preserve">são ganhos de realimentação e </w:t>
      </w:r>
      <m:oMath>
        <m:r>
          <w:rPr>
            <w:rFonts w:ascii="Cambria Math" w:hAnsi="Cambria Math"/>
          </w:rPr>
          <m:t>α</m:t>
        </m:r>
        <m:d>
          <m:dPr>
            <m:ctrlPr>
              <w:rPr>
                <w:rFonts w:ascii="Cambria Math" w:hAnsi="Cambria Math"/>
                <w:i/>
              </w:rPr>
            </m:ctrlPr>
          </m:dPr>
          <m:e>
            <m:r>
              <w:rPr>
                <w:rFonts w:ascii="Cambria Math" w:hAnsi="Cambria Math"/>
              </w:rPr>
              <m:t>s</m:t>
            </m:r>
          </m:e>
        </m:d>
      </m:oMath>
      <w:r w:rsidR="00392CA5">
        <w:rPr>
          <w:rFonts w:eastAsiaTheme="minorEastAsia"/>
        </w:rPr>
        <w:t xml:space="preserve"> </w:t>
      </w:r>
      <w:proofErr w:type="spellStart"/>
      <w:r w:rsidR="009A25B2">
        <w:rPr>
          <w:rFonts w:eastAsiaTheme="minorEastAsia"/>
        </w:rPr>
        <w:t>é</w:t>
      </w:r>
      <w:proofErr w:type="spellEnd"/>
      <w:r w:rsidR="009A25B2">
        <w:rPr>
          <w:rFonts w:eastAsiaTheme="minorEastAsia"/>
        </w:rPr>
        <w:t xml:space="preserve"> um ganho que compatibiliza a </w:t>
      </w:r>
      <w:proofErr w:type="spellStart"/>
      <w:r w:rsidR="009A25B2">
        <w:rPr>
          <w:rFonts w:eastAsiaTheme="minorEastAsia"/>
        </w:rPr>
        <w:t>a</w:t>
      </w:r>
      <w:proofErr w:type="spellEnd"/>
      <w:r w:rsidR="009A25B2">
        <w:rPr>
          <w:rFonts w:eastAsiaTheme="minorEastAsia"/>
        </w:rPr>
        <w:t xml:space="preserve"> saída do controlador com a planta.</w:t>
      </w:r>
    </w:p>
    <w:tbl>
      <w:tblPr>
        <w:tblStyle w:val="Tabelacomgrade"/>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1235" w14:paraId="74A67798" w14:textId="77777777" w:rsidTr="000C5656">
        <w:trPr>
          <w:trHeight w:val="1002"/>
        </w:trPr>
        <w:tc>
          <w:tcPr>
            <w:tcW w:w="4531" w:type="pct"/>
            <w:vAlign w:val="center"/>
          </w:tcPr>
          <w:p w14:paraId="401DE48A" w14:textId="77777777" w:rsidR="00711235" w:rsidRPr="00F01B5B" w:rsidRDefault="00295FEA"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m:oMathPara>
          </w:p>
        </w:tc>
        <w:tc>
          <w:tcPr>
            <w:tcW w:w="469" w:type="pct"/>
            <w:vAlign w:val="center"/>
          </w:tcPr>
          <w:p w14:paraId="55D55839" w14:textId="77777777" w:rsidR="00711235" w:rsidRDefault="00711235" w:rsidP="00711235">
            <w:pPr>
              <w:jc w:val="center"/>
            </w:pPr>
            <w:r>
              <w:t>(3.11)</w:t>
            </w:r>
          </w:p>
        </w:tc>
      </w:tr>
    </w:tbl>
    <w:p w14:paraId="3146E9D9" w14:textId="77777777" w:rsidR="00711235" w:rsidRDefault="00711235" w:rsidP="004E1076">
      <w:pPr>
        <w:jc w:val="both"/>
      </w:pPr>
    </w:p>
    <w:p w14:paraId="0885E567" w14:textId="77777777" w:rsidR="008D17D9" w:rsidRDefault="003C58FA" w:rsidP="008D17D9">
      <w:pPr>
        <w:keepNext/>
        <w:jc w:val="both"/>
      </w:pPr>
      <w:r>
        <w:rPr>
          <w:noProof/>
          <w:lang w:eastAsia="pt-BR"/>
        </w:rPr>
        <w:lastRenderedPageBreak/>
        <w:drawing>
          <wp:inline distT="0" distB="0" distL="0" distR="0" wp14:anchorId="035C4DFC" wp14:editId="07286B61">
            <wp:extent cx="5400040" cy="12592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agrama_controle.png"/>
                    <pic:cNvPicPr/>
                  </pic:nvPicPr>
                  <pic:blipFill>
                    <a:blip r:embed="rId31">
                      <a:biLevel thresh="75000"/>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14:paraId="13BE6368" w14:textId="77777777" w:rsidR="008D17D9" w:rsidRDefault="008D17D9" w:rsidP="008D17D9">
      <w:pPr>
        <w:pStyle w:val="Legenda"/>
        <w:jc w:val="center"/>
        <w:rPr>
          <w:i w:val="0"/>
          <w:color w:val="auto"/>
          <w:sz w:val="24"/>
          <w:szCs w:val="24"/>
        </w:rPr>
      </w:pPr>
      <w:bookmarkStart w:id="89" w:name="_Ref454633272"/>
      <w:bookmarkStart w:id="90" w:name="_Ref455941239"/>
      <w:r w:rsidRPr="008D17D9">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8</w:t>
      </w:r>
      <w:r w:rsidR="007957BF">
        <w:rPr>
          <w:i w:val="0"/>
          <w:color w:val="auto"/>
          <w:sz w:val="24"/>
          <w:szCs w:val="24"/>
        </w:rPr>
        <w:fldChar w:fldCharType="end"/>
      </w:r>
      <w:bookmarkEnd w:id="89"/>
      <w:r w:rsidRPr="008D17D9">
        <w:rPr>
          <w:i w:val="0"/>
          <w:color w:val="auto"/>
          <w:sz w:val="24"/>
          <w:szCs w:val="24"/>
        </w:rPr>
        <w:t xml:space="preserve"> - Diagrama em blocos do controle</w:t>
      </w:r>
      <w:bookmarkEnd w:id="90"/>
    </w:p>
    <w:p w14:paraId="09F84F19" w14:textId="77777777" w:rsidR="00AC5AAE" w:rsidRPr="001E12E2" w:rsidRDefault="00AC5AAE" w:rsidP="00AC5AAE">
      <w:pPr>
        <w:rPr>
          <w:rFonts w:eastAsiaTheme="minorEastAsia"/>
        </w:rPr>
      </w:pPr>
    </w:p>
    <w:p w14:paraId="15FF1C0B" w14:textId="77777777" w:rsidR="00F36B89" w:rsidRDefault="00711235" w:rsidP="004E1076">
      <w:pPr>
        <w:jc w:val="both"/>
      </w:pPr>
      <w:r>
        <w:tab/>
        <w:t>É necessário</w:t>
      </w:r>
      <w:r w:rsidR="00F36B89">
        <w:t xml:space="preserve"> definir qual a relação entre a corrente no indutor do filtro e a razão cíclica que comanda o acionamento das chaves e a relação entre a tensão na saída do conversor e a corrente no indutor de filtro. Lembrando que para facilitar os cálculos, desprezamos a resistência parasita no capacitor e indutor.</w:t>
      </w:r>
    </w:p>
    <w:p w14:paraId="76E3A10B" w14:textId="77777777" w:rsidR="00F36B89" w:rsidRDefault="00F36B89" w:rsidP="004E1076">
      <w:pPr>
        <w:jc w:val="both"/>
        <w:rPr>
          <w:rFonts w:eastAsiaTheme="minorEastAsia"/>
        </w:rPr>
      </w:pPr>
      <w:r>
        <w:tab/>
      </w:r>
      <w:commentRangeStart w:id="91"/>
      <w:r>
        <w:t xml:space="preserve">Para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Pr>
          <w:rFonts w:eastAsiaTheme="minorEastAsia"/>
        </w:rPr>
        <w:t xml:space="preserve">, segundo </w:t>
      </w:r>
      <w:r w:rsidR="003C10E2">
        <w:rPr>
          <w:rFonts w:eastAsiaTheme="minorEastAsia"/>
        </w:rPr>
        <w:t>[4]</w:t>
      </w:r>
      <w:r>
        <w:rPr>
          <w:rFonts w:eastAsiaTheme="minorEastAsia"/>
        </w:rPr>
        <w:t xml:space="preserve"> as fontes de correntes se tornam circuito aberto e desprezamos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w:t>
      </w:r>
      <w:commentRangeEnd w:id="91"/>
      <w:r w:rsidR="001B7A2E">
        <w:rPr>
          <w:rStyle w:val="Refdecomentrio"/>
        </w:rPr>
        <w:commentReference w:id="91"/>
      </w:r>
    </w:p>
    <w:tbl>
      <w:tblPr>
        <w:tblStyle w:val="Tabelacomgrade"/>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711235" w14:paraId="55596952" w14:textId="77777777" w:rsidTr="00392CA5">
        <w:trPr>
          <w:trHeight w:val="1002"/>
        </w:trPr>
        <w:tc>
          <w:tcPr>
            <w:tcW w:w="4529" w:type="pct"/>
            <w:vAlign w:val="center"/>
          </w:tcPr>
          <w:p w14:paraId="15A6150A" w14:textId="77777777" w:rsidR="00711235" w:rsidRPr="00F01B5B" w:rsidRDefault="00295FEA" w:rsidP="00392CA5">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tc>
        <w:tc>
          <w:tcPr>
            <w:tcW w:w="471" w:type="pct"/>
            <w:vAlign w:val="center"/>
          </w:tcPr>
          <w:p w14:paraId="1F81E5CB" w14:textId="77777777" w:rsidR="00711235" w:rsidRDefault="00711235" w:rsidP="00392CA5">
            <w:pPr>
              <w:jc w:val="center"/>
            </w:pPr>
            <w:r>
              <w:t>(3.12)</w:t>
            </w:r>
          </w:p>
        </w:tc>
      </w:tr>
      <w:tr w:rsidR="00711235" w14:paraId="637048A3" w14:textId="77777777" w:rsidTr="00392CA5">
        <w:trPr>
          <w:trHeight w:val="1002"/>
        </w:trPr>
        <w:tc>
          <w:tcPr>
            <w:tcW w:w="4529" w:type="pct"/>
            <w:vAlign w:val="center"/>
          </w:tcPr>
          <w:p w14:paraId="622A610E" w14:textId="77777777" w:rsidR="00711235" w:rsidRPr="00F01B5B" w:rsidRDefault="00711235" w:rsidP="00392CA5">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tc>
        <w:tc>
          <w:tcPr>
            <w:tcW w:w="471" w:type="pct"/>
            <w:vAlign w:val="center"/>
          </w:tcPr>
          <w:p w14:paraId="0EDA3001" w14:textId="77777777" w:rsidR="00711235" w:rsidRDefault="00711235" w:rsidP="00392CA5">
            <w:pPr>
              <w:jc w:val="center"/>
            </w:pPr>
            <w:r>
              <w:t>(3.13)</w:t>
            </w:r>
          </w:p>
        </w:tc>
      </w:tr>
      <w:tr w:rsidR="00711235" w14:paraId="3C7EA18E" w14:textId="77777777" w:rsidTr="00392CA5">
        <w:trPr>
          <w:trHeight w:val="1002"/>
        </w:trPr>
        <w:tc>
          <w:tcPr>
            <w:tcW w:w="4529" w:type="pct"/>
            <w:vAlign w:val="center"/>
          </w:tcPr>
          <w:p w14:paraId="659F90D8" w14:textId="77777777" w:rsidR="00711235" w:rsidRPr="00F01B5B" w:rsidRDefault="00711235" w:rsidP="00392CA5">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tc>
        <w:tc>
          <w:tcPr>
            <w:tcW w:w="471" w:type="pct"/>
            <w:vAlign w:val="center"/>
          </w:tcPr>
          <w:p w14:paraId="3584A36F" w14:textId="77777777" w:rsidR="00711235" w:rsidRDefault="00711235" w:rsidP="00392CA5">
            <w:pPr>
              <w:jc w:val="center"/>
            </w:pPr>
            <w:r>
              <w:t>(3.14)</w:t>
            </w:r>
          </w:p>
        </w:tc>
      </w:tr>
      <w:tr w:rsidR="00711235" w14:paraId="1D2FEBC6" w14:textId="77777777" w:rsidTr="00392CA5">
        <w:trPr>
          <w:trHeight w:val="1002"/>
        </w:trPr>
        <w:tc>
          <w:tcPr>
            <w:tcW w:w="4529" w:type="pct"/>
            <w:vAlign w:val="center"/>
          </w:tcPr>
          <w:p w14:paraId="6108A252" w14:textId="77777777" w:rsidR="00711235" w:rsidRPr="00F01B5B" w:rsidRDefault="00295FEA" w:rsidP="00392CA5">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tc>
        <w:tc>
          <w:tcPr>
            <w:tcW w:w="471" w:type="pct"/>
            <w:vAlign w:val="center"/>
          </w:tcPr>
          <w:p w14:paraId="2348068C" w14:textId="77777777" w:rsidR="00711235" w:rsidRDefault="00711235" w:rsidP="00392CA5">
            <w:pPr>
              <w:jc w:val="center"/>
            </w:pPr>
            <w:r>
              <w:t>(3.15)</w:t>
            </w:r>
          </w:p>
        </w:tc>
      </w:tr>
    </w:tbl>
    <w:p w14:paraId="5274C646" w14:textId="77777777" w:rsidR="00711235" w:rsidRDefault="00711235" w:rsidP="004E1076">
      <w:pPr>
        <w:jc w:val="both"/>
        <w:rPr>
          <w:rFonts w:eastAsiaTheme="minorEastAsia"/>
        </w:rPr>
      </w:pPr>
    </w:p>
    <w:p w14:paraId="64E73FDF" w14:textId="77777777" w:rsidR="00F36B89" w:rsidRDefault="00F36B89" w:rsidP="004E1076">
      <w:pPr>
        <w:jc w:val="both"/>
        <w:rPr>
          <w:rFonts w:eastAsiaTheme="minorEastAsia"/>
        </w:rPr>
      </w:pPr>
      <w:r>
        <w:rPr>
          <w:rFonts w:eastAsiaTheme="minorEastAsia"/>
        </w:rPr>
        <w:tab/>
        <w:t xml:space="preserve">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Pr>
          <w:rFonts w:eastAsiaTheme="minorEastAsia"/>
        </w:rPr>
        <w:t xml:space="preserve">, apenas </w:t>
      </w:r>
      <w:r w:rsidRPr="001B7A2E">
        <w:rPr>
          <w:rFonts w:eastAsiaTheme="minorEastAsia"/>
          <w:highlight w:val="yellow"/>
          <w:rPrChange w:id="92" w:author="Leonardo Muricy" w:date="2016-08-23T09:47:00Z">
            <w:rPr>
              <w:rFonts w:eastAsiaTheme="minorEastAsia"/>
            </w:rPr>
          </w:rPrChange>
        </w:rPr>
        <w:t>observamos</w:t>
      </w:r>
      <w:r>
        <w:rPr>
          <w:rFonts w:eastAsiaTheme="minorEastAsia"/>
        </w:rPr>
        <w:t xml:space="preserve"> a corrente do indutor do filtro gerando uma tensão no circuito RC paralelo.</w:t>
      </w:r>
    </w:p>
    <w:tbl>
      <w:tblPr>
        <w:tblStyle w:val="Tabelacomgrade"/>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392CA5" w14:paraId="6337EF59" w14:textId="77777777" w:rsidTr="00E2467B">
        <w:trPr>
          <w:trHeight w:val="1002"/>
        </w:trPr>
        <w:tc>
          <w:tcPr>
            <w:tcW w:w="4529" w:type="pct"/>
            <w:vAlign w:val="center"/>
          </w:tcPr>
          <w:p w14:paraId="168A430D" w14:textId="77777777" w:rsidR="00392CA5" w:rsidRPr="00F01B5B" w:rsidRDefault="00295FEA" w:rsidP="00E2467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tc>
        <w:tc>
          <w:tcPr>
            <w:tcW w:w="471" w:type="pct"/>
            <w:vAlign w:val="center"/>
          </w:tcPr>
          <w:p w14:paraId="513B18EC" w14:textId="77777777" w:rsidR="00392CA5" w:rsidRDefault="00392CA5" w:rsidP="00E2467B">
            <w:pPr>
              <w:jc w:val="center"/>
            </w:pPr>
            <w:r>
              <w:t>(3.16)</w:t>
            </w:r>
          </w:p>
        </w:tc>
      </w:tr>
      <w:tr w:rsidR="00392CA5" w14:paraId="49B3D103" w14:textId="77777777" w:rsidTr="00E2467B">
        <w:trPr>
          <w:trHeight w:val="1002"/>
        </w:trPr>
        <w:tc>
          <w:tcPr>
            <w:tcW w:w="4529" w:type="pct"/>
            <w:vAlign w:val="center"/>
          </w:tcPr>
          <w:p w14:paraId="73E60C76" w14:textId="77777777" w:rsidR="00392CA5" w:rsidRPr="00F01B5B" w:rsidRDefault="00295FEA" w:rsidP="00E2467B">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tc>
        <w:tc>
          <w:tcPr>
            <w:tcW w:w="471" w:type="pct"/>
            <w:vAlign w:val="center"/>
          </w:tcPr>
          <w:p w14:paraId="5B78F09E" w14:textId="77777777" w:rsidR="00392CA5" w:rsidRDefault="00392CA5" w:rsidP="00E2467B">
            <w:pPr>
              <w:jc w:val="center"/>
            </w:pPr>
            <w:r>
              <w:t>(3.17)</w:t>
            </w:r>
          </w:p>
        </w:tc>
      </w:tr>
    </w:tbl>
    <w:p w14:paraId="12664459" w14:textId="77777777" w:rsidR="00F36B89" w:rsidRPr="001004BA" w:rsidRDefault="00F36B89" w:rsidP="004E1076">
      <w:pPr>
        <w:jc w:val="both"/>
        <w:rPr>
          <w:rFonts w:eastAsiaTheme="minorEastAsia"/>
        </w:rPr>
      </w:pPr>
    </w:p>
    <w:p w14:paraId="7858BF27" w14:textId="77777777" w:rsidR="00F36B89" w:rsidRDefault="00F36B89" w:rsidP="004E1076">
      <w:pPr>
        <w:pStyle w:val="Ttulo2"/>
        <w:jc w:val="both"/>
      </w:pPr>
      <w:bookmarkStart w:id="93" w:name="_Ref455942301"/>
      <w:r>
        <w:t>Conclusão</w:t>
      </w:r>
      <w:bookmarkEnd w:id="93"/>
    </w:p>
    <w:p w14:paraId="7FAA3D8A" w14:textId="77777777" w:rsidR="007465B3" w:rsidRDefault="007465B3" w:rsidP="007465B3">
      <w:pPr>
        <w:ind w:firstLine="708"/>
        <w:jc w:val="both"/>
      </w:pPr>
      <w:r>
        <w:t xml:space="preserve">Nesse capítulo, foi apresentado o modelo de pequenos sinais do conversor em ponte completa com ZVS e controle por desvio </w:t>
      </w:r>
      <w:r w:rsidR="003900F3">
        <w:t xml:space="preserve">de fase. Primeiramente </w:t>
      </w:r>
      <w:proofErr w:type="spellStart"/>
      <w:r w:rsidR="003900F3">
        <w:t>mostro-se</w:t>
      </w:r>
      <w:proofErr w:type="spellEnd"/>
      <w:r w:rsidR="003900F3">
        <w:t xml:space="preserve"> o conversor </w:t>
      </w:r>
      <w:proofErr w:type="spellStart"/>
      <w:r w:rsidR="003900F3">
        <w:t>buck</w:t>
      </w:r>
      <w:proofErr w:type="spellEnd"/>
      <w:r w:rsidR="003900F3">
        <w:t xml:space="preserve"> e modificações </w:t>
      </w:r>
      <w:r>
        <w:t xml:space="preserve">em seu modelo </w:t>
      </w:r>
      <w:r w:rsidR="003900F3">
        <w:t xml:space="preserve">foram feitas </w:t>
      </w:r>
      <w:r>
        <w:t xml:space="preserve">para atender às especificidades do conversor em estudo. Assim ficou fácil obter funções de transferência entre alguns parâmetros para que o controlador seja projetado. </w:t>
      </w:r>
    </w:p>
    <w:p w14:paraId="4107D96F" w14:textId="77777777" w:rsidR="003900F3" w:rsidRDefault="007465B3" w:rsidP="007465B3">
      <w:pPr>
        <w:ind w:firstLine="708"/>
        <w:jc w:val="both"/>
      </w:pPr>
      <w:r>
        <w:t>Lembrando que, para cada tipo de cont</w:t>
      </w:r>
      <w:r w:rsidR="003900F3">
        <w:t>role diferente do usado, deve-se</w:t>
      </w:r>
      <w:r>
        <w:t xml:space="preserve"> calcular as funções de transferência de interesse a partir do modelo obtido na </w:t>
      </w:r>
      <w:r w:rsidRPr="007465B3">
        <w:fldChar w:fldCharType="begin"/>
      </w:r>
      <w:r w:rsidRPr="007465B3">
        <w:instrText xml:space="preserve"> REF _Ref454632890 \h  \* MERGEFORMAT </w:instrText>
      </w:r>
      <w:r w:rsidRPr="007465B3">
        <w:fldChar w:fldCharType="separate"/>
      </w:r>
      <w:r w:rsidR="00B61763" w:rsidRPr="00C529D7">
        <w:rPr>
          <w:szCs w:val="24"/>
        </w:rPr>
        <w:t xml:space="preserve">Figura </w:t>
      </w:r>
      <w:r w:rsidR="00B61763" w:rsidRPr="00B61763">
        <w:rPr>
          <w:noProof/>
          <w:szCs w:val="24"/>
        </w:rPr>
        <w:t>3</w:t>
      </w:r>
      <w:r w:rsidR="00B61763">
        <w:rPr>
          <w:noProof/>
          <w:szCs w:val="24"/>
        </w:rPr>
        <w:t>.</w:t>
      </w:r>
      <w:r w:rsidR="00B61763" w:rsidRPr="00B61763">
        <w:rPr>
          <w:noProof/>
          <w:szCs w:val="24"/>
        </w:rPr>
        <w:t>7</w:t>
      </w:r>
      <w:r w:rsidRPr="007465B3">
        <w:fldChar w:fldCharType="end"/>
      </w:r>
      <w:r>
        <w:t>, pois outros parâmetros do c</w:t>
      </w:r>
      <w:r w:rsidR="003900F3">
        <w:t xml:space="preserve">ircuito podem ser explorados para diferentes técnicas de </w:t>
      </w:r>
      <w:r>
        <w:t>controle</w:t>
      </w:r>
      <w:r w:rsidR="003900F3">
        <w:t>.</w:t>
      </w:r>
    </w:p>
    <w:p w14:paraId="652D4C5E" w14:textId="77777777" w:rsidR="003900F3" w:rsidRDefault="003900F3">
      <w:pPr>
        <w:spacing w:line="259" w:lineRule="auto"/>
      </w:pPr>
      <w:r>
        <w:br w:type="page"/>
      </w:r>
    </w:p>
    <w:p w14:paraId="15D79236" w14:textId="77777777" w:rsidR="003342ED" w:rsidRDefault="0050714C" w:rsidP="004E1076">
      <w:pPr>
        <w:pStyle w:val="Ttulo1"/>
        <w:jc w:val="both"/>
      </w:pPr>
      <w:r>
        <w:lastRenderedPageBreak/>
        <w:br/>
      </w:r>
      <w:bookmarkStart w:id="94" w:name="_Ref455942305"/>
      <w:r>
        <w:t>Projeto do Conversor</w:t>
      </w:r>
      <w:bookmarkEnd w:id="94"/>
    </w:p>
    <w:p w14:paraId="0A10CFDA" w14:textId="77777777" w:rsidR="00C510A4" w:rsidRDefault="00C510A4" w:rsidP="004E1076">
      <w:pPr>
        <w:pStyle w:val="Ttulo2"/>
        <w:jc w:val="both"/>
      </w:pPr>
      <w:bookmarkStart w:id="95" w:name="_Ref455942309"/>
      <w:r>
        <w:t>Especificações</w:t>
      </w:r>
      <w:bookmarkEnd w:id="95"/>
    </w:p>
    <w:p w14:paraId="42029472" w14:textId="77777777" w:rsidR="00173C83" w:rsidRDefault="007B490E" w:rsidP="00173C83">
      <w:pPr>
        <w:ind w:firstLine="708"/>
        <w:jc w:val="both"/>
      </w:pPr>
      <w:r>
        <w:t>Nesse capítulo, será abordado</w:t>
      </w:r>
      <w:r w:rsidR="00173C83">
        <w:t xml:space="preserve"> o cálculo dos componentes do conversor em ponte compl</w:t>
      </w:r>
      <w:r>
        <w:t xml:space="preserve">eta com ZVS, </w:t>
      </w:r>
      <w:commentRangeStart w:id="96"/>
      <w:r>
        <w:t>além da realização</w:t>
      </w:r>
      <w:r w:rsidR="00173C83">
        <w:t xml:space="preserve"> </w:t>
      </w:r>
      <w:r>
        <w:t>d</w:t>
      </w:r>
      <w:r w:rsidR="00173C83">
        <w:t>o projeto físico dos indutores e transformador presentes no circuito, utilizando as equações apresentadas no capítulo 2.</w:t>
      </w:r>
      <w:commentRangeEnd w:id="96"/>
      <w:r w:rsidR="00043BF9">
        <w:rPr>
          <w:rStyle w:val="Refdecomentrio"/>
        </w:rPr>
        <w:commentReference w:id="96"/>
      </w:r>
    </w:p>
    <w:p w14:paraId="7805A05E" w14:textId="77777777" w:rsidR="00C510A4" w:rsidRDefault="00C510A4" w:rsidP="004E1076">
      <w:pPr>
        <w:ind w:firstLine="708"/>
        <w:jc w:val="both"/>
      </w:pPr>
      <w:r>
        <w:t>P</w:t>
      </w:r>
      <w:r w:rsidR="00173C83">
        <w:t>orém, p</w:t>
      </w:r>
      <w:r>
        <w:t xml:space="preserve">ara o cálculo dos componentes, é necessário antes definir algumas especificações de projeto. Algumas são definidas por norma </w:t>
      </w:r>
      <w:r w:rsidR="004E3DE1">
        <w:t>da ANATEL</w:t>
      </w:r>
      <w:r w:rsidR="003C10E2">
        <w:t>[3]</w:t>
      </w:r>
      <w:r>
        <w:t xml:space="preserve">, outras são baseadas em um projeto </w:t>
      </w:r>
      <w:r w:rsidR="00173C83">
        <w:t xml:space="preserve">real </w:t>
      </w:r>
      <w:r>
        <w:t xml:space="preserve">de </w:t>
      </w:r>
      <w:r w:rsidR="00173C83">
        <w:t xml:space="preserve">uma </w:t>
      </w:r>
      <w:r>
        <w:t xml:space="preserve">unidade retificadora em desenvolvimento na </w:t>
      </w:r>
      <w:proofErr w:type="spellStart"/>
      <w:r>
        <w:t>Ino</w:t>
      </w:r>
      <w:r w:rsidR="004E3DE1">
        <w:t>vax</w:t>
      </w:r>
      <w:proofErr w:type="spellEnd"/>
      <w:r w:rsidR="004E3DE1">
        <w:t xml:space="preserve"> Engenharia de Sistemas, uma</w:t>
      </w:r>
      <w:r>
        <w:t xml:space="preserve"> vez que, esse conversor se encaixa</w:t>
      </w:r>
      <w:r w:rsidR="00173C83">
        <w:t xml:space="preserve"> como um dos est</w:t>
      </w:r>
      <w:r w:rsidR="004E3DE1">
        <w:t>ágios do projeto, e portanto busca atender a demanda do mercador para</w:t>
      </w:r>
      <w:r w:rsidR="007B490E">
        <w:t xml:space="preserve"> tal</w:t>
      </w:r>
      <w:r w:rsidR="004E3DE1">
        <w:t xml:space="preserve"> tipo de produto.</w:t>
      </w:r>
    </w:p>
    <w:p w14:paraId="0AE636E1" w14:textId="77777777" w:rsidR="004E3DE1" w:rsidRDefault="004E3DE1" w:rsidP="004E3DE1">
      <w:pPr>
        <w:pStyle w:val="PargrafodaLista"/>
        <w:numPr>
          <w:ilvl w:val="0"/>
          <w:numId w:val="16"/>
        </w:numPr>
        <w:jc w:val="both"/>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p w14:paraId="3CD40B9D" w14:textId="77777777" w:rsidR="004E3DE1" w:rsidRDefault="004E3DE1" w:rsidP="00ED38FC">
      <w:pPr>
        <w:ind w:firstLine="708"/>
        <w:jc w:val="both"/>
      </w:pPr>
      <w:r>
        <w:t xml:space="preserve">Como já dito anteriormente, o conversor em estudo é um dos estágios de uma unidade retificadora real e sua entrada é proveniente de outro conversor </w:t>
      </w:r>
      <w:r w:rsidR="001C421C">
        <w:t>CC-C</w:t>
      </w:r>
      <w:r>
        <w:t xml:space="preserve">C, só que um do tipo </w:t>
      </w:r>
      <w:proofErr w:type="spellStart"/>
      <w:r>
        <w:t>boost</w:t>
      </w:r>
      <w:proofErr w:type="spellEnd"/>
      <w:r>
        <w:t xml:space="preserve"> como mostrado na </w:t>
      </w:r>
      <w:r w:rsidR="00603818" w:rsidRPr="00603818">
        <w:fldChar w:fldCharType="begin"/>
      </w:r>
      <w:r w:rsidR="00603818" w:rsidRPr="00603818">
        <w:instrText xml:space="preserve"> REF _Ref454725208 \h  \* MERGEFORMAT </w:instrText>
      </w:r>
      <w:r w:rsidR="00603818" w:rsidRPr="00603818">
        <w:fldChar w:fldCharType="separate"/>
      </w:r>
      <w:r w:rsidR="00B61763" w:rsidRPr="00603818">
        <w:rPr>
          <w:szCs w:val="24"/>
        </w:rPr>
        <w:t xml:space="preserve">Figura </w:t>
      </w:r>
      <w:r w:rsidR="00B61763" w:rsidRPr="00B61763">
        <w:rPr>
          <w:noProof/>
          <w:szCs w:val="24"/>
        </w:rPr>
        <w:t>4</w:t>
      </w:r>
      <w:r w:rsidR="00B61763">
        <w:rPr>
          <w:noProof/>
          <w:szCs w:val="24"/>
        </w:rPr>
        <w:t>.</w:t>
      </w:r>
      <w:r w:rsidR="00B61763" w:rsidRPr="00B61763">
        <w:rPr>
          <w:noProof/>
          <w:szCs w:val="24"/>
        </w:rPr>
        <w:t>1</w:t>
      </w:r>
      <w:r w:rsidR="00603818" w:rsidRPr="00603818">
        <w:fldChar w:fldCharType="end"/>
      </w:r>
      <w:r>
        <w:t>.</w:t>
      </w:r>
      <w:r w:rsidR="00ED38FC">
        <w:t xml:space="preserve"> Esse conversor </w:t>
      </w:r>
      <w:proofErr w:type="spellStart"/>
      <w:r w:rsidR="00ED38FC">
        <w:t>boost</w:t>
      </w:r>
      <w:proofErr w:type="spellEnd"/>
      <w:r w:rsidR="00ED38FC">
        <w:t xml:space="preserve"> fornece uma tensão DC de 400V com um </w:t>
      </w:r>
      <w:proofErr w:type="spellStart"/>
      <w:r w:rsidR="00ED38FC">
        <w:t>ripple</w:t>
      </w:r>
      <w:proofErr w:type="spellEnd"/>
      <w:r w:rsidR="00ED38FC">
        <w:t xml:space="preserve"> simétrico de 10V</w:t>
      </w:r>
      <w:ins w:id="97" w:author="Leonardo Muricy" w:date="2016-08-23T09:49:00Z">
        <w:r w:rsidR="001B7A2E">
          <w:t xml:space="preserve"> de pico</w:t>
        </w:r>
      </w:ins>
      <w:r w:rsidR="00ED38FC">
        <w:t>.</w:t>
      </w:r>
    </w:p>
    <w:p w14:paraId="2DCE5084" w14:textId="77777777" w:rsidR="00603818" w:rsidRDefault="00603818" w:rsidP="00603818">
      <w:pPr>
        <w:keepNext/>
        <w:jc w:val="center"/>
      </w:pPr>
      <w:r>
        <w:rPr>
          <w:noProof/>
          <w:lang w:eastAsia="pt-BR"/>
        </w:rPr>
        <w:drawing>
          <wp:inline distT="0" distB="0" distL="0" distR="0" wp14:anchorId="34AC2FDF" wp14:editId="4CB54A5D">
            <wp:extent cx="3124636" cy="1514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rsor_boost.png"/>
                    <pic:cNvPicPr/>
                  </pic:nvPicPr>
                  <pic:blipFill>
                    <a:blip r:embed="rId32">
                      <a:biLevel thresh="75000"/>
                      <a:extLst>
                        <a:ext uri="{28A0092B-C50C-407E-A947-70E740481C1C}">
                          <a14:useLocalDpi xmlns:a14="http://schemas.microsoft.com/office/drawing/2010/main" val="0"/>
                        </a:ext>
                      </a:extLst>
                    </a:blip>
                    <a:stretch>
                      <a:fillRect/>
                    </a:stretch>
                  </pic:blipFill>
                  <pic:spPr>
                    <a:xfrm>
                      <a:off x="0" y="0"/>
                      <a:ext cx="3124636" cy="1514686"/>
                    </a:xfrm>
                    <a:prstGeom prst="rect">
                      <a:avLst/>
                    </a:prstGeom>
                  </pic:spPr>
                </pic:pic>
              </a:graphicData>
            </a:graphic>
          </wp:inline>
        </w:drawing>
      </w:r>
    </w:p>
    <w:p w14:paraId="5EF3A08F" w14:textId="77777777" w:rsidR="00603818" w:rsidRPr="00603818" w:rsidRDefault="00603818" w:rsidP="00603818">
      <w:pPr>
        <w:pStyle w:val="Legenda"/>
        <w:jc w:val="center"/>
        <w:rPr>
          <w:i w:val="0"/>
          <w:color w:val="auto"/>
          <w:sz w:val="24"/>
          <w:szCs w:val="24"/>
        </w:rPr>
      </w:pPr>
      <w:bookmarkStart w:id="98" w:name="_Ref454725208"/>
      <w:bookmarkStart w:id="99" w:name="_Ref455941244"/>
      <w:r w:rsidRPr="00603818">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1</w:t>
      </w:r>
      <w:r w:rsidR="007957BF">
        <w:rPr>
          <w:i w:val="0"/>
          <w:color w:val="auto"/>
          <w:sz w:val="24"/>
          <w:szCs w:val="24"/>
        </w:rPr>
        <w:fldChar w:fldCharType="end"/>
      </w:r>
      <w:bookmarkEnd w:id="98"/>
      <w:r w:rsidRPr="00603818">
        <w:rPr>
          <w:i w:val="0"/>
          <w:color w:val="auto"/>
          <w:sz w:val="24"/>
          <w:szCs w:val="24"/>
        </w:rPr>
        <w:t xml:space="preserve"> </w:t>
      </w:r>
      <w:r>
        <w:rPr>
          <w:i w:val="0"/>
          <w:color w:val="auto"/>
          <w:sz w:val="24"/>
          <w:szCs w:val="24"/>
        </w:rPr>
        <w:t>-</w:t>
      </w:r>
      <w:r w:rsidRPr="00603818">
        <w:rPr>
          <w:i w:val="0"/>
          <w:color w:val="auto"/>
          <w:sz w:val="24"/>
          <w:szCs w:val="24"/>
        </w:rPr>
        <w:t xml:space="preserve"> Circuito do conversor </w:t>
      </w:r>
      <w:proofErr w:type="spellStart"/>
      <w:r w:rsidRPr="00603818">
        <w:rPr>
          <w:i w:val="0"/>
          <w:color w:val="auto"/>
          <w:sz w:val="24"/>
          <w:szCs w:val="24"/>
        </w:rPr>
        <w:t>boost</w:t>
      </w:r>
      <w:proofErr w:type="spellEnd"/>
      <w:r w:rsidRPr="00603818">
        <w:rPr>
          <w:i w:val="0"/>
          <w:color w:val="auto"/>
          <w:sz w:val="24"/>
          <w:szCs w:val="24"/>
        </w:rPr>
        <w:t xml:space="preserve"> utilizado na unidade retificadora. A corrente IL representa a carga, que no caso é o nosso conversor em estudo.</w:t>
      </w:r>
      <w:bookmarkEnd w:id="99"/>
    </w:p>
    <w:p w14:paraId="4363682A" w14:textId="77777777" w:rsidR="00B20C86" w:rsidRDefault="00B20C86">
      <w:pPr>
        <w:spacing w:line="259" w:lineRule="auto"/>
      </w:pPr>
      <w:r>
        <w:br w:type="page"/>
      </w:r>
    </w:p>
    <w:p w14:paraId="579FE168" w14:textId="77777777" w:rsidR="00ED38FC" w:rsidRDefault="00ED38FC" w:rsidP="00ED38FC">
      <w:pPr>
        <w:pStyle w:val="PargrafodaLista"/>
        <w:numPr>
          <w:ilvl w:val="0"/>
          <w:numId w:val="16"/>
        </w:numPr>
        <w:jc w:val="both"/>
      </w:pPr>
      <w:r>
        <w:lastRenderedPageBreak/>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p w14:paraId="2B973DEE" w14:textId="77777777" w:rsidR="00ED38FC" w:rsidRDefault="00ED38FC" w:rsidP="00ED38FC">
      <w:pPr>
        <w:ind w:firstLine="708"/>
        <w:jc w:val="both"/>
      </w:pPr>
      <w:r>
        <w:t>Esse conversor é o estágio de saída de uma unidade retificadora para telecomunicações, assim sua tensão de saída corresponde a tensão de saída da unidade retificadora, e portanto deve atender as tensões definidas pela ANATEL. Na seção 6.7 da norma 542</w:t>
      </w:r>
      <w:r w:rsidR="003C10E2">
        <w:t>[3]</w:t>
      </w:r>
      <w:r>
        <w:t xml:space="preserve">, são dadas duas possíveis tensões nominais de saída, 24VDC e 48VDC. Foi escolhido 48VDC por ser um valor mais utilizado. Assim, de acordo com </w:t>
      </w:r>
      <w:r w:rsidR="003C10E2">
        <w:t>[3]</w:t>
      </w:r>
      <w:r>
        <w:t xml:space="preserve">, é necessário que o conversor em ponte completa com ZVS tenha uma faixa de ajuste entre </w:t>
      </w:r>
      <w:commentRangeStart w:id="100"/>
      <w:r>
        <w:t>48VDC e 59VDC</w:t>
      </w:r>
      <w:commentRangeEnd w:id="100"/>
      <w:r w:rsidR="001B7A2E">
        <w:rPr>
          <w:rStyle w:val="Refdecomentrio"/>
        </w:rPr>
        <w:commentReference w:id="100"/>
      </w:r>
    </w:p>
    <w:p w14:paraId="642FA38F" w14:textId="77777777" w:rsidR="00ED38FC" w:rsidRDefault="00ED38FC" w:rsidP="00ED38FC">
      <w:pPr>
        <w:pStyle w:val="PargrafodaLista"/>
        <w:numPr>
          <w:ilvl w:val="0"/>
          <w:numId w:val="16"/>
        </w:numPr>
        <w:jc w:val="both"/>
      </w:pPr>
      <w:r>
        <w:t>Corrente Nominal de Saída</w:t>
      </w:r>
    </w:p>
    <w:p w14:paraId="12A28576" w14:textId="77777777" w:rsidR="00ED38FC" w:rsidRDefault="001C421C" w:rsidP="00ED38FC">
      <w:pPr>
        <w:ind w:firstLine="708"/>
        <w:jc w:val="both"/>
      </w:pPr>
      <w:r>
        <w:t xml:space="preserve">Por </w:t>
      </w:r>
      <w:r w:rsidR="00BE6B9A">
        <w:t xml:space="preserve">esse </w:t>
      </w:r>
      <w:r>
        <w:t>conversor ser</w:t>
      </w:r>
      <w:r w:rsidR="00BE6B9A">
        <w:t xml:space="preserve"> um estágio de saída, logo sua corrente de saída corresponde a corrente de saída da unidade retificadora. Para esse parâmetro não existe uma especificação, assim, escolhemos um valor que atende </w:t>
      </w:r>
      <w:proofErr w:type="spellStart"/>
      <w:r w:rsidR="00BE6B9A">
        <w:t>a</w:t>
      </w:r>
      <w:proofErr w:type="spellEnd"/>
      <w:r w:rsidR="00BE6B9A">
        <w:t xml:space="preserve"> demanda de mercado. Assim definiu-se 10A de corrente nominal de saída.</w:t>
      </w:r>
    </w:p>
    <w:p w14:paraId="7FE6B18B" w14:textId="77777777" w:rsidR="00BE6B9A" w:rsidRDefault="00BE6B9A" w:rsidP="00BE6B9A">
      <w:pPr>
        <w:pStyle w:val="PargrafodaLista"/>
        <w:numPr>
          <w:ilvl w:val="0"/>
          <w:numId w:val="16"/>
        </w:numPr>
        <w:jc w:val="both"/>
      </w:pPr>
      <w:r>
        <w:t>Frequência de chaveamento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p w14:paraId="50360BBE" w14:textId="77777777" w:rsidR="00BE6B9A" w:rsidRDefault="00BE6B9A" w:rsidP="00BE6B9A">
      <w:pPr>
        <w:ind w:firstLine="709"/>
        <w:jc w:val="both"/>
      </w:pPr>
      <w:r>
        <w:t xml:space="preserve">Mais um parâmetro que não é definido por norma, assim </w:t>
      </w:r>
      <w:r w:rsidRPr="0098147A">
        <w:rPr>
          <w:highlight w:val="yellow"/>
          <w:rPrChange w:id="101" w:author="Leonardo Muricy" w:date="2016-08-23T09:53:00Z">
            <w:rPr/>
          </w:rPrChange>
        </w:rPr>
        <w:t>escolhemos</w:t>
      </w:r>
      <w:r>
        <w:t xml:space="preserve"> 100kHz como frequência de chaveamento, pois assim, além do controle ficar poder atuar mais </w:t>
      </w:r>
      <w:proofErr w:type="spellStart"/>
      <w:r>
        <w:t>rápidamente</w:t>
      </w:r>
      <w:proofErr w:type="spellEnd"/>
      <w:r>
        <w:t>, o tamanho físico dos elementos magnéticos é reduzido em comparação a um projeto em uma frequência mais baixa.</w:t>
      </w:r>
    </w:p>
    <w:p w14:paraId="446D67BE" w14:textId="77777777" w:rsidR="00BE6B9A" w:rsidRDefault="00BE6B9A" w:rsidP="00BE6B9A">
      <w:pPr>
        <w:jc w:val="both"/>
      </w:pPr>
      <w:r>
        <w:tab/>
        <w:t>Porém, essa frequência de chaveamento não pode</w:t>
      </w:r>
      <w:del w:id="102" w:author="Leonardo Muricy" w:date="2016-08-23T09:54:00Z">
        <w:r w:rsidDel="0098147A">
          <w:delText>r</w:delText>
        </w:r>
      </w:del>
      <w:r>
        <w:t xml:space="preserve"> ser muito alta, pois</w:t>
      </w:r>
      <w:r w:rsidR="00460E31">
        <w:t>, também pela alta potência,</w:t>
      </w:r>
      <w:r>
        <w:t xml:space="preserve"> pode causar a presença de elementos parasitas no circuito, principal</w:t>
      </w:r>
      <w:r w:rsidR="00460E31">
        <w:t>m</w:t>
      </w:r>
      <w:r w:rsidR="001C421C">
        <w:t>ente sobre os elementos magnéticos</w:t>
      </w:r>
      <w:ins w:id="103" w:author="Leonardo Muricy" w:date="2016-08-23T09:54:00Z">
        <w:r w:rsidR="0098147A">
          <w:t xml:space="preserve"> e sobre as chaves</w:t>
        </w:r>
      </w:ins>
      <w:r w:rsidR="001C421C">
        <w:t>.</w:t>
      </w:r>
    </w:p>
    <w:p w14:paraId="3431B732" w14:textId="77777777" w:rsidR="00460E31" w:rsidRDefault="00460E31" w:rsidP="00460E31">
      <w:pPr>
        <w:pStyle w:val="PargrafodaLista"/>
        <w:numPr>
          <w:ilvl w:val="0"/>
          <w:numId w:val="16"/>
        </w:numPr>
        <w:jc w:val="both"/>
      </w:pPr>
      <w:proofErr w:type="spellStart"/>
      <w:r>
        <w:t>Ripple</w:t>
      </w:r>
      <w:proofErr w:type="spellEnd"/>
      <w:r>
        <w:t xml:space="preserve"> de saída</w:t>
      </w:r>
    </w:p>
    <w:p w14:paraId="724DC477" w14:textId="77777777" w:rsidR="00460E31" w:rsidRDefault="00460E31" w:rsidP="00460E31">
      <w:pPr>
        <w:ind w:firstLine="709"/>
        <w:jc w:val="both"/>
      </w:pPr>
      <w:r>
        <w:t xml:space="preserve">De acordo com a norma 542 na ANATEL </w:t>
      </w:r>
      <w:r w:rsidR="003C10E2">
        <w:t>[3]</w:t>
      </w:r>
      <w:r>
        <w:t xml:space="preserve">, o </w:t>
      </w:r>
      <w:proofErr w:type="spellStart"/>
      <w:r>
        <w:t>ripple</w:t>
      </w:r>
      <w:proofErr w:type="spellEnd"/>
      <w:r>
        <w:t xml:space="preserve"> na saída de uma unidade retificadora não pode ultrapassar 200mV pico a pico, assim esse será o </w:t>
      </w:r>
      <w:proofErr w:type="spellStart"/>
      <w:r>
        <w:t>ripple</w:t>
      </w:r>
      <w:proofErr w:type="spellEnd"/>
      <w:r>
        <w:t xml:space="preserve"> máximo adotado no projeto do conversor em estudo.</w:t>
      </w:r>
    </w:p>
    <w:p w14:paraId="2C76F820" w14:textId="77777777" w:rsidR="00460E31" w:rsidRDefault="00460E31" w:rsidP="00460E31">
      <w:pPr>
        <w:pStyle w:val="PargrafodaLista"/>
        <w:numPr>
          <w:ilvl w:val="0"/>
          <w:numId w:val="16"/>
        </w:numPr>
        <w:jc w:val="both"/>
      </w:pPr>
      <w:r>
        <w:t>Eficiência</w:t>
      </w:r>
      <w:r w:rsidR="00671628">
        <w:t xml:space="preserve"> </w:t>
      </w:r>
      <m:oMath>
        <m:r>
          <w:rPr>
            <w:rFonts w:ascii="Cambria Math" w:hAnsi="Cambria Math"/>
          </w:rPr>
          <m:t>(η)</m:t>
        </m:r>
      </m:oMath>
    </w:p>
    <w:p w14:paraId="6B19B6DE" w14:textId="77777777" w:rsidR="00460E31" w:rsidRDefault="00460E31" w:rsidP="00460E31">
      <w:pPr>
        <w:ind w:firstLine="708"/>
        <w:jc w:val="both"/>
      </w:pPr>
      <w:r>
        <w:t xml:space="preserve">De acordo com a norma </w:t>
      </w:r>
      <w:r w:rsidR="003C10E2">
        <w:t>[3]</w:t>
      </w:r>
      <w:r>
        <w:t xml:space="preserve">, </w:t>
      </w:r>
      <w:r w:rsidRPr="0098147A">
        <w:rPr>
          <w:highlight w:val="yellow"/>
          <w:rPrChange w:id="104" w:author="Leonardo Muricy" w:date="2016-08-23T09:55:00Z">
            <w:rPr/>
          </w:rPrChange>
        </w:rPr>
        <w:t>temos</w:t>
      </w:r>
      <w:r>
        <w:t xml:space="preserve"> que atender a pelo menos 85% de eficiência para unidades retificadoras abaixo de 25A de corrente de saída. Porém, como eficiência é um parâmetro que depende bastante de valores de componente, e que, os componentes </w:t>
      </w:r>
      <w:r>
        <w:lastRenderedPageBreak/>
        <w:t>projetados nunca possuem 100% de exatidão no seu valor, adotamos uma margem bem grande de segurança para essa especificação. Vamos projetar para 95% de eficiência.</w:t>
      </w:r>
    </w:p>
    <w:p w14:paraId="54895B48" w14:textId="77777777" w:rsidR="00460E31" w:rsidRDefault="00460E31" w:rsidP="00460E31">
      <w:pPr>
        <w:ind w:firstLine="708"/>
        <w:jc w:val="both"/>
      </w:pPr>
      <w:r>
        <w:t xml:space="preserve">Na </w:t>
      </w:r>
      <w:r w:rsidRPr="00460E31">
        <w:fldChar w:fldCharType="begin"/>
      </w:r>
      <w:r w:rsidRPr="00460E31">
        <w:instrText xml:space="preserve"> REF _Ref454724593 \h  \* MERGEFORMAT </w:instrText>
      </w:r>
      <w:r w:rsidRPr="00460E31">
        <w:fldChar w:fldCharType="separate"/>
      </w:r>
      <w:r w:rsidR="00B61763" w:rsidRPr="00460E31">
        <w:rPr>
          <w:szCs w:val="24"/>
        </w:rPr>
        <w:t xml:space="preserve">Tabela </w:t>
      </w:r>
      <w:r w:rsidR="00B61763" w:rsidRPr="00B61763">
        <w:rPr>
          <w:noProof/>
          <w:szCs w:val="24"/>
        </w:rPr>
        <w:t>4</w:t>
      </w:r>
      <w:r w:rsidR="00B61763">
        <w:rPr>
          <w:noProof/>
          <w:szCs w:val="24"/>
        </w:rPr>
        <w:t>.</w:t>
      </w:r>
      <w:r w:rsidR="00B61763" w:rsidRPr="00B61763">
        <w:rPr>
          <w:noProof/>
          <w:szCs w:val="24"/>
        </w:rPr>
        <w:t>1</w:t>
      </w:r>
      <w:r w:rsidRPr="00460E31">
        <w:fldChar w:fldCharType="end"/>
      </w:r>
      <w:r>
        <w:t xml:space="preserve">, </w:t>
      </w:r>
      <w:r w:rsidR="001C421C">
        <w:t>é mostrado</w:t>
      </w:r>
      <w:r>
        <w:t xml:space="preserve"> um quadro </w:t>
      </w:r>
      <w:r w:rsidR="001C421C">
        <w:t xml:space="preserve">resumindo </w:t>
      </w:r>
      <w:r>
        <w:t>todas as especificações definidas e necessárias para prosseguirmos com o cálculo dos valores de componentes do conversor em ponte completa com ZVS e controle por desvio de fase.</w:t>
      </w:r>
    </w:p>
    <w:tbl>
      <w:tblPr>
        <w:tblStyle w:val="Tabelacomgrade"/>
        <w:tblW w:w="0" w:type="auto"/>
        <w:jc w:val="center"/>
        <w:tblLook w:val="04A0" w:firstRow="1" w:lastRow="0" w:firstColumn="1" w:lastColumn="0" w:noHBand="0" w:noVBand="1"/>
      </w:tblPr>
      <w:tblGrid>
        <w:gridCol w:w="3823"/>
        <w:gridCol w:w="2475"/>
      </w:tblGrid>
      <w:tr w:rsidR="00EC2A9B" w14:paraId="1335A92A" w14:textId="77777777" w:rsidTr="00985A0A">
        <w:trPr>
          <w:jc w:val="center"/>
        </w:trPr>
        <w:tc>
          <w:tcPr>
            <w:tcW w:w="3823" w:type="dxa"/>
            <w:vAlign w:val="center"/>
          </w:tcPr>
          <w:p w14:paraId="347FC414" w14:textId="77777777" w:rsidR="00EC2A9B" w:rsidRPr="00EC2A9B" w:rsidRDefault="00EC2A9B" w:rsidP="00EC2A9B">
            <w:pPr>
              <w:jc w:val="center"/>
              <w:rPr>
                <w:b/>
              </w:rPr>
            </w:pPr>
            <w:r w:rsidRPr="00EC2A9B">
              <w:rPr>
                <w:b/>
              </w:rPr>
              <w:t>Parâmetro</w:t>
            </w:r>
          </w:p>
        </w:tc>
        <w:tc>
          <w:tcPr>
            <w:tcW w:w="2475" w:type="dxa"/>
            <w:vAlign w:val="center"/>
          </w:tcPr>
          <w:p w14:paraId="249214D3" w14:textId="77777777" w:rsidR="00EC2A9B" w:rsidRPr="00EC2A9B" w:rsidRDefault="00EC2A9B" w:rsidP="00EC2A9B">
            <w:pPr>
              <w:jc w:val="center"/>
              <w:rPr>
                <w:b/>
              </w:rPr>
            </w:pPr>
            <w:r w:rsidRPr="00EC2A9B">
              <w:rPr>
                <w:b/>
              </w:rPr>
              <w:t>Valor</w:t>
            </w:r>
          </w:p>
        </w:tc>
      </w:tr>
      <w:tr w:rsidR="00C510A4" w14:paraId="226D85C0" w14:textId="77777777" w:rsidTr="00985A0A">
        <w:trPr>
          <w:jc w:val="center"/>
        </w:trPr>
        <w:tc>
          <w:tcPr>
            <w:tcW w:w="3823" w:type="dxa"/>
            <w:vAlign w:val="center"/>
          </w:tcPr>
          <w:p w14:paraId="0CA760D1" w14:textId="77777777" w:rsidR="00C510A4" w:rsidRPr="001F4497" w:rsidRDefault="00C510A4" w:rsidP="00EC2A9B">
            <w:pPr>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2475" w:type="dxa"/>
            <w:vAlign w:val="center"/>
          </w:tcPr>
          <w:p w14:paraId="0C39DA04" w14:textId="77777777" w:rsidR="00C510A4" w:rsidRDefault="00D66B99" w:rsidP="00EC2A9B">
            <w:r>
              <w:t xml:space="preserve">400VDC </w:t>
            </w:r>
            <w:r w:rsidR="00C510A4">
              <w:rPr>
                <w:rFonts w:cs="Times New Roman"/>
              </w:rPr>
              <w:t>±</w:t>
            </w:r>
            <w:r>
              <w:t>10</w:t>
            </w:r>
            <w:r w:rsidR="00C510A4">
              <w:t>V</w:t>
            </w:r>
          </w:p>
        </w:tc>
      </w:tr>
      <w:tr w:rsidR="00C510A4" w14:paraId="7FC528B2" w14:textId="77777777" w:rsidTr="00985A0A">
        <w:trPr>
          <w:jc w:val="center"/>
        </w:trPr>
        <w:tc>
          <w:tcPr>
            <w:tcW w:w="3823" w:type="dxa"/>
            <w:vAlign w:val="center"/>
          </w:tcPr>
          <w:p w14:paraId="5EB0D65D" w14:textId="77777777" w:rsidR="00C510A4" w:rsidRPr="001F4497" w:rsidRDefault="00C510A4" w:rsidP="00EC2A9B">
            <w:pPr>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2475" w:type="dxa"/>
            <w:vAlign w:val="center"/>
          </w:tcPr>
          <w:p w14:paraId="411C8FCB" w14:textId="77777777" w:rsidR="00C510A4" w:rsidRDefault="00C510A4" w:rsidP="00EC2A9B">
            <w:r>
              <w:t>48VDC ~ 59VDC</w:t>
            </w:r>
          </w:p>
        </w:tc>
      </w:tr>
      <w:tr w:rsidR="00C510A4" w14:paraId="59B1DB49" w14:textId="77777777" w:rsidTr="00985A0A">
        <w:trPr>
          <w:jc w:val="center"/>
        </w:trPr>
        <w:tc>
          <w:tcPr>
            <w:tcW w:w="3823" w:type="dxa"/>
            <w:vAlign w:val="center"/>
          </w:tcPr>
          <w:p w14:paraId="49B73F95" w14:textId="77777777" w:rsidR="00C510A4" w:rsidRPr="001F4497" w:rsidRDefault="00C510A4" w:rsidP="00EC2A9B">
            <w:pPr>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2475" w:type="dxa"/>
            <w:vAlign w:val="center"/>
          </w:tcPr>
          <w:p w14:paraId="160F07FB" w14:textId="77777777" w:rsidR="00C510A4" w:rsidRDefault="00C510A4" w:rsidP="00EC2A9B">
            <w:r>
              <w:t>10</w:t>
            </w:r>
            <w:r w:rsidR="00D66B99">
              <w:t>A</w:t>
            </w:r>
          </w:p>
        </w:tc>
      </w:tr>
      <w:tr w:rsidR="00C510A4" w14:paraId="720FFCE2" w14:textId="77777777" w:rsidTr="00985A0A">
        <w:trPr>
          <w:jc w:val="center"/>
        </w:trPr>
        <w:tc>
          <w:tcPr>
            <w:tcW w:w="3823" w:type="dxa"/>
            <w:vAlign w:val="center"/>
          </w:tcPr>
          <w:p w14:paraId="173654B7" w14:textId="77777777" w:rsidR="00C510A4" w:rsidRPr="001F4497" w:rsidRDefault="00C510A4" w:rsidP="00EC2A9B">
            <w:pPr>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2475" w:type="dxa"/>
            <w:vAlign w:val="center"/>
          </w:tcPr>
          <w:p w14:paraId="1A5CB81D" w14:textId="77777777" w:rsidR="00C510A4" w:rsidRDefault="00C510A4" w:rsidP="00EC2A9B">
            <w:r>
              <w:t>100kHz</w:t>
            </w:r>
          </w:p>
        </w:tc>
      </w:tr>
      <w:tr w:rsidR="00C510A4" w14:paraId="5415CAB8" w14:textId="77777777" w:rsidTr="00985A0A">
        <w:trPr>
          <w:jc w:val="center"/>
        </w:trPr>
        <w:tc>
          <w:tcPr>
            <w:tcW w:w="3823" w:type="dxa"/>
            <w:vAlign w:val="center"/>
          </w:tcPr>
          <w:p w14:paraId="6A656DD3" w14:textId="77777777" w:rsidR="00C510A4" w:rsidRDefault="00C510A4" w:rsidP="00EC2A9B">
            <w:proofErr w:type="spellStart"/>
            <w:r>
              <w:t>Ripple</w:t>
            </w:r>
            <w:proofErr w:type="spellEnd"/>
            <w:r>
              <w:t xml:space="preserve"> de saída</w:t>
            </w:r>
          </w:p>
        </w:tc>
        <w:tc>
          <w:tcPr>
            <w:tcW w:w="2475" w:type="dxa"/>
            <w:vAlign w:val="center"/>
          </w:tcPr>
          <w:p w14:paraId="50331E14" w14:textId="77777777" w:rsidR="00C510A4" w:rsidRDefault="00D66B99" w:rsidP="00EC2A9B">
            <w:r>
              <w:t>200m</w:t>
            </w:r>
            <w:r w:rsidR="00C510A4">
              <w:t>V</w:t>
            </w:r>
          </w:p>
        </w:tc>
      </w:tr>
      <w:tr w:rsidR="00C510A4" w14:paraId="3E5C9E8F" w14:textId="77777777" w:rsidTr="00985A0A">
        <w:trPr>
          <w:jc w:val="center"/>
        </w:trPr>
        <w:tc>
          <w:tcPr>
            <w:tcW w:w="3823" w:type="dxa"/>
            <w:vAlign w:val="center"/>
          </w:tcPr>
          <w:p w14:paraId="630ECC6F" w14:textId="77777777" w:rsidR="00C510A4" w:rsidRDefault="00460E31" w:rsidP="00EC2A9B">
            <w:r>
              <w:t>Eficiência</w:t>
            </w:r>
            <w:r w:rsidR="00671628">
              <w:t xml:space="preserve"> </w:t>
            </w:r>
            <m:oMath>
              <m:r>
                <w:rPr>
                  <w:rFonts w:ascii="Cambria Math" w:hAnsi="Cambria Math"/>
                </w:rPr>
                <m:t>(η)</m:t>
              </m:r>
            </m:oMath>
          </w:p>
        </w:tc>
        <w:tc>
          <w:tcPr>
            <w:tcW w:w="2475" w:type="dxa"/>
            <w:vAlign w:val="center"/>
          </w:tcPr>
          <w:p w14:paraId="49C5A520" w14:textId="77777777" w:rsidR="00C510A4" w:rsidRDefault="00C510A4" w:rsidP="00EC2A9B">
            <w:pPr>
              <w:keepNext/>
            </w:pPr>
            <w:r>
              <w:t>9</w:t>
            </w:r>
            <w:r w:rsidR="00460E31">
              <w:t>5</w:t>
            </w:r>
            <w:r>
              <w:t>%</w:t>
            </w:r>
          </w:p>
        </w:tc>
      </w:tr>
    </w:tbl>
    <w:p w14:paraId="023B96F0" w14:textId="77777777" w:rsidR="00460E31" w:rsidRDefault="00460E31" w:rsidP="00460E31">
      <w:pPr>
        <w:pStyle w:val="Legenda"/>
        <w:jc w:val="center"/>
        <w:rPr>
          <w:i w:val="0"/>
          <w:color w:val="auto"/>
          <w:sz w:val="24"/>
          <w:szCs w:val="24"/>
        </w:rPr>
      </w:pPr>
      <w:bookmarkStart w:id="105" w:name="_Ref454724593"/>
      <w:bookmarkStart w:id="106" w:name="_Ref455941506"/>
      <w:r w:rsidRPr="00460E31">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B61763">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B61763">
        <w:rPr>
          <w:i w:val="0"/>
          <w:noProof/>
          <w:color w:val="auto"/>
          <w:sz w:val="24"/>
          <w:szCs w:val="24"/>
        </w:rPr>
        <w:t>1</w:t>
      </w:r>
      <w:r w:rsidR="006D65BA">
        <w:rPr>
          <w:i w:val="0"/>
          <w:color w:val="auto"/>
          <w:sz w:val="24"/>
          <w:szCs w:val="24"/>
        </w:rPr>
        <w:fldChar w:fldCharType="end"/>
      </w:r>
      <w:bookmarkEnd w:id="105"/>
      <w:r w:rsidRPr="00460E31">
        <w:rPr>
          <w:i w:val="0"/>
          <w:color w:val="auto"/>
          <w:sz w:val="24"/>
          <w:szCs w:val="24"/>
        </w:rPr>
        <w:t xml:space="preserve"> - Resumo das especificações do projeto</w:t>
      </w:r>
      <w:bookmarkEnd w:id="106"/>
    </w:p>
    <w:p w14:paraId="431A3780" w14:textId="77777777" w:rsidR="00B20C86" w:rsidRPr="00B20C86" w:rsidRDefault="00B20C86" w:rsidP="00B20C86"/>
    <w:p w14:paraId="5FCFF9D3" w14:textId="77777777" w:rsidR="003342ED" w:rsidRDefault="00C510A4" w:rsidP="004E1076">
      <w:pPr>
        <w:pStyle w:val="Ttulo2"/>
        <w:jc w:val="both"/>
      </w:pPr>
      <w:bookmarkStart w:id="107" w:name="_Ref455942312"/>
      <w:r>
        <w:t>Cálculo do valor dos componentes</w:t>
      </w:r>
      <w:bookmarkEnd w:id="107"/>
    </w:p>
    <w:p w14:paraId="48AFF9B4" w14:textId="77777777" w:rsidR="00C510A4" w:rsidRPr="00C510A4" w:rsidRDefault="0090453A" w:rsidP="004E1076">
      <w:pPr>
        <w:ind w:firstLine="708"/>
        <w:jc w:val="both"/>
      </w:pPr>
      <w:r>
        <w:t xml:space="preserve">Agora definidas as especificações, </w:t>
      </w:r>
      <w:r w:rsidR="00C510A4">
        <w:t>presentes na</w:t>
      </w:r>
      <w:r>
        <w:t xml:space="preserve"> </w:t>
      </w:r>
      <w:r w:rsidRPr="0090453A">
        <w:fldChar w:fldCharType="begin"/>
      </w:r>
      <w:r w:rsidRPr="0090453A">
        <w:instrText xml:space="preserve"> REF _Ref454724593 \h  \* MERGEFORMAT </w:instrText>
      </w:r>
      <w:r w:rsidRPr="0090453A">
        <w:fldChar w:fldCharType="separate"/>
      </w:r>
      <w:r w:rsidR="00B61763" w:rsidRPr="00460E31">
        <w:rPr>
          <w:szCs w:val="24"/>
        </w:rPr>
        <w:t xml:space="preserve">Tabela </w:t>
      </w:r>
      <w:r w:rsidR="00B61763" w:rsidRPr="00B61763">
        <w:rPr>
          <w:noProof/>
          <w:szCs w:val="24"/>
        </w:rPr>
        <w:t>4</w:t>
      </w:r>
      <w:r w:rsidR="00B61763">
        <w:rPr>
          <w:noProof/>
          <w:szCs w:val="24"/>
        </w:rPr>
        <w:t>.</w:t>
      </w:r>
      <w:r w:rsidR="00B61763" w:rsidRPr="00B61763">
        <w:rPr>
          <w:noProof/>
          <w:szCs w:val="24"/>
        </w:rPr>
        <w:t>1</w:t>
      </w:r>
      <w:r w:rsidRPr="0090453A">
        <w:fldChar w:fldCharType="end"/>
      </w:r>
      <w:r w:rsidR="00C510A4">
        <w:t xml:space="preserve">, </w:t>
      </w:r>
      <w:r w:rsidR="00E67AE9">
        <w:t>pode-se</w:t>
      </w:r>
      <w:r>
        <w:t xml:space="preserve"> calcular </w:t>
      </w:r>
      <w:r w:rsidR="00C510A4">
        <w:t>a relaçã</w:t>
      </w:r>
      <w:r>
        <w:t xml:space="preserve">o de espiras do transformador, </w:t>
      </w:r>
      <w:r w:rsidR="00C510A4">
        <w:t>os valores dos indutores de ressonância e do filtro além do valor do capacitor de saída.</w:t>
      </w:r>
    </w:p>
    <w:p w14:paraId="220B575E" w14:textId="77777777" w:rsidR="00C510A4" w:rsidRDefault="00C510A4" w:rsidP="004E1076">
      <w:pPr>
        <w:pStyle w:val="Ttulo3"/>
        <w:jc w:val="both"/>
      </w:pPr>
      <w:bookmarkStart w:id="108" w:name="_Ref455942318"/>
      <w:r>
        <w:t>Cálculo da relação de espiras (</w:t>
      </w:r>
      <m:oMath>
        <m:r>
          <m:rPr>
            <m:sty m:val="bi"/>
          </m:rPr>
          <w:rPr>
            <w:rFonts w:ascii="Cambria Math" w:hAnsi="Cambria Math"/>
          </w:rPr>
          <m:t>n</m:t>
        </m:r>
      </m:oMath>
      <w:r>
        <w:t>)</w:t>
      </w:r>
      <w:bookmarkEnd w:id="108"/>
    </w:p>
    <w:p w14:paraId="282376FC" w14:textId="77777777" w:rsidR="00C510A4" w:rsidRDefault="00410890" w:rsidP="004E1076">
      <w:pPr>
        <w:ind w:left="708"/>
        <w:jc w:val="both"/>
      </w:pPr>
      <w:r>
        <w:t>Relembrando a equação 2.2 temos</w:t>
      </w:r>
      <w:r w:rsidR="00C510A4">
        <w:t>:</w:t>
      </w:r>
    </w:p>
    <w:tbl>
      <w:tblPr>
        <w:tblStyle w:val="Tabelacomgrade"/>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410890" w14:paraId="5D63F48D" w14:textId="77777777" w:rsidTr="000C5656">
        <w:trPr>
          <w:trHeight w:val="1002"/>
        </w:trPr>
        <w:tc>
          <w:tcPr>
            <w:tcW w:w="4531" w:type="pct"/>
            <w:vAlign w:val="center"/>
          </w:tcPr>
          <w:p w14:paraId="7398601C" w14:textId="77777777" w:rsidR="00410890" w:rsidRPr="00F01B5B" w:rsidRDefault="00410890" w:rsidP="000C5656">
            <w:pPr>
              <w:ind w:firstLine="708"/>
              <w:jc w:val="center"/>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tc>
        <w:tc>
          <w:tcPr>
            <w:tcW w:w="469" w:type="pct"/>
            <w:vAlign w:val="center"/>
          </w:tcPr>
          <w:p w14:paraId="37AC05B6" w14:textId="77777777" w:rsidR="00410890" w:rsidRDefault="00410890" w:rsidP="000C5656">
            <w:pPr>
              <w:jc w:val="center"/>
            </w:pPr>
            <w:r>
              <w:t>(4.1)</w:t>
            </w:r>
          </w:p>
        </w:tc>
      </w:tr>
    </w:tbl>
    <w:p w14:paraId="5EA9B277" w14:textId="77777777" w:rsidR="002D16F8" w:rsidRDefault="002D16F8" w:rsidP="002D16F8">
      <w:pPr>
        <w:ind w:firstLine="708"/>
        <w:jc w:val="both"/>
        <w:rPr>
          <w:rFonts w:eastAsiaTheme="minorEastAsia"/>
        </w:rPr>
      </w:pPr>
      <w:r>
        <w:rPr>
          <w:rFonts w:eastAsiaTheme="minorEastAsia"/>
        </w:rPr>
        <w:t xml:space="preserve">Usando </w:t>
      </w:r>
      <m:oMath>
        <m:sSub>
          <m:sSubPr>
            <m:ctrlPr>
              <w:rPr>
                <w:rFonts w:ascii="Cambria Math" w:hAnsi="Cambria Math"/>
                <w:i/>
              </w:rPr>
            </m:ctrlPr>
          </m:sSubPr>
          <m:e>
            <m:r>
              <w:rPr>
                <w:rFonts w:ascii="Cambria Math" w:hAnsi="Cambria Math"/>
              </w:rPr>
              <m:t>V</m:t>
            </m:r>
          </m:e>
          <m:sub>
            <m:r>
              <w:rPr>
                <w:rFonts w:ascii="Cambria Math" w:hAnsi="Cambria Math"/>
              </w:rPr>
              <m:t>DSon</m:t>
            </m:r>
          </m:sub>
        </m:sSub>
        <m:r>
          <w:rPr>
            <w:rFonts w:ascii="Cambria Math" w:eastAsiaTheme="minorEastAsia" w:hAnsi="Cambria Math"/>
          </w:rPr>
          <m:t>=2V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=1V</m:t>
        </m:r>
      </m:oMath>
      <w:r>
        <w:rPr>
          <w:rFonts w:eastAsiaTheme="minorEastAsia"/>
        </w:rPr>
        <w:t xml:space="preserve"> e um</w:t>
      </w:r>
      <w:r w:rsidR="00410890">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oMath>
      <w:r w:rsidR="00410890">
        <w:rPr>
          <w:rFonts w:eastAsiaTheme="minorEastAsia"/>
        </w:rPr>
        <w:t xml:space="preserve"> de 80% (valor comumente usado [5])</w:t>
      </w:r>
      <w:r>
        <w:rPr>
          <w:rFonts w:eastAsiaTheme="minorEastAsia"/>
        </w:rPr>
        <w:t>.</w:t>
      </w:r>
    </w:p>
    <w:tbl>
      <w:tblPr>
        <w:tblStyle w:val="Tabelacomgrade"/>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410890" w14:paraId="6426FB6D" w14:textId="77777777" w:rsidTr="00410890">
        <w:trPr>
          <w:trHeight w:val="1002"/>
        </w:trPr>
        <w:tc>
          <w:tcPr>
            <w:tcW w:w="4531" w:type="pct"/>
            <w:vAlign w:val="center"/>
          </w:tcPr>
          <w:p w14:paraId="2F3078FE" w14:textId="77777777" w:rsidR="00410890" w:rsidRPr="00F01B5B" w:rsidRDefault="00410890" w:rsidP="00410890">
            <w:pPr>
              <w:ind w:firstLine="708"/>
              <w:jc w:val="center"/>
              <w:rPr>
                <w:rFonts w:eastAsiaTheme="minorEastAsia"/>
              </w:rPr>
            </w:pPr>
            <m:oMathPara>
              <m:oMath>
                <m:r>
                  <w:rPr>
                    <w:rFonts w:ascii="Cambria Math" w:hAnsi="Cambria Math"/>
                  </w:rPr>
                  <m:t xml:space="preserve">α=0,95 </m:t>
                </m:r>
                <m:d>
                  <m:dPr>
                    <m:ctrlPr>
                      <w:rPr>
                        <w:rFonts w:ascii="Cambria Math" w:hAnsi="Cambria Math"/>
                        <w:i/>
                      </w:rPr>
                    </m:ctrlPr>
                  </m:dPr>
                  <m:e>
                    <m:r>
                      <w:rPr>
                        <w:rFonts w:ascii="Cambria Math" w:hAnsi="Cambria Math"/>
                      </w:rPr>
                      <m:t>390 V-2*2 V</m:t>
                    </m:r>
                  </m:e>
                </m:d>
                <m:f>
                  <m:fPr>
                    <m:ctrlPr>
                      <w:rPr>
                        <w:rFonts w:ascii="Cambria Math" w:hAnsi="Cambria Math"/>
                        <w:i/>
                      </w:rPr>
                    </m:ctrlPr>
                  </m:fPr>
                  <m:num>
                    <m:r>
                      <w:rPr>
                        <w:rFonts w:ascii="Cambria Math" w:hAnsi="Cambria Math"/>
                      </w:rPr>
                      <m:t>0,8</m:t>
                    </m:r>
                  </m:num>
                  <m:den>
                    <m:r>
                      <w:rPr>
                        <w:rFonts w:ascii="Cambria Math" w:hAnsi="Cambria Math"/>
                      </w:rPr>
                      <m:t>59 V+1 V</m:t>
                    </m:r>
                  </m:den>
                </m:f>
              </m:oMath>
            </m:oMathPara>
          </w:p>
        </w:tc>
        <w:tc>
          <w:tcPr>
            <w:tcW w:w="469" w:type="pct"/>
            <w:vAlign w:val="center"/>
          </w:tcPr>
          <w:p w14:paraId="719E621E" w14:textId="77777777" w:rsidR="00410890" w:rsidRDefault="00410890" w:rsidP="00410890">
            <w:pPr>
              <w:jc w:val="center"/>
            </w:pPr>
            <w:r>
              <w:t>(4.2)</w:t>
            </w:r>
          </w:p>
        </w:tc>
      </w:tr>
      <w:tr w:rsidR="00410890" w14:paraId="133562B5" w14:textId="77777777" w:rsidTr="00410890">
        <w:trPr>
          <w:trHeight w:val="1002"/>
        </w:trPr>
        <w:tc>
          <w:tcPr>
            <w:tcW w:w="4531" w:type="pct"/>
            <w:vAlign w:val="center"/>
          </w:tcPr>
          <w:p w14:paraId="46887F68" w14:textId="77777777" w:rsidR="00410890" w:rsidRPr="00F01B5B" w:rsidRDefault="00410890" w:rsidP="00410890">
            <w:pPr>
              <w:ind w:firstLine="708"/>
              <w:jc w:val="center"/>
              <w:rPr>
                <w:rFonts w:eastAsiaTheme="minorEastAsia"/>
              </w:rPr>
            </w:pPr>
            <m:oMathPara>
              <m:oMath>
                <m:r>
                  <w:rPr>
                    <w:rFonts w:ascii="Cambria Math" w:eastAsiaTheme="minorEastAsia" w:hAnsi="Cambria Math"/>
                  </w:rPr>
                  <w:lastRenderedPageBreak/>
                  <m:t>α=4,8893</m:t>
                </m:r>
              </m:oMath>
            </m:oMathPara>
          </w:p>
        </w:tc>
        <w:tc>
          <w:tcPr>
            <w:tcW w:w="469" w:type="pct"/>
            <w:vAlign w:val="center"/>
          </w:tcPr>
          <w:p w14:paraId="7D8C8774" w14:textId="77777777" w:rsidR="00410890" w:rsidRDefault="00410890" w:rsidP="00410890">
            <w:pPr>
              <w:jc w:val="center"/>
            </w:pPr>
            <w:r>
              <w:t>(4.3)</w:t>
            </w:r>
          </w:p>
        </w:tc>
      </w:tr>
    </w:tbl>
    <w:p w14:paraId="02186D15" w14:textId="77777777" w:rsidR="00C510A4" w:rsidRDefault="00C510A4" w:rsidP="00410890">
      <w:pPr>
        <w:tabs>
          <w:tab w:val="left" w:pos="2235"/>
        </w:tabs>
        <w:ind w:left="708"/>
        <w:jc w:val="both"/>
      </w:pPr>
      <w:r>
        <w:t>Assim:</w:t>
      </w:r>
      <w:r w:rsidR="00410890">
        <w:tab/>
      </w:r>
    </w:p>
    <w:tbl>
      <w:tblPr>
        <w:tblStyle w:val="Tabelacomgrade"/>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410890" w14:paraId="3B05EC5A" w14:textId="77777777" w:rsidTr="000C5656">
        <w:trPr>
          <w:trHeight w:val="1002"/>
        </w:trPr>
        <w:tc>
          <w:tcPr>
            <w:tcW w:w="4531" w:type="pct"/>
            <w:vAlign w:val="center"/>
          </w:tcPr>
          <w:p w14:paraId="7E1D825C" w14:textId="77777777" w:rsidR="00410890" w:rsidRPr="00F01B5B" w:rsidRDefault="00410890" w:rsidP="000C5656">
            <w:pPr>
              <w:ind w:firstLine="708"/>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4,8893</m:t>
                    </m:r>
                  </m:den>
                </m:f>
                <m:r>
                  <w:rPr>
                    <w:rFonts w:ascii="Cambria Math" w:eastAsiaTheme="minorEastAsia" w:hAnsi="Cambria Math"/>
                  </w:rPr>
                  <m:t xml:space="preserve"> </m:t>
                </m:r>
              </m:oMath>
            </m:oMathPara>
          </w:p>
        </w:tc>
        <w:tc>
          <w:tcPr>
            <w:tcW w:w="469" w:type="pct"/>
            <w:vAlign w:val="center"/>
          </w:tcPr>
          <w:p w14:paraId="4D1F0B6B" w14:textId="77777777" w:rsidR="00410890" w:rsidRDefault="00410890" w:rsidP="000C5656">
            <w:pPr>
              <w:jc w:val="center"/>
            </w:pPr>
            <w:r>
              <w:t>(4.4)</w:t>
            </w:r>
          </w:p>
        </w:tc>
      </w:tr>
      <w:tr w:rsidR="00410890" w14:paraId="7AF75105" w14:textId="77777777" w:rsidTr="000C5656">
        <w:trPr>
          <w:trHeight w:val="1002"/>
        </w:trPr>
        <w:tc>
          <w:tcPr>
            <w:tcW w:w="4531" w:type="pct"/>
            <w:vAlign w:val="center"/>
          </w:tcPr>
          <w:p w14:paraId="6D49026C" w14:textId="77777777" w:rsidR="00410890" w:rsidRPr="00F01B5B" w:rsidRDefault="00410890" w:rsidP="000C5656">
            <w:pPr>
              <w:ind w:firstLine="708"/>
              <w:jc w:val="center"/>
              <w:rPr>
                <w:rFonts w:eastAsiaTheme="minorEastAsia"/>
              </w:rPr>
            </w:pPr>
            <m:oMathPara>
              <m:oMath>
                <m:r>
                  <w:rPr>
                    <w:rFonts w:ascii="Cambria Math" w:eastAsiaTheme="minorEastAsia" w:hAnsi="Cambria Math"/>
                  </w:rPr>
                  <m:t>n=0,2045</m:t>
                </m:r>
              </m:oMath>
            </m:oMathPara>
          </w:p>
        </w:tc>
        <w:tc>
          <w:tcPr>
            <w:tcW w:w="469" w:type="pct"/>
            <w:vAlign w:val="center"/>
          </w:tcPr>
          <w:p w14:paraId="24EEDF40" w14:textId="77777777" w:rsidR="00410890" w:rsidRDefault="00410890" w:rsidP="000C5656">
            <w:pPr>
              <w:jc w:val="center"/>
            </w:pPr>
            <w:r>
              <w:t>(4.5)</w:t>
            </w:r>
          </w:p>
        </w:tc>
      </w:tr>
    </w:tbl>
    <w:p w14:paraId="7CEC248C" w14:textId="77777777" w:rsidR="00C510A4" w:rsidRPr="00C510A4" w:rsidRDefault="00C510A4" w:rsidP="004E1076">
      <w:pPr>
        <w:pStyle w:val="Ttulo3"/>
        <w:jc w:val="both"/>
      </w:pPr>
      <w:bookmarkStart w:id="109" w:name="_Ref455942322"/>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bookmarkEnd w:id="109"/>
    </w:p>
    <w:p w14:paraId="0A431941" w14:textId="77777777" w:rsidR="00C510A4" w:rsidRDefault="00C510A4" w:rsidP="004E1076">
      <w:pPr>
        <w:ind w:firstLine="708"/>
        <w:jc w:val="both"/>
        <w:rPr>
          <w:rFonts w:eastAsiaTheme="majorEastAsia" w:cstheme="majorBidi"/>
        </w:rPr>
      </w:pPr>
      <w:r>
        <w:rPr>
          <w:rFonts w:eastAsiaTheme="majorEastAsia" w:cstheme="majorBidi"/>
        </w:rPr>
        <w:t xml:space="preserve">Como visto na </w:t>
      </w:r>
      <w:r w:rsidR="005F0DD7">
        <w:rPr>
          <w:rFonts w:eastAsiaTheme="majorEastAsia" w:cstheme="majorBidi"/>
        </w:rPr>
        <w:t>equação</w:t>
      </w:r>
      <w:r w:rsidR="00AF5461">
        <w:rPr>
          <w:rFonts w:eastAsiaTheme="majorEastAsia" w:cstheme="majorBidi"/>
        </w:rPr>
        <w:t xml:space="preserve"> 2.4:</w:t>
      </w:r>
    </w:p>
    <w:tbl>
      <w:tblPr>
        <w:tblStyle w:val="Tabelacomgrade"/>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5F0DD7" w14:paraId="46420C61" w14:textId="77777777" w:rsidTr="000C5656">
        <w:trPr>
          <w:trHeight w:val="1002"/>
        </w:trPr>
        <w:tc>
          <w:tcPr>
            <w:tcW w:w="4531" w:type="pct"/>
            <w:vAlign w:val="center"/>
          </w:tcPr>
          <w:p w14:paraId="4B2C98F8" w14:textId="77777777" w:rsidR="005F0DD7" w:rsidRPr="00F01B5B" w:rsidRDefault="00295FEA"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oMath>
            </m:oMathPara>
          </w:p>
        </w:tc>
        <w:tc>
          <w:tcPr>
            <w:tcW w:w="469" w:type="pct"/>
            <w:vAlign w:val="center"/>
          </w:tcPr>
          <w:p w14:paraId="08F55171" w14:textId="77777777" w:rsidR="005F0DD7" w:rsidRDefault="005F0DD7" w:rsidP="000C5656">
            <w:pPr>
              <w:jc w:val="center"/>
            </w:pPr>
            <w:r>
              <w:t>(4.6)</w:t>
            </w:r>
          </w:p>
        </w:tc>
      </w:tr>
    </w:tbl>
    <w:p w14:paraId="6EE1C525" w14:textId="77777777" w:rsidR="00AF5461" w:rsidRDefault="00AF5461" w:rsidP="00AF5461">
      <w:pPr>
        <w:ind w:firstLine="709"/>
        <w:jc w:val="both"/>
        <w:rPr>
          <w:rFonts w:eastAsiaTheme="majorEastAsia" w:cstheme="majorBidi"/>
        </w:rPr>
      </w:pPr>
      <w:r>
        <w:rPr>
          <w:rFonts w:eastAsiaTheme="majorEastAsia" w:cstheme="majorBidi"/>
        </w:rPr>
        <w:t xml:space="preserve">Utilizando </w:t>
      </w:r>
      <m:oMath>
        <m:r>
          <w:rPr>
            <w:rFonts w:ascii="Cambria Math" w:eastAsiaTheme="minorEastAsia" w:hAnsi="Cambria Math"/>
          </w:rPr>
          <m:t>∆D=2%</m:t>
        </m:r>
      </m:oMath>
      <w:r w:rsidR="005F0DD7">
        <w:rPr>
          <w:rFonts w:eastAsiaTheme="majorEastAsia" w:cstheme="majorBidi"/>
        </w:rPr>
        <w:t xml:space="preserve">, pois </w:t>
      </w:r>
    </w:p>
    <w:tbl>
      <w:tblPr>
        <w:tblStyle w:val="Tabelacomgrade"/>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5F0DD7" w14:paraId="5681D749" w14:textId="77777777" w:rsidTr="005F0DD7">
        <w:trPr>
          <w:trHeight w:val="1002"/>
        </w:trPr>
        <w:tc>
          <w:tcPr>
            <w:tcW w:w="4531" w:type="pct"/>
            <w:vAlign w:val="center"/>
          </w:tcPr>
          <w:p w14:paraId="66550976" w14:textId="77777777" w:rsidR="005F0DD7" w:rsidRPr="00F01B5B" w:rsidRDefault="00295FEA" w:rsidP="005F0DD7">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 390 V</m:t>
                    </m:r>
                  </m:num>
                  <m:den>
                    <m:r>
                      <w:rPr>
                        <w:rFonts w:ascii="Cambria Math" w:eastAsiaTheme="minorEastAsia" w:hAnsi="Cambria Math"/>
                      </w:rPr>
                      <m:t>4*100kHz* 0,2* 10 A</m:t>
                    </m:r>
                  </m:den>
                </m:f>
              </m:oMath>
            </m:oMathPara>
          </w:p>
        </w:tc>
        <w:tc>
          <w:tcPr>
            <w:tcW w:w="469" w:type="pct"/>
            <w:vAlign w:val="center"/>
          </w:tcPr>
          <w:p w14:paraId="6758D8CB" w14:textId="77777777" w:rsidR="005F0DD7" w:rsidRDefault="005F0DD7" w:rsidP="005F0DD7">
            <w:pPr>
              <w:jc w:val="center"/>
            </w:pPr>
            <w:r>
              <w:t>(4.7)</w:t>
            </w:r>
          </w:p>
        </w:tc>
      </w:tr>
      <w:tr w:rsidR="005F0DD7" w14:paraId="18B49515" w14:textId="77777777" w:rsidTr="005F0DD7">
        <w:trPr>
          <w:trHeight w:val="1002"/>
        </w:trPr>
        <w:tc>
          <w:tcPr>
            <w:tcW w:w="4531" w:type="pct"/>
            <w:vAlign w:val="center"/>
          </w:tcPr>
          <w:p w14:paraId="4E2CE8CE" w14:textId="77777777" w:rsidR="005F0DD7" w:rsidRPr="00F01B5B" w:rsidRDefault="00295FEA" w:rsidP="005F0DD7">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9,53 μH</m:t>
                </m:r>
              </m:oMath>
            </m:oMathPara>
          </w:p>
        </w:tc>
        <w:tc>
          <w:tcPr>
            <w:tcW w:w="469" w:type="pct"/>
            <w:vAlign w:val="center"/>
          </w:tcPr>
          <w:p w14:paraId="2BEC0625" w14:textId="77777777" w:rsidR="005F0DD7" w:rsidRDefault="005F0DD7" w:rsidP="005F0DD7">
            <w:pPr>
              <w:jc w:val="center"/>
            </w:pPr>
            <w:r>
              <w:t>(4.8)</w:t>
            </w:r>
          </w:p>
        </w:tc>
      </w:tr>
    </w:tbl>
    <w:p w14:paraId="62C7FFB9" w14:textId="77777777" w:rsidR="00C510A4" w:rsidRDefault="00C510A4" w:rsidP="004E1076">
      <w:pPr>
        <w:jc w:val="both"/>
        <w:rPr>
          <w:rFonts w:eastAsiaTheme="majorEastAsia" w:cstheme="majorBidi"/>
        </w:rPr>
      </w:pPr>
      <w:r>
        <w:rPr>
          <w:rFonts w:eastAsiaTheme="majorEastAsia" w:cstheme="majorBidi"/>
        </w:rPr>
        <w:tab/>
        <w:t xml:space="preserve">Lembrando novamente que, </w:t>
      </w:r>
      <w:r w:rsidR="00AF5461">
        <w:rPr>
          <w:rFonts w:eastAsiaTheme="majorEastAsia" w:cstheme="majorBidi"/>
        </w:rPr>
        <w:t xml:space="preserve">para descobrirmos o indutor de ressonância que devemos adicionar ao circuito, </w:t>
      </w:r>
      <w:r w:rsidR="00AF5461" w:rsidRPr="00132B66">
        <w:rPr>
          <w:rFonts w:eastAsiaTheme="majorEastAsia" w:cstheme="majorBidi"/>
          <w:highlight w:val="yellow"/>
          <w:rPrChange w:id="110" w:author="Leonardo Muricy" w:date="2016-08-23T10:15:00Z">
            <w:rPr>
              <w:rFonts w:eastAsiaTheme="majorEastAsia" w:cstheme="majorBidi"/>
            </w:rPr>
          </w:rPrChange>
        </w:rPr>
        <w:t xml:space="preserve">devemos subtrair essa valor calculado logo acima da </w:t>
      </w:r>
      <w:proofErr w:type="spellStart"/>
      <w:r w:rsidR="00AF5461" w:rsidRPr="00132B66">
        <w:rPr>
          <w:rFonts w:eastAsiaTheme="majorEastAsia" w:cstheme="majorBidi"/>
          <w:highlight w:val="yellow"/>
          <w:rPrChange w:id="111" w:author="Leonardo Muricy" w:date="2016-08-23T10:15:00Z">
            <w:rPr>
              <w:rFonts w:eastAsiaTheme="majorEastAsia" w:cstheme="majorBidi"/>
            </w:rPr>
          </w:rPrChange>
        </w:rPr>
        <w:t>da</w:t>
      </w:r>
      <w:proofErr w:type="spellEnd"/>
      <w:r w:rsidR="00AF5461" w:rsidRPr="00132B66">
        <w:rPr>
          <w:rFonts w:eastAsiaTheme="majorEastAsia" w:cstheme="majorBidi"/>
          <w:highlight w:val="yellow"/>
          <w:rPrChange w:id="112" w:author="Leonardo Muricy" w:date="2016-08-23T10:15:00Z">
            <w:rPr>
              <w:rFonts w:eastAsiaTheme="majorEastAsia" w:cstheme="majorBidi"/>
            </w:rPr>
          </w:rPrChange>
        </w:rPr>
        <w:t xml:space="preserve"> indutância do primário do </w:t>
      </w:r>
      <w:commentRangeStart w:id="113"/>
      <w:r w:rsidR="00AF5461" w:rsidRPr="00132B66">
        <w:rPr>
          <w:rFonts w:eastAsiaTheme="majorEastAsia" w:cstheme="majorBidi"/>
          <w:highlight w:val="yellow"/>
          <w:rPrChange w:id="114" w:author="Leonardo Muricy" w:date="2016-08-23T10:15:00Z">
            <w:rPr>
              <w:rFonts w:eastAsiaTheme="majorEastAsia" w:cstheme="majorBidi"/>
            </w:rPr>
          </w:rPrChange>
        </w:rPr>
        <w:t>transformador</w:t>
      </w:r>
      <w:commentRangeEnd w:id="113"/>
      <w:r w:rsidR="00132B66">
        <w:rPr>
          <w:rStyle w:val="Refdecomentrio"/>
        </w:rPr>
        <w:commentReference w:id="113"/>
      </w:r>
      <w:r w:rsidR="00AF5461" w:rsidRPr="00132B66">
        <w:rPr>
          <w:rFonts w:eastAsiaTheme="majorEastAsia" w:cstheme="majorBidi"/>
          <w:highlight w:val="yellow"/>
          <w:rPrChange w:id="115" w:author="Leonardo Muricy" w:date="2016-08-23T10:15:00Z">
            <w:rPr>
              <w:rFonts w:eastAsiaTheme="majorEastAsia" w:cstheme="majorBidi"/>
            </w:rPr>
          </w:rPrChange>
        </w:rPr>
        <w:t>.</w:t>
      </w:r>
    </w:p>
    <w:p w14:paraId="2DAA45C8" w14:textId="77777777" w:rsidR="00735C4A" w:rsidRDefault="00735C4A" w:rsidP="004E1076">
      <w:pPr>
        <w:pStyle w:val="Ttulo3"/>
        <w:jc w:val="both"/>
        <w:rPr>
          <w:rFonts w:eastAsiaTheme="minorEastAsia"/>
        </w:rPr>
      </w:pPr>
      <w:bookmarkStart w:id="116" w:name="_Ref455942333"/>
      <w:r>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bookmarkEnd w:id="116"/>
    </w:p>
    <w:p w14:paraId="7843E0DF" w14:textId="77777777" w:rsidR="00735C4A" w:rsidRDefault="0092643B" w:rsidP="004E1076">
      <w:pPr>
        <w:ind w:left="708"/>
        <w:jc w:val="both"/>
      </w:pPr>
      <w:r>
        <w:rPr>
          <w:rFonts w:eastAsiaTheme="majorEastAsia" w:cstheme="majorBidi"/>
        </w:rPr>
        <w:t xml:space="preserve">Relembrando a equação </w:t>
      </w:r>
      <w:r>
        <w:t>2.6:</w:t>
      </w:r>
    </w:p>
    <w:tbl>
      <w:tblPr>
        <w:tblStyle w:val="Tabelacomgrade"/>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92643B" w14:paraId="3B7CCDDB" w14:textId="77777777" w:rsidTr="000C5656">
        <w:trPr>
          <w:trHeight w:val="1002"/>
        </w:trPr>
        <w:tc>
          <w:tcPr>
            <w:tcW w:w="4531" w:type="pct"/>
            <w:vAlign w:val="center"/>
          </w:tcPr>
          <w:p w14:paraId="5F16B555" w14:textId="77777777" w:rsidR="0092643B" w:rsidRPr="00F01B5B" w:rsidRDefault="00295FEA"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tc>
        <w:tc>
          <w:tcPr>
            <w:tcW w:w="469" w:type="pct"/>
            <w:vAlign w:val="center"/>
          </w:tcPr>
          <w:p w14:paraId="0537747F" w14:textId="77777777" w:rsidR="0092643B" w:rsidRDefault="0092643B" w:rsidP="000C5656">
            <w:pPr>
              <w:jc w:val="center"/>
            </w:pPr>
            <w:r>
              <w:t>(4.9)</w:t>
            </w:r>
          </w:p>
        </w:tc>
      </w:tr>
    </w:tbl>
    <w:p w14:paraId="3DF21A5C" w14:textId="77777777" w:rsidR="0092643B" w:rsidRPr="0056676D" w:rsidRDefault="0092643B" w:rsidP="004E1076">
      <w:pPr>
        <w:ind w:left="708"/>
        <w:jc w:val="both"/>
      </w:pPr>
    </w:p>
    <w:p w14:paraId="0BEA000F" w14:textId="77777777" w:rsidR="00735C4A" w:rsidRPr="00CF5C4E" w:rsidRDefault="00735C4A" w:rsidP="004E1076">
      <w:pPr>
        <w:ind w:firstLine="708"/>
        <w:jc w:val="both"/>
        <w:rPr>
          <w:rFonts w:eastAsiaTheme="minorEastAsia"/>
        </w:rPr>
      </w:pPr>
    </w:p>
    <w:p w14:paraId="2B11019D" w14:textId="77777777" w:rsidR="00CF5C4E" w:rsidRDefault="00CF5C4E" w:rsidP="00CF5C4E">
      <w:pPr>
        <w:jc w:val="both"/>
        <w:rPr>
          <w:rFonts w:eastAsiaTheme="minorEastAsia"/>
        </w:rPr>
      </w:pPr>
      <w:r>
        <w:rPr>
          <w:rFonts w:eastAsiaTheme="minorEastAsia"/>
        </w:rPr>
        <w:lastRenderedPageBreak/>
        <w:tab/>
        <w:t xml:space="preserve">Calculando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oMath>
      <w:r>
        <w:rPr>
          <w:rFonts w:eastAsiaTheme="minorEastAsia"/>
        </w:rPr>
        <w:t xml:space="preserve"> e fazendo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r>
          <w:rPr>
            <w:rFonts w:ascii="Cambria Math" w:eastAsiaTheme="minorEastAsia" w:hAnsi="Cambria Math"/>
          </w:rPr>
          <m:t>=10%</m:t>
        </m:r>
      </m:oMath>
      <w:r>
        <w:rPr>
          <w:rFonts w:eastAsiaTheme="minorEastAsia"/>
        </w:rPr>
        <w:t>:</w:t>
      </w:r>
    </w:p>
    <w:tbl>
      <w:tblPr>
        <w:tblStyle w:val="Tabelacomgrade"/>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92643B" w14:paraId="470F89F9" w14:textId="77777777" w:rsidTr="0092643B">
        <w:trPr>
          <w:trHeight w:val="1002"/>
        </w:trPr>
        <w:tc>
          <w:tcPr>
            <w:tcW w:w="4531" w:type="pct"/>
            <w:vAlign w:val="center"/>
          </w:tcPr>
          <w:p w14:paraId="4677A66C" w14:textId="77777777" w:rsidR="0092643B" w:rsidRPr="00F01B5B" w:rsidRDefault="00295FEA" w:rsidP="0092643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=0.2*</m:t>
                </m:r>
                <m:f>
                  <m:fPr>
                    <m:ctrlPr>
                      <w:rPr>
                        <w:rFonts w:ascii="Cambria Math" w:eastAsiaTheme="minorEastAsia" w:hAnsi="Cambria Math"/>
                        <w:i/>
                      </w:rPr>
                    </m:ctrlPr>
                  </m:fPr>
                  <m:num>
                    <m:r>
                      <w:rPr>
                        <w:rFonts w:ascii="Cambria Math" w:eastAsiaTheme="minorEastAsia" w:hAnsi="Cambria Math"/>
                      </w:rPr>
                      <m:t>48 V+1 V</m:t>
                    </m:r>
                  </m:num>
                  <m:den>
                    <m:r>
                      <w:rPr>
                        <w:rFonts w:ascii="Cambria Math" w:eastAsiaTheme="minorEastAsia" w:hAnsi="Cambria Math"/>
                      </w:rPr>
                      <m:t>410 V</m:t>
                    </m:r>
                  </m:den>
                </m:f>
                <m:r>
                  <w:rPr>
                    <w:rFonts w:ascii="Cambria Math" w:eastAsiaTheme="minorEastAsia" w:hAnsi="Cambria Math"/>
                  </w:rPr>
                  <m:t>= 0,0244</m:t>
                </m:r>
              </m:oMath>
            </m:oMathPara>
          </w:p>
        </w:tc>
        <w:tc>
          <w:tcPr>
            <w:tcW w:w="469" w:type="pct"/>
            <w:vAlign w:val="center"/>
          </w:tcPr>
          <w:p w14:paraId="77385486" w14:textId="77777777" w:rsidR="0092643B" w:rsidRDefault="0092643B" w:rsidP="0092643B">
            <w:pPr>
              <w:jc w:val="center"/>
            </w:pPr>
            <w:r>
              <w:t>(4.10)</w:t>
            </w:r>
          </w:p>
        </w:tc>
      </w:tr>
      <w:tr w:rsidR="0092643B" w14:paraId="72DF6FA9" w14:textId="77777777" w:rsidTr="0092643B">
        <w:trPr>
          <w:trHeight w:val="1002"/>
        </w:trPr>
        <w:tc>
          <w:tcPr>
            <w:tcW w:w="4531" w:type="pct"/>
            <w:vAlign w:val="center"/>
          </w:tcPr>
          <w:p w14:paraId="3A2CE183" w14:textId="77777777" w:rsidR="0092643B" w:rsidRPr="00F01B5B" w:rsidRDefault="00295FEA" w:rsidP="0092643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59 V+1 V</m:t>
                        </m:r>
                      </m:e>
                    </m:d>
                    <m:d>
                      <m:dPr>
                        <m:ctrlPr>
                          <w:rPr>
                            <w:rFonts w:ascii="Cambria Math" w:eastAsiaTheme="minorEastAsia" w:hAnsi="Cambria Math"/>
                            <w:i/>
                          </w:rPr>
                        </m:ctrlPr>
                      </m:dPr>
                      <m:e>
                        <m:r>
                          <w:rPr>
                            <w:rFonts w:ascii="Cambria Math" w:eastAsiaTheme="minorEastAsia" w:hAnsi="Cambria Math"/>
                          </w:rPr>
                          <m:t>1-0,0244</m:t>
                        </m:r>
                      </m:e>
                    </m:d>
                  </m:num>
                  <m:den>
                    <m:r>
                      <w:rPr>
                        <w:rFonts w:ascii="Cambria Math" w:eastAsiaTheme="minorEastAsia" w:hAnsi="Cambria Math"/>
                      </w:rPr>
                      <m:t>2*100kHz*0,1</m:t>
                    </m:r>
                  </m:den>
                </m:f>
              </m:oMath>
            </m:oMathPara>
          </w:p>
        </w:tc>
        <w:tc>
          <w:tcPr>
            <w:tcW w:w="469" w:type="pct"/>
            <w:vAlign w:val="center"/>
          </w:tcPr>
          <w:p w14:paraId="66D42013" w14:textId="77777777" w:rsidR="0092643B" w:rsidRDefault="0092643B" w:rsidP="0092643B">
            <w:pPr>
              <w:jc w:val="center"/>
            </w:pPr>
            <w:r>
              <w:t>(4.11)</w:t>
            </w:r>
          </w:p>
        </w:tc>
      </w:tr>
      <w:tr w:rsidR="0092643B" w14:paraId="20D93795" w14:textId="77777777" w:rsidTr="0092643B">
        <w:trPr>
          <w:trHeight w:val="1002"/>
        </w:trPr>
        <w:tc>
          <w:tcPr>
            <w:tcW w:w="4531" w:type="pct"/>
            <w:vAlign w:val="center"/>
          </w:tcPr>
          <w:p w14:paraId="00CBA2C8" w14:textId="77777777" w:rsidR="0092643B" w:rsidRPr="00F01B5B" w:rsidRDefault="00295FEA" w:rsidP="0092643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tc>
        <w:tc>
          <w:tcPr>
            <w:tcW w:w="469" w:type="pct"/>
            <w:vAlign w:val="center"/>
          </w:tcPr>
          <w:p w14:paraId="1F3073DA" w14:textId="77777777" w:rsidR="0092643B" w:rsidRDefault="0092643B" w:rsidP="0092643B">
            <w:pPr>
              <w:jc w:val="center"/>
            </w:pPr>
            <w:r>
              <w:t>(4.12)</w:t>
            </w:r>
          </w:p>
        </w:tc>
      </w:tr>
    </w:tbl>
    <w:p w14:paraId="483615C0" w14:textId="77777777" w:rsidR="00735C4A" w:rsidRDefault="00735C4A" w:rsidP="004E1076">
      <w:pPr>
        <w:pStyle w:val="Ttulo3"/>
        <w:jc w:val="both"/>
        <w:rPr>
          <w:rFonts w:eastAsiaTheme="minorEastAsia"/>
        </w:rPr>
      </w:pPr>
      <w:bookmarkStart w:id="117" w:name="_Ref455942337"/>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bookmarkEnd w:id="117"/>
    </w:p>
    <w:p w14:paraId="5DED34F0" w14:textId="77777777" w:rsidR="00735C4A" w:rsidRDefault="00735C4A" w:rsidP="004E1076">
      <w:pPr>
        <w:ind w:left="708"/>
        <w:jc w:val="both"/>
      </w:pPr>
      <w:r>
        <w:t>Por fim, de</w:t>
      </w:r>
      <w:r w:rsidR="00CF5C4E">
        <w:t xml:space="preserve"> acordo com a </w:t>
      </w:r>
      <w:r w:rsidR="0092643B">
        <w:t>equação 2.7:</w:t>
      </w:r>
    </w:p>
    <w:tbl>
      <w:tblPr>
        <w:tblStyle w:val="Tabelacomgrade"/>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92643B" w14:paraId="5EBC8A26" w14:textId="77777777" w:rsidTr="0092643B">
        <w:trPr>
          <w:trHeight w:val="1002"/>
        </w:trPr>
        <w:tc>
          <w:tcPr>
            <w:tcW w:w="4531" w:type="pct"/>
            <w:vAlign w:val="center"/>
          </w:tcPr>
          <w:p w14:paraId="7014B699" w14:textId="77777777" w:rsidR="0092643B" w:rsidRPr="00F01B5B" w:rsidRDefault="00295FEA" w:rsidP="0092643B">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tc>
        <w:tc>
          <w:tcPr>
            <w:tcW w:w="469" w:type="pct"/>
            <w:vAlign w:val="center"/>
          </w:tcPr>
          <w:p w14:paraId="65ADFC7F" w14:textId="77777777" w:rsidR="0092643B" w:rsidRDefault="0092643B" w:rsidP="0092643B">
            <w:pPr>
              <w:jc w:val="center"/>
            </w:pPr>
            <w:r>
              <w:t>(4.13)</w:t>
            </w:r>
          </w:p>
        </w:tc>
      </w:tr>
      <w:tr w:rsidR="0092643B" w14:paraId="1AEA7DBA" w14:textId="77777777" w:rsidTr="0092643B">
        <w:trPr>
          <w:trHeight w:val="1002"/>
        </w:trPr>
        <w:tc>
          <w:tcPr>
            <w:tcW w:w="4531" w:type="pct"/>
            <w:vAlign w:val="center"/>
          </w:tcPr>
          <w:p w14:paraId="020CB0DF" w14:textId="77777777" w:rsidR="0092643B" w:rsidRPr="00F01B5B" w:rsidRDefault="00295FEA" w:rsidP="0092643B">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m:t>
                    </m:r>
                    <m:ctrlPr>
                      <w:rPr>
                        <w:rFonts w:ascii="Cambria Math" w:hAnsi="Cambria Math"/>
                        <w:i/>
                      </w:rPr>
                    </m:ctrlPr>
                  </m:num>
                  <m:den>
                    <m:r>
                      <w:rPr>
                        <w:rFonts w:ascii="Cambria Math" w:eastAsiaTheme="minorEastAsia" w:hAnsi="Cambria Math"/>
                      </w:rPr>
                      <m:t>8*100kHz*200 mV</m:t>
                    </m:r>
                  </m:den>
                </m:f>
              </m:oMath>
            </m:oMathPara>
          </w:p>
        </w:tc>
        <w:tc>
          <w:tcPr>
            <w:tcW w:w="469" w:type="pct"/>
            <w:vAlign w:val="center"/>
          </w:tcPr>
          <w:p w14:paraId="3BE9FF0E" w14:textId="77777777" w:rsidR="0092643B" w:rsidRDefault="0092643B" w:rsidP="0092643B">
            <w:pPr>
              <w:jc w:val="center"/>
            </w:pPr>
            <w:r>
              <w:t>(4.14)</w:t>
            </w:r>
          </w:p>
        </w:tc>
      </w:tr>
      <w:tr w:rsidR="0092643B" w14:paraId="65621C2B" w14:textId="77777777" w:rsidTr="0092643B">
        <w:trPr>
          <w:trHeight w:val="1002"/>
        </w:trPr>
        <w:tc>
          <w:tcPr>
            <w:tcW w:w="4531" w:type="pct"/>
            <w:vAlign w:val="center"/>
          </w:tcPr>
          <w:p w14:paraId="30E6178C" w14:textId="77777777" w:rsidR="0092643B" w:rsidRPr="00F01B5B" w:rsidRDefault="00295FEA" w:rsidP="0092643B">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tc>
        <w:tc>
          <w:tcPr>
            <w:tcW w:w="469" w:type="pct"/>
            <w:vAlign w:val="center"/>
          </w:tcPr>
          <w:p w14:paraId="06221A93" w14:textId="77777777" w:rsidR="0092643B" w:rsidRDefault="0092643B" w:rsidP="0092643B">
            <w:pPr>
              <w:jc w:val="center"/>
            </w:pPr>
            <w:r>
              <w:t>(4.15)</w:t>
            </w:r>
          </w:p>
        </w:tc>
      </w:tr>
    </w:tbl>
    <w:p w14:paraId="7FDF823F" w14:textId="77777777" w:rsidR="0040455D" w:rsidRPr="00784AB4" w:rsidRDefault="00784AB4" w:rsidP="004E1076">
      <w:pPr>
        <w:pStyle w:val="Ttulo2"/>
        <w:jc w:val="both"/>
        <w:rPr>
          <w:rFonts w:eastAsiaTheme="minorEastAsia"/>
          <w:szCs w:val="24"/>
        </w:rPr>
      </w:pPr>
      <w:bookmarkStart w:id="118" w:name="_Ref455942343"/>
      <w:r>
        <w:t>Projeto do Controlador Digital</w:t>
      </w:r>
      <w:bookmarkEnd w:id="118"/>
    </w:p>
    <w:p w14:paraId="3C94A8EB" w14:textId="77777777" w:rsidR="00963DBF" w:rsidRDefault="008B5FA9" w:rsidP="0084061B">
      <w:pPr>
        <w:ind w:firstLine="708"/>
        <w:jc w:val="both"/>
      </w:pPr>
      <w:r>
        <w:t>Nesta seção será abordado</w:t>
      </w:r>
      <w:r w:rsidR="0040455D">
        <w:t xml:space="preserve"> o projeto do controlador do conversor, ou seja, a estratégia utilizada e o cálculo das constantes do controlador utilizando o modelo de pequ</w:t>
      </w:r>
      <w:r w:rsidR="00B03C4C">
        <w:t>e</w:t>
      </w:r>
      <w:r w:rsidR="0040455D">
        <w:t>n</w:t>
      </w:r>
      <w:r w:rsidR="00963DBF">
        <w:t>os sinais obtido no capítulo 3.</w:t>
      </w:r>
    </w:p>
    <w:p w14:paraId="2E2106EE" w14:textId="77777777" w:rsidR="009555E0" w:rsidRDefault="00963DBF" w:rsidP="0084061B">
      <w:pPr>
        <w:ind w:firstLine="708"/>
        <w:jc w:val="both"/>
      </w:pPr>
      <w:r>
        <w:t>O objetivo do controle é que a tensão de saída siga a tensão de referência controlando apenas a razão cíclic</w:t>
      </w:r>
      <w:r w:rsidR="008B5FA9">
        <w:t>a efetiva presente n</w:t>
      </w:r>
      <w:r>
        <w:t xml:space="preserve">o transformador. </w:t>
      </w:r>
      <w:r w:rsidR="00B03C4C">
        <w:t>É com e</w:t>
      </w:r>
      <w:r>
        <w:t>sse valor de razão cíclica efetiva que o controle comanda a diferença de fase dos chaveamentos. Para realizar isso, precisamos que as nossa variáveis de estado sejam a corrente no indutor de saída e a tensão de saída. Já que precisamos controlar duas variáveis de estado, mas temos apenas uma variável de controle, vamos utilizar duas malhas de controle em série</w:t>
      </w:r>
      <w:r w:rsidR="003C10E2">
        <w:t>[8]</w:t>
      </w:r>
      <w:r w:rsidR="00923D08">
        <w:t>, como pode-se ver na</w:t>
      </w:r>
      <w:r w:rsidR="00923D08" w:rsidRPr="009555E0">
        <w:t xml:space="preserve"> </w:t>
      </w:r>
      <w:r w:rsidR="009555E0" w:rsidRPr="009555E0">
        <w:fldChar w:fldCharType="begin"/>
      </w:r>
      <w:r w:rsidR="009555E0" w:rsidRPr="009555E0">
        <w:instrText xml:space="preserve"> REF _Ref454730230 \h  \* MERGEFORMAT </w:instrText>
      </w:r>
      <w:r w:rsidR="009555E0" w:rsidRPr="009555E0">
        <w:fldChar w:fldCharType="separate"/>
      </w:r>
      <w:r w:rsidR="00B61763" w:rsidRPr="00B61763">
        <w:rPr>
          <w:szCs w:val="24"/>
        </w:rPr>
        <w:t xml:space="preserve">Figura </w:t>
      </w:r>
      <w:r w:rsidR="00B61763" w:rsidRPr="00B61763">
        <w:rPr>
          <w:noProof/>
          <w:szCs w:val="24"/>
        </w:rPr>
        <w:t>4.2</w:t>
      </w:r>
      <w:r w:rsidR="009555E0" w:rsidRPr="009555E0">
        <w:fldChar w:fldCharType="end"/>
      </w:r>
      <w:r w:rsidR="009555E0">
        <w:t xml:space="preserve">. </w:t>
      </w:r>
    </w:p>
    <w:p w14:paraId="44139DD8" w14:textId="77777777" w:rsidR="009555E0" w:rsidRDefault="009555E0" w:rsidP="0084061B">
      <w:pPr>
        <w:ind w:firstLine="708"/>
        <w:jc w:val="both"/>
      </w:pPr>
      <w:r>
        <w:lastRenderedPageBreak/>
        <w:t>O cálculo do controle deve</w:t>
      </w:r>
      <w:r w:rsidR="008B5FA9">
        <w:t>ria</w:t>
      </w:r>
      <w:r>
        <w:t xml:space="preserve"> ser feito para o domínio discreto (em </w:t>
      </w:r>
      <m:oMath>
        <m:r>
          <w:rPr>
            <w:rFonts w:ascii="Cambria Math" w:hAnsi="Cambria Math"/>
          </w:rPr>
          <m:t>z</m:t>
        </m:r>
      </m:oMath>
      <w:r>
        <w:t>), pois est</w:t>
      </w:r>
      <w:r w:rsidR="00887F5F">
        <w:t>am</w:t>
      </w:r>
      <w:r>
        <w:t>os lidando com</w:t>
      </w:r>
      <w:r w:rsidR="008B5FA9">
        <w:t xml:space="preserve"> um circuito chaveado, mas será calculado</w:t>
      </w:r>
      <w:r>
        <w:t xml:space="preserve"> para o domínio contínuo (em </w:t>
      </w:r>
      <m:oMath>
        <m:r>
          <w:rPr>
            <w:rFonts w:ascii="Cambria Math" w:hAnsi="Cambria Math"/>
          </w:rPr>
          <m:t>s</m:t>
        </m:r>
      </m:oMath>
      <w:r>
        <w:rPr>
          <w:rFonts w:eastAsiaTheme="minorEastAsia"/>
        </w:rPr>
        <w:t xml:space="preserve">). Isso se deve ao fato de que, </w:t>
      </w:r>
      <w:r w:rsidR="0084061B">
        <w:rPr>
          <w:rFonts w:eastAsiaTheme="minorEastAsia"/>
        </w:rPr>
        <w:t xml:space="preserve">o método </w:t>
      </w:r>
      <w:r w:rsidR="008B5FA9">
        <w:rPr>
          <w:rFonts w:eastAsiaTheme="minorEastAsia"/>
        </w:rPr>
        <w:t xml:space="preserve">de integração dos controladores digitais (tanto em simuladores quanto em </w:t>
      </w:r>
      <w:proofErr w:type="spellStart"/>
      <w:r w:rsidR="008B5FA9">
        <w:rPr>
          <w:rFonts w:eastAsiaTheme="minorEastAsia"/>
        </w:rPr>
        <w:t>microcontroladores</w:t>
      </w:r>
      <w:proofErr w:type="spellEnd"/>
      <w:r w:rsidR="008B5FA9">
        <w:rPr>
          <w:rFonts w:eastAsiaTheme="minorEastAsia"/>
        </w:rPr>
        <w:t xml:space="preserve">) </w:t>
      </w:r>
      <w:r w:rsidR="0084061B">
        <w:rPr>
          <w:rFonts w:eastAsiaTheme="minorEastAsia"/>
        </w:rPr>
        <w:t>é t</w:t>
      </w:r>
      <w:r>
        <w:t xml:space="preserve">rapezoidal, </w:t>
      </w:r>
      <w:r w:rsidR="008B5FA9">
        <w:t xml:space="preserve">o </w:t>
      </w:r>
      <w:r>
        <w:t xml:space="preserve">que </w:t>
      </w:r>
      <w:r w:rsidR="0084061B">
        <w:t xml:space="preserve">representa uma transformação </w:t>
      </w:r>
      <w:proofErr w:type="spellStart"/>
      <w:r w:rsidR="0084061B">
        <w:t>bilinear</w:t>
      </w:r>
      <w:proofErr w:type="spellEnd"/>
      <w:r w:rsidR="0084061B">
        <w:t xml:space="preserve"> entre o sistema contínuo e o discreto, ou seja, </w:t>
      </w:r>
      <w:r>
        <w:t xml:space="preserve">faz o mapeamento do </w:t>
      </w:r>
      <w:proofErr w:type="spellStart"/>
      <w:r w:rsidR="0084061B">
        <w:t>semi-</w:t>
      </w:r>
      <w:r>
        <w:t>plano</w:t>
      </w:r>
      <w:proofErr w:type="spellEnd"/>
      <w:r>
        <w:t xml:space="preserve"> </w:t>
      </w:r>
      <w:r w:rsidR="0084061B">
        <w:t xml:space="preserve">lateral </w:t>
      </w:r>
      <w:proofErr w:type="spellStart"/>
      <w:r w:rsidR="0084061B">
        <w:t>esquedo</w:t>
      </w:r>
      <w:proofErr w:type="spellEnd"/>
      <w:r w:rsidR="0084061B">
        <w:t xml:space="preserve"> </w:t>
      </w:r>
      <w:r>
        <w:t xml:space="preserve">em </w:t>
      </w:r>
      <m:oMath>
        <m:r>
          <w:rPr>
            <w:rFonts w:ascii="Cambria Math" w:hAnsi="Cambria Math"/>
          </w:rPr>
          <m:t>s</m:t>
        </m:r>
      </m:oMath>
      <w:r w:rsidR="0084061B">
        <w:rPr>
          <w:rFonts w:eastAsiaTheme="minorEastAsia"/>
        </w:rPr>
        <w:t xml:space="preserve"> para dentro do circulo unitário do</w:t>
      </w:r>
      <w:r>
        <w:rPr>
          <w:rFonts w:eastAsiaTheme="minorEastAsia"/>
        </w:rPr>
        <w:t xml:space="preserve"> plano </w:t>
      </w:r>
      <w:r>
        <w:t xml:space="preserve">em </w:t>
      </w:r>
      <m:oMath>
        <m:r>
          <w:rPr>
            <w:rFonts w:ascii="Cambria Math" w:hAnsi="Cambria Math"/>
          </w:rPr>
          <m:t>z</m:t>
        </m:r>
      </m:oMath>
      <w:r>
        <w:rPr>
          <w:rFonts w:eastAsiaTheme="minorEastAsia"/>
        </w:rPr>
        <w:t>.</w:t>
      </w:r>
      <w:r w:rsidR="00887F5F">
        <w:rPr>
          <w:rFonts w:eastAsiaTheme="minorEastAsia"/>
        </w:rPr>
        <w:t xml:space="preserve"> Outra razão a ser levada em conta para utilização do</w:t>
      </w:r>
      <w:r w:rsidR="008B5FA9">
        <w:rPr>
          <w:rFonts w:eastAsiaTheme="minorEastAsia"/>
        </w:rPr>
        <w:t xml:space="preserve"> controle contínuo é que está sendo realiza</w:t>
      </w:r>
      <w:r w:rsidR="00887F5F">
        <w:rPr>
          <w:rFonts w:eastAsiaTheme="minorEastAsia"/>
        </w:rPr>
        <w:t>do o chaveamento de um sinal de 120Hz a 100kHz, ou seja, uma fre</w:t>
      </w:r>
      <w:r w:rsidR="008B5FA9">
        <w:rPr>
          <w:rFonts w:eastAsiaTheme="minorEastAsia"/>
        </w:rPr>
        <w:t>quência bem maior. Assim pode-se</w:t>
      </w:r>
      <w:r w:rsidR="00887F5F">
        <w:rPr>
          <w:rFonts w:eastAsiaTheme="minorEastAsia"/>
        </w:rPr>
        <w:t xml:space="preserve"> considerar que o sinal possui o mesmo valo</w:t>
      </w:r>
      <w:r w:rsidR="0084061B">
        <w:rPr>
          <w:rFonts w:eastAsiaTheme="minorEastAsia"/>
        </w:rPr>
        <w:t>r</w:t>
      </w:r>
      <w:r w:rsidR="00887F5F">
        <w:rPr>
          <w:rFonts w:eastAsiaTheme="minorEastAsia"/>
        </w:rPr>
        <w:t xml:space="preserve"> dentro de um ciclo de chaveamento.</w:t>
      </w:r>
    </w:p>
    <w:p w14:paraId="3F9B48F3" w14:textId="77777777" w:rsidR="003E1066" w:rsidRDefault="007C52AC" w:rsidP="0084061B">
      <w:pPr>
        <w:ind w:firstLine="708"/>
        <w:jc w:val="both"/>
      </w:pPr>
      <w:r>
        <w:t>Um controle de corrente</w:t>
      </w:r>
      <w:r w:rsidR="00923D0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923D08">
        <w:t>)</w:t>
      </w:r>
      <w:r>
        <w:t xml:space="preserve"> é necessário para ajustar o nível de tensão</w:t>
      </w:r>
      <w:r w:rsidR="00332F08">
        <w:t xml:space="preserve"> da</w:t>
      </w:r>
      <w:r>
        <w:t xml:space="preserve"> saída do conversor controlando a fase de condução das chaves. </w:t>
      </w:r>
      <w:r w:rsidR="00F7397B">
        <w:t>Para isso deve-se</w:t>
      </w:r>
      <w:r w:rsidR="00332F08">
        <w:t xml:space="preserve"> controlar a corrente no indutor do filtro de saída e isso é possível pois pode-se </w:t>
      </w:r>
      <w:r>
        <w:t>determinar uma relação direta entre tensão de saída e corrente no indutor</w:t>
      </w:r>
      <w:r w:rsidR="00F7397B">
        <w:t xml:space="preserve"> [2]</w:t>
      </w:r>
      <w:r>
        <w:t xml:space="preserve">. </w:t>
      </w:r>
      <w:r w:rsidR="00923D08">
        <w:t>Assim, a diferença</w:t>
      </w:r>
      <w:r>
        <w:t xml:space="preserve"> entre a corrente de referência e a corrente amostrada no indutor passa por um controlador proporcional-integral resultando em um valor de razão cíclica efetiva. Esse valor passa por uma lógica </w:t>
      </w:r>
      <w:proofErr w:type="spellStart"/>
      <w:r>
        <w:t>combinacional</w:t>
      </w:r>
      <w:proofErr w:type="spellEnd"/>
      <w:r>
        <w:t xml:space="preserve"> que transforma tal valor em diferença de fase do acionamento de algumas chaves analógicas, como mostrado na</w:t>
      </w:r>
      <w:r w:rsidRPr="00E5068E">
        <w:t xml:space="preserve"> </w:t>
      </w:r>
      <w:r w:rsidR="00E5068E" w:rsidRPr="00E5068E">
        <w:fldChar w:fldCharType="begin"/>
      </w:r>
      <w:r w:rsidR="00E5068E" w:rsidRPr="00E5068E">
        <w:instrText xml:space="preserve"> REF _Ref454733602 \h  \* MERGEFORMAT </w:instrText>
      </w:r>
      <w:r w:rsidR="00E5068E" w:rsidRPr="00E5068E">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00E5068E" w:rsidRPr="00E5068E">
        <w:fldChar w:fldCharType="end"/>
      </w:r>
      <w:r w:rsidR="00E5068E">
        <w:t>.</w:t>
      </w:r>
    </w:p>
    <w:p w14:paraId="434A782E" w14:textId="77777777" w:rsidR="00923D08" w:rsidRDefault="00923D08" w:rsidP="0084061B">
      <w:pPr>
        <w:ind w:firstLine="708"/>
        <w:jc w:val="both"/>
      </w:pPr>
      <w:r>
        <w:t>O 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t>) é o responsável por gerar a corrente de referência utilizada no controlador de corrente. A diferença entre a tensão de referência e a tensão lida na carga passa também por um controlador proporcional-integral e gera a corrente de referência a ser utilizada na malha de controle de corrente.</w:t>
      </w:r>
    </w:p>
    <w:p w14:paraId="1AF157C0" w14:textId="77777777" w:rsidR="00923D08" w:rsidRDefault="00923D08" w:rsidP="0084061B">
      <w:pPr>
        <w:ind w:firstLine="708"/>
        <w:jc w:val="both"/>
      </w:pPr>
    </w:p>
    <w:p w14:paraId="37C02ED3" w14:textId="77777777" w:rsidR="00EF1F1A" w:rsidRDefault="003C58FA" w:rsidP="0084061B">
      <w:pPr>
        <w:keepNext/>
        <w:jc w:val="both"/>
      </w:pPr>
      <w:r>
        <w:rPr>
          <w:noProof/>
          <w:lang w:eastAsia="pt-BR"/>
        </w:rPr>
        <w:drawing>
          <wp:inline distT="0" distB="0" distL="0" distR="0" wp14:anchorId="61F2AF25" wp14:editId="363604B8">
            <wp:extent cx="5400040" cy="12592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_controle.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14:paraId="62D138D4" w14:textId="77777777" w:rsidR="00EF1F1A" w:rsidRDefault="00EF1F1A" w:rsidP="0084061B">
      <w:pPr>
        <w:pStyle w:val="Legenda"/>
        <w:jc w:val="center"/>
        <w:rPr>
          <w:i w:val="0"/>
          <w:color w:val="000000" w:themeColor="text1"/>
          <w:sz w:val="24"/>
          <w:szCs w:val="24"/>
        </w:rPr>
      </w:pPr>
      <w:bookmarkStart w:id="119" w:name="_Ref454730230"/>
      <w:bookmarkStart w:id="120" w:name="_Ref451709222"/>
      <w:r w:rsidRPr="00EF1F1A">
        <w:rPr>
          <w:i w:val="0"/>
          <w:color w:val="000000" w:themeColor="text1"/>
          <w:sz w:val="24"/>
          <w:szCs w:val="24"/>
        </w:rPr>
        <w:t xml:space="preserve">Figura </w:t>
      </w:r>
      <w:r w:rsidR="007957BF">
        <w:rPr>
          <w:i w:val="0"/>
          <w:color w:val="000000" w:themeColor="text1"/>
          <w:sz w:val="24"/>
          <w:szCs w:val="24"/>
        </w:rPr>
        <w:fldChar w:fldCharType="begin"/>
      </w:r>
      <w:r w:rsidR="007957BF">
        <w:rPr>
          <w:i w:val="0"/>
          <w:color w:val="000000" w:themeColor="text1"/>
          <w:sz w:val="24"/>
          <w:szCs w:val="24"/>
        </w:rPr>
        <w:instrText xml:space="preserve"> STYLEREF 1 \s </w:instrText>
      </w:r>
      <w:r w:rsidR="007957BF">
        <w:rPr>
          <w:i w:val="0"/>
          <w:color w:val="000000" w:themeColor="text1"/>
          <w:sz w:val="24"/>
          <w:szCs w:val="24"/>
        </w:rPr>
        <w:fldChar w:fldCharType="separate"/>
      </w:r>
      <w:r w:rsidR="00B61763">
        <w:rPr>
          <w:i w:val="0"/>
          <w:noProof/>
          <w:color w:val="000000" w:themeColor="text1"/>
          <w:sz w:val="24"/>
          <w:szCs w:val="24"/>
        </w:rPr>
        <w:t>4</w:t>
      </w:r>
      <w:r w:rsidR="007957BF">
        <w:rPr>
          <w:i w:val="0"/>
          <w:color w:val="000000" w:themeColor="text1"/>
          <w:sz w:val="24"/>
          <w:szCs w:val="24"/>
        </w:rPr>
        <w:fldChar w:fldCharType="end"/>
      </w:r>
      <w:r w:rsidR="007957BF">
        <w:rPr>
          <w:i w:val="0"/>
          <w:color w:val="000000" w:themeColor="text1"/>
          <w:sz w:val="24"/>
          <w:szCs w:val="24"/>
        </w:rPr>
        <w:t>.</w:t>
      </w:r>
      <w:r w:rsidR="007957BF">
        <w:rPr>
          <w:i w:val="0"/>
          <w:color w:val="000000" w:themeColor="text1"/>
          <w:sz w:val="24"/>
          <w:szCs w:val="24"/>
        </w:rPr>
        <w:fldChar w:fldCharType="begin"/>
      </w:r>
      <w:r w:rsidR="007957BF">
        <w:rPr>
          <w:i w:val="0"/>
          <w:color w:val="000000" w:themeColor="text1"/>
          <w:sz w:val="24"/>
          <w:szCs w:val="24"/>
        </w:rPr>
        <w:instrText xml:space="preserve"> SEQ Figura \* ARABIC \s 1 </w:instrText>
      </w:r>
      <w:r w:rsidR="007957BF">
        <w:rPr>
          <w:i w:val="0"/>
          <w:color w:val="000000" w:themeColor="text1"/>
          <w:sz w:val="24"/>
          <w:szCs w:val="24"/>
        </w:rPr>
        <w:fldChar w:fldCharType="separate"/>
      </w:r>
      <w:r w:rsidR="00B61763">
        <w:rPr>
          <w:i w:val="0"/>
          <w:noProof/>
          <w:color w:val="000000" w:themeColor="text1"/>
          <w:sz w:val="24"/>
          <w:szCs w:val="24"/>
        </w:rPr>
        <w:t>2</w:t>
      </w:r>
      <w:r w:rsidR="007957BF">
        <w:rPr>
          <w:i w:val="0"/>
          <w:color w:val="000000" w:themeColor="text1"/>
          <w:sz w:val="24"/>
          <w:szCs w:val="24"/>
        </w:rPr>
        <w:fldChar w:fldCharType="end"/>
      </w:r>
      <w:bookmarkEnd w:id="119"/>
      <w:r w:rsidRPr="00EF1F1A">
        <w:rPr>
          <w:i w:val="0"/>
          <w:color w:val="000000" w:themeColor="text1"/>
          <w:sz w:val="24"/>
          <w:szCs w:val="24"/>
        </w:rPr>
        <w:t xml:space="preserve"> - Diagrama em blocos do controle</w:t>
      </w:r>
      <w:bookmarkEnd w:id="120"/>
    </w:p>
    <w:p w14:paraId="0F7E179A" w14:textId="77777777" w:rsidR="00F7397B" w:rsidRDefault="00887F5F" w:rsidP="0084061B">
      <w:pPr>
        <w:jc w:val="both"/>
      </w:pPr>
      <w:r>
        <w:tab/>
      </w:r>
    </w:p>
    <w:p w14:paraId="735C28B6" w14:textId="77777777" w:rsidR="00F7397B" w:rsidRDefault="00F7397B">
      <w:pPr>
        <w:spacing w:line="259" w:lineRule="auto"/>
      </w:pPr>
      <w:r>
        <w:br w:type="page"/>
      </w:r>
    </w:p>
    <w:p w14:paraId="3192D00B" w14:textId="77777777" w:rsidR="00EA5867" w:rsidRDefault="00F7397B" w:rsidP="0084061B">
      <w:pPr>
        <w:jc w:val="both"/>
      </w:pPr>
      <w:r>
        <w:lastRenderedPageBreak/>
        <w:tab/>
      </w:r>
      <w:r w:rsidR="00887F5F">
        <w:t xml:space="preserve">Na </w:t>
      </w:r>
      <w:r w:rsidR="00887F5F" w:rsidRPr="00887F5F">
        <w:fldChar w:fldCharType="begin"/>
      </w:r>
      <w:r w:rsidR="00887F5F" w:rsidRPr="00887F5F">
        <w:instrText xml:space="preserve"> REF _Ref454730230 \h  \* MERGEFORMAT </w:instrText>
      </w:r>
      <w:r w:rsidR="00887F5F" w:rsidRPr="00887F5F">
        <w:fldChar w:fldCharType="separate"/>
      </w:r>
      <w:r w:rsidR="00B61763" w:rsidRPr="00EF1F1A">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2</w:t>
      </w:r>
      <w:r w:rsidR="00887F5F" w:rsidRPr="00887F5F">
        <w:fldChar w:fldCharType="end"/>
      </w:r>
      <w:r>
        <w:t xml:space="preserve"> tem-se que</w:t>
      </w:r>
      <w:r w:rsidR="00887F5F">
        <w:t>:</w:t>
      </w:r>
    </w:p>
    <w:p w14:paraId="68440EA2" w14:textId="77777777" w:rsidR="00887F5F" w:rsidRPr="00887F5F" w:rsidRDefault="00295FEA" w:rsidP="0084061B">
      <w:pPr>
        <w:pStyle w:val="PargrafodaLista"/>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887F5F">
        <w:rPr>
          <w:rFonts w:eastAsiaTheme="minorEastAsia"/>
        </w:rPr>
        <w:t xml:space="preserve"> é a função de transferência da planta que representa a relação entre a corrente no indutor e o ciclo de trabalho efetivo;</w:t>
      </w:r>
    </w:p>
    <w:p w14:paraId="15F2587C" w14:textId="77777777" w:rsidR="00887F5F" w:rsidRPr="00887F5F" w:rsidRDefault="00295FEA" w:rsidP="0084061B">
      <w:pPr>
        <w:pStyle w:val="PargrafodaLista"/>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887F5F">
        <w:rPr>
          <w:rFonts w:eastAsiaTheme="minorEastAsia"/>
        </w:rPr>
        <w:t xml:space="preserve"> é a função de transferência da planta que representa a relação direta entre a corrente no indutor e a tensão de saída;</w:t>
      </w:r>
    </w:p>
    <w:p w14:paraId="0D395BA6" w14:textId="77777777" w:rsidR="00887F5F" w:rsidRPr="00887F5F" w:rsidRDefault="00295FEA" w:rsidP="0084061B">
      <w:pPr>
        <w:pStyle w:val="PargrafodaLista"/>
        <w:numPr>
          <w:ilvl w:val="0"/>
          <w:numId w:val="16"/>
        </w:numPr>
        <w:jc w:val="both"/>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(s)</m:t>
        </m:r>
      </m:oMath>
      <w:r w:rsidR="00887F5F">
        <w:rPr>
          <w:rFonts w:eastAsiaTheme="minorEastAsia"/>
        </w:rPr>
        <w:t xml:space="preserve"> </w:t>
      </w:r>
      <w:proofErr w:type="gramStart"/>
      <w:r w:rsidR="00887F5F">
        <w:rPr>
          <w:rFonts w:eastAsiaTheme="minorEastAsia"/>
        </w:rPr>
        <w:t>é</w:t>
      </w:r>
      <w:proofErr w:type="gramEnd"/>
      <w:r w:rsidR="00887F5F">
        <w:rPr>
          <w:rFonts w:eastAsiaTheme="minorEastAsia"/>
        </w:rPr>
        <w:t xml:space="preserve"> a função que modula o resultado do controlador para gerar o ciclo de trabalho efetivo, como mostrado na </w:t>
      </w:r>
      <w:r w:rsidR="00887F5F" w:rsidRPr="00887F5F">
        <w:rPr>
          <w:rFonts w:eastAsiaTheme="minorEastAsia"/>
        </w:rPr>
        <w:fldChar w:fldCharType="begin"/>
      </w:r>
      <w:r w:rsidR="00887F5F" w:rsidRPr="00887F5F">
        <w:rPr>
          <w:rFonts w:eastAsiaTheme="minorEastAsia"/>
        </w:rPr>
        <w:instrText xml:space="preserve"> REF _Ref454733602 \h  \* MERGEFORMAT </w:instrText>
      </w:r>
      <w:r w:rsidR="00887F5F" w:rsidRPr="00887F5F">
        <w:rPr>
          <w:rFonts w:eastAsiaTheme="minorEastAsia"/>
        </w:rPr>
      </w:r>
      <w:r w:rsidR="00887F5F" w:rsidRPr="00887F5F">
        <w:rPr>
          <w:rFonts w:eastAsiaTheme="minorEastAsia"/>
        </w:rPr>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00887F5F" w:rsidRPr="00887F5F">
        <w:rPr>
          <w:rFonts w:eastAsiaTheme="minorEastAsia"/>
        </w:rPr>
        <w:fldChar w:fldCharType="end"/>
      </w:r>
      <w:r w:rsidR="004A2E53">
        <w:rPr>
          <w:rFonts w:eastAsiaTheme="minorEastAsia"/>
        </w:rPr>
        <w:t>;</w:t>
      </w:r>
    </w:p>
    <w:p w14:paraId="6C7DB788" w14:textId="77777777" w:rsidR="004A2E53" w:rsidRDefault="00295FEA" w:rsidP="0084061B">
      <w:pPr>
        <w:pStyle w:val="PargrafodaLista"/>
        <w:numPr>
          <w:ilvl w:val="0"/>
          <w:numId w:val="16"/>
        </w:numPr>
        <w:jc w:val="both"/>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t>
        </m:r>
      </m:oMath>
      <w:r w:rsidR="004A2E53">
        <w:rPr>
          <w:rFonts w:eastAsiaTheme="minorEastAsia"/>
        </w:rPr>
        <w:t xml:space="preserve"> e </w:t>
      </w:r>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oMath>
      <w:r w:rsidR="004A2E53">
        <w:rPr>
          <w:rFonts w:eastAsiaTheme="minorEastAsia"/>
        </w:rPr>
        <w:t xml:space="preserve"> são os ganhos de realimentação das respectivas malhas de controle;</w:t>
      </w:r>
    </w:p>
    <w:p w14:paraId="2DF6E082" w14:textId="77777777" w:rsidR="004A2E53" w:rsidRDefault="00295FEA" w:rsidP="0084061B">
      <w:pPr>
        <w:pStyle w:val="PargrafodaLista"/>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4A2E53">
        <w:rPr>
          <w:rFonts w:eastAsiaTheme="minorEastAsia"/>
        </w:rPr>
        <w:t>, ou seja, o controle de corrente;</w:t>
      </w:r>
    </w:p>
    <w:p w14:paraId="730F97B1" w14:textId="77777777" w:rsidR="00887F5F" w:rsidRDefault="00295FEA" w:rsidP="0084061B">
      <w:pPr>
        <w:pStyle w:val="PargrafodaLista"/>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rsidR="004A2E53" w:rsidRP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4A2E53" w:rsidRPr="004A2E53">
        <w:rPr>
          <w:rFonts w:eastAsiaTheme="minorEastAsia"/>
        </w:rPr>
        <w:t xml:space="preserve">, ou seja, o controle de </w:t>
      </w:r>
      <w:r w:rsidR="004A2E53">
        <w:rPr>
          <w:rFonts w:eastAsiaTheme="minorEastAsia"/>
        </w:rPr>
        <w:t>tensão.</w:t>
      </w:r>
    </w:p>
    <w:p w14:paraId="383B518B" w14:textId="77777777" w:rsidR="00887F5F" w:rsidRPr="00EA5867" w:rsidRDefault="00887F5F" w:rsidP="00EA5867"/>
    <w:p w14:paraId="56B41F3B" w14:textId="77777777" w:rsidR="00E5068E" w:rsidRDefault="00E5068E" w:rsidP="00E5068E">
      <w:pPr>
        <w:keepNext/>
        <w:jc w:val="both"/>
      </w:pPr>
      <w:r>
        <w:rPr>
          <w:noProof/>
          <w:lang w:eastAsia="pt-BR"/>
        </w:rPr>
        <w:drawing>
          <wp:inline distT="0" distB="0" distL="0" distR="0" wp14:anchorId="515FDE5C" wp14:editId="65E24F41">
            <wp:extent cx="540004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_d_x_fase.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3581400"/>
                    </a:xfrm>
                    <a:prstGeom prst="rect">
                      <a:avLst/>
                    </a:prstGeom>
                  </pic:spPr>
                </pic:pic>
              </a:graphicData>
            </a:graphic>
          </wp:inline>
        </w:drawing>
      </w:r>
    </w:p>
    <w:p w14:paraId="571EFD30" w14:textId="77777777" w:rsidR="007C52AC" w:rsidRPr="00E5068E" w:rsidRDefault="00E5068E" w:rsidP="00383AA6">
      <w:pPr>
        <w:pStyle w:val="Legenda"/>
        <w:jc w:val="center"/>
        <w:rPr>
          <w:i w:val="0"/>
          <w:color w:val="auto"/>
          <w:sz w:val="24"/>
          <w:szCs w:val="24"/>
        </w:rPr>
      </w:pPr>
      <w:bookmarkStart w:id="121" w:name="_Ref454733602"/>
      <w:bookmarkStart w:id="122" w:name="_Ref455941251"/>
      <w:r w:rsidRPr="00E5068E">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bookmarkEnd w:id="121"/>
      <w:r w:rsidRPr="00E5068E">
        <w:rPr>
          <w:i w:val="0"/>
          <w:color w:val="auto"/>
          <w:sz w:val="24"/>
          <w:szCs w:val="24"/>
        </w:rPr>
        <w:t xml:space="preserve"> - Lógica que transforma o sinal de saída do controle em diferença de fase do acionamento das chaves</w:t>
      </w:r>
      <w:bookmarkEnd w:id="122"/>
    </w:p>
    <w:p w14:paraId="5AE403B6" w14:textId="77777777" w:rsidR="00600F19" w:rsidRDefault="00923D08" w:rsidP="00600F19">
      <w:pPr>
        <w:pStyle w:val="Ttulo3"/>
        <w:jc w:val="both"/>
      </w:pPr>
      <w:bookmarkStart w:id="123" w:name="_Ref455942347"/>
      <w:r>
        <w:lastRenderedPageBreak/>
        <w:t>Cálculo do controlador de Corrente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(s)</m:t>
        </m:r>
      </m:oMath>
      <w:r>
        <w:t>)</w:t>
      </w:r>
      <w:bookmarkEnd w:id="123"/>
    </w:p>
    <w:p w14:paraId="786F3ED2" w14:textId="77777777" w:rsidR="00C65649" w:rsidRDefault="00C65649" w:rsidP="00C65649">
      <w:pPr>
        <w:keepNext/>
        <w:jc w:val="center"/>
      </w:pPr>
      <w:r>
        <w:rPr>
          <w:noProof/>
          <w:lang w:eastAsia="pt-BR"/>
        </w:rPr>
        <w:drawing>
          <wp:inline distT="0" distB="0" distL="0" distR="0" wp14:anchorId="360756AB" wp14:editId="5294A0BB">
            <wp:extent cx="3438525" cy="10375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controle_corrente.png"/>
                    <pic:cNvPicPr/>
                  </pic:nvPicPr>
                  <pic:blipFill>
                    <a:blip r:embed="rId34">
                      <a:extLst>
                        <a:ext uri="{28A0092B-C50C-407E-A947-70E740481C1C}">
                          <a14:useLocalDpi xmlns:a14="http://schemas.microsoft.com/office/drawing/2010/main" val="0"/>
                        </a:ext>
                      </a:extLst>
                    </a:blip>
                    <a:stretch>
                      <a:fillRect/>
                    </a:stretch>
                  </pic:blipFill>
                  <pic:spPr>
                    <a:xfrm>
                      <a:off x="0" y="0"/>
                      <a:ext cx="3455475" cy="1042656"/>
                    </a:xfrm>
                    <a:prstGeom prst="rect">
                      <a:avLst/>
                    </a:prstGeom>
                  </pic:spPr>
                </pic:pic>
              </a:graphicData>
            </a:graphic>
          </wp:inline>
        </w:drawing>
      </w:r>
    </w:p>
    <w:p w14:paraId="5EC9F918" w14:textId="77777777" w:rsidR="00C65649" w:rsidRPr="00C65649" w:rsidRDefault="00C65649" w:rsidP="00C65649">
      <w:pPr>
        <w:pStyle w:val="Legenda"/>
        <w:jc w:val="center"/>
        <w:rPr>
          <w:i w:val="0"/>
          <w:color w:val="000000" w:themeColor="text1"/>
          <w:sz w:val="24"/>
          <w:szCs w:val="24"/>
        </w:rPr>
      </w:pPr>
      <w:bookmarkStart w:id="124" w:name="_Ref455071510"/>
      <w:bookmarkStart w:id="125" w:name="_Ref455941257"/>
      <w:r w:rsidRPr="00C65649">
        <w:rPr>
          <w:i w:val="0"/>
          <w:color w:val="000000" w:themeColor="text1"/>
          <w:sz w:val="24"/>
          <w:szCs w:val="24"/>
        </w:rPr>
        <w:t xml:space="preserve">Figura </w:t>
      </w:r>
      <w:r w:rsidR="007957BF">
        <w:rPr>
          <w:i w:val="0"/>
          <w:color w:val="000000" w:themeColor="text1"/>
          <w:sz w:val="24"/>
          <w:szCs w:val="24"/>
        </w:rPr>
        <w:fldChar w:fldCharType="begin"/>
      </w:r>
      <w:r w:rsidR="007957BF">
        <w:rPr>
          <w:i w:val="0"/>
          <w:color w:val="000000" w:themeColor="text1"/>
          <w:sz w:val="24"/>
          <w:szCs w:val="24"/>
        </w:rPr>
        <w:instrText xml:space="preserve"> STYLEREF 1 \s </w:instrText>
      </w:r>
      <w:r w:rsidR="007957BF">
        <w:rPr>
          <w:i w:val="0"/>
          <w:color w:val="000000" w:themeColor="text1"/>
          <w:sz w:val="24"/>
          <w:szCs w:val="24"/>
        </w:rPr>
        <w:fldChar w:fldCharType="separate"/>
      </w:r>
      <w:r w:rsidR="00B61763">
        <w:rPr>
          <w:i w:val="0"/>
          <w:noProof/>
          <w:color w:val="000000" w:themeColor="text1"/>
          <w:sz w:val="24"/>
          <w:szCs w:val="24"/>
        </w:rPr>
        <w:t>4</w:t>
      </w:r>
      <w:r w:rsidR="007957BF">
        <w:rPr>
          <w:i w:val="0"/>
          <w:color w:val="000000" w:themeColor="text1"/>
          <w:sz w:val="24"/>
          <w:szCs w:val="24"/>
        </w:rPr>
        <w:fldChar w:fldCharType="end"/>
      </w:r>
      <w:r w:rsidR="007957BF">
        <w:rPr>
          <w:i w:val="0"/>
          <w:color w:val="000000" w:themeColor="text1"/>
          <w:sz w:val="24"/>
          <w:szCs w:val="24"/>
        </w:rPr>
        <w:t>.</w:t>
      </w:r>
      <w:r w:rsidR="007957BF">
        <w:rPr>
          <w:i w:val="0"/>
          <w:color w:val="000000" w:themeColor="text1"/>
          <w:sz w:val="24"/>
          <w:szCs w:val="24"/>
        </w:rPr>
        <w:fldChar w:fldCharType="begin"/>
      </w:r>
      <w:r w:rsidR="007957BF">
        <w:rPr>
          <w:i w:val="0"/>
          <w:color w:val="000000" w:themeColor="text1"/>
          <w:sz w:val="24"/>
          <w:szCs w:val="24"/>
        </w:rPr>
        <w:instrText xml:space="preserve"> SEQ Figura \* ARABIC \s 1 </w:instrText>
      </w:r>
      <w:r w:rsidR="007957BF">
        <w:rPr>
          <w:i w:val="0"/>
          <w:color w:val="000000" w:themeColor="text1"/>
          <w:sz w:val="24"/>
          <w:szCs w:val="24"/>
        </w:rPr>
        <w:fldChar w:fldCharType="separate"/>
      </w:r>
      <w:r w:rsidR="00B61763">
        <w:rPr>
          <w:i w:val="0"/>
          <w:noProof/>
          <w:color w:val="000000" w:themeColor="text1"/>
          <w:sz w:val="24"/>
          <w:szCs w:val="24"/>
        </w:rPr>
        <w:t>4</w:t>
      </w:r>
      <w:r w:rsidR="007957BF">
        <w:rPr>
          <w:i w:val="0"/>
          <w:color w:val="000000" w:themeColor="text1"/>
          <w:sz w:val="24"/>
          <w:szCs w:val="24"/>
        </w:rPr>
        <w:fldChar w:fldCharType="end"/>
      </w:r>
      <w:bookmarkEnd w:id="124"/>
      <w:r w:rsidRPr="00C65649">
        <w:rPr>
          <w:i w:val="0"/>
          <w:color w:val="000000" w:themeColor="text1"/>
          <w:sz w:val="24"/>
          <w:szCs w:val="24"/>
        </w:rPr>
        <w:t xml:space="preserve"> - Controle da corrente no Indutor de saída</w:t>
      </w:r>
      <w:bookmarkEnd w:id="125"/>
    </w:p>
    <w:p w14:paraId="056602D6" w14:textId="77777777" w:rsidR="009C7C44" w:rsidRDefault="00F7397B" w:rsidP="0084061B">
      <w:pPr>
        <w:ind w:firstLine="708"/>
        <w:jc w:val="both"/>
        <w:rPr>
          <w:rFonts w:eastAsiaTheme="minorEastAsia"/>
        </w:rPr>
      </w:pPr>
      <w:r>
        <w:t>Na seção 3.3.3 foi definido</w:t>
      </w:r>
      <w:r w:rsidR="00193E1F">
        <w:t xml:space="preserve"> o modelo de pequenos sinais do conversor em ponte completa com ZVS e controle por desvio de fase</w:t>
      </w:r>
      <w:r>
        <w:t>. Agora deve-se que calcular</w:t>
      </w:r>
      <w:r w:rsidR="009C7C44">
        <w:t xml:space="preserve"> as </w:t>
      </w:r>
      <w:proofErr w:type="spellStart"/>
      <w:r w:rsidR="009C7C44">
        <w:t>contantes</w:t>
      </w:r>
      <w:proofErr w:type="spellEnd"/>
      <w:r w:rsidR="009C7C44">
        <w:t xml:space="preserve"> do controlador proporcional-integral utilizando o método descrito em </w:t>
      </w:r>
      <w:r w:rsidR="003C10E2">
        <w:t>[8]</w:t>
      </w:r>
      <w:r w:rsidR="009C7C44">
        <w:t>.</w:t>
      </w:r>
      <w:r w:rsidR="00B642F3">
        <w:t xml:space="preserve"> Na </w:t>
      </w:r>
      <w:r w:rsidR="00B642F3">
        <w:fldChar w:fldCharType="begin"/>
      </w:r>
      <w:r w:rsidR="00B642F3">
        <w:instrText xml:space="preserve"> REF _Ref455071510 \h </w:instrText>
      </w:r>
      <w:r w:rsidR="0084061B">
        <w:instrText xml:space="preserve"> \* MERGEFORMAT </w:instrText>
      </w:r>
      <w:r w:rsidR="00B642F3">
        <w:fldChar w:fldCharType="separate"/>
      </w:r>
      <w:r w:rsidR="00B61763" w:rsidRPr="00C65649">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4</w:t>
      </w:r>
      <w:r w:rsidR="00B642F3">
        <w:fldChar w:fldCharType="end"/>
      </w:r>
      <w:r w:rsidR="00B642F3">
        <w:t xml:space="preserve"> está a parte do controle a ser controlado por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B642F3">
        <w:rPr>
          <w:rFonts w:eastAsiaTheme="minorEastAsia"/>
        </w:rPr>
        <w:t>e</w:t>
      </w:r>
      <w:r w:rsidR="00B642F3">
        <w:t xml:space="preserve"> a</w:t>
      </w:r>
      <w:r w:rsidR="009C7C44">
        <w:t xml:space="preserve">baixo está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9C7C44">
        <w:rPr>
          <w:rFonts w:eastAsiaTheme="minorEastAsia"/>
        </w:rPr>
        <w:t>, subs</w:t>
      </w:r>
      <w:proofErr w:type="spellStart"/>
      <w:r w:rsidR="00C65649">
        <w:rPr>
          <w:rFonts w:eastAsiaTheme="minorEastAsia"/>
        </w:rPr>
        <w:t>tit</w:t>
      </w:r>
      <w:r w:rsidR="009C7C44">
        <w:rPr>
          <w:rFonts w:eastAsiaTheme="minorEastAsia"/>
        </w:rPr>
        <w:t>uindo</w:t>
      </w:r>
      <w:proofErr w:type="spellEnd"/>
      <w:r w:rsidR="009C7C44">
        <w:rPr>
          <w:rFonts w:eastAsiaTheme="minorEastAsia"/>
        </w:rPr>
        <w:t xml:space="preserve"> os valores de componentes calculados anteriormente.</w:t>
      </w:r>
    </w:p>
    <w:tbl>
      <w:tblPr>
        <w:tblStyle w:val="Tabelacomgrade"/>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F7397B" w14:paraId="4D718333" w14:textId="77777777" w:rsidTr="00F7397B">
        <w:trPr>
          <w:trHeight w:val="1002"/>
        </w:trPr>
        <w:tc>
          <w:tcPr>
            <w:tcW w:w="4531" w:type="pct"/>
            <w:vAlign w:val="center"/>
          </w:tcPr>
          <w:p w14:paraId="35877B8C" w14:textId="77777777" w:rsidR="00F7397B" w:rsidRPr="00F01B5B" w:rsidRDefault="00295FEA" w:rsidP="00F7397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tc>
        <w:tc>
          <w:tcPr>
            <w:tcW w:w="469" w:type="pct"/>
            <w:vAlign w:val="center"/>
          </w:tcPr>
          <w:p w14:paraId="299B7F5B" w14:textId="77777777" w:rsidR="00F7397B" w:rsidRDefault="00F7397B" w:rsidP="00F7397B">
            <w:pPr>
              <w:jc w:val="center"/>
            </w:pPr>
            <w:r>
              <w:t>(4.16)</w:t>
            </w:r>
          </w:p>
        </w:tc>
      </w:tr>
      <w:tr w:rsidR="00F7397B" w14:paraId="41B70D6F" w14:textId="77777777" w:rsidTr="00F7397B">
        <w:trPr>
          <w:trHeight w:val="1002"/>
        </w:trPr>
        <w:tc>
          <w:tcPr>
            <w:tcW w:w="4531" w:type="pct"/>
            <w:vAlign w:val="center"/>
          </w:tcPr>
          <w:p w14:paraId="16C31DC3" w14:textId="77777777" w:rsidR="00F7397B" w:rsidRPr="00F01B5B" w:rsidRDefault="00295FEA" w:rsidP="00F7397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oMath>
            </m:oMathPara>
          </w:p>
        </w:tc>
        <w:tc>
          <w:tcPr>
            <w:tcW w:w="469" w:type="pct"/>
            <w:vAlign w:val="center"/>
          </w:tcPr>
          <w:p w14:paraId="56597A56" w14:textId="77777777" w:rsidR="00F7397B" w:rsidRDefault="00F7397B" w:rsidP="00F7397B">
            <w:pPr>
              <w:jc w:val="center"/>
            </w:pPr>
            <w:r>
              <w:t>(4.17)</w:t>
            </w:r>
          </w:p>
        </w:tc>
      </w:tr>
    </w:tbl>
    <w:p w14:paraId="268B2D26" w14:textId="77777777" w:rsidR="00F7397B" w:rsidRDefault="00F7397B" w:rsidP="00F7397B">
      <w:pPr>
        <w:ind w:firstLine="708"/>
        <w:jc w:val="both"/>
        <w:rPr>
          <w:rFonts w:eastAsiaTheme="minorEastAsia"/>
        </w:rPr>
      </w:pPr>
    </w:p>
    <w:p w14:paraId="444FCBC5" w14:textId="77777777" w:rsidR="009C7C44" w:rsidRDefault="009C7C44" w:rsidP="00F7397B">
      <w:pPr>
        <w:ind w:firstLine="708"/>
        <w:jc w:val="both"/>
        <w:rPr>
          <w:rFonts w:eastAsiaTheme="minorEastAsia"/>
        </w:rPr>
      </w:pPr>
      <w:r>
        <w:rPr>
          <w:rFonts w:eastAsiaTheme="minorEastAsia"/>
        </w:rPr>
        <w:t xml:space="preserve">Para a determinação das constantes do controlador proporcional-integral, segundo </w:t>
      </w:r>
      <w:r w:rsidR="003C10E2">
        <w:rPr>
          <w:rFonts w:eastAsiaTheme="minorEastAsia"/>
        </w:rPr>
        <w:t>[8]</w:t>
      </w:r>
      <w:r>
        <w:rPr>
          <w:rFonts w:eastAsiaTheme="minorEastAsia"/>
        </w:rPr>
        <w:t>, deve</w:t>
      </w:r>
      <w:r w:rsidR="00F7397B">
        <w:rPr>
          <w:rFonts w:eastAsiaTheme="minorEastAsia"/>
        </w:rPr>
        <w:t>-se</w:t>
      </w:r>
      <w:r>
        <w:rPr>
          <w:rFonts w:eastAsiaTheme="minorEastAsia"/>
        </w:rPr>
        <w:t xml:space="preserve"> </w:t>
      </w:r>
      <w:r w:rsidR="001742D9">
        <w:rPr>
          <w:rFonts w:eastAsiaTheme="minorEastAsia"/>
        </w:rPr>
        <w:t xml:space="preserve">achar frequência de crossover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d>
      </m:oMath>
      <w:r w:rsidR="001742D9">
        <w:rPr>
          <w:rFonts w:eastAsiaTheme="minorEastAsia"/>
        </w:rPr>
        <w:t xml:space="preserve"> da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1742D9">
        <w:rPr>
          <w:rFonts w:eastAsiaTheme="minorEastAsia"/>
        </w:rPr>
        <w:t xml:space="preserve"> e a fase da planta nessa frequência. A frequênc</w:t>
      </w:r>
      <w:r w:rsidR="00774751">
        <w:rPr>
          <w:rFonts w:eastAsiaTheme="minorEastAsia"/>
        </w:rPr>
        <w:t>i</w:t>
      </w:r>
      <w:r w:rsidR="001742D9">
        <w:rPr>
          <w:rFonts w:eastAsiaTheme="minorEastAsia"/>
        </w:rPr>
        <w:t xml:space="preserve">a de crossover é aquela em que o módulo da função de </w:t>
      </w:r>
      <w:proofErr w:type="spellStart"/>
      <w:r w:rsidR="001742D9">
        <w:rPr>
          <w:rFonts w:eastAsiaTheme="minorEastAsia"/>
        </w:rPr>
        <w:t>transferênca</w:t>
      </w:r>
      <w:proofErr w:type="spellEnd"/>
      <w:r w:rsidR="001742D9">
        <w:rPr>
          <w:rFonts w:eastAsiaTheme="minorEastAsia"/>
        </w:rPr>
        <w:t xml:space="preserve"> tem valor unitário, ou seja, 0dB. N</w:t>
      </w:r>
      <w:r w:rsidR="00C65649">
        <w:rPr>
          <w:rFonts w:eastAsiaTheme="minorEastAsia"/>
        </w:rPr>
        <w:t xml:space="preserve">a </w:t>
      </w:r>
      <w:r w:rsidR="00C65649" w:rsidRPr="00C65649">
        <w:rPr>
          <w:rFonts w:eastAsiaTheme="minorEastAsia"/>
        </w:rPr>
        <w:fldChar w:fldCharType="begin"/>
      </w:r>
      <w:r w:rsidR="00C65649" w:rsidRPr="00C65649">
        <w:rPr>
          <w:rFonts w:eastAsiaTheme="minorEastAsia"/>
        </w:rPr>
        <w:instrText xml:space="preserve"> REF _Ref454994701 \h  \* MERGEFORMAT </w:instrText>
      </w:r>
      <w:r w:rsidR="00C65649" w:rsidRPr="00C65649">
        <w:rPr>
          <w:rFonts w:eastAsiaTheme="minorEastAsia"/>
        </w:rPr>
      </w:r>
      <w:r w:rsidR="00C65649" w:rsidRPr="00C65649">
        <w:rPr>
          <w:rFonts w:eastAsiaTheme="minorEastAsia"/>
        </w:rPr>
        <w:fldChar w:fldCharType="separate"/>
      </w:r>
      <w:r w:rsidR="00B61763" w:rsidRPr="001742D9">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5</w:t>
      </w:r>
      <w:r w:rsidR="00C65649" w:rsidRPr="00C65649">
        <w:rPr>
          <w:rFonts w:eastAsiaTheme="minorEastAsia"/>
        </w:rPr>
        <w:fldChar w:fldCharType="end"/>
      </w:r>
      <w:r w:rsidR="00C65649">
        <w:rPr>
          <w:rFonts w:eastAsiaTheme="minorEastAsia"/>
        </w:rPr>
        <w:t xml:space="preserve"> </w:t>
      </w:r>
      <w:r w:rsidR="00F7397B">
        <w:rPr>
          <w:rFonts w:eastAsiaTheme="minorEastAsia"/>
        </w:rPr>
        <w:t>apresenta-se</w:t>
      </w:r>
      <w:r w:rsidR="001742D9">
        <w:rPr>
          <w:rFonts w:eastAsiaTheme="minorEastAsia"/>
        </w:rPr>
        <w:t xml:space="preserve">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774751">
        <w:rPr>
          <w:rFonts w:eastAsiaTheme="minorEastAsia"/>
        </w:rPr>
        <w:t xml:space="preserve"> e na </w:t>
      </w:r>
      <w:r w:rsidR="00774751" w:rsidRPr="00774751">
        <w:rPr>
          <w:rFonts w:eastAsiaTheme="minorEastAsia"/>
        </w:rPr>
        <w:fldChar w:fldCharType="begin"/>
      </w:r>
      <w:r w:rsidR="00774751" w:rsidRPr="00774751">
        <w:rPr>
          <w:rFonts w:eastAsiaTheme="minorEastAsia"/>
        </w:rPr>
        <w:instrText xml:space="preserve"> REF _Ref454994723 \h  \* MERGEFORMAT </w:instrText>
      </w:r>
      <w:r w:rsidR="00774751" w:rsidRPr="00774751">
        <w:rPr>
          <w:rFonts w:eastAsiaTheme="minorEastAsia"/>
        </w:rPr>
      </w:r>
      <w:r w:rsidR="00774751" w:rsidRPr="00774751">
        <w:rPr>
          <w:rFonts w:eastAsiaTheme="minorEastAsia"/>
        </w:rPr>
        <w:fldChar w:fldCharType="separate"/>
      </w:r>
      <w:r w:rsidR="00B61763" w:rsidRPr="00774751">
        <w:rPr>
          <w:color w:val="000000" w:themeColor="text1"/>
          <w:szCs w:val="24"/>
        </w:rPr>
        <w:t xml:space="preserve">Tabela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2</w:t>
      </w:r>
      <w:r w:rsidR="00774751" w:rsidRPr="00774751">
        <w:rPr>
          <w:rFonts w:eastAsiaTheme="minorEastAsia"/>
        </w:rPr>
        <w:fldChar w:fldCharType="end"/>
      </w:r>
      <w:r w:rsidR="00F7397B">
        <w:rPr>
          <w:rFonts w:eastAsiaTheme="minorEastAsia"/>
        </w:rPr>
        <w:t xml:space="preserve"> estão</w:t>
      </w:r>
      <w:r w:rsidR="00774751">
        <w:rPr>
          <w:rFonts w:eastAsiaTheme="minorEastAsia"/>
        </w:rPr>
        <w:t xml:space="preserve"> os parâmetros observados nos gráficos.</w:t>
      </w:r>
    </w:p>
    <w:p w14:paraId="44490A8D" w14:textId="77777777" w:rsidR="001742D9" w:rsidRDefault="001742D9" w:rsidP="001742D9">
      <w:pPr>
        <w:keepNext/>
      </w:pPr>
      <w:r>
        <w:rPr>
          <w:rFonts w:eastAsiaTheme="minorEastAsia"/>
          <w:noProof/>
          <w:lang w:eastAsia="pt-BR"/>
        </w:rPr>
        <w:lastRenderedPageBreak/>
        <w:drawing>
          <wp:inline distT="0" distB="0" distL="0" distR="0" wp14:anchorId="2AE71222" wp14:editId="7DAF60EA">
            <wp:extent cx="5400040" cy="2661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de_h1.png"/>
                    <pic:cNvPicPr/>
                  </pic:nvPicPr>
                  <pic:blipFill>
                    <a:blip r:embed="rId35">
                      <a:biLevel thresh="75000"/>
                      <a:extLst>
                        <a:ext uri="{28A0092B-C50C-407E-A947-70E740481C1C}">
                          <a14:useLocalDpi xmlns:a14="http://schemas.microsoft.com/office/drawing/2010/main" val="0"/>
                        </a:ext>
                      </a:extLst>
                    </a:blip>
                    <a:stretch>
                      <a:fillRect/>
                    </a:stretch>
                  </pic:blipFill>
                  <pic:spPr>
                    <a:xfrm>
                      <a:off x="0" y="0"/>
                      <a:ext cx="5400040" cy="2661285"/>
                    </a:xfrm>
                    <a:prstGeom prst="rect">
                      <a:avLst/>
                    </a:prstGeom>
                  </pic:spPr>
                </pic:pic>
              </a:graphicData>
            </a:graphic>
          </wp:inline>
        </w:drawing>
      </w:r>
    </w:p>
    <w:p w14:paraId="41268FBA" w14:textId="77777777" w:rsidR="001742D9" w:rsidRDefault="001742D9" w:rsidP="00383AA6">
      <w:pPr>
        <w:pStyle w:val="Legenda"/>
        <w:jc w:val="center"/>
        <w:rPr>
          <w:rFonts w:eastAsiaTheme="minorEastAsia"/>
          <w:i w:val="0"/>
          <w:color w:val="000000" w:themeColor="text1"/>
          <w:sz w:val="24"/>
          <w:szCs w:val="24"/>
        </w:rPr>
      </w:pPr>
      <w:bookmarkStart w:id="126" w:name="_Ref454994701"/>
      <w:bookmarkStart w:id="127" w:name="_Ref455941261"/>
      <w:r w:rsidRPr="001742D9">
        <w:rPr>
          <w:i w:val="0"/>
          <w:color w:val="000000" w:themeColor="text1"/>
          <w:sz w:val="24"/>
          <w:szCs w:val="24"/>
        </w:rPr>
        <w:t xml:space="preserve">Figura </w:t>
      </w:r>
      <w:r w:rsidR="007957BF">
        <w:rPr>
          <w:i w:val="0"/>
          <w:color w:val="000000" w:themeColor="text1"/>
          <w:sz w:val="24"/>
          <w:szCs w:val="24"/>
        </w:rPr>
        <w:fldChar w:fldCharType="begin"/>
      </w:r>
      <w:r w:rsidR="007957BF">
        <w:rPr>
          <w:i w:val="0"/>
          <w:color w:val="000000" w:themeColor="text1"/>
          <w:sz w:val="24"/>
          <w:szCs w:val="24"/>
        </w:rPr>
        <w:instrText xml:space="preserve"> STYLEREF 1 \s </w:instrText>
      </w:r>
      <w:r w:rsidR="007957BF">
        <w:rPr>
          <w:i w:val="0"/>
          <w:color w:val="000000" w:themeColor="text1"/>
          <w:sz w:val="24"/>
          <w:szCs w:val="24"/>
        </w:rPr>
        <w:fldChar w:fldCharType="separate"/>
      </w:r>
      <w:r w:rsidR="00B61763">
        <w:rPr>
          <w:i w:val="0"/>
          <w:noProof/>
          <w:color w:val="000000" w:themeColor="text1"/>
          <w:sz w:val="24"/>
          <w:szCs w:val="24"/>
        </w:rPr>
        <w:t>4</w:t>
      </w:r>
      <w:r w:rsidR="007957BF">
        <w:rPr>
          <w:i w:val="0"/>
          <w:color w:val="000000" w:themeColor="text1"/>
          <w:sz w:val="24"/>
          <w:szCs w:val="24"/>
        </w:rPr>
        <w:fldChar w:fldCharType="end"/>
      </w:r>
      <w:r w:rsidR="007957BF">
        <w:rPr>
          <w:i w:val="0"/>
          <w:color w:val="000000" w:themeColor="text1"/>
          <w:sz w:val="24"/>
          <w:szCs w:val="24"/>
        </w:rPr>
        <w:t>.</w:t>
      </w:r>
      <w:r w:rsidR="007957BF">
        <w:rPr>
          <w:i w:val="0"/>
          <w:color w:val="000000" w:themeColor="text1"/>
          <w:sz w:val="24"/>
          <w:szCs w:val="24"/>
        </w:rPr>
        <w:fldChar w:fldCharType="begin"/>
      </w:r>
      <w:r w:rsidR="007957BF">
        <w:rPr>
          <w:i w:val="0"/>
          <w:color w:val="000000" w:themeColor="text1"/>
          <w:sz w:val="24"/>
          <w:szCs w:val="24"/>
        </w:rPr>
        <w:instrText xml:space="preserve"> SEQ Figura \* ARABIC \s 1 </w:instrText>
      </w:r>
      <w:r w:rsidR="007957BF">
        <w:rPr>
          <w:i w:val="0"/>
          <w:color w:val="000000" w:themeColor="text1"/>
          <w:sz w:val="24"/>
          <w:szCs w:val="24"/>
        </w:rPr>
        <w:fldChar w:fldCharType="separate"/>
      </w:r>
      <w:r w:rsidR="00B61763">
        <w:rPr>
          <w:i w:val="0"/>
          <w:noProof/>
          <w:color w:val="000000" w:themeColor="text1"/>
          <w:sz w:val="24"/>
          <w:szCs w:val="24"/>
        </w:rPr>
        <w:t>5</w:t>
      </w:r>
      <w:r w:rsidR="007957BF">
        <w:rPr>
          <w:i w:val="0"/>
          <w:color w:val="000000" w:themeColor="text1"/>
          <w:sz w:val="24"/>
          <w:szCs w:val="24"/>
        </w:rPr>
        <w:fldChar w:fldCharType="end"/>
      </w:r>
      <w:bookmarkEnd w:id="126"/>
      <w:r>
        <w:rPr>
          <w:i w:val="0"/>
          <w:color w:val="000000" w:themeColor="text1"/>
          <w:sz w:val="24"/>
          <w:szCs w:val="24"/>
        </w:rPr>
        <w:t xml:space="preserve"> - Diagrama de Bode da planta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bookmarkEnd w:id="127"/>
    </w:p>
    <w:p w14:paraId="7F649780" w14:textId="77777777" w:rsidR="00383AA6" w:rsidRPr="00383AA6" w:rsidRDefault="00383AA6" w:rsidP="00383AA6"/>
    <w:tbl>
      <w:tblPr>
        <w:tblStyle w:val="Tabelacomgrade"/>
        <w:tblW w:w="0" w:type="auto"/>
        <w:jc w:val="center"/>
        <w:tblLook w:val="04A0" w:firstRow="1" w:lastRow="0" w:firstColumn="1" w:lastColumn="0" w:noHBand="0" w:noVBand="1"/>
      </w:tblPr>
      <w:tblGrid>
        <w:gridCol w:w="4247"/>
        <w:gridCol w:w="1844"/>
      </w:tblGrid>
      <w:tr w:rsidR="00774751" w14:paraId="683918F3" w14:textId="77777777" w:rsidTr="00774751">
        <w:trPr>
          <w:jc w:val="center"/>
        </w:trPr>
        <w:tc>
          <w:tcPr>
            <w:tcW w:w="4247" w:type="dxa"/>
            <w:vAlign w:val="center"/>
          </w:tcPr>
          <w:p w14:paraId="51150DE6" w14:textId="77777777" w:rsidR="00774751" w:rsidRDefault="00774751" w:rsidP="00774751">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14:paraId="2FC308E5" w14:textId="77777777" w:rsidR="00774751" w:rsidRDefault="00774751" w:rsidP="00774751">
            <w:pPr>
              <w:jc w:val="center"/>
            </w:pPr>
            <w:r>
              <w:t xml:space="preserve">290k </w:t>
            </w:r>
            <w:proofErr w:type="spellStart"/>
            <w:r>
              <w:t>rad</w:t>
            </w:r>
            <w:proofErr w:type="spellEnd"/>
            <w:r>
              <w:t>/s</w:t>
            </w:r>
          </w:p>
        </w:tc>
      </w:tr>
      <w:tr w:rsidR="00774751" w14:paraId="0A4D9AC7" w14:textId="77777777" w:rsidTr="00774751">
        <w:trPr>
          <w:jc w:val="center"/>
        </w:trPr>
        <w:tc>
          <w:tcPr>
            <w:tcW w:w="4247" w:type="dxa"/>
            <w:vAlign w:val="center"/>
          </w:tcPr>
          <w:p w14:paraId="717F015C" w14:textId="77777777" w:rsidR="00774751" w:rsidRDefault="00774751" w:rsidP="00774751">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14:paraId="30641385" w14:textId="77777777" w:rsidR="00774751" w:rsidRDefault="00774751" w:rsidP="00774751">
            <w:pPr>
              <w:keepNext/>
              <w:jc w:val="center"/>
            </w:pPr>
            <w:r>
              <w:t>-89,9º</w:t>
            </w:r>
          </w:p>
        </w:tc>
      </w:tr>
    </w:tbl>
    <w:p w14:paraId="5E378661" w14:textId="77777777" w:rsidR="00774751" w:rsidRDefault="00774751" w:rsidP="00774751">
      <w:pPr>
        <w:pStyle w:val="Legenda"/>
        <w:jc w:val="center"/>
        <w:rPr>
          <w:i w:val="0"/>
          <w:color w:val="000000" w:themeColor="text1"/>
          <w:sz w:val="24"/>
          <w:szCs w:val="24"/>
        </w:rPr>
      </w:pPr>
      <w:bookmarkStart w:id="128" w:name="_Ref454994723"/>
      <w:bookmarkStart w:id="129" w:name="_Ref455941509"/>
      <w:r w:rsidRPr="00774751">
        <w:rPr>
          <w:i w:val="0"/>
          <w:color w:val="000000" w:themeColor="text1"/>
          <w:sz w:val="24"/>
          <w:szCs w:val="24"/>
        </w:rPr>
        <w:t xml:space="preserve">Tabela </w:t>
      </w:r>
      <w:r w:rsidR="006D65BA">
        <w:rPr>
          <w:i w:val="0"/>
          <w:color w:val="000000" w:themeColor="text1"/>
          <w:sz w:val="24"/>
          <w:szCs w:val="24"/>
        </w:rPr>
        <w:fldChar w:fldCharType="begin"/>
      </w:r>
      <w:r w:rsidR="006D65BA">
        <w:rPr>
          <w:i w:val="0"/>
          <w:color w:val="000000" w:themeColor="text1"/>
          <w:sz w:val="24"/>
          <w:szCs w:val="24"/>
        </w:rPr>
        <w:instrText xml:space="preserve"> STYLEREF 1 \s </w:instrText>
      </w:r>
      <w:r w:rsidR="006D65BA">
        <w:rPr>
          <w:i w:val="0"/>
          <w:color w:val="000000" w:themeColor="text1"/>
          <w:sz w:val="24"/>
          <w:szCs w:val="24"/>
        </w:rPr>
        <w:fldChar w:fldCharType="separate"/>
      </w:r>
      <w:r w:rsidR="00B61763">
        <w:rPr>
          <w:i w:val="0"/>
          <w:noProof/>
          <w:color w:val="000000" w:themeColor="text1"/>
          <w:sz w:val="24"/>
          <w:szCs w:val="24"/>
        </w:rPr>
        <w:t>4</w:t>
      </w:r>
      <w:r w:rsidR="006D65BA">
        <w:rPr>
          <w:i w:val="0"/>
          <w:color w:val="000000" w:themeColor="text1"/>
          <w:sz w:val="24"/>
          <w:szCs w:val="24"/>
        </w:rPr>
        <w:fldChar w:fldCharType="end"/>
      </w:r>
      <w:r w:rsidR="006D65BA">
        <w:rPr>
          <w:i w:val="0"/>
          <w:color w:val="000000" w:themeColor="text1"/>
          <w:sz w:val="24"/>
          <w:szCs w:val="24"/>
        </w:rPr>
        <w:t>.</w:t>
      </w:r>
      <w:r w:rsidR="006D65BA">
        <w:rPr>
          <w:i w:val="0"/>
          <w:color w:val="000000" w:themeColor="text1"/>
          <w:sz w:val="24"/>
          <w:szCs w:val="24"/>
        </w:rPr>
        <w:fldChar w:fldCharType="begin"/>
      </w:r>
      <w:r w:rsidR="006D65BA">
        <w:rPr>
          <w:i w:val="0"/>
          <w:color w:val="000000" w:themeColor="text1"/>
          <w:sz w:val="24"/>
          <w:szCs w:val="24"/>
        </w:rPr>
        <w:instrText xml:space="preserve"> SEQ Tabela \* ARABIC \s 1 </w:instrText>
      </w:r>
      <w:r w:rsidR="006D65BA">
        <w:rPr>
          <w:i w:val="0"/>
          <w:color w:val="000000" w:themeColor="text1"/>
          <w:sz w:val="24"/>
          <w:szCs w:val="24"/>
        </w:rPr>
        <w:fldChar w:fldCharType="separate"/>
      </w:r>
      <w:r w:rsidR="00B61763">
        <w:rPr>
          <w:i w:val="0"/>
          <w:noProof/>
          <w:color w:val="000000" w:themeColor="text1"/>
          <w:sz w:val="24"/>
          <w:szCs w:val="24"/>
        </w:rPr>
        <w:t>2</w:t>
      </w:r>
      <w:r w:rsidR="006D65BA">
        <w:rPr>
          <w:i w:val="0"/>
          <w:color w:val="000000" w:themeColor="text1"/>
          <w:sz w:val="24"/>
          <w:szCs w:val="24"/>
        </w:rPr>
        <w:fldChar w:fldCharType="end"/>
      </w:r>
      <w:bookmarkEnd w:id="128"/>
      <w:r w:rsidRPr="00774751">
        <w:rPr>
          <w:i w:val="0"/>
          <w:color w:val="000000" w:themeColor="text1"/>
          <w:sz w:val="24"/>
          <w:szCs w:val="24"/>
        </w:rPr>
        <w:t xml:space="preserve"> - Parâmetro</w:t>
      </w:r>
      <w:r>
        <w:rPr>
          <w:i w:val="0"/>
          <w:color w:val="000000" w:themeColor="text1"/>
          <w:sz w:val="24"/>
          <w:szCs w:val="24"/>
        </w:rPr>
        <w:t>s</w:t>
      </w:r>
      <w:r w:rsidRPr="00774751">
        <w:rPr>
          <w:i w:val="0"/>
          <w:color w:val="000000" w:themeColor="text1"/>
          <w:sz w:val="24"/>
          <w:szCs w:val="24"/>
        </w:rPr>
        <w:t xml:space="preserve"> de </w:t>
      </w:r>
      <m:oMath>
        <m:sSub>
          <m:sSubPr>
            <m:ctrlPr>
              <w:rPr>
                <w:rFonts w:ascii="Cambria Math" w:eastAsiaTheme="minorEastAsia" w:hAnsi="Cambria Math"/>
                <w:i w:val="0"/>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s</m:t>
            </m:r>
          </m:e>
        </m:d>
      </m:oMath>
      <w:r w:rsidRPr="00774751">
        <w:rPr>
          <w:rFonts w:eastAsiaTheme="minorEastAsia"/>
          <w:i w:val="0"/>
          <w:color w:val="000000" w:themeColor="text1"/>
          <w:sz w:val="24"/>
          <w:szCs w:val="24"/>
        </w:rPr>
        <w:t xml:space="preserve"> </w:t>
      </w:r>
      <w:r w:rsidRPr="00774751">
        <w:rPr>
          <w:i w:val="0"/>
          <w:color w:val="000000" w:themeColor="text1"/>
          <w:sz w:val="24"/>
          <w:szCs w:val="24"/>
        </w:rPr>
        <w:t>para cálculo do controle</w:t>
      </w:r>
      <w:bookmarkEnd w:id="129"/>
    </w:p>
    <w:p w14:paraId="132B1906" w14:textId="77777777" w:rsidR="0084061B" w:rsidRDefault="0084061B" w:rsidP="00F7397B">
      <w:pPr>
        <w:jc w:val="both"/>
        <w:rPr>
          <w:rFonts w:eastAsiaTheme="minorEastAsia"/>
        </w:rPr>
      </w:pPr>
      <w:r>
        <w:tab/>
        <w:t xml:space="preserve">O controlador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como já dito, é do tipo proporcional-integral</w:t>
      </w:r>
      <w:r w:rsidR="00F7397B">
        <w:rPr>
          <w:rFonts w:eastAsiaTheme="minorEastAsia"/>
        </w:rPr>
        <w:t>, logo pode-se representá-lo na forma mostrada na equação 4.18</w:t>
      </w:r>
      <w:r w:rsidR="005F2E58">
        <w:rPr>
          <w:rFonts w:eastAsiaTheme="minorEastAsia"/>
        </w:rPr>
        <w:t>, sendo que</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oMath>
      <w:r w:rsidR="005F2E58">
        <w:rPr>
          <w:rFonts w:eastAsiaTheme="minorEastAsia"/>
        </w:rPr>
        <w:t xml:space="preserve"> é a constante proporcional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2E58">
        <w:rPr>
          <w:rFonts w:eastAsiaTheme="minorEastAsia"/>
        </w:rPr>
        <w:t xml:space="preserve"> é a constante da integral:</w:t>
      </w:r>
    </w:p>
    <w:tbl>
      <w:tblPr>
        <w:tblStyle w:val="Tabelacomgrade"/>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F7397B" w14:paraId="3C71668F" w14:textId="77777777" w:rsidTr="000C5656">
        <w:trPr>
          <w:trHeight w:val="1002"/>
        </w:trPr>
        <w:tc>
          <w:tcPr>
            <w:tcW w:w="4531" w:type="pct"/>
            <w:vAlign w:val="center"/>
          </w:tcPr>
          <w:p w14:paraId="776BB03A" w14:textId="77777777" w:rsidR="00F7397B" w:rsidRPr="00F01B5B" w:rsidRDefault="00295FEA"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oMath>
            </m:oMathPara>
          </w:p>
        </w:tc>
        <w:tc>
          <w:tcPr>
            <w:tcW w:w="469" w:type="pct"/>
            <w:vAlign w:val="center"/>
          </w:tcPr>
          <w:p w14:paraId="795491FC" w14:textId="77777777" w:rsidR="00F7397B" w:rsidRDefault="00F7397B" w:rsidP="000C5656">
            <w:pPr>
              <w:jc w:val="center"/>
            </w:pPr>
            <w:r>
              <w:t>(4.18)</w:t>
            </w:r>
          </w:p>
        </w:tc>
      </w:tr>
    </w:tbl>
    <w:p w14:paraId="65785915" w14:textId="77777777" w:rsidR="005F2E58" w:rsidRDefault="005F2E58" w:rsidP="0084061B">
      <w:pPr>
        <w:rPr>
          <w:rFonts w:eastAsiaTheme="minorEastAsia"/>
        </w:rPr>
      </w:pPr>
      <w:r>
        <w:rPr>
          <w:rFonts w:eastAsiaTheme="minorEastAsia"/>
        </w:rPr>
        <w:tab/>
        <w:t>Assumindo 100% de eficiência</w:t>
      </w:r>
      <w:r w:rsidR="007705E2">
        <w:rPr>
          <w:rFonts w:eastAsiaTheme="minorEastAsia"/>
        </w:rPr>
        <w:t xml:space="preserve"> da leitura</w:t>
      </w:r>
      <w:r>
        <w:rPr>
          <w:rFonts w:eastAsiaTheme="minorEastAsia"/>
        </w:rPr>
        <w:t>, dizemos que a corrente no indutor lida é a mesma que a corrente de referência, logo:</w:t>
      </w:r>
    </w:p>
    <w:tbl>
      <w:tblPr>
        <w:tblStyle w:val="Tabelacomgrade"/>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705E2" w14:paraId="13288178" w14:textId="77777777" w:rsidTr="000C5656">
        <w:trPr>
          <w:trHeight w:val="1002"/>
        </w:trPr>
        <w:tc>
          <w:tcPr>
            <w:tcW w:w="4531" w:type="pct"/>
            <w:vAlign w:val="center"/>
          </w:tcPr>
          <w:p w14:paraId="54FE725D" w14:textId="77777777" w:rsidR="007705E2" w:rsidRPr="00F01B5B" w:rsidRDefault="00295FEA"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=1</m:t>
                </m:r>
              </m:oMath>
            </m:oMathPara>
          </w:p>
        </w:tc>
        <w:tc>
          <w:tcPr>
            <w:tcW w:w="469" w:type="pct"/>
            <w:vAlign w:val="center"/>
          </w:tcPr>
          <w:p w14:paraId="40763DAA" w14:textId="77777777" w:rsidR="007705E2" w:rsidRDefault="007705E2" w:rsidP="000C5656">
            <w:pPr>
              <w:jc w:val="center"/>
            </w:pPr>
            <w:r>
              <w:t>(4.19)</w:t>
            </w:r>
          </w:p>
        </w:tc>
      </w:tr>
    </w:tbl>
    <w:p w14:paraId="13FBA2DA" w14:textId="77777777" w:rsidR="005F2E58" w:rsidRDefault="007705E2" w:rsidP="007705E2">
      <w:pPr>
        <w:ind w:firstLine="708"/>
        <w:jc w:val="both"/>
        <w:rPr>
          <w:rFonts w:eastAsiaTheme="minorEastAsia"/>
        </w:rPr>
      </w:pPr>
      <w:r>
        <w:rPr>
          <w:rFonts w:eastAsiaTheme="minorEastAsia"/>
        </w:rPr>
        <w:t>É preciso também definir q</w:t>
      </w:r>
      <w:r w:rsidR="005F2E58">
        <w:rPr>
          <w:rFonts w:eastAsiaTheme="minorEastAsia"/>
        </w:rPr>
        <w:t xml:space="preserve">uem é </w:t>
      </w:r>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oMath>
      <w:r w:rsidR="005F2E58">
        <w:rPr>
          <w:rFonts w:eastAsiaTheme="minorEastAsia"/>
        </w:rPr>
        <w:t xml:space="preserve">. Esse parâmetro é a relação de transformação do valor na saída da malha de controle para gerar um valor de ciclo de trabalho, como visto na </w:t>
      </w:r>
      <w:r w:rsidR="005F2E58" w:rsidRPr="005F2E58">
        <w:rPr>
          <w:rFonts w:eastAsiaTheme="minorEastAsia"/>
        </w:rPr>
        <w:fldChar w:fldCharType="begin"/>
      </w:r>
      <w:r w:rsidR="005F2E58" w:rsidRPr="005F2E58">
        <w:rPr>
          <w:rFonts w:eastAsiaTheme="minorEastAsia"/>
        </w:rPr>
        <w:instrText xml:space="preserve"> REF _Ref454733602 \h  \* MERGEFORMAT </w:instrText>
      </w:r>
      <w:r w:rsidR="005F2E58" w:rsidRPr="005F2E58">
        <w:rPr>
          <w:rFonts w:eastAsiaTheme="minorEastAsia"/>
        </w:rPr>
      </w:r>
      <w:r w:rsidR="005F2E58" w:rsidRPr="005F2E58">
        <w:rPr>
          <w:rFonts w:eastAsiaTheme="minorEastAsia"/>
        </w:rPr>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005F2E58" w:rsidRPr="005F2E58">
        <w:rPr>
          <w:rFonts w:eastAsiaTheme="minorEastAsia"/>
        </w:rPr>
        <w:fldChar w:fldCharType="end"/>
      </w:r>
      <w:r>
        <w:rPr>
          <w:rFonts w:eastAsiaTheme="minorEastAsia"/>
        </w:rPr>
        <w:t xml:space="preserve">. </w:t>
      </w:r>
      <w:proofErr w:type="spellStart"/>
      <w:r>
        <w:rPr>
          <w:rFonts w:eastAsiaTheme="minorEastAsia"/>
        </w:rPr>
        <w:t>Utilizara-se-a</w:t>
      </w:r>
      <w:proofErr w:type="spellEnd"/>
      <w:r w:rsidR="005F2E58">
        <w:rPr>
          <w:rFonts w:eastAsiaTheme="minorEastAsia"/>
        </w:rPr>
        <w:t xml:space="preserve"> aqui uma onda dente de serra de amplitude de 3.3V, já que é a tensão de alimentaç</w:t>
      </w:r>
      <w:r>
        <w:rPr>
          <w:rFonts w:eastAsiaTheme="minorEastAsia"/>
        </w:rPr>
        <w:t xml:space="preserve">ão de </w:t>
      </w:r>
      <w:proofErr w:type="spellStart"/>
      <w:r>
        <w:rPr>
          <w:rFonts w:eastAsiaTheme="minorEastAsia"/>
        </w:rPr>
        <w:t>microcontroladores</w:t>
      </w:r>
      <w:proofErr w:type="spellEnd"/>
      <w:r>
        <w:rPr>
          <w:rFonts w:eastAsiaTheme="minorEastAsia"/>
        </w:rPr>
        <w:t xml:space="preserve"> com </w:t>
      </w:r>
      <w:proofErr w:type="spellStart"/>
      <w:r>
        <w:rPr>
          <w:rFonts w:eastAsiaTheme="minorEastAsia"/>
        </w:rPr>
        <w:t>tecnologioa</w:t>
      </w:r>
      <w:proofErr w:type="spellEnd"/>
      <w:r>
        <w:rPr>
          <w:rFonts w:eastAsiaTheme="minorEastAsia"/>
        </w:rPr>
        <w:t xml:space="preserve"> CMOS largamente </w:t>
      </w:r>
      <w:r w:rsidR="005F2E58">
        <w:rPr>
          <w:rFonts w:eastAsiaTheme="minorEastAsia"/>
        </w:rPr>
        <w:t>utilizados atualmente. Esse valor é arbitrário</w:t>
      </w:r>
      <w:r>
        <w:rPr>
          <w:rFonts w:eastAsiaTheme="minorEastAsia"/>
        </w:rPr>
        <w:t>, podendo ser bem menor</w:t>
      </w:r>
      <w:r w:rsidR="005F2E58">
        <w:rPr>
          <w:rFonts w:eastAsiaTheme="minorEastAsia"/>
        </w:rPr>
        <w:t xml:space="preserve">, mas 3.3V é apropriado para garantir que o sinal de controle não seja afetado </w:t>
      </w:r>
      <w:r w:rsidR="005F2E58">
        <w:rPr>
          <w:rFonts w:eastAsiaTheme="minorEastAsia"/>
        </w:rPr>
        <w:lastRenderedPageBreak/>
        <w:t xml:space="preserve">por ruído na prática. Assim, quando </w:t>
      </w:r>
      <w:r w:rsidR="002051B5">
        <w:rPr>
          <w:rFonts w:eastAsiaTheme="minorEastAsia"/>
        </w:rPr>
        <w:t>o valor de saída do controle for máximo, isso corresponderá</w:t>
      </w:r>
      <w:r w:rsidR="005F2E58">
        <w:rPr>
          <w:rFonts w:eastAsiaTheme="minorEastAsia"/>
        </w:rPr>
        <w:t xml:space="preserve"> </w:t>
      </w:r>
      <w:r w:rsidR="002051B5">
        <w:rPr>
          <w:rFonts w:eastAsiaTheme="minorEastAsia"/>
        </w:rPr>
        <w:t>ao valor de ciclo de trabalho efetivo máximo. Ou seja:</w:t>
      </w:r>
    </w:p>
    <w:tbl>
      <w:tblPr>
        <w:tblStyle w:val="Tabelacomgrade"/>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705E2" w14:paraId="74FA4597" w14:textId="77777777" w:rsidTr="000C5656">
        <w:trPr>
          <w:trHeight w:val="1002"/>
        </w:trPr>
        <w:tc>
          <w:tcPr>
            <w:tcW w:w="4531" w:type="pct"/>
            <w:vAlign w:val="center"/>
          </w:tcPr>
          <w:p w14:paraId="37A338E6" w14:textId="77777777" w:rsidR="007705E2" w:rsidRPr="00F01B5B" w:rsidRDefault="00295FEA"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m:t>
                    </m:r>
                  </m:den>
                </m:f>
              </m:oMath>
            </m:oMathPara>
          </w:p>
        </w:tc>
        <w:tc>
          <w:tcPr>
            <w:tcW w:w="469" w:type="pct"/>
            <w:vAlign w:val="center"/>
          </w:tcPr>
          <w:p w14:paraId="0BCA8FC6" w14:textId="77777777" w:rsidR="007705E2" w:rsidRDefault="007705E2" w:rsidP="000C5656">
            <w:pPr>
              <w:jc w:val="center"/>
            </w:pPr>
            <w:r>
              <w:t>(4.20)</w:t>
            </w:r>
          </w:p>
        </w:tc>
      </w:tr>
    </w:tbl>
    <w:p w14:paraId="404CA791" w14:textId="77777777" w:rsidR="002051B5" w:rsidRDefault="008E0D3A" w:rsidP="008E0D3A">
      <w:r>
        <w:tab/>
      </w:r>
      <w:r w:rsidR="007705E2">
        <w:t>Para cálculo</w:t>
      </w:r>
      <w:r w:rsidR="002051B5">
        <w:t xml:space="preserve"> </w:t>
      </w:r>
      <w:r w:rsidR="007705E2">
        <w:t xml:space="preserve">de todos </w:t>
      </w:r>
      <w:r w:rsidR="002051B5">
        <w:t xml:space="preserve">os parâmetros do controlador, </w:t>
      </w:r>
      <w:r w:rsidR="007705E2">
        <w:t>é necessária a utilização</w:t>
      </w:r>
      <w:r w:rsidR="002051B5">
        <w:t xml:space="preserve"> </w:t>
      </w:r>
      <w:r w:rsidR="007705E2">
        <w:t>d</w:t>
      </w:r>
      <w:r w:rsidR="002051B5">
        <w:t>a função de transferência completa da malha do controle de corrente:</w:t>
      </w:r>
    </w:p>
    <w:tbl>
      <w:tblPr>
        <w:tblStyle w:val="Tabelacomgrade"/>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B5158C" w14:paraId="19AFFB66" w14:textId="77777777" w:rsidTr="00BD128D">
        <w:trPr>
          <w:trHeight w:val="1002"/>
        </w:trPr>
        <w:tc>
          <w:tcPr>
            <w:tcW w:w="4530" w:type="pct"/>
            <w:vAlign w:val="center"/>
          </w:tcPr>
          <w:p w14:paraId="57C54D4D" w14:textId="77777777" w:rsidR="00B5158C" w:rsidRPr="00F01B5B" w:rsidRDefault="00295FEA" w:rsidP="00BD128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 xml:space="preserve"> 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oMath>
            </m:oMathPara>
          </w:p>
        </w:tc>
        <w:tc>
          <w:tcPr>
            <w:tcW w:w="470" w:type="pct"/>
            <w:vAlign w:val="center"/>
          </w:tcPr>
          <w:p w14:paraId="473364D4" w14:textId="77777777" w:rsidR="00B5158C" w:rsidRDefault="00B5158C" w:rsidP="00BD128D">
            <w:pPr>
              <w:jc w:val="center"/>
            </w:pPr>
            <w:r>
              <w:t>(4.21)</w:t>
            </w:r>
          </w:p>
        </w:tc>
      </w:tr>
      <w:tr w:rsidR="00B5158C" w14:paraId="32D4C8FE" w14:textId="77777777" w:rsidTr="00BD128D">
        <w:trPr>
          <w:trHeight w:val="1002"/>
        </w:trPr>
        <w:tc>
          <w:tcPr>
            <w:tcW w:w="4530" w:type="pct"/>
            <w:vAlign w:val="center"/>
          </w:tcPr>
          <w:p w14:paraId="0F4C3E7E" w14:textId="77777777" w:rsidR="00B5158C" w:rsidRPr="00F01B5B" w:rsidRDefault="00295FEA" w:rsidP="00BD128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e>
                </m:d>
              </m:oMath>
            </m:oMathPara>
          </w:p>
        </w:tc>
        <w:tc>
          <w:tcPr>
            <w:tcW w:w="470" w:type="pct"/>
            <w:vAlign w:val="center"/>
          </w:tcPr>
          <w:p w14:paraId="7B06115B" w14:textId="77777777" w:rsidR="00B5158C" w:rsidRDefault="00B5158C" w:rsidP="00BD128D">
            <w:pPr>
              <w:jc w:val="center"/>
            </w:pPr>
            <w:r>
              <w:t>(4.22)</w:t>
            </w:r>
          </w:p>
        </w:tc>
      </w:tr>
    </w:tbl>
    <w:p w14:paraId="282F98B5" w14:textId="77777777" w:rsidR="00B5158C" w:rsidRDefault="00B5158C" w:rsidP="008E0D3A"/>
    <w:p w14:paraId="450228D4" w14:textId="77777777" w:rsidR="007A3F59" w:rsidRDefault="007A3F59" w:rsidP="007A3F59">
      <w:pPr>
        <w:rPr>
          <w:rFonts w:eastAsiaTheme="minorEastAsia"/>
        </w:rPr>
      </w:pPr>
      <w:commentRangeStart w:id="130"/>
      <w:r>
        <w:tab/>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BD128D">
        <w:rPr>
          <w:rFonts w:eastAsiaTheme="minorEastAsia"/>
        </w:rPr>
        <w:t xml:space="preserve"> temos são definidas</w:t>
      </w:r>
      <w:r>
        <w:rPr>
          <w:rFonts w:eastAsiaTheme="minorEastAsia"/>
        </w:rPr>
        <w:t xml:space="preserve"> duas condições</w:t>
      </w:r>
      <w:r w:rsidR="00BD128D">
        <w:rPr>
          <w:rFonts w:eastAsiaTheme="minorEastAsia"/>
        </w:rPr>
        <w:t>[8]</w:t>
      </w:r>
      <w:r w:rsidR="00766CC8">
        <w:rPr>
          <w:rFonts w:eastAsiaTheme="minorEastAsia"/>
        </w:rPr>
        <w:t>.</w:t>
      </w:r>
    </w:p>
    <w:tbl>
      <w:tblPr>
        <w:tblStyle w:val="Tabelacomgrade"/>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BD128D" w14:paraId="645E4BD8" w14:textId="77777777" w:rsidTr="00BD128D">
        <w:trPr>
          <w:trHeight w:val="1002"/>
        </w:trPr>
        <w:tc>
          <w:tcPr>
            <w:tcW w:w="4530" w:type="pct"/>
            <w:vAlign w:val="center"/>
          </w:tcPr>
          <w:p w14:paraId="7EE51505" w14:textId="77777777" w:rsidR="00BD128D" w:rsidRPr="00F01B5B" w:rsidRDefault="00295FEA" w:rsidP="00BD128D">
            <w:pPr>
              <w:ind w:firstLine="708"/>
              <w:jc w:val="cente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r>
                  <w:rPr>
                    <w:rFonts w:ascii="Cambria Math" w:hAnsi="Cambria Math"/>
                  </w:rPr>
                  <m:t>=1</m:t>
                </m:r>
              </m:oMath>
            </m:oMathPara>
          </w:p>
        </w:tc>
        <w:tc>
          <w:tcPr>
            <w:tcW w:w="470" w:type="pct"/>
            <w:vAlign w:val="center"/>
          </w:tcPr>
          <w:p w14:paraId="35645003" w14:textId="77777777" w:rsidR="00BD128D" w:rsidRDefault="00BD128D" w:rsidP="00BD128D">
            <w:pPr>
              <w:jc w:val="center"/>
            </w:pPr>
            <w:r>
              <w:t>(4.23)</w:t>
            </w:r>
          </w:p>
        </w:tc>
      </w:tr>
      <w:tr w:rsidR="00BD128D" w14:paraId="54D18E04" w14:textId="77777777" w:rsidTr="00BD128D">
        <w:trPr>
          <w:trHeight w:val="1002"/>
        </w:trPr>
        <w:tc>
          <w:tcPr>
            <w:tcW w:w="4530" w:type="pct"/>
            <w:vAlign w:val="center"/>
          </w:tcPr>
          <w:p w14:paraId="1090859F" w14:textId="77777777" w:rsidR="00BD128D" w:rsidRPr="00F01B5B" w:rsidRDefault="00295FEA" w:rsidP="00BD128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tc>
        <w:tc>
          <w:tcPr>
            <w:tcW w:w="470" w:type="pct"/>
            <w:vAlign w:val="center"/>
          </w:tcPr>
          <w:p w14:paraId="1362EAAC" w14:textId="77777777" w:rsidR="00BD128D" w:rsidRDefault="00BD128D" w:rsidP="00BD128D">
            <w:pPr>
              <w:jc w:val="center"/>
            </w:pPr>
            <w:r>
              <w:t>(4.24)</w:t>
            </w:r>
          </w:p>
        </w:tc>
      </w:tr>
    </w:tbl>
    <w:p w14:paraId="06421EE0" w14:textId="77777777" w:rsidR="00052D85" w:rsidRDefault="00BD128D" w:rsidP="00BD128D">
      <w:pPr>
        <w:ind w:firstLine="708"/>
        <w:jc w:val="both"/>
        <w:rPr>
          <w:rFonts w:eastAsiaTheme="minorEastAsia"/>
        </w:rPr>
      </w:pPr>
      <w:r>
        <w:rPr>
          <w:rFonts w:eastAsiaTheme="minorEastAsia"/>
        </w:rPr>
        <w:t>Tem-se</w:t>
      </w:r>
      <w:r w:rsidR="00766CC8">
        <w:rPr>
          <w:rFonts w:eastAsiaTheme="minorEastAsia"/>
        </w:rPr>
        <w:t xml:space="preserve"> que PM é a margem de fase, onde colocamos a maior </w:t>
      </w:r>
      <w:proofErr w:type="spellStart"/>
      <w:r w:rsidR="00766CC8">
        <w:rPr>
          <w:rFonts w:eastAsiaTheme="minorEastAsia"/>
        </w:rPr>
        <w:t>possivel</w:t>
      </w:r>
      <w:proofErr w:type="spellEnd"/>
      <w:r w:rsidR="00766CC8">
        <w:rPr>
          <w:rFonts w:eastAsiaTheme="minorEastAsia"/>
        </w:rPr>
        <w:t xml:space="preserve">, pois assim ficamos longe da instabilidade e podemos ter uma maior liberdade para posterior ajuste das constantes. </w:t>
      </w:r>
      <w:r w:rsidR="00052D85">
        <w:rPr>
          <w:rFonts w:eastAsiaTheme="minorEastAsia"/>
        </w:rPr>
        <w:t>Fazendo o cálculo, temos que:</w:t>
      </w:r>
    </w:p>
    <w:tbl>
      <w:tblPr>
        <w:tblStyle w:val="Tabelacomgrade"/>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BD128D" w14:paraId="6F653C76" w14:textId="77777777" w:rsidTr="000C5656">
        <w:trPr>
          <w:trHeight w:val="1002"/>
        </w:trPr>
        <w:tc>
          <w:tcPr>
            <w:tcW w:w="4530" w:type="pct"/>
            <w:vAlign w:val="center"/>
          </w:tcPr>
          <w:p w14:paraId="31A72EAC" w14:textId="77777777" w:rsidR="00BD128D" w:rsidRPr="00F01B5B" w:rsidRDefault="00295FEA"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=3.488</m:t>
                </m:r>
              </m:oMath>
            </m:oMathPara>
          </w:p>
        </w:tc>
        <w:tc>
          <w:tcPr>
            <w:tcW w:w="470" w:type="pct"/>
            <w:vAlign w:val="center"/>
          </w:tcPr>
          <w:p w14:paraId="75B65845" w14:textId="77777777" w:rsidR="00BD128D" w:rsidRDefault="00BD128D" w:rsidP="000C5656">
            <w:pPr>
              <w:jc w:val="center"/>
            </w:pPr>
            <w:r>
              <w:t>(4.25)</w:t>
            </w:r>
          </w:p>
        </w:tc>
      </w:tr>
      <w:tr w:rsidR="00BD128D" w14:paraId="7F24ECEC" w14:textId="77777777" w:rsidTr="000C5656">
        <w:trPr>
          <w:trHeight w:val="1002"/>
        </w:trPr>
        <w:tc>
          <w:tcPr>
            <w:tcW w:w="4530" w:type="pct"/>
            <w:vAlign w:val="center"/>
          </w:tcPr>
          <w:p w14:paraId="19CD5C34" w14:textId="77777777" w:rsidR="00BD128D" w:rsidRPr="00F01B5B" w:rsidRDefault="00295FEA"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r>
                  <w:rPr>
                    <w:rFonts w:ascii="Cambria Math" w:hAnsi="Cambria Math"/>
                  </w:rPr>
                  <m:t>=</m:t>
                </m:r>
                <m:r>
                  <w:rPr>
                    <w:rFonts w:ascii="Cambria Math" w:eastAsiaTheme="minorEastAsia" w:hAnsi="Cambria Math"/>
                  </w:rPr>
                  <m:t>234859</m:t>
                </m:r>
              </m:oMath>
            </m:oMathPara>
          </w:p>
        </w:tc>
        <w:tc>
          <w:tcPr>
            <w:tcW w:w="470" w:type="pct"/>
            <w:vAlign w:val="center"/>
          </w:tcPr>
          <w:p w14:paraId="7656E891" w14:textId="77777777" w:rsidR="00BD128D" w:rsidRDefault="00BD128D" w:rsidP="000C5656">
            <w:pPr>
              <w:jc w:val="center"/>
            </w:pPr>
            <w:r>
              <w:t>(4.26)</w:t>
            </w:r>
          </w:p>
        </w:tc>
      </w:tr>
    </w:tbl>
    <w:commentRangeEnd w:id="130"/>
    <w:p w14:paraId="46A20974" w14:textId="77777777" w:rsidR="00BD128D" w:rsidRDefault="00043BF9" w:rsidP="00BD128D">
      <w:pPr>
        <w:ind w:firstLine="708"/>
        <w:jc w:val="both"/>
        <w:rPr>
          <w:rFonts w:eastAsiaTheme="minorEastAsia"/>
        </w:rPr>
      </w:pPr>
      <w:r>
        <w:rPr>
          <w:rStyle w:val="Refdecomentrio"/>
        </w:rPr>
        <w:commentReference w:id="130"/>
      </w:r>
    </w:p>
    <w:p w14:paraId="51517A63" w14:textId="77777777" w:rsidR="00052D85" w:rsidRPr="00052D85" w:rsidRDefault="00052D85" w:rsidP="007A3F59">
      <w:pPr>
        <w:rPr>
          <w:rFonts w:eastAsiaTheme="minorEastAsia"/>
        </w:rPr>
      </w:pPr>
    </w:p>
    <w:p w14:paraId="3DD0FA3D" w14:textId="77777777" w:rsidR="00052D85" w:rsidRPr="00052D85" w:rsidRDefault="00052D85" w:rsidP="007A3F59">
      <w:pPr>
        <w:rPr>
          <w:rFonts w:eastAsiaTheme="minorEastAsia"/>
        </w:rPr>
      </w:pPr>
    </w:p>
    <w:p w14:paraId="151CBA93" w14:textId="77777777" w:rsidR="00923D08" w:rsidRDefault="00923D08" w:rsidP="004E1076">
      <w:pPr>
        <w:pStyle w:val="Ttulo3"/>
        <w:jc w:val="both"/>
      </w:pPr>
      <w:bookmarkStart w:id="131" w:name="_Ref455942351"/>
      <w:r>
        <w:lastRenderedPageBreak/>
        <w:t>Cálculo do controlador de Tensão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(s)</m:t>
        </m:r>
      </m:oMath>
      <w:r>
        <w:t>)</w:t>
      </w:r>
      <w:bookmarkEnd w:id="131"/>
    </w:p>
    <w:p w14:paraId="0A2E46AA" w14:textId="77777777" w:rsidR="00052D85" w:rsidRDefault="00052D85" w:rsidP="00052D85">
      <w:pPr>
        <w:keepNext/>
      </w:pPr>
      <w:r>
        <w:rPr>
          <w:noProof/>
          <w:lang w:eastAsia="pt-BR"/>
        </w:rPr>
        <w:drawing>
          <wp:inline distT="0" distB="0" distL="0" distR="0" wp14:anchorId="4C25E48C" wp14:editId="64BDAC4B">
            <wp:extent cx="5400040" cy="1630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_controle_tensao.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1630045"/>
                    </a:xfrm>
                    <a:prstGeom prst="rect">
                      <a:avLst/>
                    </a:prstGeom>
                  </pic:spPr>
                </pic:pic>
              </a:graphicData>
            </a:graphic>
          </wp:inline>
        </w:drawing>
      </w:r>
    </w:p>
    <w:p w14:paraId="2C599025" w14:textId="77777777" w:rsidR="00052D85" w:rsidRDefault="00052D85" w:rsidP="00052D85">
      <w:pPr>
        <w:pStyle w:val="Legenda"/>
        <w:jc w:val="center"/>
        <w:rPr>
          <w:i w:val="0"/>
          <w:color w:val="auto"/>
          <w:sz w:val="24"/>
          <w:szCs w:val="24"/>
        </w:rPr>
      </w:pPr>
      <w:bookmarkStart w:id="132" w:name="_Ref455074895"/>
      <w:bookmarkStart w:id="133" w:name="_Ref455941265"/>
      <w:r w:rsidRPr="00052D85">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6</w:t>
      </w:r>
      <w:r w:rsidR="007957BF">
        <w:rPr>
          <w:i w:val="0"/>
          <w:color w:val="auto"/>
          <w:sz w:val="24"/>
          <w:szCs w:val="24"/>
        </w:rPr>
        <w:fldChar w:fldCharType="end"/>
      </w:r>
      <w:bookmarkEnd w:id="132"/>
      <w:r w:rsidRPr="00052D85">
        <w:rPr>
          <w:i w:val="0"/>
          <w:color w:val="auto"/>
          <w:sz w:val="24"/>
          <w:szCs w:val="24"/>
        </w:rPr>
        <w:t xml:space="preserve"> - Controle da tensão de saída do conversor</w:t>
      </w:r>
      <w:bookmarkEnd w:id="133"/>
    </w:p>
    <w:tbl>
      <w:tblPr>
        <w:tblStyle w:val="Tabelacomgrade"/>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3755D8" w14:paraId="0F89C5C5" w14:textId="77777777" w:rsidTr="000C5656">
        <w:trPr>
          <w:trHeight w:val="1002"/>
        </w:trPr>
        <w:tc>
          <w:tcPr>
            <w:tcW w:w="4530" w:type="pct"/>
            <w:vAlign w:val="center"/>
          </w:tcPr>
          <w:p w14:paraId="02FBB19D" w14:textId="77777777" w:rsidR="003755D8" w:rsidRPr="00F01B5B" w:rsidRDefault="00295FEA"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tc>
        <w:tc>
          <w:tcPr>
            <w:tcW w:w="470" w:type="pct"/>
            <w:vAlign w:val="center"/>
          </w:tcPr>
          <w:p w14:paraId="0CD9832B" w14:textId="77777777" w:rsidR="003755D8" w:rsidRDefault="003755D8" w:rsidP="003755D8">
            <w:pPr>
              <w:jc w:val="center"/>
            </w:pPr>
            <w:r>
              <w:t>(4.27)</w:t>
            </w:r>
          </w:p>
        </w:tc>
      </w:tr>
      <w:tr w:rsidR="003755D8" w14:paraId="4D89656D" w14:textId="77777777" w:rsidTr="000C5656">
        <w:trPr>
          <w:trHeight w:val="1002"/>
        </w:trPr>
        <w:tc>
          <w:tcPr>
            <w:tcW w:w="4530" w:type="pct"/>
            <w:vAlign w:val="center"/>
          </w:tcPr>
          <w:p w14:paraId="3374C311" w14:textId="77777777" w:rsidR="003755D8" w:rsidRPr="00F01B5B" w:rsidRDefault="00295FEA"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tc>
        <w:tc>
          <w:tcPr>
            <w:tcW w:w="470" w:type="pct"/>
            <w:vAlign w:val="center"/>
          </w:tcPr>
          <w:p w14:paraId="216C29B9" w14:textId="77777777" w:rsidR="003755D8" w:rsidRDefault="003755D8" w:rsidP="000C5656">
            <w:pPr>
              <w:jc w:val="center"/>
            </w:pPr>
            <w:r>
              <w:t>(4.28)</w:t>
            </w:r>
          </w:p>
        </w:tc>
      </w:tr>
    </w:tbl>
    <w:p w14:paraId="2B04E62C" w14:textId="77777777" w:rsidR="003755D8" w:rsidRDefault="003755D8" w:rsidP="002D41D7">
      <w:pPr>
        <w:keepNext/>
        <w:ind w:firstLine="708"/>
        <w:jc w:val="both"/>
        <w:rPr>
          <w:rFonts w:eastAsiaTheme="minorEastAsia"/>
        </w:rPr>
      </w:pPr>
      <w:r>
        <w:t>Agora, o que será calculado é</w:t>
      </w:r>
      <w:r w:rsidR="00052D85">
        <w:t xml:space="preserve"> o controle da malha de tensão apresentada na </w:t>
      </w:r>
      <w:r w:rsidR="00052D85" w:rsidRPr="00052D85">
        <w:fldChar w:fldCharType="begin"/>
      </w:r>
      <w:r w:rsidR="00052D85" w:rsidRPr="00052D85">
        <w:instrText xml:space="preserve"> REF _Ref455074895 \h  \* MERGEFORMAT </w:instrText>
      </w:r>
      <w:r w:rsidR="00052D85" w:rsidRPr="00052D85">
        <w:fldChar w:fldCharType="separate"/>
      </w:r>
      <w:r w:rsidR="00B61763" w:rsidRPr="00052D85">
        <w:rPr>
          <w:szCs w:val="24"/>
        </w:rPr>
        <w:t xml:space="preserve">Figura </w:t>
      </w:r>
      <w:r w:rsidR="00B61763" w:rsidRPr="00B61763">
        <w:rPr>
          <w:noProof/>
          <w:szCs w:val="24"/>
        </w:rPr>
        <w:t>4</w:t>
      </w:r>
      <w:r w:rsidR="00B61763">
        <w:rPr>
          <w:noProof/>
          <w:szCs w:val="24"/>
        </w:rPr>
        <w:t>.</w:t>
      </w:r>
      <w:r w:rsidR="00B61763" w:rsidRPr="00B61763">
        <w:rPr>
          <w:noProof/>
          <w:szCs w:val="24"/>
        </w:rPr>
        <w:t>6</w:t>
      </w:r>
      <w:r w:rsidR="00052D85" w:rsidRPr="00052D85">
        <w:fldChar w:fldCharType="end"/>
      </w:r>
      <w:r w:rsidR="00052D85">
        <w:t xml:space="preserve">. A </w:t>
      </w:r>
      <w:proofErr w:type="spellStart"/>
      <w:r w:rsidR="00052D85">
        <w:t>idéia</w:t>
      </w:r>
      <w:proofErr w:type="spellEnd"/>
      <w:r w:rsidR="00052D85">
        <w:t xml:space="preserve"> é a mesma do controlador ante</w:t>
      </w:r>
      <w:r>
        <w:t>rior, porém nesse não precisa-se</w:t>
      </w:r>
      <w:r w:rsidR="00052D85">
        <w:t xml:space="preserve"> ter uma função q</w:t>
      </w:r>
      <w:r>
        <w:t>ue relaciona a saída do controle</w:t>
      </w:r>
      <w:r w:rsidR="00052D85">
        <w:t xml:space="preserve"> com o cicl</w:t>
      </w:r>
      <w:r>
        <w:t>o de trabalho efetivo. O que é de</w:t>
      </w:r>
      <w:r w:rsidR="00052D85">
        <w:t xml:space="preserve"> intere</w:t>
      </w:r>
      <w:r>
        <w:t>sse</w:t>
      </w:r>
      <w:r w:rsidR="00052D85">
        <w:t xml:space="preserve"> aqui é gerar uma corrente de referência para a malha de controle de corrente, e isso é possível pois pode-se obter uma relação direta entre tensão de saída e corrente no indutor.</w:t>
      </w:r>
      <w:r w:rsidR="002D41D7">
        <w:t xml:space="preserve">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2D41D7">
        <w:rPr>
          <w:rFonts w:eastAsiaTheme="minorEastAsia"/>
        </w:rPr>
        <w:t xml:space="preserve"> é apresentado na </w:t>
      </w:r>
      <w:r>
        <w:rPr>
          <w:rFonts w:eastAsiaTheme="minorEastAsia"/>
        </w:rPr>
        <w:t>Figura 4.7.</w:t>
      </w:r>
    </w:p>
    <w:p w14:paraId="75FEE06D" w14:textId="77777777" w:rsidR="002D41D7" w:rsidRDefault="002D41D7" w:rsidP="003755D8">
      <w:pPr>
        <w:keepNext/>
        <w:jc w:val="both"/>
      </w:pPr>
      <w:r>
        <w:rPr>
          <w:noProof/>
          <w:lang w:eastAsia="pt-BR"/>
        </w:rPr>
        <w:drawing>
          <wp:inline distT="0" distB="0" distL="0" distR="0" wp14:anchorId="5B87A67D" wp14:editId="7E0B032A">
            <wp:extent cx="540004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de_h2.png"/>
                    <pic:cNvPicPr/>
                  </pic:nvPicPr>
                  <pic:blipFill>
                    <a:blip r:embed="rId37">
                      <a:biLevel thresh="75000"/>
                      <a:extLst>
                        <a:ext uri="{28A0092B-C50C-407E-A947-70E740481C1C}">
                          <a14:useLocalDpi xmlns:a14="http://schemas.microsoft.com/office/drawing/2010/main" val="0"/>
                        </a:ext>
                      </a:extLst>
                    </a:blip>
                    <a:stretch>
                      <a:fillRect/>
                    </a:stretch>
                  </pic:blipFill>
                  <pic:spPr>
                    <a:xfrm>
                      <a:off x="0" y="0"/>
                      <a:ext cx="5400040" cy="2838450"/>
                    </a:xfrm>
                    <a:prstGeom prst="rect">
                      <a:avLst/>
                    </a:prstGeom>
                  </pic:spPr>
                </pic:pic>
              </a:graphicData>
            </a:graphic>
          </wp:inline>
        </w:drawing>
      </w:r>
    </w:p>
    <w:p w14:paraId="4DF4A983" w14:textId="77777777" w:rsidR="00262AE2" w:rsidRDefault="002D41D7" w:rsidP="002D41D7">
      <w:pPr>
        <w:pStyle w:val="Legenda"/>
        <w:jc w:val="center"/>
        <w:rPr>
          <w:rFonts w:eastAsiaTheme="minorEastAsia"/>
          <w:i w:val="0"/>
          <w:color w:val="auto"/>
          <w:sz w:val="24"/>
          <w:szCs w:val="24"/>
        </w:rPr>
      </w:pPr>
      <w:bookmarkStart w:id="134" w:name="_Ref455941269"/>
      <w:r w:rsidRPr="002D41D7">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7</w:t>
      </w:r>
      <w:r w:rsidR="007957BF">
        <w:rPr>
          <w:i w:val="0"/>
          <w:color w:val="auto"/>
          <w:sz w:val="24"/>
          <w:szCs w:val="24"/>
        </w:rPr>
        <w:fldChar w:fldCharType="end"/>
      </w:r>
      <w:r w:rsidRPr="002D41D7">
        <w:rPr>
          <w:i w:val="0"/>
          <w:color w:val="auto"/>
          <w:sz w:val="24"/>
          <w:szCs w:val="24"/>
        </w:rPr>
        <w:t xml:space="preserve"> - </w:t>
      </w:r>
      <w:r>
        <w:rPr>
          <w:i w:val="0"/>
          <w:color w:val="auto"/>
          <w:sz w:val="24"/>
          <w:szCs w:val="24"/>
        </w:rPr>
        <w:t>Diagrama de Bode</w:t>
      </w:r>
      <w:r w:rsidRPr="002D41D7">
        <w:rPr>
          <w:i w:val="0"/>
          <w:color w:val="auto"/>
          <w:sz w:val="24"/>
          <w:szCs w:val="24"/>
        </w:rPr>
        <w:t xml:space="preserve"> da planta </w:t>
      </w:r>
      <m:oMath>
        <m:sSub>
          <m:sSubPr>
            <m:ctrlPr>
              <w:rPr>
                <w:rFonts w:ascii="Cambria Math" w:eastAsiaTheme="minorEastAsia" w:hAnsi="Cambria Math"/>
                <w:i w:val="0"/>
                <w:color w:val="auto"/>
                <w:sz w:val="24"/>
                <w:szCs w:val="24"/>
              </w:rPr>
            </m:ctrlPr>
          </m:sSubPr>
          <m:e>
            <m:r>
              <w:rPr>
                <w:rFonts w:ascii="Cambria Math" w:eastAsiaTheme="minorEastAsia" w:hAnsi="Cambria Math"/>
                <w:color w:val="auto"/>
                <w:sz w:val="24"/>
                <w:szCs w:val="24"/>
              </w:rPr>
              <m:t>H</m:t>
            </m:r>
          </m:e>
          <m:sub>
            <m:r>
              <w:rPr>
                <w:rFonts w:ascii="Cambria Math" w:eastAsiaTheme="minorEastAsia" w:hAnsi="Cambria Math"/>
                <w:color w:val="auto"/>
                <w:sz w:val="24"/>
                <w:szCs w:val="24"/>
              </w:rPr>
              <m:t>2</m:t>
            </m:r>
          </m:sub>
        </m:sSub>
        <m:d>
          <m:dPr>
            <m:ctrlPr>
              <w:rPr>
                <w:rFonts w:ascii="Cambria Math" w:eastAsiaTheme="minorEastAsia" w:hAnsi="Cambria Math"/>
                <w:i w:val="0"/>
                <w:color w:val="auto"/>
                <w:sz w:val="24"/>
                <w:szCs w:val="24"/>
              </w:rPr>
            </m:ctrlPr>
          </m:dPr>
          <m:e>
            <m:r>
              <w:rPr>
                <w:rFonts w:ascii="Cambria Math" w:eastAsiaTheme="minorEastAsia" w:hAnsi="Cambria Math"/>
                <w:color w:val="auto"/>
                <w:sz w:val="24"/>
                <w:szCs w:val="24"/>
              </w:rPr>
              <m:t>s</m:t>
            </m:r>
          </m:e>
        </m:d>
      </m:oMath>
      <w:bookmarkEnd w:id="134"/>
    </w:p>
    <w:p w14:paraId="3E17E06E" w14:textId="77777777" w:rsidR="00DB14E1" w:rsidRPr="00DB14E1" w:rsidRDefault="00DB14E1" w:rsidP="00DB14E1"/>
    <w:tbl>
      <w:tblPr>
        <w:tblStyle w:val="Tabelacomgrade"/>
        <w:tblW w:w="0" w:type="auto"/>
        <w:jc w:val="center"/>
        <w:tblLook w:val="04A0" w:firstRow="1" w:lastRow="0" w:firstColumn="1" w:lastColumn="0" w:noHBand="0" w:noVBand="1"/>
      </w:tblPr>
      <w:tblGrid>
        <w:gridCol w:w="4247"/>
        <w:gridCol w:w="1844"/>
      </w:tblGrid>
      <w:tr w:rsidR="002D41D7" w14:paraId="56A48DBF" w14:textId="77777777" w:rsidTr="00B93C2C">
        <w:trPr>
          <w:jc w:val="center"/>
        </w:trPr>
        <w:tc>
          <w:tcPr>
            <w:tcW w:w="4247" w:type="dxa"/>
            <w:vAlign w:val="center"/>
          </w:tcPr>
          <w:p w14:paraId="3509ADA2" w14:textId="77777777" w:rsidR="002D41D7" w:rsidRDefault="002D41D7" w:rsidP="00B93C2C">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14:paraId="4F56F93E" w14:textId="77777777" w:rsidR="002D41D7" w:rsidRDefault="00164ADD" w:rsidP="00B93C2C">
            <w:pPr>
              <w:jc w:val="center"/>
            </w:pPr>
            <w:r>
              <w:t>159</w:t>
            </w:r>
            <w:r w:rsidR="002D41D7">
              <w:t xml:space="preserve">k </w:t>
            </w:r>
            <w:proofErr w:type="spellStart"/>
            <w:r w:rsidR="002D41D7">
              <w:t>rad</w:t>
            </w:r>
            <w:proofErr w:type="spellEnd"/>
            <w:r w:rsidR="002D41D7">
              <w:t>/s</w:t>
            </w:r>
          </w:p>
        </w:tc>
      </w:tr>
      <w:tr w:rsidR="002D41D7" w14:paraId="63A752FD" w14:textId="77777777" w:rsidTr="00B93C2C">
        <w:trPr>
          <w:jc w:val="center"/>
        </w:trPr>
        <w:tc>
          <w:tcPr>
            <w:tcW w:w="4247" w:type="dxa"/>
            <w:vAlign w:val="center"/>
          </w:tcPr>
          <w:p w14:paraId="01DECA82" w14:textId="77777777" w:rsidR="002D41D7" w:rsidRDefault="002D41D7" w:rsidP="00B93C2C">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14:paraId="5B0B82D7" w14:textId="77777777" w:rsidR="002D41D7" w:rsidRDefault="00164ADD" w:rsidP="00164ADD">
            <w:pPr>
              <w:keepNext/>
              <w:jc w:val="center"/>
            </w:pPr>
            <w:r>
              <w:t>-78</w:t>
            </w:r>
            <w:r w:rsidR="002D41D7">
              <w:t>,</w:t>
            </w:r>
            <w:r>
              <w:t>2</w:t>
            </w:r>
            <w:r w:rsidR="002D41D7">
              <w:t>º</w:t>
            </w:r>
          </w:p>
        </w:tc>
      </w:tr>
    </w:tbl>
    <w:p w14:paraId="25279F6F" w14:textId="77777777" w:rsidR="002D41D7" w:rsidRDefault="002D41D7" w:rsidP="002D41D7">
      <w:pPr>
        <w:pStyle w:val="Legenda"/>
        <w:jc w:val="center"/>
        <w:rPr>
          <w:i w:val="0"/>
          <w:color w:val="auto"/>
          <w:sz w:val="24"/>
          <w:szCs w:val="24"/>
        </w:rPr>
      </w:pPr>
      <w:bookmarkStart w:id="135" w:name="_Ref455941512"/>
      <w:r w:rsidRPr="002D41D7">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B61763">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B61763">
        <w:rPr>
          <w:i w:val="0"/>
          <w:noProof/>
          <w:color w:val="auto"/>
          <w:sz w:val="24"/>
          <w:szCs w:val="24"/>
        </w:rPr>
        <w:t>3</w:t>
      </w:r>
      <w:r w:rsidR="006D65BA">
        <w:rPr>
          <w:i w:val="0"/>
          <w:color w:val="auto"/>
          <w:sz w:val="24"/>
          <w:szCs w:val="24"/>
        </w:rPr>
        <w:fldChar w:fldCharType="end"/>
      </w:r>
      <w:r w:rsidR="00141B61">
        <w:rPr>
          <w:i w:val="0"/>
          <w:color w:val="auto"/>
          <w:sz w:val="24"/>
          <w:szCs w:val="24"/>
        </w:rPr>
        <w:t xml:space="preserve"> - </w:t>
      </w:r>
      <w:r w:rsidRPr="002D41D7">
        <w:rPr>
          <w:i w:val="0"/>
          <w:color w:val="auto"/>
          <w:sz w:val="24"/>
          <w:szCs w:val="24"/>
        </w:rPr>
        <w:t xml:space="preserve">Parâmetros de </w:t>
      </w:r>
      <m:oMath>
        <m:sSub>
          <m:sSubPr>
            <m:ctrlPr>
              <w:rPr>
                <w:rFonts w:ascii="Cambria Math" w:hAnsi="Cambria Math"/>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d>
          <m:dPr>
            <m:ctrlPr>
              <w:rPr>
                <w:rFonts w:ascii="Cambria Math" w:hAnsi="Cambria Math"/>
                <w:color w:val="auto"/>
                <w:sz w:val="24"/>
                <w:szCs w:val="24"/>
              </w:rPr>
            </m:ctrlPr>
          </m:dPr>
          <m:e>
            <m:r>
              <w:rPr>
                <w:rFonts w:ascii="Cambria Math" w:hAnsi="Cambria Math"/>
                <w:color w:val="auto"/>
                <w:sz w:val="24"/>
                <w:szCs w:val="24"/>
              </w:rPr>
              <m:t>s</m:t>
            </m:r>
          </m:e>
        </m:d>
      </m:oMath>
      <w:r w:rsidRPr="002D41D7">
        <w:rPr>
          <w:rFonts w:eastAsiaTheme="minorEastAsia"/>
          <w:i w:val="0"/>
          <w:color w:val="auto"/>
          <w:sz w:val="24"/>
          <w:szCs w:val="24"/>
        </w:rPr>
        <w:t xml:space="preserve"> </w:t>
      </w:r>
      <w:r w:rsidRPr="002D41D7">
        <w:rPr>
          <w:i w:val="0"/>
          <w:color w:val="auto"/>
          <w:sz w:val="24"/>
          <w:szCs w:val="24"/>
        </w:rPr>
        <w:t>para cálculo do controle</w:t>
      </w:r>
      <w:bookmarkEnd w:id="135"/>
    </w:p>
    <w:p w14:paraId="7C1C31E6" w14:textId="77777777" w:rsidR="00DB14E1" w:rsidRPr="00DB14E1" w:rsidRDefault="00DB14E1" w:rsidP="00DB14E1"/>
    <w:p w14:paraId="60B336D2" w14:textId="77777777" w:rsidR="00262AE2" w:rsidRDefault="003755D8" w:rsidP="00262AE2">
      <w:pPr>
        <w:ind w:firstLine="708"/>
        <w:jc w:val="both"/>
        <w:rPr>
          <w:rFonts w:eastAsiaTheme="minorEastAsia"/>
        </w:rPr>
      </w:pPr>
      <w:r>
        <w:t>Para esse controle, deve-se</w:t>
      </w:r>
      <w:r w:rsidR="00052D85">
        <w:t xml:space="preserve"> considerar a planta </w:t>
      </w:r>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w:r w:rsidR="00052D85">
        <w:rPr>
          <w:rFonts w:eastAsiaTheme="minorEastAsia"/>
        </w:rPr>
        <w:t xml:space="preserve"> que representa a malha de controle de corrente em série com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052D85">
        <w:rPr>
          <w:rFonts w:eastAsiaTheme="minorEastAsia"/>
        </w:rPr>
        <w:t>Porém</w:t>
      </w:r>
      <w:r w:rsidR="00262AE2">
        <w:rPr>
          <w:rFonts w:eastAsiaTheme="minorEastAsia"/>
        </w:rPr>
        <w:t xml:space="preserve"> como a malha de corrente é capaz de corrigir os erros mais rapidamente que a malha de tensão</w:t>
      </w:r>
      <w:r>
        <w:rPr>
          <w:rFonts w:eastAsiaTheme="minorEastAsia"/>
        </w:rPr>
        <w:t>[8]</w:t>
      </w:r>
      <w:r w:rsidR="00262AE2">
        <w:rPr>
          <w:rFonts w:eastAsiaTheme="minorEastAsia"/>
        </w:rPr>
        <w:t>, a dinâmica interna dessa malha pode ser desconsiderada</w:t>
      </w:r>
      <w:r w:rsidR="00141B61">
        <w:rPr>
          <w:rFonts w:eastAsiaTheme="minorEastAsia"/>
        </w:rPr>
        <w:t xml:space="preserve">. </w:t>
      </w:r>
      <w:r w:rsidR="00262AE2">
        <w:rPr>
          <w:rFonts w:eastAsiaTheme="minorEastAsia"/>
        </w:rPr>
        <w:t>Assim, analogamente ao cálculo da seção anterior:</w:t>
      </w:r>
    </w:p>
    <w:tbl>
      <w:tblPr>
        <w:tblStyle w:val="Tabelacomgrade"/>
        <w:tblW w:w="4964" w:type="pct"/>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796"/>
      </w:tblGrid>
      <w:tr w:rsidR="003755D8" w14:paraId="141F4791" w14:textId="77777777" w:rsidTr="000C5656">
        <w:trPr>
          <w:trHeight w:val="1002"/>
        </w:trPr>
        <w:tc>
          <w:tcPr>
            <w:tcW w:w="4529" w:type="pct"/>
            <w:vAlign w:val="center"/>
          </w:tcPr>
          <w:p w14:paraId="564AF047" w14:textId="77777777" w:rsidR="003755D8" w:rsidRPr="00F01B5B" w:rsidRDefault="00295FEA"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oMath>
            </m:oMathPara>
          </w:p>
        </w:tc>
        <w:tc>
          <w:tcPr>
            <w:tcW w:w="471" w:type="pct"/>
            <w:vAlign w:val="center"/>
          </w:tcPr>
          <w:p w14:paraId="13F0B368" w14:textId="77777777" w:rsidR="003755D8" w:rsidRDefault="003755D8" w:rsidP="000C5656">
            <w:pPr>
              <w:jc w:val="center"/>
            </w:pPr>
            <w:r>
              <w:t>(4.29)</w:t>
            </w:r>
          </w:p>
        </w:tc>
      </w:tr>
      <w:tr w:rsidR="003755D8" w14:paraId="714F055E" w14:textId="77777777" w:rsidTr="000C5656">
        <w:trPr>
          <w:trHeight w:val="1002"/>
        </w:trPr>
        <w:tc>
          <w:tcPr>
            <w:tcW w:w="4529" w:type="pct"/>
            <w:vAlign w:val="center"/>
          </w:tcPr>
          <w:p w14:paraId="0F0954A7" w14:textId="77777777" w:rsidR="003755D8" w:rsidRPr="00F01B5B" w:rsidRDefault="00295FEA"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m:t>
                </m:r>
              </m:oMath>
            </m:oMathPara>
          </w:p>
        </w:tc>
        <w:tc>
          <w:tcPr>
            <w:tcW w:w="471" w:type="pct"/>
            <w:vAlign w:val="center"/>
          </w:tcPr>
          <w:p w14:paraId="74014F60" w14:textId="77777777" w:rsidR="003755D8" w:rsidRDefault="003755D8" w:rsidP="000C5656">
            <w:pPr>
              <w:jc w:val="center"/>
            </w:pPr>
            <w:r>
              <w:t>(4.30)</w:t>
            </w:r>
          </w:p>
        </w:tc>
      </w:tr>
      <w:tr w:rsidR="003755D8" w14:paraId="18FD4CB9" w14:textId="77777777" w:rsidTr="000C5656">
        <w:trPr>
          <w:trHeight w:val="1002"/>
        </w:trPr>
        <w:tc>
          <w:tcPr>
            <w:tcW w:w="4529" w:type="pct"/>
            <w:vAlign w:val="center"/>
          </w:tcPr>
          <w:p w14:paraId="7F8DCBC6" w14:textId="77777777" w:rsidR="003755D8" w:rsidRPr="00F01B5B" w:rsidRDefault="00295FEA" w:rsidP="000C5656">
            <w:pPr>
              <w:ind w:firstLine="708"/>
              <w:jc w:val="cente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=16*</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tc>
        <w:tc>
          <w:tcPr>
            <w:tcW w:w="471" w:type="pct"/>
            <w:vAlign w:val="center"/>
          </w:tcPr>
          <w:p w14:paraId="7DCF6908" w14:textId="77777777" w:rsidR="003755D8" w:rsidRDefault="003755D8" w:rsidP="000C5656">
            <w:pPr>
              <w:jc w:val="center"/>
            </w:pPr>
            <w:r>
              <w:t>(4.31)</w:t>
            </w:r>
          </w:p>
        </w:tc>
      </w:tr>
      <w:tr w:rsidR="003755D8" w14:paraId="28009F38" w14:textId="77777777" w:rsidTr="000C5656">
        <w:trPr>
          <w:trHeight w:val="1002"/>
        </w:trPr>
        <w:tc>
          <w:tcPr>
            <w:tcW w:w="4529" w:type="pct"/>
            <w:vAlign w:val="center"/>
          </w:tcPr>
          <w:p w14:paraId="48750F93" w14:textId="77777777" w:rsidR="003755D8" w:rsidRPr="00F01B5B" w:rsidRDefault="00295FEA"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tc>
        <w:tc>
          <w:tcPr>
            <w:tcW w:w="471" w:type="pct"/>
            <w:vAlign w:val="center"/>
          </w:tcPr>
          <w:p w14:paraId="4DE36759" w14:textId="77777777" w:rsidR="003755D8" w:rsidRDefault="003755D8" w:rsidP="000C5656">
            <w:pPr>
              <w:jc w:val="center"/>
            </w:pPr>
            <w:r>
              <w:t>(4.32)</w:t>
            </w:r>
          </w:p>
        </w:tc>
      </w:tr>
      <w:tr w:rsidR="003755D8" w14:paraId="3EC78E69" w14:textId="77777777" w:rsidTr="000C5656">
        <w:trPr>
          <w:trHeight w:val="1002"/>
        </w:trPr>
        <w:tc>
          <w:tcPr>
            <w:tcW w:w="4529" w:type="pct"/>
            <w:vAlign w:val="center"/>
          </w:tcPr>
          <w:p w14:paraId="3AE8F1AC" w14:textId="77777777" w:rsidR="003755D8" w:rsidRPr="00F01B5B" w:rsidRDefault="00295FEA"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e>
                </m:d>
              </m:oMath>
            </m:oMathPara>
          </w:p>
        </w:tc>
        <w:tc>
          <w:tcPr>
            <w:tcW w:w="471" w:type="pct"/>
            <w:vAlign w:val="center"/>
          </w:tcPr>
          <w:p w14:paraId="158C3485" w14:textId="77777777" w:rsidR="003755D8" w:rsidRDefault="003755D8" w:rsidP="000C5656">
            <w:pPr>
              <w:jc w:val="center"/>
            </w:pPr>
            <w:r>
              <w:t>(4.33)</w:t>
            </w:r>
          </w:p>
        </w:tc>
      </w:tr>
    </w:tbl>
    <w:p w14:paraId="08AF1F8D" w14:textId="77777777" w:rsidR="000C5656" w:rsidRDefault="002D41D7" w:rsidP="002D41D7">
      <w:pPr>
        <w:ind w:firstLine="708"/>
        <w:rPr>
          <w:rFonts w:eastAsiaTheme="minorEastAsia"/>
        </w:rPr>
      </w:pPr>
      <w:commentRangeStart w:id="136"/>
      <w:r>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w:t>
      </w:r>
      <w:r w:rsidR="000C5656">
        <w:rPr>
          <w:rFonts w:eastAsiaTheme="minorEastAsia"/>
        </w:rPr>
        <w:t xml:space="preserve">define-se </w:t>
      </w:r>
      <w:r>
        <w:rPr>
          <w:rFonts w:eastAsiaTheme="minorEastAsia"/>
        </w:rPr>
        <w:t>duas condições</w:t>
      </w:r>
      <w:r w:rsidR="000C5656">
        <w:rPr>
          <w:rFonts w:eastAsiaTheme="minorEastAsia"/>
        </w:rPr>
        <w:t>:</w:t>
      </w:r>
      <w:commentRangeEnd w:id="136"/>
      <w:r w:rsidR="00043BF9">
        <w:rPr>
          <w:rStyle w:val="Refdecomentrio"/>
        </w:rPr>
        <w:commentReference w:id="136"/>
      </w:r>
    </w:p>
    <w:tbl>
      <w:tblPr>
        <w:tblStyle w:val="Tabelacomgrade"/>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0C5656" w14:paraId="492DF5DD" w14:textId="77777777" w:rsidTr="000C5656">
        <w:trPr>
          <w:trHeight w:val="1002"/>
        </w:trPr>
        <w:tc>
          <w:tcPr>
            <w:tcW w:w="4530" w:type="pct"/>
            <w:vAlign w:val="center"/>
          </w:tcPr>
          <w:p w14:paraId="415A09B0" w14:textId="77777777" w:rsidR="000C5656" w:rsidRPr="00F01B5B" w:rsidRDefault="00295FEA" w:rsidP="000C5656">
            <w:pPr>
              <w:ind w:firstLine="708"/>
              <w:jc w:val="cente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e>
                </m:d>
                <m:r>
                  <w:rPr>
                    <w:rFonts w:ascii="Cambria Math" w:hAnsi="Cambria Math"/>
                  </w:rPr>
                  <m:t>=1</m:t>
                </m:r>
              </m:oMath>
            </m:oMathPara>
          </w:p>
        </w:tc>
        <w:tc>
          <w:tcPr>
            <w:tcW w:w="470" w:type="pct"/>
            <w:vAlign w:val="center"/>
          </w:tcPr>
          <w:p w14:paraId="363277E2" w14:textId="77777777" w:rsidR="000C5656" w:rsidRDefault="000C5656" w:rsidP="000C5656">
            <w:pPr>
              <w:jc w:val="center"/>
            </w:pPr>
            <w:r>
              <w:t>(4.34)</w:t>
            </w:r>
          </w:p>
        </w:tc>
      </w:tr>
      <w:tr w:rsidR="000C5656" w14:paraId="33227A38" w14:textId="77777777" w:rsidTr="000C5656">
        <w:trPr>
          <w:trHeight w:val="1002"/>
        </w:trPr>
        <w:tc>
          <w:tcPr>
            <w:tcW w:w="4530" w:type="pct"/>
            <w:vAlign w:val="center"/>
          </w:tcPr>
          <w:p w14:paraId="033DF42F" w14:textId="77777777" w:rsidR="000C5656" w:rsidRPr="00F01B5B" w:rsidRDefault="00295FEA"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tc>
        <w:tc>
          <w:tcPr>
            <w:tcW w:w="470" w:type="pct"/>
            <w:vAlign w:val="center"/>
          </w:tcPr>
          <w:p w14:paraId="7ACD5AD4" w14:textId="77777777" w:rsidR="000C5656" w:rsidRDefault="000C5656" w:rsidP="000C5656">
            <w:pPr>
              <w:jc w:val="center"/>
            </w:pPr>
            <w:r>
              <w:t>(4.35)</w:t>
            </w:r>
          </w:p>
        </w:tc>
      </w:tr>
    </w:tbl>
    <w:p w14:paraId="4CB782D8" w14:textId="77777777" w:rsidR="002D41D7" w:rsidRDefault="002D41D7" w:rsidP="002D41D7">
      <w:pPr>
        <w:ind w:firstLine="708"/>
        <w:rPr>
          <w:rFonts w:eastAsiaTheme="minorEastAsia"/>
        </w:rPr>
      </w:pPr>
    </w:p>
    <w:p w14:paraId="372383C4" w14:textId="77777777" w:rsidR="000C5656" w:rsidRDefault="000C5656" w:rsidP="002D41D7">
      <w:pPr>
        <w:ind w:firstLine="708"/>
        <w:rPr>
          <w:rFonts w:eastAsiaTheme="minorEastAsia"/>
        </w:rPr>
      </w:pPr>
    </w:p>
    <w:p w14:paraId="6882D43C" w14:textId="77777777" w:rsidR="002D41D7" w:rsidRPr="007A3F59" w:rsidRDefault="002D41D7" w:rsidP="002D41D7">
      <w:pPr>
        <w:rPr>
          <w:rFonts w:eastAsiaTheme="minorEastAsia"/>
        </w:rPr>
      </w:pPr>
    </w:p>
    <w:p w14:paraId="7E15006C" w14:textId="77777777" w:rsidR="002D41D7" w:rsidRPr="00052D85" w:rsidRDefault="002D41D7" w:rsidP="002D41D7">
      <w:pPr>
        <w:rPr>
          <w:rFonts w:eastAsiaTheme="minorEastAsia"/>
        </w:rPr>
      </w:pPr>
    </w:p>
    <w:p w14:paraId="06BE2E64" w14:textId="77777777" w:rsidR="002D41D7" w:rsidRDefault="000C5656" w:rsidP="002D41D7">
      <w:pPr>
        <w:ind w:firstLine="708"/>
        <w:rPr>
          <w:rFonts w:eastAsiaTheme="minorEastAsia"/>
        </w:rPr>
      </w:pPr>
      <w:r>
        <w:rPr>
          <w:rFonts w:eastAsiaTheme="minorEastAsia"/>
        </w:rPr>
        <w:lastRenderedPageBreak/>
        <w:t>Fazendo o cálculo, tem-se</w:t>
      </w:r>
      <w:r w:rsidR="002D41D7">
        <w:rPr>
          <w:rFonts w:eastAsiaTheme="minorEastAsia"/>
        </w:rPr>
        <w:t xml:space="preserve"> que:</w:t>
      </w:r>
    </w:p>
    <w:tbl>
      <w:tblPr>
        <w:tblStyle w:val="Tabelacomgrade"/>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0C5656" w14:paraId="265DAFD7" w14:textId="77777777" w:rsidTr="000C5656">
        <w:trPr>
          <w:trHeight w:val="1002"/>
        </w:trPr>
        <w:tc>
          <w:tcPr>
            <w:tcW w:w="4530" w:type="pct"/>
            <w:vAlign w:val="center"/>
          </w:tcPr>
          <w:p w14:paraId="49066F3F" w14:textId="77777777" w:rsidR="000C5656" w:rsidRPr="00F01B5B" w:rsidRDefault="00295FEA"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=0.9946</m:t>
                </m:r>
              </m:oMath>
            </m:oMathPara>
          </w:p>
        </w:tc>
        <w:tc>
          <w:tcPr>
            <w:tcW w:w="470" w:type="pct"/>
            <w:vAlign w:val="center"/>
          </w:tcPr>
          <w:p w14:paraId="16E69137" w14:textId="77777777" w:rsidR="000C5656" w:rsidRDefault="000C5656" w:rsidP="000C5656">
            <w:pPr>
              <w:jc w:val="center"/>
            </w:pPr>
            <w:r>
              <w:t>(4.36)</w:t>
            </w:r>
          </w:p>
        </w:tc>
      </w:tr>
      <w:tr w:rsidR="000C5656" w14:paraId="4D646B00" w14:textId="77777777" w:rsidTr="000C5656">
        <w:trPr>
          <w:trHeight w:val="1002"/>
        </w:trPr>
        <w:tc>
          <w:tcPr>
            <w:tcW w:w="4530" w:type="pct"/>
            <w:vAlign w:val="center"/>
          </w:tcPr>
          <w:p w14:paraId="732FA22B" w14:textId="77777777" w:rsidR="000C5656" w:rsidRPr="00F01B5B" w:rsidRDefault="00295FEA"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Iv</m:t>
                    </m:r>
                  </m:sub>
                </m:sSub>
                <m:r>
                  <w:rPr>
                    <w:rFonts w:ascii="Cambria Math" w:hAnsi="Cambria Math"/>
                  </w:rPr>
                  <m:t>=</m:t>
                </m:r>
                <m:r>
                  <w:rPr>
                    <w:rFonts w:ascii="Cambria Math" w:eastAsiaTheme="minorEastAsia" w:hAnsi="Cambria Math"/>
                  </w:rPr>
                  <m:t>33708,8</m:t>
                </m:r>
              </m:oMath>
            </m:oMathPara>
          </w:p>
        </w:tc>
        <w:tc>
          <w:tcPr>
            <w:tcW w:w="470" w:type="pct"/>
            <w:vAlign w:val="center"/>
          </w:tcPr>
          <w:p w14:paraId="056D4E60" w14:textId="77777777" w:rsidR="000C5656" w:rsidRDefault="000C5656" w:rsidP="000C5656">
            <w:pPr>
              <w:jc w:val="center"/>
            </w:pPr>
            <w:r>
              <w:t>(4.37)</w:t>
            </w:r>
          </w:p>
        </w:tc>
      </w:tr>
    </w:tbl>
    <w:p w14:paraId="2069CCB3" w14:textId="77777777" w:rsidR="00B93C2C" w:rsidRDefault="00B93C2C">
      <w:pPr>
        <w:spacing w:line="259" w:lineRule="auto"/>
        <w:rPr>
          <w:rFonts w:eastAsiaTheme="majorEastAsia" w:cstheme="majorBidi"/>
          <w:b/>
          <w:sz w:val="28"/>
          <w:szCs w:val="26"/>
        </w:rPr>
      </w:pPr>
    </w:p>
    <w:p w14:paraId="15DE9F82" w14:textId="77777777" w:rsidR="00923D08" w:rsidRDefault="00FF5C7F" w:rsidP="00141B61">
      <w:pPr>
        <w:pStyle w:val="Ttulo2"/>
      </w:pPr>
      <w:bookmarkStart w:id="137" w:name="_Ref455942355"/>
      <w:r>
        <w:t>Conclusão</w:t>
      </w:r>
      <w:bookmarkEnd w:id="137"/>
    </w:p>
    <w:p w14:paraId="189A05B6" w14:textId="77777777" w:rsidR="00141B61" w:rsidRDefault="00141B61" w:rsidP="00B93C2C">
      <w:pPr>
        <w:ind w:firstLine="708"/>
        <w:jc w:val="both"/>
      </w:pPr>
      <w:r>
        <w:t>A</w:t>
      </w:r>
      <w:r w:rsidR="000C5656">
        <w:t>gora com</w:t>
      </w:r>
      <w:r>
        <w:t xml:space="preserve"> </w:t>
      </w:r>
      <w:r w:rsidR="000C5656">
        <w:t xml:space="preserve">tem-se </w:t>
      </w:r>
      <w:r>
        <w:t>todos os parâmetros do conversor</w:t>
      </w:r>
      <w:r w:rsidR="000C5656">
        <w:t xml:space="preserve"> calculados</w:t>
      </w:r>
      <w:r w:rsidR="00CD4BEC">
        <w:t>. Primeiramente calculou-se</w:t>
      </w:r>
      <w:r>
        <w:t xml:space="preserve"> os valores de componentes de acord</w:t>
      </w:r>
      <w:r w:rsidR="00CD4BEC">
        <w:t>o com as especificações defini</w:t>
      </w:r>
      <w:r>
        <w:t>das.</w:t>
      </w:r>
      <w:r w:rsidR="00CD4BEC">
        <w:t xml:space="preserve"> Depois foi realizado o cálculo</w:t>
      </w:r>
      <w:r w:rsidR="00B93C2C">
        <w:t xml:space="preserve"> </w:t>
      </w:r>
      <w:r w:rsidR="00CD4BEC">
        <w:t>d</w:t>
      </w:r>
      <w:r w:rsidR="00B93C2C">
        <w:t xml:space="preserve">o controle pelo método especificado em </w:t>
      </w:r>
      <w:r w:rsidR="003C10E2">
        <w:t>[8]</w:t>
      </w:r>
      <w:r w:rsidR="00CD4BEC">
        <w:t xml:space="preserve"> e obteve-se</w:t>
      </w:r>
      <w:r w:rsidR="00B93C2C">
        <w:t xml:space="preserve"> as constantes dos controladores proporcional-integral.</w:t>
      </w:r>
    </w:p>
    <w:tbl>
      <w:tblPr>
        <w:tblStyle w:val="Tabelacomgrade"/>
        <w:tblW w:w="0" w:type="auto"/>
        <w:jc w:val="center"/>
        <w:tblLook w:val="04A0" w:firstRow="1" w:lastRow="0" w:firstColumn="1" w:lastColumn="0" w:noHBand="0" w:noVBand="1"/>
      </w:tblPr>
      <w:tblGrid>
        <w:gridCol w:w="4247"/>
        <w:gridCol w:w="1985"/>
      </w:tblGrid>
      <w:tr w:rsidR="00985A0A" w14:paraId="2DF73A41" w14:textId="77777777" w:rsidTr="00985A0A">
        <w:trPr>
          <w:jc w:val="center"/>
        </w:trPr>
        <w:tc>
          <w:tcPr>
            <w:tcW w:w="4247" w:type="dxa"/>
          </w:tcPr>
          <w:p w14:paraId="67D9D588" w14:textId="77777777" w:rsidR="00985A0A" w:rsidRPr="00985A0A" w:rsidRDefault="00985A0A" w:rsidP="00985A0A">
            <w:pPr>
              <w:jc w:val="center"/>
              <w:rPr>
                <w:b/>
              </w:rPr>
            </w:pPr>
            <w:r w:rsidRPr="00985A0A">
              <w:rPr>
                <w:b/>
              </w:rPr>
              <w:t>Parâmetros</w:t>
            </w:r>
          </w:p>
        </w:tc>
        <w:tc>
          <w:tcPr>
            <w:tcW w:w="1985" w:type="dxa"/>
          </w:tcPr>
          <w:p w14:paraId="2AE1A803" w14:textId="77777777" w:rsidR="00985A0A" w:rsidRPr="00985A0A" w:rsidRDefault="00985A0A" w:rsidP="00985A0A">
            <w:pPr>
              <w:jc w:val="center"/>
              <w:rPr>
                <w:b/>
              </w:rPr>
            </w:pPr>
            <w:r w:rsidRPr="00985A0A">
              <w:rPr>
                <w:b/>
              </w:rPr>
              <w:t>Valor</w:t>
            </w:r>
          </w:p>
        </w:tc>
      </w:tr>
      <w:tr w:rsidR="00985A0A" w14:paraId="08664C12" w14:textId="77777777" w:rsidTr="00985A0A">
        <w:trPr>
          <w:jc w:val="center"/>
        </w:trPr>
        <w:tc>
          <w:tcPr>
            <w:tcW w:w="4247" w:type="dxa"/>
          </w:tcPr>
          <w:p w14:paraId="0082AE2D" w14:textId="77777777" w:rsidR="00985A0A" w:rsidRDefault="00985A0A" w:rsidP="00363D81">
            <w:pPr>
              <w:jc w:val="center"/>
            </w:pPr>
            <w:r>
              <w:t>Relação de espiras</w:t>
            </w:r>
            <m:oMath>
              <m:r>
                <w:rPr>
                  <w:rFonts w:ascii="Cambria Math" w:hAnsi="Cambria Math"/>
                </w:rPr>
                <m:t xml:space="preserve"> </m:t>
              </m:r>
              <m:d>
                <m:dPr>
                  <m:ctrlPr>
                    <w:rPr>
                      <w:rFonts w:ascii="Cambria Math" w:hAnsi="Cambria Math"/>
                      <w:i/>
                    </w:rPr>
                  </m:ctrlPr>
                </m:dPr>
                <m:e>
                  <m:r>
                    <w:rPr>
                      <w:rFonts w:ascii="Cambria Math" w:hAnsi="Cambria Math"/>
                    </w:rPr>
                    <m:t>n</m:t>
                  </m:r>
                </m:e>
              </m:d>
            </m:oMath>
          </w:p>
        </w:tc>
        <w:tc>
          <w:tcPr>
            <w:tcW w:w="1985" w:type="dxa"/>
          </w:tcPr>
          <w:p w14:paraId="3060B0AB" w14:textId="77777777" w:rsidR="00985A0A" w:rsidRPr="00985A0A" w:rsidRDefault="00985A0A" w:rsidP="00985A0A">
            <w:pPr>
              <w:rPr>
                <w:rFonts w:eastAsiaTheme="minorEastAsia"/>
              </w:rPr>
            </w:pPr>
            <m:oMathPara>
              <m:oMath>
                <m:r>
                  <w:rPr>
                    <w:rFonts w:ascii="Cambria Math" w:eastAsiaTheme="minorEastAsia" w:hAnsi="Cambria Math"/>
                  </w:rPr>
                  <m:t>0,2045</m:t>
                </m:r>
              </m:oMath>
            </m:oMathPara>
          </w:p>
        </w:tc>
      </w:tr>
      <w:tr w:rsidR="00985A0A" w14:paraId="5BFEFAAE" w14:textId="77777777" w:rsidTr="00985A0A">
        <w:trPr>
          <w:jc w:val="center"/>
        </w:trPr>
        <w:tc>
          <w:tcPr>
            <w:tcW w:w="4247" w:type="dxa"/>
          </w:tcPr>
          <w:p w14:paraId="5780F324" w14:textId="77777777" w:rsidR="00985A0A" w:rsidRDefault="00985A0A" w:rsidP="00363D81">
            <w:pPr>
              <w:jc w:val="center"/>
            </w:pPr>
            <w:r>
              <w:t xml:space="preserve">Indutor de ressonância </w:t>
            </w:r>
            <w:r>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r>
                <w:rPr>
                  <w:rFonts w:ascii="Cambria Math" w:hAnsi="Cambria Math"/>
                </w:rPr>
                <m:t>)</m:t>
              </m:r>
            </m:oMath>
          </w:p>
        </w:tc>
        <w:tc>
          <w:tcPr>
            <w:tcW w:w="1985" w:type="dxa"/>
          </w:tcPr>
          <w:p w14:paraId="08FC8ECD" w14:textId="77777777" w:rsidR="00985A0A" w:rsidRDefault="00985A0A" w:rsidP="00985A0A">
            <m:oMathPara>
              <m:oMath>
                <m:r>
                  <w:rPr>
                    <w:rFonts w:ascii="Cambria Math" w:eastAsiaTheme="minorEastAsia" w:hAnsi="Cambria Math"/>
                  </w:rPr>
                  <m:t>9,53 μH</m:t>
                </m:r>
              </m:oMath>
            </m:oMathPara>
          </w:p>
        </w:tc>
      </w:tr>
      <w:tr w:rsidR="00985A0A" w14:paraId="1B0CB9AE" w14:textId="77777777" w:rsidTr="00985A0A">
        <w:trPr>
          <w:jc w:val="center"/>
        </w:trPr>
        <w:tc>
          <w:tcPr>
            <w:tcW w:w="4247" w:type="dxa"/>
          </w:tcPr>
          <w:p w14:paraId="5FE3C57E" w14:textId="77777777" w:rsidR="00985A0A" w:rsidRDefault="00985A0A" w:rsidP="00363D81">
            <w:pPr>
              <w:jc w:val="center"/>
            </w:pPr>
            <w:r>
              <w:t xml:space="preserve">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p>
        </w:tc>
        <w:tc>
          <w:tcPr>
            <w:tcW w:w="1985" w:type="dxa"/>
          </w:tcPr>
          <w:p w14:paraId="401C5C46" w14:textId="77777777" w:rsidR="00985A0A" w:rsidRPr="00985A0A" w:rsidRDefault="00985A0A" w:rsidP="00985A0A">
            <w:pPr>
              <w:rPr>
                <w:rFonts w:eastAsiaTheme="minorEastAsia"/>
              </w:rPr>
            </w:pPr>
            <m:oMathPara>
              <m:oMath>
                <m:r>
                  <w:rPr>
                    <w:rFonts w:ascii="Cambria Math" w:eastAsiaTheme="minorEastAsia" w:hAnsi="Cambria Math"/>
                  </w:rPr>
                  <m:t>292,83 μH</m:t>
                </m:r>
              </m:oMath>
            </m:oMathPara>
          </w:p>
        </w:tc>
      </w:tr>
      <w:tr w:rsidR="00985A0A" w14:paraId="5DB1D9FE" w14:textId="77777777" w:rsidTr="00985A0A">
        <w:trPr>
          <w:jc w:val="center"/>
        </w:trPr>
        <w:tc>
          <w:tcPr>
            <w:tcW w:w="4247" w:type="dxa"/>
          </w:tcPr>
          <w:p w14:paraId="523C104B" w14:textId="77777777" w:rsidR="00985A0A" w:rsidRDefault="00985A0A" w:rsidP="00363D81">
            <w:pPr>
              <w:jc w:val="center"/>
            </w:pPr>
            <w:r>
              <w:t xml:space="preserve">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oMath>
          </w:p>
        </w:tc>
        <w:tc>
          <w:tcPr>
            <w:tcW w:w="1985" w:type="dxa"/>
          </w:tcPr>
          <w:p w14:paraId="6549DD0B" w14:textId="77777777" w:rsidR="00985A0A" w:rsidRPr="00985A0A" w:rsidRDefault="00985A0A" w:rsidP="00B93C2C">
            <w:pPr>
              <w:keepNext/>
              <w:rPr>
                <w:rFonts w:eastAsiaTheme="minorEastAsia"/>
              </w:rPr>
            </w:pPr>
            <m:oMathPara>
              <m:oMath>
                <m:r>
                  <w:rPr>
                    <w:rFonts w:ascii="Cambria Math" w:hAnsi="Cambria Math"/>
                  </w:rPr>
                  <m:t>6,25 μF</m:t>
                </m:r>
              </m:oMath>
            </m:oMathPara>
          </w:p>
        </w:tc>
      </w:tr>
    </w:tbl>
    <w:p w14:paraId="0B04CDCD" w14:textId="77777777" w:rsidR="00985A0A" w:rsidRDefault="00B93C2C" w:rsidP="00B93C2C">
      <w:pPr>
        <w:pStyle w:val="Legenda"/>
        <w:jc w:val="center"/>
        <w:rPr>
          <w:i w:val="0"/>
          <w:color w:val="auto"/>
          <w:sz w:val="24"/>
          <w:szCs w:val="24"/>
        </w:rPr>
      </w:pPr>
      <w:bookmarkStart w:id="138" w:name="_Ref455941515"/>
      <w:r w:rsidRPr="00B93C2C">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B61763">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B61763">
        <w:rPr>
          <w:i w:val="0"/>
          <w:noProof/>
          <w:color w:val="auto"/>
          <w:sz w:val="24"/>
          <w:szCs w:val="24"/>
        </w:rPr>
        <w:t>4</w:t>
      </w:r>
      <w:r w:rsidR="006D65BA">
        <w:rPr>
          <w:i w:val="0"/>
          <w:color w:val="auto"/>
          <w:sz w:val="24"/>
          <w:szCs w:val="24"/>
        </w:rPr>
        <w:fldChar w:fldCharType="end"/>
      </w:r>
      <w:r w:rsidRPr="00B93C2C">
        <w:rPr>
          <w:i w:val="0"/>
          <w:color w:val="auto"/>
          <w:sz w:val="24"/>
          <w:szCs w:val="24"/>
        </w:rPr>
        <w:t xml:space="preserve"> - Resumo dos valores de </w:t>
      </w:r>
      <w:proofErr w:type="spellStart"/>
      <w:r w:rsidRPr="00B93C2C">
        <w:rPr>
          <w:i w:val="0"/>
          <w:color w:val="auto"/>
          <w:sz w:val="24"/>
          <w:szCs w:val="24"/>
        </w:rPr>
        <w:t>componetes</w:t>
      </w:r>
      <w:proofErr w:type="spellEnd"/>
      <w:r w:rsidRPr="00B93C2C">
        <w:rPr>
          <w:i w:val="0"/>
          <w:color w:val="auto"/>
          <w:sz w:val="24"/>
          <w:szCs w:val="24"/>
        </w:rPr>
        <w:t xml:space="preserve"> calculados</w:t>
      </w:r>
      <w:bookmarkEnd w:id="138"/>
    </w:p>
    <w:p w14:paraId="5257F3DC" w14:textId="77777777" w:rsidR="00B93C2C" w:rsidRPr="00B93C2C" w:rsidRDefault="00B93C2C" w:rsidP="00B93C2C"/>
    <w:tbl>
      <w:tblPr>
        <w:tblStyle w:val="Tabelacomgrade"/>
        <w:tblW w:w="0" w:type="auto"/>
        <w:jc w:val="center"/>
        <w:tblLook w:val="04A0" w:firstRow="1" w:lastRow="0" w:firstColumn="1" w:lastColumn="0" w:noHBand="0" w:noVBand="1"/>
      </w:tblPr>
      <w:tblGrid>
        <w:gridCol w:w="1842"/>
        <w:gridCol w:w="1697"/>
      </w:tblGrid>
      <w:tr w:rsidR="00B93C2C" w14:paraId="455DE4B2" w14:textId="77777777" w:rsidTr="00B93C2C">
        <w:trPr>
          <w:jc w:val="center"/>
        </w:trPr>
        <w:tc>
          <w:tcPr>
            <w:tcW w:w="1842" w:type="dxa"/>
          </w:tcPr>
          <w:p w14:paraId="13331637" w14:textId="77777777" w:rsidR="00B93C2C" w:rsidRPr="00985A0A" w:rsidRDefault="00B93C2C" w:rsidP="00B93C2C">
            <w:pPr>
              <w:jc w:val="center"/>
              <w:rPr>
                <w:b/>
              </w:rPr>
            </w:pPr>
            <w:r w:rsidRPr="00985A0A">
              <w:rPr>
                <w:b/>
              </w:rPr>
              <w:t>Parâmetros</w:t>
            </w:r>
          </w:p>
        </w:tc>
        <w:tc>
          <w:tcPr>
            <w:tcW w:w="1697" w:type="dxa"/>
          </w:tcPr>
          <w:p w14:paraId="29E806E9" w14:textId="77777777" w:rsidR="00B93C2C" w:rsidRPr="00985A0A" w:rsidRDefault="00B93C2C" w:rsidP="00B93C2C">
            <w:pPr>
              <w:jc w:val="center"/>
              <w:rPr>
                <w:b/>
              </w:rPr>
            </w:pPr>
            <w:r w:rsidRPr="00985A0A">
              <w:rPr>
                <w:b/>
              </w:rPr>
              <w:t>Valor</w:t>
            </w:r>
          </w:p>
        </w:tc>
      </w:tr>
      <w:tr w:rsidR="00B93C2C" w14:paraId="63CE32B6" w14:textId="77777777" w:rsidTr="00B93C2C">
        <w:trPr>
          <w:jc w:val="center"/>
        </w:trPr>
        <w:tc>
          <w:tcPr>
            <w:tcW w:w="1842" w:type="dxa"/>
          </w:tcPr>
          <w:p w14:paraId="3E1B6884" w14:textId="77777777" w:rsidR="00B93C2C" w:rsidRPr="00B93C2C" w:rsidRDefault="00295FEA"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697" w:type="dxa"/>
          </w:tcPr>
          <w:p w14:paraId="3C85605A" w14:textId="77777777" w:rsidR="00B93C2C" w:rsidRPr="00985A0A" w:rsidRDefault="00B93C2C" w:rsidP="00B93C2C">
            <w:pPr>
              <w:rPr>
                <w:rFonts w:eastAsiaTheme="minorEastAsia"/>
              </w:rPr>
            </w:pPr>
            <m:oMathPara>
              <m:oMath>
                <m:r>
                  <w:rPr>
                    <w:rFonts w:ascii="Cambria Math" w:hAnsi="Cambria Math"/>
                  </w:rPr>
                  <m:t>3.488</m:t>
                </m:r>
              </m:oMath>
            </m:oMathPara>
          </w:p>
        </w:tc>
      </w:tr>
      <w:tr w:rsidR="00B93C2C" w14:paraId="1A865A16" w14:textId="77777777" w:rsidTr="00B93C2C">
        <w:trPr>
          <w:jc w:val="center"/>
        </w:trPr>
        <w:tc>
          <w:tcPr>
            <w:tcW w:w="1842" w:type="dxa"/>
          </w:tcPr>
          <w:p w14:paraId="787C5E09" w14:textId="77777777" w:rsidR="00B93C2C" w:rsidRPr="00B93C2C" w:rsidRDefault="00295FEA"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697" w:type="dxa"/>
          </w:tcPr>
          <w:p w14:paraId="56306B04" w14:textId="77777777" w:rsidR="00B93C2C" w:rsidRDefault="00B93C2C" w:rsidP="00B93C2C">
            <m:oMathPara>
              <m:oMath>
                <m:r>
                  <w:rPr>
                    <w:rFonts w:ascii="Cambria Math" w:eastAsiaTheme="minorEastAsia" w:hAnsi="Cambria Math"/>
                  </w:rPr>
                  <m:t>234859</m:t>
                </m:r>
              </m:oMath>
            </m:oMathPara>
          </w:p>
        </w:tc>
      </w:tr>
      <w:tr w:rsidR="00B93C2C" w14:paraId="79E90426" w14:textId="77777777" w:rsidTr="00B93C2C">
        <w:trPr>
          <w:jc w:val="center"/>
        </w:trPr>
        <w:tc>
          <w:tcPr>
            <w:tcW w:w="1842" w:type="dxa"/>
          </w:tcPr>
          <w:p w14:paraId="2F3ACB78" w14:textId="77777777" w:rsidR="00B93C2C" w:rsidRPr="00B93C2C" w:rsidRDefault="00295FEA"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697" w:type="dxa"/>
          </w:tcPr>
          <w:p w14:paraId="7D9C8D63" w14:textId="77777777" w:rsidR="00B93C2C" w:rsidRPr="00985A0A" w:rsidRDefault="00B93C2C" w:rsidP="00B93C2C">
            <w:pPr>
              <w:rPr>
                <w:rFonts w:eastAsiaTheme="minorEastAsia"/>
              </w:rPr>
            </w:pPr>
            <m:oMathPara>
              <m:oMath>
                <m:r>
                  <w:rPr>
                    <w:rFonts w:ascii="Cambria Math" w:hAnsi="Cambria Math"/>
                  </w:rPr>
                  <m:t>0.9946</m:t>
                </m:r>
              </m:oMath>
            </m:oMathPara>
          </w:p>
        </w:tc>
      </w:tr>
      <w:tr w:rsidR="00B93C2C" w:rsidRPr="00B93C2C" w14:paraId="6B35F194" w14:textId="77777777" w:rsidTr="00B93C2C">
        <w:trPr>
          <w:jc w:val="center"/>
        </w:trPr>
        <w:tc>
          <w:tcPr>
            <w:tcW w:w="1842" w:type="dxa"/>
          </w:tcPr>
          <w:p w14:paraId="7B51294D" w14:textId="77777777" w:rsidR="00B93C2C" w:rsidRPr="00B93C2C" w:rsidRDefault="00295FEA" w:rsidP="00B93C2C">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697" w:type="dxa"/>
          </w:tcPr>
          <w:p w14:paraId="73AA66C8" w14:textId="77777777" w:rsidR="00B93C2C" w:rsidRPr="00B93C2C" w:rsidRDefault="00B93C2C" w:rsidP="00B93C2C">
            <w:pPr>
              <w:keepNext/>
              <w:jc w:val="center"/>
              <w:rPr>
                <w:rFonts w:eastAsiaTheme="minorEastAsia"/>
                <w:szCs w:val="24"/>
              </w:rPr>
            </w:pPr>
            <m:oMathPara>
              <m:oMath>
                <m:r>
                  <m:rPr>
                    <m:sty m:val="p"/>
                  </m:rPr>
                  <w:rPr>
                    <w:rFonts w:ascii="Cambria Math" w:eastAsiaTheme="minorEastAsia" w:hAnsi="Cambria Math"/>
                    <w:szCs w:val="24"/>
                  </w:rPr>
                  <m:t>33708,8</m:t>
                </m:r>
              </m:oMath>
            </m:oMathPara>
          </w:p>
        </w:tc>
      </w:tr>
    </w:tbl>
    <w:p w14:paraId="0F819C67" w14:textId="77777777" w:rsidR="00B93C2C" w:rsidRDefault="00B93C2C" w:rsidP="00B93C2C">
      <w:pPr>
        <w:pStyle w:val="Legenda"/>
        <w:jc w:val="center"/>
        <w:rPr>
          <w:i w:val="0"/>
          <w:color w:val="auto"/>
          <w:sz w:val="24"/>
          <w:szCs w:val="24"/>
        </w:rPr>
      </w:pPr>
      <w:bookmarkStart w:id="139" w:name="_Ref455941519"/>
      <w:r w:rsidRPr="00B93C2C">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B61763">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B61763">
        <w:rPr>
          <w:i w:val="0"/>
          <w:noProof/>
          <w:color w:val="auto"/>
          <w:sz w:val="24"/>
          <w:szCs w:val="24"/>
        </w:rPr>
        <w:t>5</w:t>
      </w:r>
      <w:r w:rsidR="006D65BA">
        <w:rPr>
          <w:i w:val="0"/>
          <w:color w:val="auto"/>
          <w:sz w:val="24"/>
          <w:szCs w:val="24"/>
        </w:rPr>
        <w:fldChar w:fldCharType="end"/>
      </w:r>
      <w:r w:rsidRPr="00B93C2C">
        <w:rPr>
          <w:i w:val="0"/>
          <w:color w:val="auto"/>
          <w:sz w:val="24"/>
          <w:szCs w:val="24"/>
        </w:rPr>
        <w:t xml:space="preserve"> - Resumo das constantes dos controladores</w:t>
      </w:r>
      <w:bookmarkEnd w:id="139"/>
    </w:p>
    <w:p w14:paraId="7A59C29A" w14:textId="77777777" w:rsidR="001D617A" w:rsidRDefault="00B93C2C" w:rsidP="00B93C2C">
      <w:r>
        <w:tab/>
      </w:r>
    </w:p>
    <w:p w14:paraId="608B8E12" w14:textId="77777777" w:rsidR="00923D08" w:rsidRDefault="00B93C2C" w:rsidP="00AD2C6B">
      <w:pPr>
        <w:ind w:firstLine="708"/>
        <w:jc w:val="both"/>
      </w:pPr>
      <w:r>
        <w:t>Assim, todo o projeto está realizado</w:t>
      </w:r>
      <w:r w:rsidR="00CD4BEC">
        <w:t xml:space="preserve"> e as </w:t>
      </w:r>
      <w:r w:rsidR="001D617A">
        <w:t xml:space="preserve">simulações </w:t>
      </w:r>
      <w:r w:rsidR="00CD4BEC">
        <w:t xml:space="preserve">podem ser realizadas </w:t>
      </w:r>
      <w:r w:rsidR="001D617A">
        <w:t>e obs</w:t>
      </w:r>
      <w:r w:rsidR="00CD4BEC">
        <w:t>ervados</w:t>
      </w:r>
      <w:r w:rsidR="001D617A">
        <w:t xml:space="preserve"> os resultados. Lembrando que, principalmente as constantes dos controladores, podem sofrer ajustes, para atender a parâmetros importantes e necessários mas não observados nos cálculos apresentados.</w:t>
      </w:r>
      <w:r w:rsidR="00923D08">
        <w:br w:type="page"/>
      </w:r>
    </w:p>
    <w:p w14:paraId="64D639C1" w14:textId="77777777" w:rsidR="0050714C" w:rsidRDefault="0050714C" w:rsidP="004E1076">
      <w:pPr>
        <w:pStyle w:val="Ttulo1"/>
        <w:jc w:val="both"/>
      </w:pPr>
      <w:r>
        <w:lastRenderedPageBreak/>
        <w:br/>
      </w:r>
      <w:bookmarkStart w:id="140" w:name="_Ref455942363"/>
      <w:r>
        <w:t>Simulações do c</w:t>
      </w:r>
      <w:r w:rsidR="00784AB4">
        <w:t>ircuito projetado</w:t>
      </w:r>
      <w:bookmarkEnd w:id="140"/>
    </w:p>
    <w:p w14:paraId="09728C90" w14:textId="77777777" w:rsidR="00784AB4" w:rsidRDefault="00784AB4" w:rsidP="004E1076">
      <w:pPr>
        <w:pStyle w:val="Ttulo2"/>
        <w:jc w:val="both"/>
      </w:pPr>
      <w:bookmarkStart w:id="141" w:name="_Ref455942366"/>
      <w:r>
        <w:t>Montagem</w:t>
      </w:r>
      <w:bookmarkEnd w:id="141"/>
    </w:p>
    <w:p w14:paraId="0A8735ED" w14:textId="77777777" w:rsidR="008D6135" w:rsidRDefault="00404AB8" w:rsidP="006C45C2">
      <w:pPr>
        <w:ind w:firstLine="708"/>
        <w:jc w:val="both"/>
      </w:pPr>
      <w:r>
        <w:t xml:space="preserve">Para a simulação do conversor em ponte completa com ZVS e controle por desvio de fase </w:t>
      </w:r>
      <w:r w:rsidR="00BC3DFB">
        <w:t>será utilizado</w:t>
      </w:r>
      <w:r>
        <w:t xml:space="preserve"> o </w:t>
      </w:r>
      <w:proofErr w:type="spellStart"/>
      <w:r>
        <w:t>PSCad</w:t>
      </w:r>
      <w:proofErr w:type="spellEnd"/>
      <w:r>
        <w:t xml:space="preserve">, versão 4.5 </w:t>
      </w:r>
      <w:proofErr w:type="spellStart"/>
      <w:r w:rsidRPr="00404AB8">
        <w:rPr>
          <w:i/>
        </w:rPr>
        <w:t>Free</w:t>
      </w:r>
      <w:proofErr w:type="spellEnd"/>
      <w:r w:rsidRPr="00404AB8">
        <w:rPr>
          <w:i/>
        </w:rPr>
        <w:t xml:space="preserve"> </w:t>
      </w:r>
      <w:proofErr w:type="spellStart"/>
      <w:r w:rsidRPr="00404AB8">
        <w:rPr>
          <w:i/>
        </w:rPr>
        <w:t>Edition</w:t>
      </w:r>
      <w:proofErr w:type="spellEnd"/>
      <w:r w:rsidR="00363D81">
        <w:t>, um software largamente usado para simulação de circuitos de el</w:t>
      </w:r>
      <w:r w:rsidR="00BC3DFB">
        <w:t>etrônica de potência. E</w:t>
      </w:r>
      <w:r w:rsidR="00363D81">
        <w:t xml:space="preserve">sse programa </w:t>
      </w:r>
      <w:r w:rsidR="00BC3DFB">
        <w:t xml:space="preserve">será usado </w:t>
      </w:r>
      <w:r w:rsidR="00363D81">
        <w:t xml:space="preserve">para simular todo o sistema, </w:t>
      </w:r>
      <w:proofErr w:type="spellStart"/>
      <w:r w:rsidR="00363D81">
        <w:t>inluindo</w:t>
      </w:r>
      <w:proofErr w:type="spellEnd"/>
      <w:r w:rsidR="00363D81">
        <w:t xml:space="preserve"> o controle digital por desvio de fase. Na </w:t>
      </w:r>
      <w:r w:rsidR="008D6135" w:rsidRPr="008D6135">
        <w:fldChar w:fldCharType="begin"/>
      </w:r>
      <w:r w:rsidR="008D6135" w:rsidRPr="008D6135">
        <w:instrText xml:space="preserve"> REF _Ref455152036 \h  \* MERGEFORMAT </w:instrText>
      </w:r>
      <w:r w:rsidR="008D6135" w:rsidRPr="008D6135">
        <w:fldChar w:fldCharType="separate"/>
      </w:r>
      <w:r w:rsidR="00B61763" w:rsidRPr="008D6135">
        <w:rPr>
          <w:szCs w:val="24"/>
        </w:rPr>
        <w:t xml:space="preserve">Figura </w:t>
      </w:r>
      <w:r w:rsidR="00B61763" w:rsidRPr="00B61763">
        <w:rPr>
          <w:noProof/>
          <w:szCs w:val="24"/>
        </w:rPr>
        <w:t>5</w:t>
      </w:r>
      <w:r w:rsidR="00B61763">
        <w:rPr>
          <w:noProof/>
          <w:szCs w:val="24"/>
        </w:rPr>
        <w:t>.</w:t>
      </w:r>
      <w:r w:rsidR="00B61763" w:rsidRPr="00B61763">
        <w:rPr>
          <w:noProof/>
          <w:szCs w:val="24"/>
        </w:rPr>
        <w:t>1</w:t>
      </w:r>
      <w:r w:rsidR="008D6135" w:rsidRPr="008D6135">
        <w:fldChar w:fldCharType="end"/>
      </w:r>
      <w:r w:rsidR="008D6135">
        <w:t xml:space="preserve"> </w:t>
      </w:r>
      <w:r w:rsidR="00363D81">
        <w:t xml:space="preserve">pode-se ver </w:t>
      </w:r>
      <w:r w:rsidR="008D6135">
        <w:t>a montagem</w:t>
      </w:r>
      <w:r w:rsidR="00363D81">
        <w:t xml:space="preserve"> utilizada no </w:t>
      </w:r>
      <w:proofErr w:type="spellStart"/>
      <w:r w:rsidR="00363D81">
        <w:t>PSCad</w:t>
      </w:r>
      <w:proofErr w:type="spellEnd"/>
      <w:r w:rsidR="00363D81">
        <w:t>.</w:t>
      </w:r>
      <w:r w:rsidR="00935000">
        <w:t xml:space="preserve"> </w:t>
      </w:r>
      <w:r w:rsidR="00CF261A">
        <w:t xml:space="preserve">Utilizando as </w:t>
      </w:r>
      <w:proofErr w:type="spellStart"/>
      <w:r w:rsidR="00CF261A">
        <w:t>contantes</w:t>
      </w:r>
      <w:proofErr w:type="spellEnd"/>
      <w:r w:rsidR="00CF261A">
        <w:t xml:space="preserve"> dos controladores calculadas na seção 4.3, te</w:t>
      </w:r>
      <w:r w:rsidR="00935000">
        <w:t xml:space="preserve">mos que </w:t>
      </w:r>
      <w:proofErr w:type="spellStart"/>
      <w:r w:rsidR="00935000">
        <w:t>Vin</w:t>
      </w:r>
      <w:proofErr w:type="spellEnd"/>
      <w:r w:rsidR="00935000">
        <w:t xml:space="preserve"> é um sinal de 400VDC, porém com um </w:t>
      </w:r>
      <w:proofErr w:type="spellStart"/>
      <w:r w:rsidR="00935000">
        <w:t>ripple</w:t>
      </w:r>
      <w:proofErr w:type="spellEnd"/>
      <w:r w:rsidR="00935000">
        <w:t xml:space="preserve"> de 10V, como explicado na seção 4.1, por isso as duas fonte </w:t>
      </w:r>
      <w:r w:rsidR="00BC3DFB">
        <w:t xml:space="preserve">somadas </w:t>
      </w:r>
      <w:r w:rsidR="00935000">
        <w:t>na entrada</w:t>
      </w:r>
      <w:r w:rsidR="00BC3DFB">
        <w:t>, uma fixa de 400V e outra alternada de 10V</w:t>
      </w:r>
      <w:r w:rsidR="00935000">
        <w:t>. Outra modificação é o capacitor do filtro de saída. Como 6.25uF n</w:t>
      </w:r>
      <w:r w:rsidR="00BC3DFB">
        <w:t>ão é um valor comercial, deve-se</w:t>
      </w:r>
      <w:r w:rsidR="00935000">
        <w:t xml:space="preserve"> selecionar um valor que seja, e 10uF foi o escolhido, pois, além de não aumenta</w:t>
      </w:r>
      <w:r w:rsidR="00BC3DFB">
        <w:t>r</w:t>
      </w:r>
      <w:r w:rsidR="00935000">
        <w:t xml:space="preserve"> significativamente o custo do projeto, ele nos ajuda em requisitos como </w:t>
      </w:r>
      <w:proofErr w:type="spellStart"/>
      <w:r w:rsidR="00935000">
        <w:t>ripple</w:t>
      </w:r>
      <w:proofErr w:type="spellEnd"/>
      <w:r w:rsidR="00935000">
        <w:t xml:space="preserve"> e </w:t>
      </w:r>
      <w:r w:rsidR="006C45C2">
        <w:t xml:space="preserve">diminuição de </w:t>
      </w:r>
      <w:proofErr w:type="spellStart"/>
      <w:r w:rsidR="006C45C2" w:rsidRPr="006C45C2">
        <w:rPr>
          <w:i/>
        </w:rPr>
        <w:t>overshoot</w:t>
      </w:r>
      <w:proofErr w:type="spellEnd"/>
      <w:r w:rsidR="006C45C2">
        <w:t xml:space="preserve">. </w:t>
      </w:r>
      <w:commentRangeStart w:id="142"/>
      <w:r w:rsidR="006C45C2" w:rsidRPr="00295FEA">
        <w:rPr>
          <w:highlight w:val="yellow"/>
          <w:rPrChange w:id="143" w:author="Leo" w:date="2016-09-11T20:45:00Z">
            <w:rPr/>
          </w:rPrChange>
        </w:rPr>
        <w:t xml:space="preserve">Não há problema em os indutores não </w:t>
      </w:r>
      <w:proofErr w:type="spellStart"/>
      <w:r w:rsidR="006C45C2" w:rsidRPr="00295FEA">
        <w:rPr>
          <w:highlight w:val="yellow"/>
          <w:rPrChange w:id="144" w:author="Leo" w:date="2016-09-11T20:45:00Z">
            <w:rPr/>
          </w:rPrChange>
        </w:rPr>
        <w:t>possuirem</w:t>
      </w:r>
      <w:proofErr w:type="spellEnd"/>
      <w:r w:rsidR="006C45C2" w:rsidRPr="00295FEA">
        <w:rPr>
          <w:highlight w:val="yellow"/>
          <w:rPrChange w:id="145" w:author="Leo" w:date="2016-09-11T20:45:00Z">
            <w:rPr/>
          </w:rPrChange>
        </w:rPr>
        <w:t xml:space="preserve"> valores não-comerciais</w:t>
      </w:r>
      <w:commentRangeEnd w:id="142"/>
      <w:r w:rsidR="00295FEA" w:rsidRPr="00295FEA">
        <w:rPr>
          <w:rStyle w:val="Refdecomentrio"/>
          <w:highlight w:val="yellow"/>
          <w:rPrChange w:id="146" w:author="Leo" w:date="2016-09-11T20:45:00Z">
            <w:rPr>
              <w:rStyle w:val="Refdecomentrio"/>
            </w:rPr>
          </w:rPrChange>
        </w:rPr>
        <w:commentReference w:id="142"/>
      </w:r>
      <w:r w:rsidR="006C45C2" w:rsidRPr="00295FEA">
        <w:rPr>
          <w:highlight w:val="yellow"/>
          <w:rPrChange w:id="147" w:author="Leo" w:date="2016-09-11T20:45:00Z">
            <w:rPr/>
          </w:rPrChange>
        </w:rPr>
        <w:t>, pois como são de potência, devemos fazer o seu projeto físico com as especificidades da aplicação.</w:t>
      </w:r>
    </w:p>
    <w:p w14:paraId="002C6EC3" w14:textId="77777777" w:rsidR="006C45C2" w:rsidRDefault="006C45C2" w:rsidP="006C45C2">
      <w:pPr>
        <w:ind w:firstLine="708"/>
        <w:jc w:val="both"/>
      </w:pPr>
    </w:p>
    <w:p w14:paraId="43A1E204" w14:textId="77777777" w:rsidR="008D6135" w:rsidRDefault="008D6135" w:rsidP="008D6135">
      <w:pPr>
        <w:keepNext/>
      </w:pPr>
      <w:commentRangeStart w:id="148"/>
      <w:r>
        <w:rPr>
          <w:noProof/>
          <w:lang w:eastAsia="pt-BR"/>
        </w:rPr>
        <w:drawing>
          <wp:inline distT="0" distB="0" distL="0" distR="0" wp14:anchorId="078568D5" wp14:editId="24136F8C">
            <wp:extent cx="5400040" cy="16713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ircuito_simulacoes_ideal.png"/>
                    <pic:cNvPicPr/>
                  </pic:nvPicPr>
                  <pic:blipFill>
                    <a:blip r:embed="rId38">
                      <a:biLevel thresh="75000"/>
                      <a:extLst>
                        <a:ext uri="{28A0092B-C50C-407E-A947-70E740481C1C}">
                          <a14:useLocalDpi xmlns:a14="http://schemas.microsoft.com/office/drawing/2010/main" val="0"/>
                        </a:ext>
                      </a:extLst>
                    </a:blip>
                    <a:stretch>
                      <a:fillRect/>
                    </a:stretch>
                  </pic:blipFill>
                  <pic:spPr>
                    <a:xfrm>
                      <a:off x="0" y="0"/>
                      <a:ext cx="5400040" cy="1671320"/>
                    </a:xfrm>
                    <a:prstGeom prst="rect">
                      <a:avLst/>
                    </a:prstGeom>
                  </pic:spPr>
                </pic:pic>
              </a:graphicData>
            </a:graphic>
          </wp:inline>
        </w:drawing>
      </w:r>
      <w:commentRangeEnd w:id="148"/>
      <w:r w:rsidR="00295FEA">
        <w:rPr>
          <w:rStyle w:val="Refdecomentrio"/>
        </w:rPr>
        <w:commentReference w:id="148"/>
      </w:r>
    </w:p>
    <w:p w14:paraId="34688F9E" w14:textId="77777777" w:rsidR="008D6135" w:rsidRDefault="008D6135" w:rsidP="008D6135">
      <w:pPr>
        <w:pStyle w:val="Legenda"/>
        <w:jc w:val="center"/>
        <w:rPr>
          <w:i w:val="0"/>
          <w:color w:val="auto"/>
          <w:sz w:val="24"/>
          <w:szCs w:val="24"/>
        </w:rPr>
      </w:pPr>
      <w:bookmarkStart w:id="149" w:name="_Ref455152036"/>
      <w:bookmarkStart w:id="150" w:name="_Ref455941272"/>
      <w:r w:rsidRPr="008D6135">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1</w:t>
      </w:r>
      <w:r w:rsidR="007957BF">
        <w:rPr>
          <w:i w:val="0"/>
          <w:color w:val="auto"/>
          <w:sz w:val="24"/>
          <w:szCs w:val="24"/>
        </w:rPr>
        <w:fldChar w:fldCharType="end"/>
      </w:r>
      <w:bookmarkEnd w:id="149"/>
      <w:r w:rsidRPr="008D6135">
        <w:rPr>
          <w:i w:val="0"/>
          <w:color w:val="auto"/>
          <w:sz w:val="24"/>
          <w:szCs w:val="24"/>
        </w:rPr>
        <w:t xml:space="preserve"> - Circuito utilizado para simulação</w:t>
      </w:r>
      <w:bookmarkEnd w:id="150"/>
    </w:p>
    <w:p w14:paraId="2A5A724C" w14:textId="4B620FF2" w:rsidR="008D6135" w:rsidRDefault="008D6135" w:rsidP="00935000">
      <w:pPr>
        <w:jc w:val="both"/>
      </w:pPr>
      <w:r>
        <w:tab/>
        <w:t>Na</w:t>
      </w:r>
      <w:r w:rsidRPr="00F020D0">
        <w:t xml:space="preserve"> </w:t>
      </w:r>
      <w:r w:rsidR="00F020D0" w:rsidRPr="00F020D0">
        <w:fldChar w:fldCharType="begin"/>
      </w:r>
      <w:r w:rsidR="00F020D0" w:rsidRPr="00F020D0">
        <w:instrText xml:space="preserve"> REF _Ref455152583 \h  \* MERGEFORMAT </w:instrText>
      </w:r>
      <w:r w:rsidR="00F020D0" w:rsidRPr="00F020D0">
        <w:fldChar w:fldCharType="separate"/>
      </w:r>
      <w:r w:rsidR="00B61763" w:rsidRPr="00F020D0">
        <w:rPr>
          <w:szCs w:val="24"/>
        </w:rPr>
        <w:t xml:space="preserve">Figura </w:t>
      </w:r>
      <w:r w:rsidR="00B61763" w:rsidRPr="00B61763">
        <w:rPr>
          <w:noProof/>
          <w:szCs w:val="24"/>
        </w:rPr>
        <w:t>5</w:t>
      </w:r>
      <w:r w:rsidR="00B61763">
        <w:rPr>
          <w:noProof/>
          <w:szCs w:val="24"/>
        </w:rPr>
        <w:t>.</w:t>
      </w:r>
      <w:r w:rsidR="00B61763" w:rsidRPr="00B61763">
        <w:rPr>
          <w:noProof/>
          <w:szCs w:val="24"/>
        </w:rPr>
        <w:t>2</w:t>
      </w:r>
      <w:r w:rsidR="00F020D0" w:rsidRPr="00F020D0">
        <w:fldChar w:fldCharType="end"/>
      </w:r>
      <w:r w:rsidR="00F020D0" w:rsidRPr="00F020D0">
        <w:t xml:space="preserve"> </w:t>
      </w:r>
      <w:r w:rsidR="00BC3DFB">
        <w:t>é visto</w:t>
      </w:r>
      <w:r>
        <w:t xml:space="preserve"> como é </w:t>
      </w:r>
      <w:del w:id="151" w:author="Leo" w:date="2016-09-11T20:46:00Z">
        <w:r w:rsidDel="00295FEA">
          <w:delText xml:space="preserve">feito </w:delText>
        </w:r>
      </w:del>
      <w:ins w:id="152" w:author="Leo" w:date="2016-09-11T20:46:00Z">
        <w:r w:rsidR="00295FEA">
          <w:t xml:space="preserve">feita </w:t>
        </w:r>
      </w:ins>
      <w:r w:rsidR="00F020D0">
        <w:t xml:space="preserve">a montagem do </w:t>
      </w:r>
      <w:proofErr w:type="spellStart"/>
      <w:r w:rsidR="00F020D0">
        <w:t>do</w:t>
      </w:r>
      <w:proofErr w:type="spellEnd"/>
      <w:r w:rsidR="00F020D0">
        <w:t xml:space="preserve"> controlador digital. Po</w:t>
      </w:r>
      <w:r w:rsidR="00BC3DFB">
        <w:t>de-se</w:t>
      </w:r>
      <w:r w:rsidR="00F020D0">
        <w:t xml:space="preserve"> sele</w:t>
      </w:r>
      <w:r w:rsidR="00BC3DFB">
        <w:t xml:space="preserve">cionar a qualquer valor de referência </w:t>
      </w:r>
      <w:r w:rsidR="00F020D0">
        <w:t xml:space="preserve"> </w:t>
      </w:r>
      <w:r w:rsidR="00BC3DFB">
        <w:t xml:space="preserve">dentro da faixa especificada, e o erro é calculado </w:t>
      </w:r>
      <w:r w:rsidR="00F020D0">
        <w:t xml:space="preserve">comparando </w:t>
      </w:r>
      <w:r w:rsidR="00BC3DFB">
        <w:t xml:space="preserve">a referência </w:t>
      </w:r>
      <w:r w:rsidR="00F020D0">
        <w:t xml:space="preserve">com </w:t>
      </w:r>
      <w:r w:rsidR="00BC3DFB">
        <w:t>o valor lido da tensão de saída.</w:t>
      </w:r>
      <w:r w:rsidR="00F020D0">
        <w:t xml:space="preserve"> </w:t>
      </w:r>
      <w:r w:rsidR="00BC3DFB">
        <w:t>E</w:t>
      </w:r>
      <w:r w:rsidR="00F020D0">
        <w:t xml:space="preserve">sse erro passa </w:t>
      </w:r>
      <w:r w:rsidR="00F020D0">
        <w:lastRenderedPageBreak/>
        <w:t xml:space="preserve">por um controle proporcional-integral e gera a corrente de referência para o controle de corrente. A saída do controle de corrente é comparada com um sinal triangular, e, seguindo o que é mostrado na </w:t>
      </w:r>
      <w:r w:rsidR="00F020D0" w:rsidRPr="00F020D0">
        <w:fldChar w:fldCharType="begin"/>
      </w:r>
      <w:r w:rsidR="00F020D0" w:rsidRPr="00F020D0">
        <w:instrText xml:space="preserve"> REF _Ref454733602 \h  \* MERGEFORMAT </w:instrText>
      </w:r>
      <w:r w:rsidR="00F020D0" w:rsidRPr="00F020D0">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00F020D0" w:rsidRPr="00F020D0">
        <w:fldChar w:fldCharType="end"/>
      </w:r>
      <w:r w:rsidR="00F020D0">
        <w:t xml:space="preserve">, </w:t>
      </w:r>
      <w:r w:rsidR="00BC3DFB">
        <w:t>é gerado o sinal que vai</w:t>
      </w:r>
      <w:r w:rsidR="00F020D0">
        <w:t xml:space="preserve"> controlar </w:t>
      </w:r>
      <w:del w:id="153" w:author="Leo" w:date="2016-09-11T20:49:00Z">
        <w:r w:rsidR="00F020D0" w:rsidDel="00295FEA">
          <w:delText xml:space="preserve">o </w:delText>
        </w:r>
      </w:del>
      <w:ins w:id="154" w:author="Leo" w:date="2016-09-11T20:49:00Z">
        <w:r w:rsidR="00295FEA">
          <w:t xml:space="preserve">a </w:t>
        </w:r>
      </w:ins>
      <w:r w:rsidR="00F020D0">
        <w:t xml:space="preserve">diferença de fase entre o acionamento das chaves. Em uma implementação real com um </w:t>
      </w:r>
      <w:proofErr w:type="spellStart"/>
      <w:r w:rsidR="00F020D0">
        <w:t>microcontrolador</w:t>
      </w:r>
      <w:proofErr w:type="spellEnd"/>
      <w:r w:rsidR="00F020D0">
        <w:t xml:space="preserve">, isso não seria necessário ser feito externamente ao chip, </w:t>
      </w:r>
      <w:commentRangeStart w:id="155"/>
      <w:r w:rsidR="00F020D0">
        <w:t>pois o mesmo já possui essa função internamente.</w:t>
      </w:r>
      <w:commentRangeEnd w:id="155"/>
      <w:r w:rsidR="00295FEA">
        <w:rPr>
          <w:rStyle w:val="Refdecomentrio"/>
        </w:rPr>
        <w:commentReference w:id="155"/>
      </w:r>
    </w:p>
    <w:p w14:paraId="6ADF958A" w14:textId="38BB9F98" w:rsidR="00F020D0" w:rsidRDefault="00F020D0" w:rsidP="00935000">
      <w:pPr>
        <w:jc w:val="both"/>
      </w:pPr>
      <w:r>
        <w:tab/>
        <w:t>Outro fato que deve</w:t>
      </w:r>
      <w:r w:rsidR="00BC3DFB">
        <w:t xml:space="preserve"> ser observado </w:t>
      </w:r>
      <w:r>
        <w:t xml:space="preserve">na </w:t>
      </w:r>
      <w:r w:rsidRPr="00F020D0">
        <w:fldChar w:fldCharType="begin"/>
      </w:r>
      <w:r w:rsidRPr="00F020D0">
        <w:instrText xml:space="preserve"> REF _Ref455152583 \h  \* MERGEFORMAT </w:instrText>
      </w:r>
      <w:r w:rsidRPr="00F020D0">
        <w:fldChar w:fldCharType="separate"/>
      </w:r>
      <w:r w:rsidR="00B61763" w:rsidRPr="00F020D0">
        <w:rPr>
          <w:szCs w:val="24"/>
        </w:rPr>
        <w:t xml:space="preserve">Figura </w:t>
      </w:r>
      <w:r w:rsidR="00B61763" w:rsidRPr="00B61763">
        <w:rPr>
          <w:noProof/>
          <w:szCs w:val="24"/>
        </w:rPr>
        <w:t>5</w:t>
      </w:r>
      <w:r w:rsidR="00B61763">
        <w:rPr>
          <w:noProof/>
          <w:szCs w:val="24"/>
        </w:rPr>
        <w:t>.</w:t>
      </w:r>
      <w:r w:rsidR="00B61763" w:rsidRPr="00B61763">
        <w:rPr>
          <w:noProof/>
          <w:szCs w:val="24"/>
        </w:rPr>
        <w:t>2</w:t>
      </w:r>
      <w:r w:rsidRPr="00F020D0">
        <w:fldChar w:fldCharType="end"/>
      </w:r>
      <w:r>
        <w:t xml:space="preserve"> é que, na saída do controle de tensão, que gera a corrente de referência, </w:t>
      </w:r>
      <w:del w:id="156" w:author="Leo" w:date="2016-09-11T20:50:00Z">
        <w:r w:rsidDel="00295FEA">
          <w:delText xml:space="preserve">temo </w:delText>
        </w:r>
      </w:del>
      <w:ins w:id="157" w:author="Leo" w:date="2016-09-11T20:50:00Z">
        <w:r w:rsidR="00295FEA">
          <w:t xml:space="preserve">há </w:t>
        </w:r>
      </w:ins>
      <w:r>
        <w:t>um bloco saturador. Isso serve para que a referência do controle de corrente não ultrapasse o valor especificado, que no caso é 10</w:t>
      </w:r>
      <w:r w:rsidR="00504044">
        <w:t>A</w:t>
      </w:r>
      <w:r w:rsidR="009602C1">
        <w:t>, e assim, o circuito não forneça m</w:t>
      </w:r>
      <w:r w:rsidR="00BC3DFB">
        <w:t>ais corrente do que o suportado por ele.</w:t>
      </w:r>
    </w:p>
    <w:p w14:paraId="1E78B75C" w14:textId="77777777" w:rsidR="00F020D0" w:rsidRDefault="00F020D0" w:rsidP="00F020D0">
      <w:pPr>
        <w:keepNext/>
      </w:pPr>
      <w:r>
        <w:rPr>
          <w:noProof/>
          <w:lang w:eastAsia="pt-BR"/>
        </w:rPr>
        <w:drawing>
          <wp:inline distT="0" distB="0" distL="0" distR="0" wp14:anchorId="18AB223B" wp14:editId="784CF923">
            <wp:extent cx="5400040" cy="146558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trole_simulacao.png"/>
                    <pic:cNvPicPr/>
                  </pic:nvPicPr>
                  <pic:blipFill>
                    <a:blip r:embed="rId39">
                      <a:biLevel thresh="75000"/>
                      <a:extLst>
                        <a:ext uri="{28A0092B-C50C-407E-A947-70E740481C1C}">
                          <a14:useLocalDpi xmlns:a14="http://schemas.microsoft.com/office/drawing/2010/main" val="0"/>
                        </a:ext>
                      </a:extLst>
                    </a:blip>
                    <a:stretch>
                      <a:fillRect/>
                    </a:stretch>
                  </pic:blipFill>
                  <pic:spPr>
                    <a:xfrm>
                      <a:off x="0" y="0"/>
                      <a:ext cx="5400040" cy="1465580"/>
                    </a:xfrm>
                    <a:prstGeom prst="rect">
                      <a:avLst/>
                    </a:prstGeom>
                  </pic:spPr>
                </pic:pic>
              </a:graphicData>
            </a:graphic>
          </wp:inline>
        </w:drawing>
      </w:r>
    </w:p>
    <w:p w14:paraId="181F1160" w14:textId="77777777" w:rsidR="00F020D0" w:rsidRDefault="00F020D0" w:rsidP="00F020D0">
      <w:pPr>
        <w:pStyle w:val="Legenda"/>
        <w:jc w:val="center"/>
        <w:rPr>
          <w:i w:val="0"/>
          <w:color w:val="auto"/>
          <w:sz w:val="24"/>
          <w:szCs w:val="24"/>
        </w:rPr>
      </w:pPr>
      <w:bookmarkStart w:id="158" w:name="_Ref455152583"/>
      <w:bookmarkStart w:id="159" w:name="_Ref455941275"/>
      <w:r w:rsidRPr="00F020D0">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bookmarkEnd w:id="158"/>
      <w:r w:rsidRPr="00F020D0">
        <w:rPr>
          <w:i w:val="0"/>
          <w:color w:val="auto"/>
          <w:sz w:val="24"/>
          <w:szCs w:val="24"/>
        </w:rPr>
        <w:t xml:space="preserve"> - Montagem do controlador do conversor</w:t>
      </w:r>
      <w:bookmarkEnd w:id="159"/>
    </w:p>
    <w:p w14:paraId="7AEA5841" w14:textId="77777777" w:rsidR="00BC3DFB" w:rsidRDefault="00BC3DFB" w:rsidP="00935000">
      <w:pPr>
        <w:jc w:val="both"/>
      </w:pPr>
    </w:p>
    <w:p w14:paraId="0B48A14A" w14:textId="77777777" w:rsidR="00504044" w:rsidRDefault="00504044" w:rsidP="00935000">
      <w:pPr>
        <w:jc w:val="both"/>
      </w:pPr>
      <w:r>
        <w:tab/>
        <w:t xml:space="preserve">Como visto na </w:t>
      </w:r>
      <w:r w:rsidRPr="00504044">
        <w:fldChar w:fldCharType="begin"/>
      </w:r>
      <w:r w:rsidRPr="00504044">
        <w:instrText xml:space="preserve"> REF _Ref454733602 \h  \* MERGEFORMAT </w:instrText>
      </w:r>
      <w:r w:rsidRPr="00504044">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Pr="00504044">
        <w:fldChar w:fldCharType="end"/>
      </w:r>
      <w:r>
        <w:t xml:space="preserve">, o sinal que sai do controle tem que passar por uma lógica </w:t>
      </w:r>
      <w:proofErr w:type="spellStart"/>
      <w:r>
        <w:t>combinacional</w:t>
      </w:r>
      <w:proofErr w:type="spellEnd"/>
      <w:r>
        <w:t xml:space="preserve"> para gerar a diferença de fase entre o aciona</w:t>
      </w:r>
      <w:r w:rsidR="00EF6421">
        <w:t>mento das chaves. Vemos como é</w:t>
      </w:r>
      <w:r>
        <w:t xml:space="preserve"> feita essa montagem na </w:t>
      </w:r>
      <w:r w:rsidRPr="00504044">
        <w:fldChar w:fldCharType="begin"/>
      </w:r>
      <w:r w:rsidRPr="00504044">
        <w:instrText xml:space="preserve"> REF _Ref455153342 \h  \* MERGEFORMAT </w:instrText>
      </w:r>
      <w:r w:rsidRPr="00504044">
        <w:fldChar w:fldCharType="separate"/>
      </w:r>
      <w:r w:rsidR="00B61763" w:rsidRPr="00504044">
        <w:rPr>
          <w:szCs w:val="24"/>
        </w:rPr>
        <w:t xml:space="preserve">Figura </w:t>
      </w:r>
      <w:r w:rsidR="00B61763" w:rsidRPr="00B61763">
        <w:rPr>
          <w:noProof/>
          <w:szCs w:val="24"/>
        </w:rPr>
        <w:t>5</w:t>
      </w:r>
      <w:r w:rsidR="00B61763">
        <w:rPr>
          <w:noProof/>
          <w:szCs w:val="24"/>
        </w:rPr>
        <w:t>.</w:t>
      </w:r>
      <w:r w:rsidR="00B61763" w:rsidRPr="00B61763">
        <w:rPr>
          <w:noProof/>
          <w:szCs w:val="24"/>
        </w:rPr>
        <w:t>3</w:t>
      </w:r>
      <w:r w:rsidRPr="00504044">
        <w:fldChar w:fldCharType="end"/>
      </w:r>
      <w:r>
        <w:t xml:space="preserve">. Como dito antes, os sinais S1 e S2 são fixos, inclusive com ciclo de trabalho fixo, escolhemos 50% para esse caso, mas são sinais complementares, ou seja, quando um está em nível alto, o outro está em nível baixo, </w:t>
      </w:r>
      <w:commentRangeStart w:id="160"/>
      <w:r>
        <w:t>prevenindo curtos na entrada do circuito</w:t>
      </w:r>
      <w:commentRangeEnd w:id="160"/>
      <w:r w:rsidR="00295FEA">
        <w:rPr>
          <w:rStyle w:val="Refdecomentrio"/>
        </w:rPr>
        <w:commentReference w:id="160"/>
      </w:r>
      <w:r>
        <w:t xml:space="preserve">. Os sinais que “andam” no tempo são S3 e S4, que são defasamos de S2 e S1, respectivamente, de acordo com a lógica </w:t>
      </w:r>
      <w:proofErr w:type="spellStart"/>
      <w:r>
        <w:t>combinacional</w:t>
      </w:r>
      <w:proofErr w:type="spellEnd"/>
      <w:r>
        <w:t xml:space="preserve"> </w:t>
      </w:r>
      <w:commentRangeStart w:id="161"/>
      <w:r>
        <w:t>definida</w:t>
      </w:r>
      <w:commentRangeEnd w:id="161"/>
      <w:r w:rsidR="00A308E3">
        <w:rPr>
          <w:rStyle w:val="Refdecomentrio"/>
        </w:rPr>
        <w:commentReference w:id="161"/>
      </w:r>
      <w:r>
        <w:t>.</w:t>
      </w:r>
    </w:p>
    <w:p w14:paraId="7C60481B" w14:textId="77777777" w:rsidR="00504044" w:rsidRPr="00A308E3" w:rsidRDefault="00504044" w:rsidP="00504044">
      <w:pPr>
        <w:keepNext/>
        <w:jc w:val="center"/>
        <w:rPr>
          <w:highlight w:val="yellow"/>
          <w:rPrChange w:id="162" w:author="Leo" w:date="2016-09-11T20:52:00Z">
            <w:rPr/>
          </w:rPrChange>
        </w:rPr>
      </w:pPr>
      <w:r w:rsidRPr="00A308E3">
        <w:rPr>
          <w:noProof/>
          <w:highlight w:val="yellow"/>
          <w:lang w:eastAsia="pt-BR"/>
          <w:rPrChange w:id="163" w:author="Leo" w:date="2016-09-11T20:52:00Z">
            <w:rPr>
              <w:noProof/>
              <w:lang w:eastAsia="pt-BR"/>
            </w:rPr>
          </w:rPrChange>
        </w:rPr>
        <w:lastRenderedPageBreak/>
        <w:drawing>
          <wp:inline distT="0" distB="0" distL="0" distR="0" wp14:anchorId="3BFEAD66" wp14:editId="344EFB4C">
            <wp:extent cx="3105583" cy="198147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ca_desvio_fase_simulacao.png"/>
                    <pic:cNvPicPr/>
                  </pic:nvPicPr>
                  <pic:blipFill>
                    <a:blip r:embed="rId40">
                      <a:biLevel thresh="75000"/>
                      <a:extLst>
                        <a:ext uri="{28A0092B-C50C-407E-A947-70E740481C1C}">
                          <a14:useLocalDpi xmlns:a14="http://schemas.microsoft.com/office/drawing/2010/main" val="0"/>
                        </a:ext>
                      </a:extLst>
                    </a:blip>
                    <a:stretch>
                      <a:fillRect/>
                    </a:stretch>
                  </pic:blipFill>
                  <pic:spPr>
                    <a:xfrm>
                      <a:off x="0" y="0"/>
                      <a:ext cx="3105583" cy="1981477"/>
                    </a:xfrm>
                    <a:prstGeom prst="rect">
                      <a:avLst/>
                    </a:prstGeom>
                  </pic:spPr>
                </pic:pic>
              </a:graphicData>
            </a:graphic>
          </wp:inline>
        </w:drawing>
      </w:r>
    </w:p>
    <w:p w14:paraId="14BB24CE" w14:textId="77777777" w:rsidR="00504044" w:rsidRDefault="00504044" w:rsidP="00504044">
      <w:pPr>
        <w:pStyle w:val="Legenda"/>
        <w:jc w:val="center"/>
        <w:rPr>
          <w:i w:val="0"/>
          <w:color w:val="auto"/>
          <w:sz w:val="24"/>
          <w:szCs w:val="24"/>
        </w:rPr>
      </w:pPr>
      <w:bookmarkStart w:id="164" w:name="_Ref455153342"/>
      <w:bookmarkStart w:id="165" w:name="_Ref455941283"/>
      <w:r w:rsidRPr="00A308E3">
        <w:rPr>
          <w:i w:val="0"/>
          <w:color w:val="auto"/>
          <w:sz w:val="24"/>
          <w:szCs w:val="24"/>
          <w:highlight w:val="yellow"/>
          <w:rPrChange w:id="166" w:author="Leo" w:date="2016-09-11T20:52:00Z">
            <w:rPr>
              <w:i w:val="0"/>
              <w:color w:val="auto"/>
              <w:sz w:val="24"/>
              <w:szCs w:val="24"/>
            </w:rPr>
          </w:rPrChange>
        </w:rPr>
        <w:t xml:space="preserve">Figura </w:t>
      </w:r>
      <w:r w:rsidR="007957BF" w:rsidRPr="00A308E3">
        <w:rPr>
          <w:i w:val="0"/>
          <w:color w:val="auto"/>
          <w:sz w:val="24"/>
          <w:szCs w:val="24"/>
          <w:highlight w:val="yellow"/>
          <w:rPrChange w:id="167" w:author="Leo" w:date="2016-09-11T20:52:00Z">
            <w:rPr>
              <w:i w:val="0"/>
              <w:color w:val="auto"/>
              <w:sz w:val="24"/>
              <w:szCs w:val="24"/>
            </w:rPr>
          </w:rPrChange>
        </w:rPr>
        <w:fldChar w:fldCharType="begin"/>
      </w:r>
      <w:r w:rsidR="007957BF" w:rsidRPr="00A308E3">
        <w:rPr>
          <w:i w:val="0"/>
          <w:color w:val="auto"/>
          <w:sz w:val="24"/>
          <w:szCs w:val="24"/>
          <w:highlight w:val="yellow"/>
          <w:rPrChange w:id="168" w:author="Leo" w:date="2016-09-11T20:52:00Z">
            <w:rPr>
              <w:i w:val="0"/>
              <w:color w:val="auto"/>
              <w:sz w:val="24"/>
              <w:szCs w:val="24"/>
            </w:rPr>
          </w:rPrChange>
        </w:rPr>
        <w:instrText xml:space="preserve"> STYLEREF 1 \s </w:instrText>
      </w:r>
      <w:r w:rsidR="007957BF" w:rsidRPr="00A308E3">
        <w:rPr>
          <w:i w:val="0"/>
          <w:color w:val="auto"/>
          <w:sz w:val="24"/>
          <w:szCs w:val="24"/>
          <w:highlight w:val="yellow"/>
          <w:rPrChange w:id="169" w:author="Leo" w:date="2016-09-11T20:52:00Z">
            <w:rPr>
              <w:i w:val="0"/>
              <w:color w:val="auto"/>
              <w:sz w:val="24"/>
              <w:szCs w:val="24"/>
            </w:rPr>
          </w:rPrChange>
        </w:rPr>
        <w:fldChar w:fldCharType="separate"/>
      </w:r>
      <w:r w:rsidR="00B61763" w:rsidRPr="00A308E3">
        <w:rPr>
          <w:i w:val="0"/>
          <w:noProof/>
          <w:color w:val="auto"/>
          <w:sz w:val="24"/>
          <w:szCs w:val="24"/>
          <w:highlight w:val="yellow"/>
          <w:rPrChange w:id="170" w:author="Leo" w:date="2016-09-11T20:52:00Z">
            <w:rPr>
              <w:i w:val="0"/>
              <w:noProof/>
              <w:color w:val="auto"/>
              <w:sz w:val="24"/>
              <w:szCs w:val="24"/>
            </w:rPr>
          </w:rPrChange>
        </w:rPr>
        <w:t>5</w:t>
      </w:r>
      <w:r w:rsidR="007957BF" w:rsidRPr="00A308E3">
        <w:rPr>
          <w:i w:val="0"/>
          <w:color w:val="auto"/>
          <w:sz w:val="24"/>
          <w:szCs w:val="24"/>
          <w:highlight w:val="yellow"/>
          <w:rPrChange w:id="171" w:author="Leo" w:date="2016-09-11T20:52:00Z">
            <w:rPr>
              <w:i w:val="0"/>
              <w:color w:val="auto"/>
              <w:sz w:val="24"/>
              <w:szCs w:val="24"/>
            </w:rPr>
          </w:rPrChange>
        </w:rPr>
        <w:fldChar w:fldCharType="end"/>
      </w:r>
      <w:r w:rsidR="007957BF" w:rsidRPr="00A308E3">
        <w:rPr>
          <w:i w:val="0"/>
          <w:color w:val="auto"/>
          <w:sz w:val="24"/>
          <w:szCs w:val="24"/>
          <w:highlight w:val="yellow"/>
          <w:rPrChange w:id="172" w:author="Leo" w:date="2016-09-11T20:52:00Z">
            <w:rPr>
              <w:i w:val="0"/>
              <w:color w:val="auto"/>
              <w:sz w:val="24"/>
              <w:szCs w:val="24"/>
            </w:rPr>
          </w:rPrChange>
        </w:rPr>
        <w:t>.</w:t>
      </w:r>
      <w:r w:rsidR="007957BF" w:rsidRPr="00A308E3">
        <w:rPr>
          <w:i w:val="0"/>
          <w:color w:val="auto"/>
          <w:sz w:val="24"/>
          <w:szCs w:val="24"/>
          <w:highlight w:val="yellow"/>
          <w:rPrChange w:id="173" w:author="Leo" w:date="2016-09-11T20:52:00Z">
            <w:rPr>
              <w:i w:val="0"/>
              <w:color w:val="auto"/>
              <w:sz w:val="24"/>
              <w:szCs w:val="24"/>
            </w:rPr>
          </w:rPrChange>
        </w:rPr>
        <w:fldChar w:fldCharType="begin"/>
      </w:r>
      <w:r w:rsidR="007957BF" w:rsidRPr="00A308E3">
        <w:rPr>
          <w:i w:val="0"/>
          <w:color w:val="auto"/>
          <w:sz w:val="24"/>
          <w:szCs w:val="24"/>
          <w:highlight w:val="yellow"/>
          <w:rPrChange w:id="174" w:author="Leo" w:date="2016-09-11T20:52:00Z">
            <w:rPr>
              <w:i w:val="0"/>
              <w:color w:val="auto"/>
              <w:sz w:val="24"/>
              <w:szCs w:val="24"/>
            </w:rPr>
          </w:rPrChange>
        </w:rPr>
        <w:instrText xml:space="preserve"> SEQ Figura \* ARABIC \s 1 </w:instrText>
      </w:r>
      <w:r w:rsidR="007957BF" w:rsidRPr="00A308E3">
        <w:rPr>
          <w:i w:val="0"/>
          <w:color w:val="auto"/>
          <w:sz w:val="24"/>
          <w:szCs w:val="24"/>
          <w:highlight w:val="yellow"/>
          <w:rPrChange w:id="175" w:author="Leo" w:date="2016-09-11T20:52:00Z">
            <w:rPr>
              <w:i w:val="0"/>
              <w:color w:val="auto"/>
              <w:sz w:val="24"/>
              <w:szCs w:val="24"/>
            </w:rPr>
          </w:rPrChange>
        </w:rPr>
        <w:fldChar w:fldCharType="separate"/>
      </w:r>
      <w:r w:rsidR="00B61763" w:rsidRPr="00A308E3">
        <w:rPr>
          <w:i w:val="0"/>
          <w:noProof/>
          <w:color w:val="auto"/>
          <w:sz w:val="24"/>
          <w:szCs w:val="24"/>
          <w:highlight w:val="yellow"/>
          <w:rPrChange w:id="176" w:author="Leo" w:date="2016-09-11T20:52:00Z">
            <w:rPr>
              <w:i w:val="0"/>
              <w:noProof/>
              <w:color w:val="auto"/>
              <w:sz w:val="24"/>
              <w:szCs w:val="24"/>
            </w:rPr>
          </w:rPrChange>
        </w:rPr>
        <w:t>3</w:t>
      </w:r>
      <w:r w:rsidR="007957BF" w:rsidRPr="00A308E3">
        <w:rPr>
          <w:i w:val="0"/>
          <w:color w:val="auto"/>
          <w:sz w:val="24"/>
          <w:szCs w:val="24"/>
          <w:highlight w:val="yellow"/>
          <w:rPrChange w:id="177" w:author="Leo" w:date="2016-09-11T20:52:00Z">
            <w:rPr>
              <w:i w:val="0"/>
              <w:color w:val="auto"/>
              <w:sz w:val="24"/>
              <w:szCs w:val="24"/>
            </w:rPr>
          </w:rPrChange>
        </w:rPr>
        <w:fldChar w:fldCharType="end"/>
      </w:r>
      <w:bookmarkEnd w:id="164"/>
      <w:r w:rsidRPr="00A308E3">
        <w:rPr>
          <w:i w:val="0"/>
          <w:color w:val="auto"/>
          <w:sz w:val="24"/>
          <w:szCs w:val="24"/>
          <w:highlight w:val="yellow"/>
          <w:rPrChange w:id="178" w:author="Leo" w:date="2016-09-11T20:52:00Z">
            <w:rPr>
              <w:i w:val="0"/>
              <w:color w:val="auto"/>
              <w:sz w:val="24"/>
              <w:szCs w:val="24"/>
            </w:rPr>
          </w:rPrChange>
        </w:rPr>
        <w:t xml:space="preserve"> - Lógica que transforma a saída do controle em desvio de fase</w:t>
      </w:r>
      <w:bookmarkEnd w:id="165"/>
    </w:p>
    <w:p w14:paraId="6A7FA303" w14:textId="77777777" w:rsidR="00DB47E8" w:rsidRPr="00DB47E8" w:rsidRDefault="00DB47E8" w:rsidP="00935000">
      <w:pPr>
        <w:jc w:val="both"/>
      </w:pPr>
    </w:p>
    <w:p w14:paraId="3D9DA26D" w14:textId="77777777" w:rsidR="00DB47E8" w:rsidRPr="00DB47E8" w:rsidRDefault="00EF6421" w:rsidP="00935000">
      <w:pPr>
        <w:jc w:val="both"/>
      </w:pPr>
      <w:r>
        <w:tab/>
        <w:t>Mais uma vez, deve-se</w:t>
      </w:r>
      <w:r w:rsidR="00504044">
        <w:t xml:space="preserve"> considerar que, para uma realização real em um </w:t>
      </w:r>
      <w:proofErr w:type="spellStart"/>
      <w:r w:rsidR="00504044">
        <w:t>microcontrolador</w:t>
      </w:r>
      <w:proofErr w:type="spellEnd"/>
      <w:r w:rsidR="00504044">
        <w:t>, essa lógica pode ser feita internamente ao chip.</w:t>
      </w:r>
    </w:p>
    <w:p w14:paraId="636CFE7F" w14:textId="77777777" w:rsidR="007028C5" w:rsidRDefault="009418F1" w:rsidP="007028C5">
      <w:pPr>
        <w:pStyle w:val="Ttulo2"/>
        <w:jc w:val="both"/>
      </w:pPr>
      <w:bookmarkStart w:id="179" w:name="_Ref455942369"/>
      <w:r>
        <w:t>Simulações considerando componentes ideais</w:t>
      </w:r>
      <w:bookmarkEnd w:id="179"/>
    </w:p>
    <w:p w14:paraId="676C323D" w14:textId="5DF00693" w:rsidR="009418F1" w:rsidRDefault="00EF6421" w:rsidP="009418F1">
      <w:pPr>
        <w:ind w:firstLine="708"/>
        <w:jc w:val="both"/>
      </w:pPr>
      <w:r>
        <w:t>Primeiramente serão apresentadas</w:t>
      </w:r>
      <w:r w:rsidR="009418F1">
        <w:t xml:space="preserve"> simulações do circuito projetado considerando </w:t>
      </w:r>
      <w:del w:id="180" w:author="Leo" w:date="2016-09-11T20:56:00Z">
        <w:r w:rsidR="009418F1" w:rsidDel="00A308E3">
          <w:delText>todos os componente</w:delText>
        </w:r>
      </w:del>
      <w:ins w:id="181" w:author="Leo" w:date="2016-09-11T20:56:00Z">
        <w:r w:rsidR="00A308E3">
          <w:t>os componentes</w:t>
        </w:r>
      </w:ins>
      <w:r w:rsidR="009418F1">
        <w:t xml:space="preserve"> ideais, principalmente os elementos semicondutores, pois </w:t>
      </w:r>
      <w:ins w:id="182" w:author="Leo" w:date="2016-09-11T20:56:00Z">
        <w:r w:rsidR="00A308E3">
          <w:t xml:space="preserve">estes </w:t>
        </w:r>
      </w:ins>
      <w:r w:rsidR="009418F1">
        <w:t>afetam significativamente a eficiência do circuito por conta de suas resistência</w:t>
      </w:r>
      <w:r>
        <w:t>s</w:t>
      </w:r>
      <w:r w:rsidR="009418F1">
        <w:t xml:space="preserve"> de condução.</w:t>
      </w:r>
      <w:r w:rsidR="00935000">
        <w:t xml:space="preserve"> Assim estamos considerando que não há perda de potência sobre eles durante o chaveamento.</w:t>
      </w:r>
    </w:p>
    <w:p w14:paraId="3CD041C6" w14:textId="77777777" w:rsidR="006C45C2" w:rsidRDefault="006C45C2" w:rsidP="009418F1">
      <w:pPr>
        <w:ind w:firstLine="708"/>
        <w:jc w:val="both"/>
      </w:pPr>
      <w:r>
        <w:t xml:space="preserve">Em um primeiro teste, usando como referência 48V e uma carga de 4.8 </w:t>
      </w:r>
      <w:r>
        <w:rPr>
          <w:rFonts w:cs="Times New Roman"/>
        </w:rPr>
        <w:t xml:space="preserve">Ω, </w:t>
      </w:r>
      <w:r w:rsidR="00EF6421">
        <w:t xml:space="preserve">é visto </w:t>
      </w:r>
      <w:r>
        <w:t xml:space="preserve">na </w:t>
      </w:r>
      <w:r w:rsidRPr="006C45C2">
        <w:fldChar w:fldCharType="begin"/>
      </w:r>
      <w:r w:rsidRPr="006C45C2">
        <w:instrText xml:space="preserve"> REF _Ref455155469 \h  \* MERGEFORMAT </w:instrText>
      </w:r>
      <w:r w:rsidRPr="006C45C2">
        <w:fldChar w:fldCharType="separate"/>
      </w:r>
      <w:r w:rsidR="00B61763" w:rsidRPr="006C45C2">
        <w:rPr>
          <w:szCs w:val="24"/>
        </w:rPr>
        <w:t xml:space="preserve">Figura </w:t>
      </w:r>
      <w:r w:rsidR="00B61763" w:rsidRPr="00B61763">
        <w:rPr>
          <w:noProof/>
          <w:szCs w:val="24"/>
        </w:rPr>
        <w:t>5</w:t>
      </w:r>
      <w:r w:rsidR="00B61763">
        <w:rPr>
          <w:noProof/>
          <w:szCs w:val="24"/>
        </w:rPr>
        <w:t>.</w:t>
      </w:r>
      <w:r w:rsidR="00B61763" w:rsidRPr="00B61763">
        <w:rPr>
          <w:noProof/>
          <w:szCs w:val="24"/>
        </w:rPr>
        <w:t>4</w:t>
      </w:r>
      <w:r w:rsidRPr="006C45C2">
        <w:fldChar w:fldCharType="end"/>
      </w:r>
      <w:r>
        <w:t xml:space="preserve"> que o conversor atinge sua referência em apenas </w:t>
      </w:r>
      <w:r w:rsidR="00CF261A">
        <w:t xml:space="preserve">500us e sua corrente está em 10A, ou seja, </w:t>
      </w:r>
      <w:r w:rsidR="009E66F2">
        <w:t>o conversor funciona dentro das especificações básicas.</w:t>
      </w:r>
    </w:p>
    <w:p w14:paraId="1C782D30" w14:textId="77777777" w:rsidR="006C45C2" w:rsidRDefault="006C45C2" w:rsidP="006C45C2">
      <w:pPr>
        <w:keepNext/>
        <w:jc w:val="both"/>
      </w:pPr>
      <w:commentRangeStart w:id="183"/>
      <w:r>
        <w:rPr>
          <w:noProof/>
          <w:lang w:eastAsia="pt-BR"/>
        </w:rPr>
        <w:lastRenderedPageBreak/>
        <w:drawing>
          <wp:inline distT="0" distB="0" distL="0" distR="0" wp14:anchorId="550B52E6" wp14:editId="2E78158D">
            <wp:extent cx="5400040" cy="26854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imulacao_inicial.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14:paraId="496A3F43" w14:textId="77777777" w:rsidR="006C45C2" w:rsidRDefault="006C45C2" w:rsidP="006C45C2">
      <w:pPr>
        <w:pStyle w:val="Legenda"/>
        <w:jc w:val="center"/>
        <w:rPr>
          <w:i w:val="0"/>
          <w:color w:val="auto"/>
          <w:sz w:val="24"/>
          <w:szCs w:val="24"/>
        </w:rPr>
      </w:pPr>
      <w:bookmarkStart w:id="184" w:name="_Ref455155469"/>
      <w:bookmarkStart w:id="185" w:name="_Ref455941287"/>
      <w:r w:rsidRPr="006C45C2">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bookmarkEnd w:id="184"/>
      <w:r w:rsidRPr="006C45C2">
        <w:rPr>
          <w:i w:val="0"/>
          <w:color w:val="auto"/>
          <w:sz w:val="24"/>
          <w:szCs w:val="24"/>
        </w:rPr>
        <w:t xml:space="preserve"> - Simulação inicial</w:t>
      </w:r>
      <w:bookmarkEnd w:id="185"/>
      <w:commentRangeEnd w:id="183"/>
      <w:r w:rsidR="00A308E3">
        <w:rPr>
          <w:rStyle w:val="Refdecomentrio"/>
          <w:i w:val="0"/>
          <w:iCs w:val="0"/>
          <w:color w:val="auto"/>
        </w:rPr>
        <w:commentReference w:id="183"/>
      </w:r>
    </w:p>
    <w:p w14:paraId="0C09C95B" w14:textId="77777777" w:rsidR="00947CE7" w:rsidRPr="00947CE7" w:rsidRDefault="00947CE7" w:rsidP="00947CE7"/>
    <w:p w14:paraId="6E7E5DA1" w14:textId="77777777" w:rsidR="00935000" w:rsidRDefault="009E66F2" w:rsidP="009418F1">
      <w:pPr>
        <w:ind w:firstLine="708"/>
        <w:jc w:val="both"/>
      </w:pPr>
      <w:r>
        <w:t xml:space="preserve">Agora </w:t>
      </w:r>
      <w:r w:rsidR="00573010">
        <w:t>será feito</w:t>
      </w:r>
      <w:r>
        <w:t xml:space="preserve"> um esquema de simulações mais sistematizado. Utilizando a norma 542</w:t>
      </w:r>
      <w:r w:rsidR="003C10E2">
        <w:t>[3]</w:t>
      </w:r>
      <w:r>
        <w:t xml:space="preserve">, que também descreve os métodos de testes de unidades retificadoras (para qual o conversor desse projeto pode ser utilizado como </w:t>
      </w:r>
      <w:r w:rsidR="00573010">
        <w:t>um dos estágios),</w:t>
      </w:r>
      <w:r>
        <w:t xml:space="preserve"> </w:t>
      </w:r>
      <w:r w:rsidR="00573010">
        <w:t>serão realizadas</w:t>
      </w:r>
      <w:r>
        <w:t xml:space="preserve"> as simulações, observando os parâmetros que são testados pela ANATEL e que sejam releva</w:t>
      </w:r>
      <w:r w:rsidR="00036FA3">
        <w:t>ntes para o conversor em estudo.</w:t>
      </w:r>
    </w:p>
    <w:p w14:paraId="00DAE4D3" w14:textId="77777777" w:rsidR="007028C5" w:rsidRDefault="009E66F2" w:rsidP="007028C5">
      <w:pPr>
        <w:pStyle w:val="Ttulo3"/>
      </w:pPr>
      <w:bookmarkStart w:id="186" w:name="_Ref455942380"/>
      <w:r>
        <w:t>Teste de Partida G</w:t>
      </w:r>
      <w:r w:rsidR="007028C5">
        <w:t>radativa</w:t>
      </w:r>
      <w:bookmarkEnd w:id="186"/>
    </w:p>
    <w:p w14:paraId="68892587" w14:textId="77777777" w:rsidR="009E66F2" w:rsidRDefault="009E66F2" w:rsidP="009E66F2">
      <w:pPr>
        <w:ind w:firstLine="708"/>
        <w:jc w:val="both"/>
      </w:pPr>
      <w:r>
        <w:t xml:space="preserve">Para esse teste, a norma diz que o tempo para a corrente de saída atingir seu valor nominal deve ser inferior a 10s e que não deve ocorre </w:t>
      </w:r>
      <w:proofErr w:type="spellStart"/>
      <w:r>
        <w:rPr>
          <w:i/>
        </w:rPr>
        <w:t>overshoots</w:t>
      </w:r>
      <w:proofErr w:type="spellEnd"/>
      <w:r>
        <w:rPr>
          <w:i/>
        </w:rPr>
        <w:t xml:space="preserve"> </w:t>
      </w:r>
      <w:r>
        <w:t xml:space="preserve">nos valor medido da tensão de saída. Esse teste é realizado com carga nominal, ou seja, tensão de saída de 48V </w:t>
      </w:r>
      <w:r w:rsidR="00947CE7">
        <w:t>e corrente na carga de 10A.</w:t>
      </w:r>
      <w:commentRangeStart w:id="187"/>
    </w:p>
    <w:p w14:paraId="707192B1" w14:textId="77777777" w:rsidR="00947CE7" w:rsidRDefault="00573010" w:rsidP="009E66F2">
      <w:pPr>
        <w:ind w:firstLine="708"/>
        <w:jc w:val="both"/>
      </w:pPr>
      <w:r>
        <w:t>Vê-se</w:t>
      </w:r>
      <w:r w:rsidR="00947CE7">
        <w:t xml:space="preserve"> na </w:t>
      </w:r>
      <w:r w:rsidR="00947CE7" w:rsidRPr="00947CE7">
        <w:fldChar w:fldCharType="begin"/>
      </w:r>
      <w:r w:rsidR="00947CE7" w:rsidRPr="00947CE7">
        <w:instrText xml:space="preserve"> REF _Ref455156326 \h  \* MERGEFORMAT </w:instrText>
      </w:r>
      <w:r w:rsidR="00947CE7" w:rsidRPr="00947CE7">
        <w:fldChar w:fldCharType="separate"/>
      </w:r>
      <w:r w:rsidR="00B61763" w:rsidRPr="00947CE7">
        <w:rPr>
          <w:szCs w:val="24"/>
        </w:rPr>
        <w:t xml:space="preserve">Figura </w:t>
      </w:r>
      <w:r w:rsidR="00B61763" w:rsidRPr="00B61763">
        <w:rPr>
          <w:noProof/>
          <w:szCs w:val="24"/>
        </w:rPr>
        <w:t>5</w:t>
      </w:r>
      <w:r w:rsidR="00B61763">
        <w:rPr>
          <w:noProof/>
          <w:szCs w:val="24"/>
        </w:rPr>
        <w:t>.</w:t>
      </w:r>
      <w:r w:rsidR="00B61763" w:rsidRPr="00B61763">
        <w:rPr>
          <w:noProof/>
          <w:szCs w:val="24"/>
        </w:rPr>
        <w:t>5</w:t>
      </w:r>
      <w:r w:rsidR="00947CE7" w:rsidRPr="00947CE7">
        <w:fldChar w:fldCharType="end"/>
      </w:r>
      <w:r w:rsidR="00947CE7">
        <w:t xml:space="preserve"> que a corrente atinge seus 10A em aproximadamente 300us e a tensão de saída nã</w:t>
      </w:r>
      <w:r>
        <w:t xml:space="preserve">o possui </w:t>
      </w:r>
      <w:proofErr w:type="spellStart"/>
      <w:r>
        <w:t>overshoots</w:t>
      </w:r>
      <w:proofErr w:type="spellEnd"/>
      <w:r>
        <w:t xml:space="preserve"> como pode-se</w:t>
      </w:r>
      <w:r w:rsidR="00947CE7">
        <w:t xml:space="preserve"> observar detalhadamente na </w:t>
      </w:r>
      <w:r w:rsidR="00947CE7" w:rsidRPr="00947CE7">
        <w:fldChar w:fldCharType="begin"/>
      </w:r>
      <w:r w:rsidR="00947CE7" w:rsidRPr="00947CE7">
        <w:instrText xml:space="preserve"> REF _Ref455156503 \h  \* MERGEFORMAT </w:instrText>
      </w:r>
      <w:r w:rsidR="00947CE7" w:rsidRPr="00947CE7">
        <w:fldChar w:fldCharType="separate"/>
      </w:r>
      <w:r w:rsidR="00B61763" w:rsidRPr="00947CE7">
        <w:rPr>
          <w:szCs w:val="24"/>
        </w:rPr>
        <w:t xml:space="preserve">Figura </w:t>
      </w:r>
      <w:r w:rsidR="00B61763" w:rsidRPr="00B61763">
        <w:rPr>
          <w:noProof/>
          <w:szCs w:val="24"/>
        </w:rPr>
        <w:t>5</w:t>
      </w:r>
      <w:r w:rsidR="00B61763">
        <w:rPr>
          <w:noProof/>
          <w:szCs w:val="24"/>
        </w:rPr>
        <w:t>.</w:t>
      </w:r>
      <w:r w:rsidR="00B61763" w:rsidRPr="00B61763">
        <w:rPr>
          <w:noProof/>
          <w:szCs w:val="24"/>
        </w:rPr>
        <w:t>6</w:t>
      </w:r>
      <w:r w:rsidR="00947CE7" w:rsidRPr="00947CE7">
        <w:fldChar w:fldCharType="end"/>
      </w:r>
      <w:r w:rsidR="00947CE7" w:rsidRPr="00947CE7">
        <w:t>.</w:t>
      </w:r>
      <w:r w:rsidR="00947CE7">
        <w:t xml:space="preserve"> Assim o conversor passou com êxito por esse teste.</w:t>
      </w:r>
      <w:commentRangeEnd w:id="187"/>
      <w:r w:rsidR="00A308E3">
        <w:rPr>
          <w:rStyle w:val="Refdecomentrio"/>
        </w:rPr>
        <w:commentReference w:id="187"/>
      </w:r>
    </w:p>
    <w:p w14:paraId="5015961F" w14:textId="77777777" w:rsidR="00947CE7" w:rsidRDefault="00947CE7" w:rsidP="00947CE7">
      <w:pPr>
        <w:keepNext/>
        <w:jc w:val="both"/>
      </w:pPr>
      <w:r>
        <w:rPr>
          <w:noProof/>
          <w:lang w:eastAsia="pt-BR"/>
        </w:rPr>
        <w:lastRenderedPageBreak/>
        <w:drawing>
          <wp:inline distT="0" distB="0" distL="0" distR="0" wp14:anchorId="4FDF8D73" wp14:editId="4E425CB4">
            <wp:extent cx="5400040" cy="26854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artida_gradativa.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14:paraId="672D0CFC" w14:textId="77777777" w:rsidR="00947CE7" w:rsidRDefault="00947CE7" w:rsidP="00947CE7">
      <w:pPr>
        <w:pStyle w:val="Legenda"/>
        <w:jc w:val="center"/>
        <w:rPr>
          <w:i w:val="0"/>
          <w:color w:val="auto"/>
          <w:sz w:val="24"/>
          <w:szCs w:val="24"/>
        </w:rPr>
      </w:pPr>
      <w:bookmarkStart w:id="188" w:name="_Ref455156326"/>
      <w:bookmarkStart w:id="189" w:name="_Ref455941290"/>
      <w:r w:rsidRPr="00947CE7">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bookmarkEnd w:id="188"/>
      <w:r w:rsidRPr="00947CE7">
        <w:rPr>
          <w:i w:val="0"/>
          <w:color w:val="auto"/>
          <w:sz w:val="24"/>
          <w:szCs w:val="24"/>
        </w:rPr>
        <w:t xml:space="preserve"> - Simulação de partida gradativa</w:t>
      </w:r>
      <w:bookmarkEnd w:id="189"/>
    </w:p>
    <w:p w14:paraId="465804B3" w14:textId="77777777" w:rsidR="00947CE7" w:rsidRPr="00947CE7" w:rsidRDefault="00947CE7" w:rsidP="00947CE7"/>
    <w:p w14:paraId="39B9291C" w14:textId="77777777" w:rsidR="00947CE7" w:rsidRDefault="00947CE7" w:rsidP="00947CE7">
      <w:pPr>
        <w:keepNext/>
      </w:pPr>
      <w:r>
        <w:rPr>
          <w:noProof/>
          <w:lang w:eastAsia="pt-BR"/>
        </w:rPr>
        <w:drawing>
          <wp:inline distT="0" distB="0" distL="0" distR="0" wp14:anchorId="62EB3CC1" wp14:editId="7586B05F">
            <wp:extent cx="5400040" cy="26809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rtida_gradativa2.PNG"/>
                    <pic:cNvPicPr/>
                  </pic:nvPicPr>
                  <pic:blipFill>
                    <a:blip r:embed="rId42">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14:paraId="0F6AE819" w14:textId="77777777" w:rsidR="00947CE7" w:rsidRPr="00947CE7" w:rsidRDefault="00947CE7" w:rsidP="00947CE7">
      <w:pPr>
        <w:pStyle w:val="Legenda"/>
        <w:jc w:val="center"/>
        <w:rPr>
          <w:i w:val="0"/>
          <w:color w:val="auto"/>
          <w:sz w:val="24"/>
          <w:szCs w:val="24"/>
        </w:rPr>
      </w:pPr>
      <w:bookmarkStart w:id="190" w:name="_Ref455156503"/>
      <w:bookmarkStart w:id="191" w:name="_Ref455941295"/>
      <w:r w:rsidRPr="00947CE7">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6</w:t>
      </w:r>
      <w:r w:rsidR="007957BF">
        <w:rPr>
          <w:i w:val="0"/>
          <w:color w:val="auto"/>
          <w:sz w:val="24"/>
          <w:szCs w:val="24"/>
        </w:rPr>
        <w:fldChar w:fldCharType="end"/>
      </w:r>
      <w:bookmarkEnd w:id="190"/>
      <w:r w:rsidRPr="00947CE7">
        <w:rPr>
          <w:i w:val="0"/>
          <w:color w:val="auto"/>
          <w:sz w:val="24"/>
          <w:szCs w:val="24"/>
        </w:rPr>
        <w:t xml:space="preserve"> - Tensão de saída da simulação de partida gradativa com mais detalhes.</w:t>
      </w:r>
      <w:bookmarkEnd w:id="191"/>
    </w:p>
    <w:p w14:paraId="1356C128" w14:textId="77777777" w:rsidR="009E66F2" w:rsidRPr="009E66F2" w:rsidRDefault="009E66F2" w:rsidP="009E66F2">
      <w:pPr>
        <w:ind w:firstLine="708"/>
      </w:pPr>
    </w:p>
    <w:p w14:paraId="023CC63F" w14:textId="77777777" w:rsidR="007028C5" w:rsidRDefault="00947CE7" w:rsidP="007028C5">
      <w:pPr>
        <w:pStyle w:val="Ttulo3"/>
      </w:pPr>
      <w:bookmarkStart w:id="192" w:name="_Ref455942383"/>
      <w:r>
        <w:t>Regulação Estátic</w:t>
      </w:r>
      <w:r w:rsidR="007028C5">
        <w:t>a</w:t>
      </w:r>
      <w:bookmarkEnd w:id="192"/>
    </w:p>
    <w:p w14:paraId="708E0087" w14:textId="77777777" w:rsidR="00947CE7" w:rsidRDefault="00947CE7" w:rsidP="005F02BF">
      <w:pPr>
        <w:ind w:firstLine="708"/>
        <w:jc w:val="both"/>
      </w:pPr>
      <w:r>
        <w:t xml:space="preserve">Esse teste tem como objetivo verificar se, a regulação </w:t>
      </w:r>
      <w:r w:rsidR="005F02BF">
        <w:t xml:space="preserve">estática </w:t>
      </w:r>
      <w:r>
        <w:t xml:space="preserve">da tensão de saída </w:t>
      </w:r>
      <w:r w:rsidR="005F02BF">
        <w:t>varia no máximo 1% da tensão de referência ao ser submetidos a cargas de 5% a 100% do valor nominal de carga e 2% de variação m</w:t>
      </w:r>
      <w:r w:rsidR="00727520">
        <w:t xml:space="preserve">áxima para cargas de até </w:t>
      </w:r>
      <w:r w:rsidR="005F02BF">
        <w:t>5% do valor nominal. O procedimento é simples, basta variar as cargas entre os valores mencionados</w:t>
      </w:r>
      <w:r w:rsidR="00727520">
        <w:t xml:space="preserve"> e verificar o v</w:t>
      </w:r>
      <w:r w:rsidR="00573010">
        <w:t xml:space="preserve">alor de tensão na saída. Aqui para </w:t>
      </w:r>
      <w:r w:rsidR="00727520">
        <w:t xml:space="preserve"> </w:t>
      </w:r>
      <w:r w:rsidR="00573010">
        <w:t>o caso em estudo serão apenas testados</w:t>
      </w:r>
      <w:r w:rsidR="00727520">
        <w:t xml:space="preserve"> </w:t>
      </w:r>
      <w:r w:rsidR="00727520">
        <w:lastRenderedPageBreak/>
        <w:t xml:space="preserve">os valores extremos. Assim se </w:t>
      </w:r>
      <w:proofErr w:type="spellStart"/>
      <w:r w:rsidR="00727520">
        <w:t>esse</w:t>
      </w:r>
      <w:proofErr w:type="spellEnd"/>
      <w:r w:rsidR="00727520">
        <w:t xml:space="preserve"> valores satisfazerem a norma, conclui-se </w:t>
      </w:r>
      <w:r w:rsidR="00573010">
        <w:t xml:space="preserve">é muito provável </w:t>
      </w:r>
      <w:r w:rsidR="00727520">
        <w:t>que os intermediários também irão satisfazer.</w:t>
      </w:r>
    </w:p>
    <w:p w14:paraId="12B72A3E" w14:textId="77777777" w:rsidR="00727520" w:rsidRDefault="00727520" w:rsidP="00727520">
      <w:pPr>
        <w:keepNext/>
        <w:jc w:val="center"/>
      </w:pPr>
      <w:r>
        <w:rPr>
          <w:noProof/>
          <w:lang w:eastAsia="pt-BR"/>
        </w:rPr>
        <w:drawing>
          <wp:inline distT="0" distB="0" distL="0" distR="0" wp14:anchorId="4B291ACE" wp14:editId="02F63911">
            <wp:extent cx="5400040" cy="27044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imulacao_reg_estatica_100%.PNG"/>
                    <pic:cNvPicPr/>
                  </pic:nvPicPr>
                  <pic:blipFill>
                    <a:blip r:embed="rId43">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14:paraId="17DC45FF" w14:textId="77777777" w:rsidR="00727520" w:rsidRDefault="00727520" w:rsidP="00727520">
      <w:pPr>
        <w:pStyle w:val="Legenda"/>
        <w:jc w:val="center"/>
        <w:rPr>
          <w:i w:val="0"/>
          <w:color w:val="auto"/>
          <w:sz w:val="24"/>
        </w:rPr>
      </w:pPr>
      <w:bookmarkStart w:id="193" w:name="_Ref455941318"/>
      <w:r w:rsidRPr="00727520">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7</w:t>
      </w:r>
      <w:r w:rsidR="007957BF">
        <w:rPr>
          <w:i w:val="0"/>
          <w:color w:val="auto"/>
          <w:sz w:val="24"/>
        </w:rPr>
        <w:fldChar w:fldCharType="end"/>
      </w:r>
      <w:r w:rsidRPr="00727520">
        <w:rPr>
          <w:i w:val="0"/>
          <w:color w:val="auto"/>
          <w:sz w:val="24"/>
        </w:rPr>
        <w:t xml:space="preserve"> - Regulação estática para carga de 100% do valor nominal</w:t>
      </w:r>
      <w:bookmarkEnd w:id="193"/>
    </w:p>
    <w:p w14:paraId="78760753" w14:textId="77777777" w:rsidR="00727520" w:rsidRPr="00727520" w:rsidRDefault="00727520" w:rsidP="00727520"/>
    <w:p w14:paraId="6303E420" w14:textId="77777777" w:rsidR="00727520" w:rsidRDefault="00727520" w:rsidP="00727520">
      <w:pPr>
        <w:keepNext/>
      </w:pPr>
      <w:r>
        <w:rPr>
          <w:noProof/>
          <w:lang w:eastAsia="pt-BR"/>
        </w:rPr>
        <w:drawing>
          <wp:inline distT="0" distB="0" distL="0" distR="0" wp14:anchorId="3AF7E7B1" wp14:editId="538032B7">
            <wp:extent cx="5400040" cy="268541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imulacao_reg_estatica_5%.PNG"/>
                    <pic:cNvPicPr/>
                  </pic:nvPicPr>
                  <pic:blipFill>
                    <a:blip r:embed="rId44">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14:paraId="27538BE6" w14:textId="77777777" w:rsidR="00727520" w:rsidRDefault="00727520" w:rsidP="00727520">
      <w:pPr>
        <w:pStyle w:val="Legenda"/>
        <w:jc w:val="center"/>
        <w:rPr>
          <w:i w:val="0"/>
          <w:color w:val="auto"/>
          <w:sz w:val="24"/>
        </w:rPr>
      </w:pPr>
      <w:bookmarkStart w:id="194" w:name="_Ref455941322"/>
      <w:r w:rsidRPr="00727520">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8</w:t>
      </w:r>
      <w:r w:rsidR="007957BF">
        <w:rPr>
          <w:i w:val="0"/>
          <w:color w:val="auto"/>
          <w:sz w:val="24"/>
        </w:rPr>
        <w:fldChar w:fldCharType="end"/>
      </w:r>
      <w:r>
        <w:rPr>
          <w:i w:val="0"/>
          <w:color w:val="auto"/>
          <w:sz w:val="24"/>
        </w:rPr>
        <w:t xml:space="preserve"> -</w:t>
      </w:r>
      <w:r w:rsidRPr="00727520">
        <w:rPr>
          <w:i w:val="0"/>
          <w:color w:val="auto"/>
          <w:sz w:val="24"/>
        </w:rPr>
        <w:t xml:space="preserve"> Regulação estática para carga de 5% do valor nominal</w:t>
      </w:r>
      <w:bookmarkEnd w:id="194"/>
    </w:p>
    <w:p w14:paraId="4B2ABC16" w14:textId="77777777" w:rsidR="00727520" w:rsidRDefault="00727520" w:rsidP="00727520">
      <w:pPr>
        <w:keepNext/>
      </w:pPr>
      <w:r>
        <w:rPr>
          <w:noProof/>
          <w:lang w:eastAsia="pt-BR"/>
        </w:rPr>
        <w:lastRenderedPageBreak/>
        <w:drawing>
          <wp:inline distT="0" distB="0" distL="0" distR="0" wp14:anchorId="782676E9" wp14:editId="76ACC014">
            <wp:extent cx="5400040" cy="26904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mulacao_reg_estatica_4,9%.PNG"/>
                    <pic:cNvPicPr/>
                  </pic:nvPicPr>
                  <pic:blipFill>
                    <a:blip r:embed="rId45">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14:paraId="417E8769" w14:textId="77777777" w:rsidR="00727520" w:rsidRDefault="00727520" w:rsidP="00727520">
      <w:pPr>
        <w:pStyle w:val="Legenda"/>
        <w:jc w:val="center"/>
        <w:rPr>
          <w:i w:val="0"/>
          <w:color w:val="auto"/>
          <w:sz w:val="24"/>
        </w:rPr>
      </w:pPr>
      <w:bookmarkStart w:id="195" w:name="_Ref455941327"/>
      <w:r w:rsidRPr="00727520">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9</w:t>
      </w:r>
      <w:r w:rsidR="007957BF">
        <w:rPr>
          <w:i w:val="0"/>
          <w:color w:val="auto"/>
          <w:sz w:val="24"/>
        </w:rPr>
        <w:fldChar w:fldCharType="end"/>
      </w:r>
      <w:r w:rsidRPr="00727520">
        <w:rPr>
          <w:i w:val="0"/>
          <w:color w:val="auto"/>
          <w:sz w:val="24"/>
        </w:rPr>
        <w:t xml:space="preserve"> - Regulação estática para carga de 4,9% do valor nominal</w:t>
      </w:r>
      <w:bookmarkEnd w:id="195"/>
    </w:p>
    <w:p w14:paraId="2E1DA4CE" w14:textId="77777777" w:rsidR="00727520" w:rsidRDefault="00727520" w:rsidP="00727520"/>
    <w:p w14:paraId="42484EA0" w14:textId="77777777" w:rsidR="00727520" w:rsidRPr="00727520" w:rsidRDefault="00727520" w:rsidP="00036FA3">
      <w:pPr>
        <w:jc w:val="both"/>
      </w:pPr>
      <w:r>
        <w:tab/>
      </w:r>
      <w:commentRangeStart w:id="196"/>
      <w:r w:rsidR="00036FA3">
        <w:t>Para a simulaçã</w:t>
      </w:r>
      <w:r w:rsidR="00676AA8">
        <w:t>o presente nas Figura 5.7, é observado</w:t>
      </w:r>
      <w:r w:rsidR="00036FA3">
        <w:t xml:space="preserve"> que a regulação estática está cravada no valor de tensão nominal. Já nas Figuras 5.8 e 5.9 não podemos dizer o mesmo, porém a variação é muito pequena, bem longe dos limites impostos pela ANATEL. Assim esse é mais um teste que o conversor foi aprovado.</w:t>
      </w:r>
      <w:commentRangeEnd w:id="196"/>
      <w:r w:rsidR="00A308E3">
        <w:rPr>
          <w:rStyle w:val="Refdecomentrio"/>
        </w:rPr>
        <w:commentReference w:id="196"/>
      </w:r>
    </w:p>
    <w:p w14:paraId="6AFD1728" w14:textId="77777777" w:rsidR="007028C5" w:rsidRDefault="00036FA3" w:rsidP="007028C5">
      <w:pPr>
        <w:pStyle w:val="Ttulo3"/>
      </w:pPr>
      <w:bookmarkStart w:id="197" w:name="_Ref455942386"/>
      <w:proofErr w:type="spellStart"/>
      <w:r>
        <w:t>R</w:t>
      </w:r>
      <w:r w:rsidR="007028C5">
        <w:t>ipple</w:t>
      </w:r>
      <w:bookmarkEnd w:id="197"/>
      <w:proofErr w:type="spellEnd"/>
    </w:p>
    <w:p w14:paraId="0A6E3ADE" w14:textId="77777777" w:rsidR="00036FA3" w:rsidRDefault="00036FA3" w:rsidP="00676AA8">
      <w:pPr>
        <w:jc w:val="both"/>
      </w:pPr>
      <w:r>
        <w:tab/>
        <w:t xml:space="preserve">Esse simulação visa testar a tensão de ondulação, mais como conhecido como </w:t>
      </w:r>
      <w:proofErr w:type="spellStart"/>
      <w:r>
        <w:t>ripple</w:t>
      </w:r>
      <w:proofErr w:type="spellEnd"/>
      <w:r>
        <w:t xml:space="preserve">, na tensão de saída do conversor. A norma diz que o </w:t>
      </w:r>
      <w:proofErr w:type="spellStart"/>
      <w:r>
        <w:t>ripple</w:t>
      </w:r>
      <w:proofErr w:type="spellEnd"/>
      <w:r>
        <w:t xml:space="preserve"> presente na saída de uma unidad</w:t>
      </w:r>
      <w:r w:rsidR="00676AA8">
        <w:t>e retificadora, que é a mesma saída do</w:t>
      </w:r>
      <w:r>
        <w:t xml:space="preserve"> conversor</w:t>
      </w:r>
      <w:r w:rsidR="00676AA8">
        <w:t xml:space="preserve"> aqui presente</w:t>
      </w:r>
      <w:r>
        <w:t>, não deve ser maior que 200mV de pico a pico para cargas de 5%, 50% e 100% do valor nominal.</w:t>
      </w:r>
      <w:r w:rsidR="009075EE">
        <w:t xml:space="preserve"> </w:t>
      </w:r>
    </w:p>
    <w:p w14:paraId="41D50853" w14:textId="77777777" w:rsidR="00B94C72" w:rsidRDefault="00B94C72" w:rsidP="00676AA8">
      <w:pPr>
        <w:jc w:val="both"/>
      </w:pPr>
      <w:r>
        <w:tab/>
        <w:t xml:space="preserve">Na </w:t>
      </w:r>
      <w:r w:rsidRPr="00B02B0C">
        <w:fldChar w:fldCharType="begin"/>
      </w:r>
      <w:r w:rsidRPr="00B02B0C">
        <w:instrText xml:space="preserve"> REF _Ref455159254 \h </w:instrText>
      </w:r>
      <w:r w:rsidR="00B02B0C" w:rsidRPr="00B02B0C">
        <w:instrText xml:space="preserve"> \* MERGEFORMAT </w:instrText>
      </w:r>
      <w:r w:rsidRPr="00B02B0C">
        <w:fldChar w:fldCharType="separate"/>
      </w:r>
      <w:r w:rsidR="00B61763" w:rsidRPr="00B94C72">
        <w:t xml:space="preserve">Figura </w:t>
      </w:r>
      <w:r w:rsidR="00B61763" w:rsidRPr="00B61763">
        <w:rPr>
          <w:noProof/>
        </w:rPr>
        <w:t>5</w:t>
      </w:r>
      <w:r w:rsidR="00B61763">
        <w:rPr>
          <w:noProof/>
        </w:rPr>
        <w:t>.</w:t>
      </w:r>
      <w:r w:rsidR="00B61763" w:rsidRPr="00B61763">
        <w:rPr>
          <w:noProof/>
        </w:rPr>
        <w:t>10</w:t>
      </w:r>
      <w:r w:rsidRPr="00B02B0C">
        <w:fldChar w:fldCharType="end"/>
      </w:r>
      <w:r>
        <w:t xml:space="preserve">, para uma carga de 5% do valor nominal, </w:t>
      </w:r>
      <w:r w:rsidRPr="00A308E3">
        <w:rPr>
          <w:highlight w:val="yellow"/>
          <w:rPrChange w:id="198" w:author="Leo" w:date="2016-09-11T21:01:00Z">
            <w:rPr/>
          </w:rPrChange>
        </w:rPr>
        <w:t xml:space="preserve">que seria o pior </w:t>
      </w:r>
      <w:commentRangeStart w:id="199"/>
      <w:r w:rsidRPr="00A308E3">
        <w:rPr>
          <w:highlight w:val="yellow"/>
          <w:rPrChange w:id="200" w:author="Leo" w:date="2016-09-11T21:01:00Z">
            <w:rPr/>
          </w:rPrChange>
        </w:rPr>
        <w:t>caso</w:t>
      </w:r>
      <w:commentRangeEnd w:id="199"/>
      <w:r w:rsidR="00A308E3">
        <w:rPr>
          <w:rStyle w:val="Refdecomentrio"/>
        </w:rPr>
        <w:commentReference w:id="199"/>
      </w:r>
      <w:r>
        <w:t>, a ondulação apresenta um valor de apenas 50mV</w:t>
      </w:r>
      <w:r w:rsidR="00B02B0C">
        <w:t xml:space="preserve"> aproximadamente</w:t>
      </w:r>
      <w:r>
        <w:t>. Na</w:t>
      </w:r>
      <w:r w:rsidR="00B02B0C" w:rsidRPr="00B02B0C">
        <w:t xml:space="preserve"> </w:t>
      </w:r>
      <w:r w:rsidR="00B02B0C" w:rsidRPr="00B02B0C">
        <w:fldChar w:fldCharType="begin"/>
      </w:r>
      <w:r w:rsidR="00B02B0C" w:rsidRPr="00B02B0C">
        <w:instrText xml:space="preserve"> REF _Ref455159440 \h  \* MERGEFORMAT </w:instrText>
      </w:r>
      <w:r w:rsidR="00B02B0C" w:rsidRPr="00B02B0C">
        <w:fldChar w:fldCharType="separate"/>
      </w:r>
      <w:r w:rsidR="00B61763" w:rsidRPr="00B94C72">
        <w:t xml:space="preserve">Figura </w:t>
      </w:r>
      <w:r w:rsidR="00B61763" w:rsidRPr="00B61763">
        <w:rPr>
          <w:noProof/>
        </w:rPr>
        <w:t>5</w:t>
      </w:r>
      <w:r w:rsidR="00B61763">
        <w:rPr>
          <w:noProof/>
        </w:rPr>
        <w:t>.</w:t>
      </w:r>
      <w:r w:rsidR="00B61763" w:rsidRPr="00B61763">
        <w:rPr>
          <w:noProof/>
        </w:rPr>
        <w:t>11</w:t>
      </w:r>
      <w:r w:rsidR="00B02B0C" w:rsidRPr="00B02B0C">
        <w:fldChar w:fldCharType="end"/>
      </w:r>
      <w:r>
        <w:t>, para uma carga de 50% do valor nominal,</w:t>
      </w:r>
      <w:r w:rsidR="00B02B0C">
        <w:t xml:space="preserve"> a ondulação apresenta também um valor 50mV. Por fim, na</w:t>
      </w:r>
      <w:r w:rsidR="001D44CD">
        <w:t xml:space="preserve"> </w:t>
      </w:r>
      <w:r w:rsidR="001D44CD" w:rsidRPr="001D44CD">
        <w:fldChar w:fldCharType="begin"/>
      </w:r>
      <w:r w:rsidR="001D44CD" w:rsidRPr="001D44CD">
        <w:instrText xml:space="preserve"> REF _Ref455159799 \h  \* MERGEFORMAT </w:instrText>
      </w:r>
      <w:r w:rsidR="001D44CD" w:rsidRPr="001D44CD">
        <w:fldChar w:fldCharType="separate"/>
      </w:r>
      <w:r w:rsidR="00B61763" w:rsidRPr="001D44CD">
        <w:t xml:space="preserve">Figura </w:t>
      </w:r>
      <w:r w:rsidR="00B61763" w:rsidRPr="00B61763">
        <w:rPr>
          <w:noProof/>
        </w:rPr>
        <w:t>5</w:t>
      </w:r>
      <w:r w:rsidR="00B61763">
        <w:rPr>
          <w:noProof/>
        </w:rPr>
        <w:t>.</w:t>
      </w:r>
      <w:r w:rsidR="00B61763" w:rsidRPr="00B61763">
        <w:rPr>
          <w:noProof/>
        </w:rPr>
        <w:t>12</w:t>
      </w:r>
      <w:r w:rsidR="001D44CD" w:rsidRPr="001D44CD">
        <w:fldChar w:fldCharType="end"/>
      </w:r>
      <w:r w:rsidR="001D44CD">
        <w:t xml:space="preserve">, para uma carga de 100% do valor nominal, temos um </w:t>
      </w:r>
      <w:proofErr w:type="spellStart"/>
      <w:r w:rsidR="001D44CD">
        <w:t>ripple</w:t>
      </w:r>
      <w:proofErr w:type="spellEnd"/>
      <w:r w:rsidR="001D44CD">
        <w:t xml:space="preserve"> de também 50mV.</w:t>
      </w:r>
    </w:p>
    <w:p w14:paraId="24AD4267" w14:textId="77777777" w:rsidR="00B94C72" w:rsidRDefault="00B94C72" w:rsidP="00B94C72">
      <w:pPr>
        <w:keepNext/>
      </w:pPr>
      <w:r>
        <w:rPr>
          <w:noProof/>
          <w:lang w:eastAsia="pt-BR"/>
        </w:rPr>
        <w:lastRenderedPageBreak/>
        <w:drawing>
          <wp:inline distT="0" distB="0" distL="0" distR="0" wp14:anchorId="5C51ADC9" wp14:editId="4484CEDD">
            <wp:extent cx="5400040" cy="27139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imulacao_ripple_5%.PNG"/>
                    <pic:cNvPicPr/>
                  </pic:nvPicPr>
                  <pic:blipFill>
                    <a:blip r:embed="rId46">
                      <a:extLst>
                        <a:ext uri="{28A0092B-C50C-407E-A947-70E740481C1C}">
                          <a14:useLocalDpi xmlns:a14="http://schemas.microsoft.com/office/drawing/2010/main" val="0"/>
                        </a:ext>
                      </a:extLst>
                    </a:blip>
                    <a:stretch>
                      <a:fillRect/>
                    </a:stretch>
                  </pic:blipFill>
                  <pic:spPr>
                    <a:xfrm>
                      <a:off x="0" y="0"/>
                      <a:ext cx="5400040" cy="2713990"/>
                    </a:xfrm>
                    <a:prstGeom prst="rect">
                      <a:avLst/>
                    </a:prstGeom>
                  </pic:spPr>
                </pic:pic>
              </a:graphicData>
            </a:graphic>
          </wp:inline>
        </w:drawing>
      </w:r>
    </w:p>
    <w:p w14:paraId="25D932A0" w14:textId="77777777" w:rsidR="00B94C72" w:rsidRDefault="00B94C72" w:rsidP="00B94C72">
      <w:pPr>
        <w:pStyle w:val="Legenda"/>
        <w:jc w:val="center"/>
        <w:rPr>
          <w:i w:val="0"/>
          <w:color w:val="auto"/>
          <w:sz w:val="24"/>
        </w:rPr>
      </w:pPr>
      <w:bookmarkStart w:id="201" w:name="_Ref455159254"/>
      <w:bookmarkStart w:id="202" w:name="_Ref455941330"/>
      <w:r w:rsidRPr="00B94C72">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10</w:t>
      </w:r>
      <w:r w:rsidR="007957BF">
        <w:rPr>
          <w:i w:val="0"/>
          <w:color w:val="auto"/>
          <w:sz w:val="24"/>
        </w:rPr>
        <w:fldChar w:fldCharType="end"/>
      </w:r>
      <w:bookmarkEnd w:id="201"/>
      <w:r w:rsidRPr="00B94C72">
        <w:rPr>
          <w:i w:val="0"/>
          <w:color w:val="auto"/>
          <w:sz w:val="24"/>
        </w:rPr>
        <w:t xml:space="preserve"> - Tensão de saída para carga de 5% do valor nominal</w:t>
      </w:r>
      <w:bookmarkEnd w:id="202"/>
    </w:p>
    <w:p w14:paraId="1877E95D" w14:textId="77777777" w:rsidR="00B02B0C" w:rsidRPr="00B02B0C" w:rsidRDefault="00B02B0C" w:rsidP="00B02B0C"/>
    <w:p w14:paraId="4B4041F7" w14:textId="77777777" w:rsidR="00B94C72" w:rsidRDefault="00B94C72" w:rsidP="00B94C72">
      <w:pPr>
        <w:keepNext/>
      </w:pPr>
      <w:r>
        <w:rPr>
          <w:noProof/>
          <w:lang w:eastAsia="pt-BR"/>
        </w:rPr>
        <w:drawing>
          <wp:inline distT="0" distB="0" distL="0" distR="0" wp14:anchorId="3600BBC5" wp14:editId="553032FB">
            <wp:extent cx="5400040" cy="270446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imulacao_ripple_50%.PNG"/>
                    <pic:cNvPicPr/>
                  </pic:nvPicPr>
                  <pic:blipFill>
                    <a:blip r:embed="rId47">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14:paraId="7B2F8EDF" w14:textId="77777777" w:rsidR="00B94C72" w:rsidRDefault="00B94C72" w:rsidP="00B94C72">
      <w:pPr>
        <w:pStyle w:val="Legenda"/>
        <w:jc w:val="center"/>
        <w:rPr>
          <w:i w:val="0"/>
          <w:color w:val="auto"/>
          <w:sz w:val="24"/>
        </w:rPr>
      </w:pPr>
      <w:bookmarkStart w:id="203" w:name="_Ref455159440"/>
      <w:bookmarkStart w:id="204" w:name="_Ref455941333"/>
      <w:r w:rsidRPr="00B94C72">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11</w:t>
      </w:r>
      <w:r w:rsidR="007957BF">
        <w:rPr>
          <w:i w:val="0"/>
          <w:color w:val="auto"/>
          <w:sz w:val="24"/>
        </w:rPr>
        <w:fldChar w:fldCharType="end"/>
      </w:r>
      <w:bookmarkEnd w:id="203"/>
      <w:r w:rsidRPr="00B94C72">
        <w:rPr>
          <w:i w:val="0"/>
          <w:color w:val="auto"/>
          <w:sz w:val="24"/>
        </w:rPr>
        <w:t xml:space="preserve"> -  Tensão de saída para carga de 50% do valor nominal</w:t>
      </w:r>
      <w:bookmarkEnd w:id="204"/>
    </w:p>
    <w:p w14:paraId="6A8901A9" w14:textId="77777777" w:rsidR="001D44CD" w:rsidRDefault="001D44CD" w:rsidP="001D44CD">
      <w:pPr>
        <w:keepNext/>
      </w:pPr>
      <w:r>
        <w:rPr>
          <w:noProof/>
          <w:lang w:eastAsia="pt-BR"/>
        </w:rPr>
        <w:lastRenderedPageBreak/>
        <w:drawing>
          <wp:inline distT="0" distB="0" distL="0" distR="0" wp14:anchorId="3520ACCA" wp14:editId="4191808C">
            <wp:extent cx="5400040" cy="26904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imulacao_ripple_100%.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14:paraId="2511ABF4" w14:textId="77777777" w:rsidR="001D44CD" w:rsidRDefault="001D44CD" w:rsidP="001D44CD">
      <w:pPr>
        <w:pStyle w:val="Legenda"/>
        <w:jc w:val="center"/>
        <w:rPr>
          <w:i w:val="0"/>
          <w:color w:val="auto"/>
          <w:sz w:val="24"/>
        </w:rPr>
      </w:pPr>
      <w:bookmarkStart w:id="205" w:name="_Ref455159799"/>
      <w:bookmarkStart w:id="206" w:name="_Ref455941337"/>
      <w:r w:rsidRPr="001D44CD">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12</w:t>
      </w:r>
      <w:r w:rsidR="007957BF">
        <w:rPr>
          <w:i w:val="0"/>
          <w:color w:val="auto"/>
          <w:sz w:val="24"/>
        </w:rPr>
        <w:fldChar w:fldCharType="end"/>
      </w:r>
      <w:bookmarkEnd w:id="205"/>
      <w:r w:rsidRPr="001D44CD">
        <w:rPr>
          <w:i w:val="0"/>
          <w:color w:val="auto"/>
          <w:sz w:val="24"/>
        </w:rPr>
        <w:t xml:space="preserve"> - Tensão de saída para carga de 100% do valor nominal</w:t>
      </w:r>
      <w:bookmarkEnd w:id="206"/>
    </w:p>
    <w:p w14:paraId="31FE7746" w14:textId="77777777" w:rsidR="00D17A3C" w:rsidRDefault="00D17A3C" w:rsidP="00D17A3C">
      <w:r>
        <w:tab/>
      </w:r>
    </w:p>
    <w:p w14:paraId="0A3284C9" w14:textId="77777777" w:rsidR="00D17A3C" w:rsidRPr="00D17A3C" w:rsidRDefault="00D17A3C" w:rsidP="00D17A3C">
      <w:r>
        <w:tab/>
        <w:t xml:space="preserve">Em suma, o requisito de </w:t>
      </w:r>
      <w:proofErr w:type="spellStart"/>
      <w:r>
        <w:t>ripple</w:t>
      </w:r>
      <w:proofErr w:type="spellEnd"/>
      <w:r>
        <w:t xml:space="preserve"> é mais um parâmetro exigido pela ANATEL que esse conversor do nosso estudo atende.</w:t>
      </w:r>
    </w:p>
    <w:p w14:paraId="4F1CCA04" w14:textId="77777777" w:rsidR="007028C5" w:rsidRDefault="00036FA3" w:rsidP="007028C5">
      <w:pPr>
        <w:pStyle w:val="Ttulo3"/>
      </w:pPr>
      <w:bookmarkStart w:id="207" w:name="_Ref455942389"/>
      <w:r>
        <w:t>Eficiê</w:t>
      </w:r>
      <w:r w:rsidR="007028C5">
        <w:t>ncia</w:t>
      </w:r>
      <w:bookmarkEnd w:id="207"/>
    </w:p>
    <w:p w14:paraId="1E7EE1BC" w14:textId="77777777" w:rsidR="00B540D5" w:rsidRDefault="008D10FE" w:rsidP="008D10FE">
      <w:pPr>
        <w:jc w:val="both"/>
      </w:pPr>
      <w:r>
        <w:tab/>
        <w:t>Eficiência, chamado de rendimento pela ANATEL, é o quanto de potência está presente na saída do conversor em relação a entrada do mesmo, ou seja:</w:t>
      </w:r>
    </w:p>
    <w:tbl>
      <w:tblPr>
        <w:tblStyle w:val="Tabelacomgrade"/>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8345FF" w14:paraId="7996FFB9" w14:textId="77777777" w:rsidTr="00D04DAE">
        <w:trPr>
          <w:trHeight w:val="1002"/>
        </w:trPr>
        <w:tc>
          <w:tcPr>
            <w:tcW w:w="4530" w:type="pct"/>
            <w:vAlign w:val="center"/>
          </w:tcPr>
          <w:p w14:paraId="04A69A74" w14:textId="77777777" w:rsidR="008345FF" w:rsidRPr="00F01B5B" w:rsidRDefault="008345FF" w:rsidP="00D04DAE">
            <w:pPr>
              <w:ind w:firstLine="708"/>
              <w:jc w:val="center"/>
              <w:rPr>
                <w:rFonts w:eastAsiaTheme="minorEastAsia"/>
              </w:rPr>
            </w:pPr>
            <m:oMathPara>
              <m:oMath>
                <m:r>
                  <w:rPr>
                    <w:rFonts w:ascii="Cambria Math" w:hAnsi="Cambria Math"/>
                  </w:rPr>
                  <m:t xml:space="preserve">η=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IN</m:t>
                        </m:r>
                      </m:sub>
                    </m:sSub>
                  </m:den>
                </m:f>
              </m:oMath>
            </m:oMathPara>
          </w:p>
        </w:tc>
        <w:tc>
          <w:tcPr>
            <w:tcW w:w="470" w:type="pct"/>
            <w:vAlign w:val="center"/>
          </w:tcPr>
          <w:p w14:paraId="06800D9D" w14:textId="77777777" w:rsidR="008345FF" w:rsidRDefault="008345FF" w:rsidP="00D04DAE">
            <w:pPr>
              <w:jc w:val="center"/>
            </w:pPr>
            <w:r>
              <w:t>(5.1)</w:t>
            </w:r>
          </w:p>
        </w:tc>
      </w:tr>
    </w:tbl>
    <w:p w14:paraId="30DD452F" w14:textId="77777777" w:rsidR="008D10FE" w:rsidRDefault="008D10FE" w:rsidP="008D10FE">
      <w:pPr>
        <w:jc w:val="both"/>
        <w:rPr>
          <w:rFonts w:eastAsiaTheme="minorEastAsia"/>
        </w:rPr>
      </w:pPr>
      <w:r>
        <w:rPr>
          <w:rFonts w:eastAsiaTheme="minorEastAsia"/>
        </w:rPr>
        <w:tab/>
        <w:t>A norma 542 diz que, para unidades retificadoras com uma corrente nominal de saída acima de 25A a eficiência deve ser maior que 87%, já para corrente nominal de saída in</w:t>
      </w:r>
      <w:r w:rsidR="008345FF">
        <w:rPr>
          <w:rFonts w:eastAsiaTheme="minorEastAsia"/>
        </w:rPr>
        <w:t>ferior a 25A, que é o caso aqui apresentado</w:t>
      </w:r>
      <w:r>
        <w:rPr>
          <w:rFonts w:eastAsiaTheme="minorEastAsia"/>
        </w:rPr>
        <w:t>, a eficiência do circuito deve ser superior a 85%. Ela se refere a eficiência de toda a unidade retificadora, mas como a eficiência de todo o circuito é a multiplicação das eficiências dos blocos que o compõe, isso significa que o nosso conversor deve atender a especificação de eficiência acima de 85%.</w:t>
      </w:r>
      <w:r w:rsidR="002D0053">
        <w:rPr>
          <w:rFonts w:eastAsiaTheme="minorEastAsia"/>
        </w:rPr>
        <w:t xml:space="preserve"> O teste é feito com valores nominais de carga e tensão de saída.</w:t>
      </w:r>
    </w:p>
    <w:p w14:paraId="33B3E1FC" w14:textId="6E617140" w:rsidR="008D10FE" w:rsidRDefault="008D10FE" w:rsidP="008D10FE">
      <w:pPr>
        <w:jc w:val="both"/>
        <w:rPr>
          <w:rFonts w:eastAsiaTheme="minorEastAsia"/>
        </w:rPr>
      </w:pPr>
      <w:r>
        <w:rPr>
          <w:rFonts w:eastAsiaTheme="minorEastAsia"/>
        </w:rPr>
        <w:tab/>
        <w:t xml:space="preserve">Como já dito </w:t>
      </w:r>
      <w:proofErr w:type="spellStart"/>
      <w:r>
        <w:rPr>
          <w:rFonts w:eastAsiaTheme="minorEastAsia"/>
        </w:rPr>
        <w:t>inicialemente</w:t>
      </w:r>
      <w:proofErr w:type="spellEnd"/>
      <w:r>
        <w:rPr>
          <w:rFonts w:eastAsiaTheme="minorEastAsia"/>
        </w:rPr>
        <w:t>, a grande vantagem dessa topologia com ZVS é a alt</w:t>
      </w:r>
      <w:r w:rsidR="008345FF">
        <w:rPr>
          <w:rFonts w:eastAsiaTheme="minorEastAsia"/>
        </w:rPr>
        <w:t>a eficiência desse circuito, e ver-se-á</w:t>
      </w:r>
      <w:r>
        <w:rPr>
          <w:rFonts w:eastAsiaTheme="minorEastAsia"/>
        </w:rPr>
        <w:t xml:space="preserve"> isso com as simulações. No projeto, </w:t>
      </w:r>
      <w:r w:rsidR="008345FF">
        <w:rPr>
          <w:rFonts w:eastAsiaTheme="minorEastAsia"/>
        </w:rPr>
        <w:t xml:space="preserve">foi </w:t>
      </w:r>
      <w:del w:id="208" w:author="Leo" w:date="2016-09-11T21:05:00Z">
        <w:r w:rsidR="008345FF" w:rsidDel="007037C6">
          <w:rPr>
            <w:rFonts w:eastAsiaTheme="minorEastAsia"/>
          </w:rPr>
          <w:delText>especificador</w:delText>
        </w:r>
        <w:r w:rsidDel="007037C6">
          <w:rPr>
            <w:rFonts w:eastAsiaTheme="minorEastAsia"/>
          </w:rPr>
          <w:delText xml:space="preserve"> </w:delText>
        </w:r>
      </w:del>
      <w:ins w:id="209" w:author="Leo" w:date="2016-09-11T21:05:00Z">
        <w:r w:rsidR="007037C6">
          <w:rPr>
            <w:rFonts w:eastAsiaTheme="minorEastAsia"/>
          </w:rPr>
          <w:t>especificad</w:t>
        </w:r>
        <w:r w:rsidR="007037C6">
          <w:rPr>
            <w:rFonts w:eastAsiaTheme="minorEastAsia"/>
          </w:rPr>
          <w:t>a</w:t>
        </w:r>
        <w:r w:rsidR="007037C6">
          <w:rPr>
            <w:rFonts w:eastAsiaTheme="minorEastAsia"/>
          </w:rPr>
          <w:t xml:space="preserve"> </w:t>
        </w:r>
      </w:ins>
      <w:r>
        <w:rPr>
          <w:rFonts w:eastAsiaTheme="minorEastAsia"/>
        </w:rPr>
        <w:t xml:space="preserve">uma eficiência de 95%, para termos uma grande margem de segurança, já </w:t>
      </w:r>
      <w:r>
        <w:rPr>
          <w:rFonts w:eastAsiaTheme="minorEastAsia"/>
        </w:rPr>
        <w:lastRenderedPageBreak/>
        <w:t xml:space="preserve">que isso é uma especificação crítica. No gráfico da </w:t>
      </w:r>
      <w:r w:rsidR="002D0053" w:rsidRPr="002D0053">
        <w:rPr>
          <w:rFonts w:eastAsiaTheme="minorEastAsia"/>
        </w:rPr>
        <w:fldChar w:fldCharType="begin"/>
      </w:r>
      <w:r w:rsidR="002D0053" w:rsidRPr="002D0053">
        <w:rPr>
          <w:rFonts w:eastAsiaTheme="minorEastAsia"/>
        </w:rPr>
        <w:instrText xml:space="preserve"> REF _Ref455160690 \h  \* MERGEFORMAT </w:instrText>
      </w:r>
      <w:r w:rsidR="002D0053" w:rsidRPr="002D0053">
        <w:rPr>
          <w:rFonts w:eastAsiaTheme="minorEastAsia"/>
        </w:rPr>
      </w:r>
      <w:r w:rsidR="002D0053" w:rsidRPr="002D0053">
        <w:rPr>
          <w:rFonts w:eastAsiaTheme="minorEastAsia"/>
        </w:rPr>
        <w:fldChar w:fldCharType="separate"/>
      </w:r>
      <w:r w:rsidR="00B61763" w:rsidRPr="002D0053">
        <w:t xml:space="preserve">Figura </w:t>
      </w:r>
      <w:r w:rsidR="00B61763" w:rsidRPr="00B61763">
        <w:rPr>
          <w:noProof/>
        </w:rPr>
        <w:t>5</w:t>
      </w:r>
      <w:r w:rsidR="00B61763">
        <w:rPr>
          <w:noProof/>
        </w:rPr>
        <w:t>.</w:t>
      </w:r>
      <w:r w:rsidR="00B61763" w:rsidRPr="00B61763">
        <w:rPr>
          <w:noProof/>
        </w:rPr>
        <w:t>13</w:t>
      </w:r>
      <w:r w:rsidR="002D0053" w:rsidRPr="002D0053">
        <w:rPr>
          <w:rFonts w:eastAsiaTheme="minorEastAsia"/>
        </w:rPr>
        <w:fldChar w:fldCharType="end"/>
      </w:r>
      <w:r w:rsidR="002D0053">
        <w:rPr>
          <w:rFonts w:eastAsiaTheme="minorEastAsia"/>
        </w:rPr>
        <w:t xml:space="preserve"> </w:t>
      </w:r>
      <w:r>
        <w:rPr>
          <w:rFonts w:eastAsiaTheme="minorEastAsia"/>
        </w:rPr>
        <w:t>mostra</w:t>
      </w:r>
      <w:r w:rsidR="008345FF">
        <w:rPr>
          <w:rFonts w:eastAsiaTheme="minorEastAsia"/>
        </w:rPr>
        <w:t>-se</w:t>
      </w:r>
      <w:r>
        <w:rPr>
          <w:rFonts w:eastAsiaTheme="minorEastAsia"/>
        </w:rPr>
        <w:t xml:space="preserve"> a eficiência ao longo do tempo, a partir do momento em que a tensão de saída se estabilizou</w:t>
      </w:r>
      <w:r w:rsidR="008345FF">
        <w:rPr>
          <w:rFonts w:eastAsiaTheme="minorEastAsia"/>
        </w:rPr>
        <w:t xml:space="preserve"> em seu valor nominal. É observado </w:t>
      </w:r>
      <w:r w:rsidR="002D0053">
        <w:rPr>
          <w:rFonts w:eastAsiaTheme="minorEastAsia"/>
        </w:rPr>
        <w:t>que ela assume um valor próximo de 98,2%</w:t>
      </w:r>
      <w:ins w:id="210" w:author="Leo" w:date="2016-09-11T21:05:00Z">
        <w:r w:rsidR="007037C6">
          <w:rPr>
            <w:rFonts w:eastAsiaTheme="minorEastAsia"/>
          </w:rPr>
          <w:t>,</w:t>
        </w:r>
      </w:ins>
      <w:del w:id="211" w:author="Leo" w:date="2016-09-11T21:05:00Z">
        <w:r w:rsidR="002D0053" w:rsidDel="007037C6">
          <w:rPr>
            <w:rFonts w:eastAsiaTheme="minorEastAsia"/>
          </w:rPr>
          <w:delText xml:space="preserve"> de eficiência</w:delText>
        </w:r>
      </w:del>
      <w:r w:rsidR="002D0053">
        <w:rPr>
          <w:rFonts w:eastAsiaTheme="minorEastAsia"/>
        </w:rPr>
        <w:t xml:space="preserve">, bem </w:t>
      </w:r>
      <w:r w:rsidR="00E833C2">
        <w:rPr>
          <w:rFonts w:eastAsiaTheme="minorEastAsia"/>
        </w:rPr>
        <w:t>acima</w:t>
      </w:r>
      <w:r w:rsidR="002D0053">
        <w:rPr>
          <w:rFonts w:eastAsiaTheme="minorEastAsia"/>
        </w:rPr>
        <w:t xml:space="preserve"> dos 85% exigidos pela ANATEL. Porém</w:t>
      </w:r>
      <w:ins w:id="212" w:author="Leo" w:date="2016-09-11T21:05:00Z">
        <w:r w:rsidR="007037C6">
          <w:rPr>
            <w:rFonts w:eastAsiaTheme="minorEastAsia"/>
          </w:rPr>
          <w:t>,</w:t>
        </w:r>
      </w:ins>
      <w:r w:rsidR="002D0053">
        <w:rPr>
          <w:rFonts w:eastAsiaTheme="minorEastAsia"/>
        </w:rPr>
        <w:t xml:space="preserve"> aqui todos os componentes são considerados ideais, ou seja, não possuem perdas. Mais </w:t>
      </w:r>
      <w:proofErr w:type="spellStart"/>
      <w:r w:rsidR="002D0053">
        <w:rPr>
          <w:rFonts w:eastAsiaTheme="minorEastAsia"/>
        </w:rPr>
        <w:t>a</w:t>
      </w:r>
      <w:proofErr w:type="spellEnd"/>
      <w:r w:rsidR="002D0053">
        <w:rPr>
          <w:rFonts w:eastAsiaTheme="minorEastAsia"/>
        </w:rPr>
        <w:t xml:space="preserve"> frente </w:t>
      </w:r>
      <w:r w:rsidR="008345FF">
        <w:rPr>
          <w:rFonts w:eastAsiaTheme="minorEastAsia"/>
        </w:rPr>
        <w:t>será feita uma simulação com componentes um  reais para obter</w:t>
      </w:r>
      <w:r w:rsidR="002D0053">
        <w:rPr>
          <w:rFonts w:eastAsiaTheme="minorEastAsia"/>
        </w:rPr>
        <w:t xml:space="preserve"> uma noção melhor desse requisito.</w:t>
      </w:r>
    </w:p>
    <w:p w14:paraId="16F14615" w14:textId="77777777" w:rsidR="002D0053" w:rsidRDefault="002D0053" w:rsidP="002D0053">
      <w:pPr>
        <w:keepNext/>
        <w:jc w:val="both"/>
      </w:pPr>
      <w:r>
        <w:rPr>
          <w:rFonts w:eastAsiaTheme="minorEastAsia"/>
          <w:noProof/>
          <w:lang w:eastAsia="pt-BR"/>
        </w:rPr>
        <w:drawing>
          <wp:inline distT="0" distB="0" distL="0" distR="0" wp14:anchorId="05FD596C" wp14:editId="635C408D">
            <wp:extent cx="5400040" cy="270002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imulacao_eficiencia.PNG"/>
                    <pic:cNvPicPr/>
                  </pic:nvPicPr>
                  <pic:blipFill>
                    <a:blip r:embed="rId49">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411A5CAF" w14:textId="77777777" w:rsidR="002D0053" w:rsidRPr="002D0053" w:rsidRDefault="002D0053" w:rsidP="002D0053">
      <w:pPr>
        <w:pStyle w:val="Legenda"/>
        <w:jc w:val="center"/>
        <w:rPr>
          <w:rFonts w:eastAsiaTheme="minorEastAsia"/>
          <w:i w:val="0"/>
          <w:color w:val="auto"/>
          <w:sz w:val="24"/>
        </w:rPr>
      </w:pPr>
      <w:bookmarkStart w:id="213" w:name="_Ref455160690"/>
      <w:bookmarkStart w:id="214" w:name="_Ref455941340"/>
      <w:r w:rsidRPr="002D0053">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13</w:t>
      </w:r>
      <w:r w:rsidR="007957BF">
        <w:rPr>
          <w:i w:val="0"/>
          <w:color w:val="auto"/>
          <w:sz w:val="24"/>
        </w:rPr>
        <w:fldChar w:fldCharType="end"/>
      </w:r>
      <w:bookmarkEnd w:id="213"/>
      <w:r w:rsidRPr="002D0053">
        <w:rPr>
          <w:i w:val="0"/>
          <w:color w:val="auto"/>
          <w:sz w:val="24"/>
        </w:rPr>
        <w:t xml:space="preserve"> - Teste de eficiência do conversor</w:t>
      </w:r>
      <w:bookmarkEnd w:id="214"/>
    </w:p>
    <w:p w14:paraId="2B62833C" w14:textId="77777777" w:rsidR="007028C5" w:rsidRDefault="00036FA3" w:rsidP="007028C5">
      <w:pPr>
        <w:pStyle w:val="Ttulo3"/>
      </w:pPr>
      <w:bookmarkStart w:id="215" w:name="_Ref455942392"/>
      <w:r>
        <w:t>Limitação de C</w:t>
      </w:r>
      <w:r w:rsidR="007028C5">
        <w:t>orrente</w:t>
      </w:r>
      <w:bookmarkEnd w:id="215"/>
    </w:p>
    <w:p w14:paraId="7D517095" w14:textId="556A0086" w:rsidR="004940BC" w:rsidRDefault="004940BC" w:rsidP="00C808AA">
      <w:pPr>
        <w:jc w:val="both"/>
        <w:rPr>
          <w:rFonts w:cs="Times New Roman"/>
        </w:rPr>
      </w:pPr>
      <w:r>
        <w:tab/>
        <w:t xml:space="preserve">Esse teste verifica basicamente se o conversor possui um limitador para que </w:t>
      </w:r>
      <w:del w:id="216" w:author="Leonardo Muricy" w:date="2016-08-23T10:23:00Z">
        <w:r w:rsidDel="00132B66">
          <w:delText xml:space="preserve">não </w:delText>
        </w:r>
      </w:del>
      <w:r>
        <w:t xml:space="preserve">a corrente de saída não seja </w:t>
      </w:r>
      <w:del w:id="217" w:author="Leo" w:date="2016-09-11T21:06:00Z">
        <w:r w:rsidDel="007037C6">
          <w:delText xml:space="preserve">mais </w:delText>
        </w:r>
      </w:del>
      <w:ins w:id="218" w:author="Leo" w:date="2016-09-11T21:06:00Z">
        <w:r w:rsidR="007037C6">
          <w:t>maior</w:t>
        </w:r>
        <w:r w:rsidR="007037C6">
          <w:t xml:space="preserve"> </w:t>
        </w:r>
      </w:ins>
      <w:r>
        <w:t>que 10% a mais que o especificado nominalme</w:t>
      </w:r>
      <w:r w:rsidR="00876FDB">
        <w:t>nte. Para mostrar isso, colocou-se</w:t>
      </w:r>
      <w:r>
        <w:t xml:space="preserve"> uma carga de 0,1</w:t>
      </w:r>
      <w:r>
        <w:rPr>
          <w:rFonts w:cs="Times New Roman"/>
        </w:rPr>
        <w:t>Ω na saída do conversor e tensão de referência de 48V.</w:t>
      </w:r>
    </w:p>
    <w:p w14:paraId="3858F186" w14:textId="77777777" w:rsidR="00C808AA" w:rsidRDefault="00876FDB" w:rsidP="00C808AA">
      <w:pPr>
        <w:jc w:val="both"/>
        <w:rPr>
          <w:rFonts w:cs="Times New Roman"/>
        </w:rPr>
      </w:pPr>
      <w:r>
        <w:rPr>
          <w:rFonts w:cs="Times New Roman"/>
        </w:rPr>
        <w:tab/>
        <w:t>Pode-se</w:t>
      </w:r>
      <w:r w:rsidR="00C808AA">
        <w:rPr>
          <w:rFonts w:cs="Times New Roman"/>
        </w:rPr>
        <w:t xml:space="preserve"> ver, na </w:t>
      </w:r>
      <w:r w:rsidR="00C808AA" w:rsidRPr="00C808AA">
        <w:rPr>
          <w:rFonts w:cs="Times New Roman"/>
        </w:rPr>
        <w:fldChar w:fldCharType="begin"/>
      </w:r>
      <w:r w:rsidR="00C808AA" w:rsidRPr="00C808AA">
        <w:rPr>
          <w:rFonts w:cs="Times New Roman"/>
        </w:rPr>
        <w:instrText xml:space="preserve"> REF _Ref455161180 \h  \* MERGEFORMAT </w:instrText>
      </w:r>
      <w:r w:rsidR="00C808AA" w:rsidRPr="00C808AA">
        <w:rPr>
          <w:rFonts w:cs="Times New Roman"/>
        </w:rPr>
      </w:r>
      <w:r w:rsidR="00C808AA" w:rsidRPr="00C808AA">
        <w:rPr>
          <w:rFonts w:cs="Times New Roman"/>
        </w:rPr>
        <w:fldChar w:fldCharType="separate"/>
      </w:r>
      <w:r w:rsidR="00B61763" w:rsidRPr="00C808AA">
        <w:t xml:space="preserve">Figura </w:t>
      </w:r>
      <w:r w:rsidR="00B61763" w:rsidRPr="00B61763">
        <w:rPr>
          <w:noProof/>
        </w:rPr>
        <w:t>5</w:t>
      </w:r>
      <w:r w:rsidR="00B61763">
        <w:rPr>
          <w:noProof/>
        </w:rPr>
        <w:t>.</w:t>
      </w:r>
      <w:r w:rsidR="00B61763" w:rsidRPr="00B61763">
        <w:rPr>
          <w:noProof/>
        </w:rPr>
        <w:t>14</w:t>
      </w:r>
      <w:r w:rsidR="00C808AA" w:rsidRPr="00C808AA">
        <w:rPr>
          <w:rFonts w:cs="Times New Roman"/>
        </w:rPr>
        <w:fldChar w:fldCharType="end"/>
      </w:r>
      <w:r w:rsidR="00C808AA">
        <w:rPr>
          <w:rFonts w:cs="Times New Roman"/>
        </w:rPr>
        <w:t>, que a controle não passou do 10A, graças ao controlador que protegeu o circuito, e assim a tensão de saída teve que ser abaixada. para no caso 1V, o que era esperado.</w:t>
      </w:r>
    </w:p>
    <w:p w14:paraId="47368303" w14:textId="77777777" w:rsidR="00C808AA" w:rsidRDefault="004940BC" w:rsidP="00C808AA">
      <w:pPr>
        <w:keepNext/>
      </w:pPr>
      <w:r>
        <w:rPr>
          <w:noProof/>
          <w:lang w:eastAsia="pt-BR"/>
        </w:rPr>
        <w:lastRenderedPageBreak/>
        <w:drawing>
          <wp:inline distT="0" distB="0" distL="0" distR="0" wp14:anchorId="65254387" wp14:editId="619C77DE">
            <wp:extent cx="5400040" cy="26765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imulacao_limitacao_corrente.PNG"/>
                    <pic:cNvPicPr/>
                  </pic:nvPicPr>
                  <pic:blipFill>
                    <a:blip r:embed="rId50">
                      <a:extLst>
                        <a:ext uri="{28A0092B-C50C-407E-A947-70E740481C1C}">
                          <a14:useLocalDpi xmlns:a14="http://schemas.microsoft.com/office/drawing/2010/main" val="0"/>
                        </a:ext>
                      </a:extLst>
                    </a:blip>
                    <a:stretch>
                      <a:fillRect/>
                    </a:stretch>
                  </pic:blipFill>
                  <pic:spPr>
                    <a:xfrm>
                      <a:off x="0" y="0"/>
                      <a:ext cx="5400040" cy="2676525"/>
                    </a:xfrm>
                    <a:prstGeom prst="rect">
                      <a:avLst/>
                    </a:prstGeom>
                  </pic:spPr>
                </pic:pic>
              </a:graphicData>
            </a:graphic>
          </wp:inline>
        </w:drawing>
      </w:r>
    </w:p>
    <w:p w14:paraId="114CE20F" w14:textId="77777777" w:rsidR="004940BC" w:rsidRPr="00C808AA" w:rsidRDefault="00C808AA" w:rsidP="00C808AA">
      <w:pPr>
        <w:pStyle w:val="Legenda"/>
        <w:jc w:val="center"/>
        <w:rPr>
          <w:i w:val="0"/>
          <w:color w:val="auto"/>
          <w:sz w:val="24"/>
        </w:rPr>
      </w:pPr>
      <w:bookmarkStart w:id="219" w:name="_Ref455161180"/>
      <w:bookmarkStart w:id="220" w:name="_Ref455941342"/>
      <w:r w:rsidRPr="00C808AA">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14</w:t>
      </w:r>
      <w:r w:rsidR="007957BF">
        <w:rPr>
          <w:i w:val="0"/>
          <w:color w:val="auto"/>
          <w:sz w:val="24"/>
        </w:rPr>
        <w:fldChar w:fldCharType="end"/>
      </w:r>
      <w:bookmarkEnd w:id="219"/>
      <w:r w:rsidRPr="00C808AA">
        <w:rPr>
          <w:i w:val="0"/>
          <w:color w:val="auto"/>
          <w:sz w:val="24"/>
        </w:rPr>
        <w:t xml:space="preserve"> - Simulação de limitação de corrente</w:t>
      </w:r>
      <w:bookmarkEnd w:id="220"/>
    </w:p>
    <w:p w14:paraId="4D89165E" w14:textId="77777777" w:rsidR="00B36599" w:rsidRDefault="00B36599" w:rsidP="00B36599">
      <w:pPr>
        <w:pStyle w:val="Ttulo2"/>
      </w:pPr>
      <w:bookmarkStart w:id="221" w:name="_Ref455942395"/>
      <w:r>
        <w:t>Simulações considerando erros do controlador</w:t>
      </w:r>
      <w:bookmarkEnd w:id="221"/>
    </w:p>
    <w:p w14:paraId="1F2BE17A" w14:textId="2AC19BE1" w:rsidR="00D75B47" w:rsidRDefault="00876FDB" w:rsidP="00D75B47">
      <w:pPr>
        <w:jc w:val="both"/>
      </w:pPr>
      <w:r>
        <w:tab/>
        <w:t>A partir de agora, não será</w:t>
      </w:r>
      <w:r w:rsidR="00D75B47">
        <w:t xml:space="preserve"> mais </w:t>
      </w:r>
      <w:del w:id="222" w:author="Leo" w:date="2016-09-11T21:10:00Z">
        <w:r w:rsidR="00D75B47" w:rsidDel="007037C6">
          <w:delText xml:space="preserve">considerar </w:delText>
        </w:r>
      </w:del>
      <w:ins w:id="223" w:author="Leo" w:date="2016-09-11T21:10:00Z">
        <w:r w:rsidR="007037C6">
          <w:t>consider</w:t>
        </w:r>
        <w:r w:rsidR="007037C6">
          <w:t>ado</w:t>
        </w:r>
        <w:r w:rsidR="007037C6">
          <w:t xml:space="preserve"> </w:t>
        </w:r>
      </w:ins>
      <w:r w:rsidR="00D75B47">
        <w:t xml:space="preserve">o controle como ideal. </w:t>
      </w:r>
      <w:proofErr w:type="spellStart"/>
      <w:r w:rsidR="00D75B47">
        <w:t>Microcontroladores</w:t>
      </w:r>
      <w:proofErr w:type="spellEnd"/>
      <w:r w:rsidR="00D75B47">
        <w:t xml:space="preserve"> possuem alguns detalhes que afetam a dinâmica de controle de qualquer circuito. Erros de leitura de seus conversores analógico-digital devem ser levados em conta como perturbações, e o controle deve ser robusto o suficiente para rejeitá-las. Outra consideração que de</w:t>
      </w:r>
      <w:r>
        <w:t>ve ser feita é que, como está sendo usado</w:t>
      </w:r>
      <w:r w:rsidR="00D75B47">
        <w:t xml:space="preserve"> um chaveamento com uma frequê</w:t>
      </w:r>
      <w:r>
        <w:t>ncia relativamente alta, deve-se</w:t>
      </w:r>
      <w:r w:rsidR="00D75B47">
        <w:t xml:space="preserve"> observar como o tempo de atualização do valor de saída do controle afeta o conversor. Isso se deve pelo fato de que, por mais que o cálculo do controle seja feito rapidamente, o sinal de comando das chaves é atualizado apenas de tempo em tempo, assim o valor do controle calculado (no caso, é referente à diferença de fase entre a ativação das chaves) não é atualizado </w:t>
      </w:r>
      <w:proofErr w:type="spellStart"/>
      <w:r w:rsidR="00D75B47">
        <w:t>instantâneamente</w:t>
      </w:r>
      <w:proofErr w:type="spellEnd"/>
      <w:r w:rsidR="00D75B47">
        <w:t>.</w:t>
      </w:r>
    </w:p>
    <w:p w14:paraId="7175CA2D" w14:textId="3B097867" w:rsidR="00D75B47" w:rsidRDefault="00D75B47" w:rsidP="00D75B47">
      <w:pPr>
        <w:jc w:val="both"/>
      </w:pPr>
      <w:r>
        <w:tab/>
        <w:t>Para simular esses efeitos, foi feito um código em C, que utiliza um algoritmo</w:t>
      </w:r>
      <w:r w:rsidR="00444451">
        <w:t xml:space="preserve"> de um controlador PID implementado de forma di</w:t>
      </w:r>
      <w:r w:rsidR="00876FDB">
        <w:t>screta. Nesse mesmo código tem-se uma função aleatória</w:t>
      </w:r>
      <w:r w:rsidR="00444451">
        <w:t xml:space="preserve"> que gera erros para simular os efeitos dos erros de leitura dos conversores analógico-digital e o valor do controle é </w:t>
      </w:r>
      <w:del w:id="224" w:author="Leo" w:date="2016-09-11T21:11:00Z">
        <w:r w:rsidR="00444451" w:rsidDel="007037C6">
          <w:delText xml:space="preserve">atualizada </w:delText>
        </w:r>
      </w:del>
      <w:ins w:id="225" w:author="Leo" w:date="2016-09-11T21:11:00Z">
        <w:r w:rsidR="007037C6">
          <w:t>atualizad</w:t>
        </w:r>
        <w:r w:rsidR="007037C6">
          <w:t>o</w:t>
        </w:r>
        <w:r w:rsidR="007037C6">
          <w:t xml:space="preserve"> </w:t>
        </w:r>
      </w:ins>
      <w:r w:rsidR="00444451">
        <w:t>a cada 10us (que é o período referente à frequência de 100kHz), independe</w:t>
      </w:r>
      <w:ins w:id="226" w:author="Leonardo Muricy" w:date="2016-08-23T10:24:00Z">
        <w:r w:rsidR="00132B66">
          <w:t>n</w:t>
        </w:r>
      </w:ins>
      <w:r w:rsidR="00444451">
        <w:t xml:space="preserve">te do passo de simulação do </w:t>
      </w:r>
      <w:r w:rsidR="00876FDB">
        <w:t>software utilizado. Na equação 5.2 é mostrada a função</w:t>
      </w:r>
      <w:r w:rsidR="00444451">
        <w:t xml:space="preserve"> que define o algoritmo do PID utilizado</w:t>
      </w:r>
      <w:r w:rsidR="003B6309">
        <w:t xml:space="preserve"> </w:t>
      </w:r>
      <w:r w:rsidR="003C10E2">
        <w:t>[9]</w:t>
      </w:r>
      <w:r w:rsidR="00876FDB">
        <w:t xml:space="preserve"> nesse controle</w:t>
      </w:r>
      <w:r w:rsidR="00444451">
        <w:t>:</w:t>
      </w:r>
    </w:p>
    <w:tbl>
      <w:tblPr>
        <w:tblStyle w:val="Tabelacomgrade"/>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876FDB" w14:paraId="632BA65E" w14:textId="77777777" w:rsidTr="00876FDB">
        <w:trPr>
          <w:trHeight w:val="1002"/>
        </w:trPr>
        <w:tc>
          <w:tcPr>
            <w:tcW w:w="4530" w:type="pct"/>
            <w:vAlign w:val="center"/>
          </w:tcPr>
          <w:p w14:paraId="4EDA1DC7" w14:textId="77777777" w:rsidR="00876FDB" w:rsidRPr="00876FDB" w:rsidRDefault="00876FDB" w:rsidP="00876FDB">
            <w:pPr>
              <w:ind w:firstLine="708"/>
              <w:jc w:val="center"/>
              <w:rPr>
                <w:rFonts w:eastAsiaTheme="minorEastAsia"/>
                <w:sz w:val="20"/>
                <w:szCs w:val="20"/>
              </w:rPr>
            </w:pPr>
            <m:oMathPara>
              <m:oMath>
                <m:r>
                  <w:rPr>
                    <w:rFonts w:ascii="Cambria Math" w:hAnsi="Cambria Math"/>
                    <w:sz w:val="20"/>
                    <w:szCs w:val="20"/>
                  </w:rPr>
                  <w:lastRenderedPageBreak/>
                  <m:t>u</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hAnsi="Cambria Math"/>
                    <w:sz w:val="20"/>
                    <w:szCs w:val="20"/>
                  </w:rPr>
                  <m:t>= u</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p</m:t>
                    </m:r>
                  </m:sub>
                </m:sSub>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∆t</m:t>
                            </m:r>
                          </m:num>
                          <m:den>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k-2</m:t>
                            </m:r>
                          </m:sub>
                        </m:sSub>
                      </m:e>
                    </m:d>
                  </m:e>
                </m:d>
              </m:oMath>
            </m:oMathPara>
          </w:p>
        </w:tc>
        <w:tc>
          <w:tcPr>
            <w:tcW w:w="470" w:type="pct"/>
            <w:vAlign w:val="center"/>
          </w:tcPr>
          <w:p w14:paraId="20B537D5" w14:textId="77777777" w:rsidR="00876FDB" w:rsidRDefault="00876FDB" w:rsidP="00876FDB">
            <w:pPr>
              <w:jc w:val="center"/>
            </w:pPr>
            <w:r>
              <w:t>(5.2)</w:t>
            </w:r>
          </w:p>
        </w:tc>
      </w:tr>
      <w:tr w:rsidR="00876FDB" w14:paraId="1083A6BE" w14:textId="77777777" w:rsidTr="00876FDB">
        <w:trPr>
          <w:trHeight w:val="1002"/>
        </w:trPr>
        <w:tc>
          <w:tcPr>
            <w:tcW w:w="4530" w:type="pct"/>
            <w:vAlign w:val="center"/>
          </w:tcPr>
          <w:p w14:paraId="1C9A42A3" w14:textId="77777777" w:rsidR="00876FDB" w:rsidRPr="00876FDB" w:rsidRDefault="00295FEA" w:rsidP="00876FDB">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r>
                  <w:rPr>
                    <w:rFonts w:ascii="Cambria Math" w:eastAsiaTheme="minorEastAsia" w:hAnsi="Cambria Math"/>
                  </w:rPr>
                  <m:t xml:space="preserve">     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en>
                </m:f>
              </m:oMath>
            </m:oMathPara>
          </w:p>
        </w:tc>
        <w:tc>
          <w:tcPr>
            <w:tcW w:w="470" w:type="pct"/>
            <w:vAlign w:val="center"/>
          </w:tcPr>
          <w:p w14:paraId="64FB1C90" w14:textId="77777777" w:rsidR="00876FDB" w:rsidRDefault="00876FDB" w:rsidP="00876FDB">
            <w:pPr>
              <w:jc w:val="center"/>
            </w:pPr>
            <w:r>
              <w:t>(5.3)</w:t>
            </w:r>
          </w:p>
        </w:tc>
      </w:tr>
    </w:tbl>
    <w:p w14:paraId="25A0861D" w14:textId="77777777" w:rsidR="00444451" w:rsidRDefault="00444451" w:rsidP="00D75B47">
      <w:pPr>
        <w:jc w:val="both"/>
        <w:rPr>
          <w:rFonts w:eastAsiaTheme="minorEastAsia"/>
        </w:rPr>
      </w:pPr>
      <w:r>
        <w:rPr>
          <w:rFonts w:eastAsiaTheme="minorEastAsia"/>
        </w:rPr>
        <w:tab/>
        <w:t xml:space="preserve">Onde </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76FDB">
        <w:rPr>
          <w:rFonts w:eastAsiaTheme="minorEastAsia"/>
        </w:rPr>
        <w:t xml:space="preserve"> é o</w:t>
      </w:r>
      <w:r>
        <w:rPr>
          <w:rFonts w:eastAsiaTheme="minorEastAsia"/>
        </w:rPr>
        <w:t xml:space="preserve"> valor do controle para o passo k,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eastAsiaTheme="minorEastAsia"/>
        </w:rPr>
        <w:t xml:space="preserve"> é o erro entre o valor lido e a referência no passo k,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 xml:space="preserve"> </m:t>
        </m:r>
      </m:oMath>
      <w:r>
        <w:rPr>
          <w:rFonts w:eastAsiaTheme="minorEastAsia"/>
        </w:rPr>
        <w:t xml:space="preserve">é a constante de proporcionalidade,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é a constante de integração</w:t>
      </w:r>
      <w:r w:rsidR="00112738">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sidR="00112738">
        <w:rPr>
          <w:rFonts w:eastAsiaTheme="minorEastAsia"/>
        </w:rPr>
        <w:t xml:space="preserve"> é a co</w:t>
      </w:r>
      <w:proofErr w:type="spellStart"/>
      <w:r w:rsidR="00876FDB">
        <w:rPr>
          <w:rFonts w:eastAsiaTheme="minorEastAsia"/>
        </w:rPr>
        <w:t>nstante</w:t>
      </w:r>
      <w:proofErr w:type="spellEnd"/>
      <w:r w:rsidR="00876FDB">
        <w:rPr>
          <w:rFonts w:eastAsiaTheme="minorEastAsia"/>
        </w:rPr>
        <w:t xml:space="preserve"> derivativa. Como o uso para esse caso é de apenas de um </w:t>
      </w:r>
      <w:r w:rsidR="00112738">
        <w:rPr>
          <w:rFonts w:eastAsiaTheme="minorEastAsia"/>
        </w:rPr>
        <w:t xml:space="preserve">controlador proporcional-integral,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=0</m:t>
        </m:r>
      </m:oMath>
      <w:r w:rsidR="00112738">
        <w:rPr>
          <w:rFonts w:eastAsiaTheme="minorEastAsia"/>
        </w:rPr>
        <w:t>.</w:t>
      </w:r>
    </w:p>
    <w:p w14:paraId="1A45DE21" w14:textId="705C96FE" w:rsidR="001014DF" w:rsidRDefault="00112738" w:rsidP="00D75B47">
      <w:pPr>
        <w:jc w:val="both"/>
        <w:rPr>
          <w:rFonts w:eastAsiaTheme="minorEastAsia"/>
        </w:rPr>
      </w:pPr>
      <w:r>
        <w:rPr>
          <w:rFonts w:eastAsiaTheme="minorEastAsia"/>
        </w:rPr>
        <w:tab/>
        <w:t>Após feita a simulação com os valores calculado</w:t>
      </w:r>
      <w:del w:id="227" w:author="Leo" w:date="2016-09-11T21:11:00Z">
        <w:r w:rsidDel="007037C6">
          <w:rPr>
            <w:rFonts w:eastAsiaTheme="minorEastAsia"/>
          </w:rPr>
          <w:delText>r</w:delText>
        </w:r>
      </w:del>
      <w:proofErr w:type="gramStart"/>
      <w:ins w:id="228" w:author="Leo" w:date="2016-09-11T21:11:00Z">
        <w:r w:rsidR="007037C6">
          <w:rPr>
            <w:rFonts w:eastAsiaTheme="minorEastAsia"/>
          </w:rPr>
          <w:t>s</w:t>
        </w:r>
      </w:ins>
      <w:proofErr w:type="gramEnd"/>
      <w:r>
        <w:rPr>
          <w:rFonts w:eastAsiaTheme="minorEastAsia"/>
        </w:rPr>
        <w:t xml:space="preserve"> das constantes de controle, percebeu-se a necessidade de um</w:t>
      </w:r>
      <w:del w:id="229" w:author="Leo" w:date="2016-09-11T21:12:00Z">
        <w:r w:rsidDel="007037C6">
          <w:rPr>
            <w:rFonts w:eastAsiaTheme="minorEastAsia"/>
          </w:rPr>
          <w:delText>a</w:delText>
        </w:r>
      </w:del>
      <w:r>
        <w:rPr>
          <w:rFonts w:eastAsiaTheme="minorEastAsia"/>
        </w:rPr>
        <w:t xml:space="preserve"> ajuste. De fato, a força das constantes de integração estava</w:t>
      </w:r>
      <w:del w:id="230" w:author="Leo" w:date="2016-09-11T21:12:00Z">
        <w:r w:rsidDel="007037C6">
          <w:rPr>
            <w:rFonts w:eastAsiaTheme="minorEastAsia"/>
          </w:rPr>
          <w:delText>m</w:delText>
        </w:r>
      </w:del>
      <w:r>
        <w:rPr>
          <w:rFonts w:eastAsiaTheme="minorEastAsia"/>
        </w:rPr>
        <w:t xml:space="preserve"> bastante forte</w:t>
      </w:r>
      <w:del w:id="231" w:author="Leo" w:date="2016-09-11T21:12:00Z">
        <w:r w:rsidDel="007037C6">
          <w:rPr>
            <w:rFonts w:eastAsiaTheme="minorEastAsia"/>
          </w:rPr>
          <w:delText>s</w:delText>
        </w:r>
      </w:del>
      <w:r>
        <w:rPr>
          <w:rFonts w:eastAsiaTheme="minorEastAsia"/>
        </w:rPr>
        <w:t xml:space="preserve">, porém </w:t>
      </w:r>
      <w:r w:rsidR="00876FDB">
        <w:rPr>
          <w:rFonts w:eastAsiaTheme="minorEastAsia"/>
        </w:rPr>
        <w:t>como agora que o valor</w:t>
      </w:r>
      <w:r>
        <w:rPr>
          <w:rFonts w:eastAsiaTheme="minorEastAsia"/>
        </w:rPr>
        <w:t xml:space="preserve"> da diferença de fase calculada pelo controle demora mais tempo para atuar no circuito, os erros entre leitura </w:t>
      </w:r>
      <w:del w:id="232" w:author="Leo" w:date="2016-09-11T21:12:00Z">
        <w:r w:rsidDel="00D1131F">
          <w:rPr>
            <w:rFonts w:eastAsiaTheme="minorEastAsia"/>
          </w:rPr>
          <w:delText xml:space="preserve">é </w:delText>
        </w:r>
      </w:del>
      <w:ins w:id="233" w:author="Leo" w:date="2016-09-11T21:12:00Z">
        <w:r w:rsidR="00D1131F">
          <w:rPr>
            <w:rFonts w:eastAsiaTheme="minorEastAsia"/>
          </w:rPr>
          <w:t>e</w:t>
        </w:r>
        <w:r w:rsidR="00D1131F">
          <w:rPr>
            <w:rFonts w:eastAsiaTheme="minorEastAsia"/>
          </w:rPr>
          <w:t xml:space="preserve"> </w:t>
        </w:r>
      </w:ins>
      <w:r>
        <w:rPr>
          <w:rFonts w:eastAsiaTheme="minorEastAsia"/>
        </w:rPr>
        <w:t xml:space="preserve">referência são bem maiores, principalmente no início do funcionamento, o que leva o controle com os valores antigos a calcular integrais com valores muito altos e </w:t>
      </w:r>
      <w:r w:rsidR="00876FDB">
        <w:rPr>
          <w:rFonts w:eastAsiaTheme="minorEastAsia"/>
        </w:rPr>
        <w:t xml:space="preserve">fazer o controle </w:t>
      </w:r>
      <w:del w:id="234" w:author="Leo" w:date="2016-09-11T21:12:00Z">
        <w:r w:rsidR="00876FDB" w:rsidDel="00D1131F">
          <w:rPr>
            <w:rFonts w:eastAsiaTheme="minorEastAsia"/>
          </w:rPr>
          <w:delText>se</w:delText>
        </w:r>
        <w:r w:rsidDel="00D1131F">
          <w:rPr>
            <w:rFonts w:eastAsiaTheme="minorEastAsia"/>
          </w:rPr>
          <w:delText xml:space="preserve"> perder</w:delText>
        </w:r>
      </w:del>
      <w:ins w:id="235" w:author="Leo" w:date="2016-09-11T21:12:00Z">
        <w:r w:rsidR="00D1131F">
          <w:rPr>
            <w:rFonts w:eastAsiaTheme="minorEastAsia"/>
          </w:rPr>
          <w:t>saturar</w:t>
        </w:r>
      </w:ins>
      <w:r>
        <w:rPr>
          <w:rFonts w:eastAsiaTheme="minorEastAsia"/>
        </w:rPr>
        <w:t>. A solução é t</w:t>
      </w:r>
      <w:r w:rsidR="00476073">
        <w:rPr>
          <w:rFonts w:eastAsiaTheme="minorEastAsia"/>
        </w:rPr>
        <w:t>ornar a dinâmica de controle</w:t>
      </w:r>
      <w:r>
        <w:rPr>
          <w:rFonts w:eastAsiaTheme="minorEastAsia"/>
        </w:rPr>
        <w:t xml:space="preserve"> mais devagar, de forma que ele possa se recuperar de erros entre leitura e referência muito grandes sem prejudicar o conversor em geral. Na </w:t>
      </w:r>
      <w:r w:rsidR="008F6303" w:rsidRPr="008F6303">
        <w:rPr>
          <w:rFonts w:eastAsiaTheme="minorEastAsia"/>
        </w:rPr>
        <w:fldChar w:fldCharType="begin"/>
      </w:r>
      <w:r w:rsidR="008F6303" w:rsidRPr="008F6303">
        <w:rPr>
          <w:rFonts w:eastAsiaTheme="minorEastAsia"/>
        </w:rPr>
        <w:instrText xml:space="preserve"> REF _Ref455839324 \h  \* MERGEFORMAT </w:instrText>
      </w:r>
      <w:r w:rsidR="008F6303" w:rsidRPr="008F6303">
        <w:rPr>
          <w:rFonts w:eastAsiaTheme="minorEastAsia"/>
        </w:rPr>
      </w:r>
      <w:r w:rsidR="008F6303" w:rsidRPr="008F6303">
        <w:rPr>
          <w:rFonts w:eastAsiaTheme="minorEastAsia"/>
        </w:rPr>
        <w:fldChar w:fldCharType="separate"/>
      </w:r>
      <w:r w:rsidR="00B61763" w:rsidRPr="00112738">
        <w:t xml:space="preserve">Tabela </w:t>
      </w:r>
      <w:r w:rsidR="00B61763" w:rsidRPr="00B61763">
        <w:rPr>
          <w:noProof/>
        </w:rPr>
        <w:t>5</w:t>
      </w:r>
      <w:r w:rsidR="00B61763">
        <w:rPr>
          <w:noProof/>
        </w:rPr>
        <w:t>.</w:t>
      </w:r>
      <w:r w:rsidR="00B61763" w:rsidRPr="00B61763">
        <w:rPr>
          <w:noProof/>
        </w:rPr>
        <w:t>1</w:t>
      </w:r>
      <w:r w:rsidR="008F6303" w:rsidRPr="008F6303">
        <w:rPr>
          <w:rFonts w:eastAsiaTheme="minorEastAsia"/>
        </w:rPr>
        <w:fldChar w:fldCharType="end"/>
      </w:r>
      <w:r w:rsidR="00476073">
        <w:rPr>
          <w:rFonts w:eastAsiaTheme="minorEastAsia"/>
        </w:rPr>
        <w:t xml:space="preserve"> estão</w:t>
      </w:r>
      <w:r>
        <w:rPr>
          <w:rFonts w:eastAsiaTheme="minorEastAsia"/>
        </w:rPr>
        <w:t xml:space="preserve"> os valores anti</w:t>
      </w:r>
      <w:r w:rsidR="00476073">
        <w:rPr>
          <w:rFonts w:eastAsiaTheme="minorEastAsia"/>
        </w:rPr>
        <w:t>gos das constantes, e a comparação</w:t>
      </w:r>
      <w:r>
        <w:rPr>
          <w:rFonts w:eastAsiaTheme="minorEastAsia"/>
        </w:rPr>
        <w:t xml:space="preserve"> com os valores atuais. Percebe-se uma variação bem grande</w:t>
      </w:r>
      <w:r w:rsidR="00476073">
        <w:rPr>
          <w:rFonts w:eastAsiaTheme="minorEastAsia"/>
        </w:rPr>
        <w:t>, porém isso é possível pois, no cálculo</w:t>
      </w:r>
      <w:r>
        <w:rPr>
          <w:rFonts w:eastAsiaTheme="minorEastAsia"/>
        </w:rPr>
        <w:t xml:space="preserve"> </w:t>
      </w:r>
      <w:r w:rsidR="00476073">
        <w:rPr>
          <w:rFonts w:eastAsiaTheme="minorEastAsia"/>
        </w:rPr>
        <w:t>d</w:t>
      </w:r>
      <w:r>
        <w:rPr>
          <w:rFonts w:eastAsiaTheme="minorEastAsia"/>
        </w:rPr>
        <w:t xml:space="preserve">as </w:t>
      </w:r>
      <w:proofErr w:type="spellStart"/>
      <w:r>
        <w:rPr>
          <w:rFonts w:eastAsiaTheme="minorEastAsia"/>
        </w:rPr>
        <w:t>contantes</w:t>
      </w:r>
      <w:proofErr w:type="spellEnd"/>
      <w:r>
        <w:rPr>
          <w:rFonts w:eastAsiaTheme="minorEastAsia"/>
        </w:rPr>
        <w:t xml:space="preserve"> de proporcio</w:t>
      </w:r>
      <w:r w:rsidR="00476073">
        <w:rPr>
          <w:rFonts w:eastAsiaTheme="minorEastAsia"/>
        </w:rPr>
        <w:t>nalidade e integração, o foi considerada</w:t>
      </w:r>
      <w:r>
        <w:rPr>
          <w:rFonts w:eastAsiaTheme="minorEastAsia"/>
        </w:rPr>
        <w:t xml:space="preserve"> uma margem de fase que deixasse o sistema em malha fechada bem lo</w:t>
      </w:r>
      <w:r w:rsidR="00476073">
        <w:rPr>
          <w:rFonts w:eastAsiaTheme="minorEastAsia"/>
        </w:rPr>
        <w:t>nge da instabilidade. Assim tem-se</w:t>
      </w:r>
      <w:r>
        <w:rPr>
          <w:rFonts w:eastAsiaTheme="minorEastAsia"/>
        </w:rPr>
        <w:t xml:space="preserve"> uma maior liberdade para ajustar tais valores.</w:t>
      </w:r>
    </w:p>
    <w:tbl>
      <w:tblPr>
        <w:tblStyle w:val="Tabelacomgrade"/>
        <w:tblW w:w="0" w:type="auto"/>
        <w:jc w:val="center"/>
        <w:tblLook w:val="04A0" w:firstRow="1" w:lastRow="0" w:firstColumn="1" w:lastColumn="0" w:noHBand="0" w:noVBand="1"/>
      </w:tblPr>
      <w:tblGrid>
        <w:gridCol w:w="1555"/>
        <w:gridCol w:w="1984"/>
        <w:gridCol w:w="1910"/>
      </w:tblGrid>
      <w:tr w:rsidR="00112738" w14:paraId="25CDE001" w14:textId="77777777" w:rsidTr="001014DF">
        <w:trPr>
          <w:jc w:val="center"/>
        </w:trPr>
        <w:tc>
          <w:tcPr>
            <w:tcW w:w="1555" w:type="dxa"/>
          </w:tcPr>
          <w:p w14:paraId="0567586E" w14:textId="77777777" w:rsidR="00112738" w:rsidRPr="00985A0A" w:rsidRDefault="00112738" w:rsidP="00BA467B">
            <w:pPr>
              <w:jc w:val="center"/>
              <w:rPr>
                <w:b/>
              </w:rPr>
            </w:pPr>
            <w:r w:rsidRPr="00985A0A">
              <w:rPr>
                <w:b/>
              </w:rPr>
              <w:t>Parâmetros</w:t>
            </w:r>
          </w:p>
        </w:tc>
        <w:tc>
          <w:tcPr>
            <w:tcW w:w="1984" w:type="dxa"/>
          </w:tcPr>
          <w:p w14:paraId="68B82F87" w14:textId="77777777" w:rsidR="00112738" w:rsidRPr="00985A0A" w:rsidRDefault="00112738" w:rsidP="00BA467B">
            <w:pPr>
              <w:jc w:val="center"/>
              <w:rPr>
                <w:b/>
              </w:rPr>
            </w:pPr>
            <w:r w:rsidRPr="00985A0A">
              <w:rPr>
                <w:b/>
              </w:rPr>
              <w:t>Valor</w:t>
            </w:r>
            <w:r>
              <w:rPr>
                <w:b/>
              </w:rPr>
              <w:t xml:space="preserve"> Antigo</w:t>
            </w:r>
          </w:p>
        </w:tc>
        <w:tc>
          <w:tcPr>
            <w:tcW w:w="1910" w:type="dxa"/>
          </w:tcPr>
          <w:p w14:paraId="7D043764" w14:textId="77777777" w:rsidR="00112738" w:rsidRPr="00985A0A" w:rsidRDefault="00112738" w:rsidP="001014DF">
            <w:pPr>
              <w:jc w:val="center"/>
              <w:rPr>
                <w:b/>
              </w:rPr>
            </w:pPr>
            <w:r>
              <w:rPr>
                <w:b/>
              </w:rPr>
              <w:t>Valor A</w:t>
            </w:r>
            <w:r w:rsidR="001014DF">
              <w:rPr>
                <w:b/>
              </w:rPr>
              <w:t>justado</w:t>
            </w:r>
          </w:p>
        </w:tc>
      </w:tr>
      <w:tr w:rsidR="00112738" w14:paraId="33174311" w14:textId="77777777" w:rsidTr="001014DF">
        <w:trPr>
          <w:jc w:val="center"/>
        </w:trPr>
        <w:tc>
          <w:tcPr>
            <w:tcW w:w="1555" w:type="dxa"/>
          </w:tcPr>
          <w:p w14:paraId="661756C2" w14:textId="77777777" w:rsidR="00112738" w:rsidRPr="00B93C2C" w:rsidRDefault="00295FEA"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984" w:type="dxa"/>
          </w:tcPr>
          <w:p w14:paraId="28684CDC" w14:textId="77777777" w:rsidR="00112738" w:rsidRPr="00985A0A" w:rsidRDefault="00112738" w:rsidP="00BA467B">
            <w:pPr>
              <w:rPr>
                <w:rFonts w:eastAsiaTheme="minorEastAsia"/>
              </w:rPr>
            </w:pPr>
            <m:oMathPara>
              <m:oMath>
                <m:r>
                  <w:rPr>
                    <w:rFonts w:ascii="Cambria Math" w:hAnsi="Cambria Math"/>
                  </w:rPr>
                  <m:t>3.488</m:t>
                </m:r>
              </m:oMath>
            </m:oMathPara>
          </w:p>
        </w:tc>
        <w:tc>
          <w:tcPr>
            <w:tcW w:w="1910" w:type="dxa"/>
          </w:tcPr>
          <w:p w14:paraId="44595B7A" w14:textId="77777777" w:rsidR="00112738" w:rsidRDefault="00112738" w:rsidP="00BA467B">
            <w:pPr>
              <w:rPr>
                <w:rFonts w:eastAsia="Calibri" w:cs="Times New Roman"/>
              </w:rPr>
            </w:pPr>
            <m:oMathPara>
              <m:oMath>
                <m:r>
                  <w:rPr>
                    <w:rFonts w:ascii="Cambria Math" w:hAnsi="Cambria Math"/>
                  </w:rPr>
                  <m:t>2.1</m:t>
                </m:r>
              </m:oMath>
            </m:oMathPara>
          </w:p>
        </w:tc>
      </w:tr>
      <w:tr w:rsidR="00112738" w14:paraId="6CD4015C" w14:textId="77777777" w:rsidTr="001014DF">
        <w:trPr>
          <w:jc w:val="center"/>
        </w:trPr>
        <w:tc>
          <w:tcPr>
            <w:tcW w:w="1555" w:type="dxa"/>
          </w:tcPr>
          <w:p w14:paraId="1E74C4A9" w14:textId="77777777" w:rsidR="00112738" w:rsidRPr="00B93C2C" w:rsidRDefault="00295FEA"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984" w:type="dxa"/>
          </w:tcPr>
          <w:p w14:paraId="00A946F0" w14:textId="77777777" w:rsidR="00112738" w:rsidRDefault="00112738" w:rsidP="00BA467B">
            <m:oMathPara>
              <m:oMath>
                <m:r>
                  <w:rPr>
                    <w:rFonts w:ascii="Cambria Math" w:eastAsiaTheme="minorEastAsia" w:hAnsi="Cambria Math"/>
                  </w:rPr>
                  <m:t>234859</m:t>
                </m:r>
              </m:oMath>
            </m:oMathPara>
          </w:p>
        </w:tc>
        <w:tc>
          <w:tcPr>
            <w:tcW w:w="1910" w:type="dxa"/>
          </w:tcPr>
          <w:p w14:paraId="791319DC" w14:textId="77777777" w:rsidR="00112738" w:rsidRDefault="001014DF" w:rsidP="00BA467B">
            <w:pPr>
              <w:rPr>
                <w:rFonts w:eastAsia="Calibri" w:cs="Times New Roman"/>
              </w:rPr>
            </w:pPr>
            <m:oMathPara>
              <m:oMath>
                <m:r>
                  <w:rPr>
                    <w:rFonts w:ascii="Cambria Math" w:hAnsi="Cambria Math"/>
                  </w:rPr>
                  <m:t>23485,9</m:t>
                </m:r>
              </m:oMath>
            </m:oMathPara>
          </w:p>
        </w:tc>
      </w:tr>
      <w:tr w:rsidR="00112738" w14:paraId="58457A02" w14:textId="77777777" w:rsidTr="001014DF">
        <w:trPr>
          <w:jc w:val="center"/>
        </w:trPr>
        <w:tc>
          <w:tcPr>
            <w:tcW w:w="1555" w:type="dxa"/>
          </w:tcPr>
          <w:p w14:paraId="1C451624" w14:textId="77777777" w:rsidR="00112738" w:rsidRPr="00B93C2C" w:rsidRDefault="00295FEA"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984" w:type="dxa"/>
          </w:tcPr>
          <w:p w14:paraId="216F3653" w14:textId="77777777" w:rsidR="00112738" w:rsidRPr="00985A0A" w:rsidRDefault="00112738" w:rsidP="00BA467B">
            <w:pPr>
              <w:rPr>
                <w:rFonts w:eastAsiaTheme="minorEastAsia"/>
              </w:rPr>
            </w:pPr>
            <m:oMathPara>
              <m:oMath>
                <m:r>
                  <w:rPr>
                    <w:rFonts w:ascii="Cambria Math" w:hAnsi="Cambria Math"/>
                  </w:rPr>
                  <m:t>0.9946</m:t>
                </m:r>
              </m:oMath>
            </m:oMathPara>
          </w:p>
        </w:tc>
        <w:tc>
          <w:tcPr>
            <w:tcW w:w="1910" w:type="dxa"/>
          </w:tcPr>
          <w:p w14:paraId="4283E06C" w14:textId="77777777" w:rsidR="00112738" w:rsidRDefault="001014DF" w:rsidP="001014DF">
            <w:pPr>
              <w:rPr>
                <w:rFonts w:eastAsia="Calibri" w:cs="Times New Roman"/>
              </w:rPr>
            </w:pPr>
            <m:oMathPara>
              <m:oMath>
                <m:r>
                  <w:rPr>
                    <w:rFonts w:ascii="Cambria Math" w:hAnsi="Cambria Math"/>
                  </w:rPr>
                  <m:t>0.08946</m:t>
                </m:r>
              </m:oMath>
            </m:oMathPara>
          </w:p>
        </w:tc>
      </w:tr>
      <w:tr w:rsidR="00112738" w:rsidRPr="00B93C2C" w14:paraId="6C26BD79" w14:textId="77777777" w:rsidTr="001014DF">
        <w:trPr>
          <w:jc w:val="center"/>
        </w:trPr>
        <w:tc>
          <w:tcPr>
            <w:tcW w:w="1555" w:type="dxa"/>
          </w:tcPr>
          <w:p w14:paraId="7C667258" w14:textId="77777777" w:rsidR="00112738" w:rsidRPr="00B93C2C" w:rsidRDefault="00295FEA" w:rsidP="00BA467B">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984" w:type="dxa"/>
          </w:tcPr>
          <w:p w14:paraId="013D8F16" w14:textId="77777777" w:rsidR="00112738" w:rsidRPr="00B93C2C" w:rsidRDefault="00112738" w:rsidP="00112738">
            <w:pPr>
              <w:keepNext/>
              <w:jc w:val="center"/>
              <w:rPr>
                <w:rFonts w:eastAsiaTheme="minorEastAsia"/>
                <w:szCs w:val="24"/>
              </w:rPr>
            </w:pPr>
            <m:oMathPara>
              <m:oMath>
                <m:r>
                  <m:rPr>
                    <m:sty m:val="p"/>
                  </m:rPr>
                  <w:rPr>
                    <w:rFonts w:ascii="Cambria Math" w:eastAsiaTheme="minorEastAsia" w:hAnsi="Cambria Math"/>
                    <w:szCs w:val="24"/>
                  </w:rPr>
                  <m:t>33708,8</m:t>
                </m:r>
              </m:oMath>
            </m:oMathPara>
          </w:p>
        </w:tc>
        <w:tc>
          <w:tcPr>
            <w:tcW w:w="1910" w:type="dxa"/>
          </w:tcPr>
          <w:p w14:paraId="31A6EEDF" w14:textId="77777777" w:rsidR="00112738" w:rsidRDefault="001014DF" w:rsidP="00112738">
            <w:pPr>
              <w:keepNext/>
              <w:jc w:val="center"/>
              <w:rPr>
                <w:rFonts w:eastAsia="Calibri" w:cs="Times New Roman"/>
                <w:szCs w:val="24"/>
              </w:rPr>
            </w:pPr>
            <m:oMathPara>
              <m:oMath>
                <m:r>
                  <w:del w:id="236" w:author="Leonardo Muricy" w:date="2016-08-23T10:25:00Z">
                    <m:rPr>
                      <m:sty m:val="p"/>
                    </m:rPr>
                    <w:rPr>
                      <w:rFonts w:ascii="Cambria Math" w:eastAsiaTheme="minorEastAsia" w:hAnsi="Cambria Math"/>
                      <w:szCs w:val="24"/>
                    </w:rPr>
                    <m:t>33708,8</m:t>
                  </w:del>
                </m:r>
                <m:r>
                  <m:rPr>
                    <m:sty m:val="p"/>
                  </m:rPr>
                  <w:rPr>
                    <w:rFonts w:ascii="Cambria Math" w:eastAsiaTheme="minorEastAsia" w:hAnsi="Cambria Math"/>
                    <w:szCs w:val="24"/>
                  </w:rPr>
                  <m:t>3032,54</m:t>
                </m:r>
              </m:oMath>
            </m:oMathPara>
          </w:p>
        </w:tc>
      </w:tr>
    </w:tbl>
    <w:p w14:paraId="253FB5D8" w14:textId="77777777" w:rsidR="00112738" w:rsidRPr="00112738" w:rsidRDefault="00112738" w:rsidP="00112738">
      <w:pPr>
        <w:pStyle w:val="Legenda"/>
        <w:jc w:val="center"/>
        <w:rPr>
          <w:rFonts w:eastAsiaTheme="minorEastAsia"/>
          <w:i w:val="0"/>
          <w:color w:val="auto"/>
          <w:sz w:val="24"/>
        </w:rPr>
      </w:pPr>
      <w:bookmarkStart w:id="237" w:name="_Ref455839324"/>
      <w:bookmarkStart w:id="238" w:name="_Ref455941522"/>
      <w:r w:rsidRPr="00112738">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5</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1</w:t>
      </w:r>
      <w:r w:rsidR="006D65BA">
        <w:rPr>
          <w:i w:val="0"/>
          <w:color w:val="auto"/>
          <w:sz w:val="24"/>
        </w:rPr>
        <w:fldChar w:fldCharType="end"/>
      </w:r>
      <w:bookmarkEnd w:id="237"/>
      <w:r w:rsidRPr="00112738">
        <w:rPr>
          <w:i w:val="0"/>
          <w:color w:val="auto"/>
          <w:sz w:val="24"/>
        </w:rPr>
        <w:t xml:space="preserve"> - Valores das </w:t>
      </w:r>
      <w:proofErr w:type="spellStart"/>
      <w:r w:rsidRPr="00112738">
        <w:rPr>
          <w:i w:val="0"/>
          <w:color w:val="auto"/>
          <w:sz w:val="24"/>
        </w:rPr>
        <w:t>contantes</w:t>
      </w:r>
      <w:proofErr w:type="spellEnd"/>
      <w:r w:rsidRPr="00112738">
        <w:rPr>
          <w:i w:val="0"/>
          <w:color w:val="auto"/>
          <w:sz w:val="24"/>
        </w:rPr>
        <w:t xml:space="preserve"> do controle ajustadas</w:t>
      </w:r>
      <w:bookmarkEnd w:id="238"/>
    </w:p>
    <w:p w14:paraId="182FEA7A" w14:textId="77777777" w:rsidR="00112738" w:rsidRDefault="00112738" w:rsidP="00D75B47">
      <w:pPr>
        <w:jc w:val="both"/>
        <w:rPr>
          <w:rFonts w:eastAsiaTheme="minorEastAsia"/>
        </w:rPr>
      </w:pPr>
    </w:p>
    <w:p w14:paraId="0142F6FB" w14:textId="617856E9" w:rsidR="008F6303" w:rsidRPr="00112738" w:rsidRDefault="00476073" w:rsidP="00D75B47">
      <w:pPr>
        <w:jc w:val="both"/>
        <w:rPr>
          <w:rFonts w:eastAsiaTheme="minorEastAsia"/>
        </w:rPr>
      </w:pPr>
      <w:r>
        <w:rPr>
          <w:rFonts w:eastAsiaTheme="minorEastAsia"/>
        </w:rPr>
        <w:tab/>
        <w:t>Agora as simulações feitas podem ser</w:t>
      </w:r>
      <w:r w:rsidR="008F6303">
        <w:rPr>
          <w:rFonts w:eastAsiaTheme="minorEastAsia"/>
        </w:rPr>
        <w:t xml:space="preserve"> </w:t>
      </w:r>
      <w:del w:id="239" w:author="Leo" w:date="2016-09-11T21:14:00Z">
        <w:r w:rsidR="008F6303" w:rsidDel="00D1131F">
          <w:rPr>
            <w:rFonts w:eastAsiaTheme="minorEastAsia"/>
          </w:rPr>
          <w:delText>apresentar</w:delText>
        </w:r>
      </w:del>
      <w:ins w:id="240" w:author="Leo" w:date="2016-09-11T21:14:00Z">
        <w:r w:rsidR="00D1131F">
          <w:rPr>
            <w:rFonts w:eastAsiaTheme="minorEastAsia"/>
          </w:rPr>
          <w:t>apresenta</w:t>
        </w:r>
        <w:r w:rsidR="00D1131F">
          <w:rPr>
            <w:rFonts w:eastAsiaTheme="minorEastAsia"/>
          </w:rPr>
          <w:t>das</w:t>
        </w:r>
      </w:ins>
      <w:r>
        <w:rPr>
          <w:rFonts w:eastAsiaTheme="minorEastAsia"/>
        </w:rPr>
        <w:t>.</w:t>
      </w:r>
      <w:r w:rsidR="008F6303">
        <w:rPr>
          <w:rFonts w:eastAsiaTheme="minorEastAsia"/>
        </w:rPr>
        <w:t xml:space="preserve"> São os mesmo</w:t>
      </w:r>
      <w:ins w:id="241" w:author="Leo" w:date="2016-09-11T21:14:00Z">
        <w:r w:rsidR="00D1131F">
          <w:rPr>
            <w:rFonts w:eastAsiaTheme="minorEastAsia"/>
          </w:rPr>
          <w:t>s</w:t>
        </w:r>
      </w:ins>
      <w:r w:rsidR="008F6303">
        <w:rPr>
          <w:rFonts w:eastAsiaTheme="minorEastAsia"/>
        </w:rPr>
        <w:t xml:space="preserve"> teste</w:t>
      </w:r>
      <w:ins w:id="242" w:author="Leo" w:date="2016-09-11T21:14:00Z">
        <w:r w:rsidR="00D1131F">
          <w:rPr>
            <w:rFonts w:eastAsiaTheme="minorEastAsia"/>
          </w:rPr>
          <w:t>s</w:t>
        </w:r>
      </w:ins>
      <w:r w:rsidR="008F6303">
        <w:rPr>
          <w:rFonts w:eastAsiaTheme="minorEastAsia"/>
        </w:rPr>
        <w:t xml:space="preserve"> utilizados</w:t>
      </w:r>
      <w:r>
        <w:rPr>
          <w:rFonts w:eastAsiaTheme="minorEastAsia"/>
        </w:rPr>
        <w:t xml:space="preserve"> na seção anterior, assim pode-se</w:t>
      </w:r>
      <w:r w:rsidR="008F6303">
        <w:rPr>
          <w:rFonts w:eastAsiaTheme="minorEastAsia"/>
        </w:rPr>
        <w:t xml:space="preserve"> ter uma com</w:t>
      </w:r>
      <w:r>
        <w:rPr>
          <w:rFonts w:eastAsiaTheme="minorEastAsia"/>
        </w:rPr>
        <w:t>paração direta do funcionamento antes e depois das considerações feitas.</w:t>
      </w:r>
    </w:p>
    <w:p w14:paraId="0109B88E" w14:textId="77777777" w:rsidR="00112738" w:rsidRPr="00112738" w:rsidRDefault="00112738" w:rsidP="00D75B47">
      <w:pPr>
        <w:jc w:val="both"/>
        <w:rPr>
          <w:rFonts w:eastAsiaTheme="minorEastAsia"/>
        </w:rPr>
      </w:pPr>
    </w:p>
    <w:p w14:paraId="6CF9C9FE" w14:textId="77777777" w:rsidR="00B36599" w:rsidRDefault="007E718C" w:rsidP="00B36599">
      <w:pPr>
        <w:pStyle w:val="Ttulo3"/>
      </w:pPr>
      <w:bookmarkStart w:id="243" w:name="_Ref455942399"/>
      <w:r>
        <w:t>Teste de Partida G</w:t>
      </w:r>
      <w:r w:rsidR="00B36599">
        <w:t>radativa</w:t>
      </w:r>
      <w:bookmarkEnd w:id="243"/>
    </w:p>
    <w:p w14:paraId="45C719A2" w14:textId="77777777" w:rsidR="006D65BA" w:rsidRDefault="006D65BA" w:rsidP="006D65BA">
      <w:pPr>
        <w:keepNext/>
      </w:pPr>
      <w:r>
        <w:rPr>
          <w:noProof/>
          <w:lang w:eastAsia="pt-BR"/>
        </w:rPr>
        <w:drawing>
          <wp:inline distT="0" distB="0" distL="0" distR="0" wp14:anchorId="4AAF7A15" wp14:editId="48EB49D3">
            <wp:extent cx="5400040" cy="26809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ida_gradativa.png"/>
                    <pic:cNvPicPr/>
                  </pic:nvPicPr>
                  <pic:blipFill>
                    <a:blip r:embed="rId51">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14:paraId="022F2CDA" w14:textId="77777777" w:rsidR="006D65BA" w:rsidRPr="006D65BA" w:rsidRDefault="006D65BA" w:rsidP="006D65BA">
      <w:pPr>
        <w:pStyle w:val="Legenda"/>
        <w:jc w:val="center"/>
        <w:rPr>
          <w:i w:val="0"/>
          <w:color w:val="auto"/>
          <w:sz w:val="24"/>
        </w:rPr>
      </w:pPr>
      <w:bookmarkStart w:id="244" w:name="_Ref455840069"/>
      <w:bookmarkStart w:id="245" w:name="_Ref455941345"/>
      <w:r w:rsidRPr="006D65BA">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15</w:t>
      </w:r>
      <w:r w:rsidR="007957BF">
        <w:rPr>
          <w:i w:val="0"/>
          <w:color w:val="auto"/>
          <w:sz w:val="24"/>
        </w:rPr>
        <w:fldChar w:fldCharType="end"/>
      </w:r>
      <w:bookmarkEnd w:id="244"/>
      <w:r w:rsidRPr="006D65BA">
        <w:rPr>
          <w:i w:val="0"/>
          <w:color w:val="auto"/>
          <w:sz w:val="24"/>
        </w:rPr>
        <w:t xml:space="preserve"> - Simulação de partida gradativa</w:t>
      </w:r>
      <w:bookmarkEnd w:id="245"/>
    </w:p>
    <w:p w14:paraId="66D8683B" w14:textId="77777777" w:rsidR="006D65BA" w:rsidRPr="006D65BA" w:rsidRDefault="006D65BA" w:rsidP="006D65BA"/>
    <w:p w14:paraId="172392C1" w14:textId="77777777" w:rsidR="006D65BA" w:rsidRDefault="006D65BA" w:rsidP="006D65BA">
      <w:pPr>
        <w:keepNext/>
      </w:pPr>
      <w:r>
        <w:rPr>
          <w:noProof/>
          <w:lang w:eastAsia="pt-BR"/>
        </w:rPr>
        <w:drawing>
          <wp:inline distT="0" distB="0" distL="0" distR="0" wp14:anchorId="057C0776" wp14:editId="0236EB40">
            <wp:extent cx="5400040" cy="270002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artida_gradativa2.png"/>
                    <pic:cNvPicPr/>
                  </pic:nvPicPr>
                  <pic:blipFill>
                    <a:blip r:embed="rId52">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4AC1AF22" w14:textId="77777777" w:rsidR="006D65BA" w:rsidRPr="006D65BA" w:rsidRDefault="006D65BA" w:rsidP="006D65BA">
      <w:pPr>
        <w:pStyle w:val="Legenda"/>
        <w:jc w:val="center"/>
        <w:rPr>
          <w:i w:val="0"/>
          <w:color w:val="auto"/>
          <w:sz w:val="24"/>
        </w:rPr>
      </w:pPr>
      <w:bookmarkStart w:id="246" w:name="_Ref455840109"/>
      <w:bookmarkStart w:id="247" w:name="_Ref455941351"/>
      <w:r w:rsidRPr="006D65BA">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16</w:t>
      </w:r>
      <w:r w:rsidR="007957BF">
        <w:rPr>
          <w:i w:val="0"/>
          <w:color w:val="auto"/>
          <w:sz w:val="24"/>
        </w:rPr>
        <w:fldChar w:fldCharType="end"/>
      </w:r>
      <w:bookmarkEnd w:id="246"/>
      <w:r w:rsidRPr="006D65BA">
        <w:rPr>
          <w:i w:val="0"/>
          <w:color w:val="auto"/>
          <w:sz w:val="24"/>
        </w:rPr>
        <w:t xml:space="preserve"> - Tensão de saída da simulação de partida gradativa com mais detalhes</w:t>
      </w:r>
      <w:bookmarkEnd w:id="247"/>
    </w:p>
    <w:p w14:paraId="03688DF6" w14:textId="77777777" w:rsidR="006D65BA" w:rsidRDefault="006D65BA" w:rsidP="006D65BA">
      <w:r>
        <w:tab/>
      </w:r>
    </w:p>
    <w:p w14:paraId="5D1ACB57" w14:textId="77777777" w:rsidR="006D65BA" w:rsidRPr="006D65BA" w:rsidRDefault="006D65BA" w:rsidP="006D65BA">
      <w:pPr>
        <w:jc w:val="both"/>
      </w:pPr>
      <w:r>
        <w:tab/>
      </w:r>
      <w:r w:rsidR="00F33BBB">
        <w:t>É visto</w:t>
      </w:r>
      <w:r>
        <w:t xml:space="preserve"> na </w:t>
      </w:r>
      <w:r w:rsidRPr="00F33BBB">
        <w:fldChar w:fldCharType="begin"/>
      </w:r>
      <w:r w:rsidRPr="00F33BBB">
        <w:instrText xml:space="preserve"> REF _Ref455840069 \h  \* MERGEFORMAT </w:instrText>
      </w:r>
      <w:r w:rsidRPr="00F33BBB">
        <w:fldChar w:fldCharType="separate"/>
      </w:r>
      <w:r w:rsidR="00B61763" w:rsidRPr="006D65BA">
        <w:t xml:space="preserve">Figura </w:t>
      </w:r>
      <w:r w:rsidR="00B61763" w:rsidRPr="00B61763">
        <w:rPr>
          <w:noProof/>
        </w:rPr>
        <w:t>5</w:t>
      </w:r>
      <w:r w:rsidR="00B61763">
        <w:rPr>
          <w:noProof/>
        </w:rPr>
        <w:t>.</w:t>
      </w:r>
      <w:r w:rsidR="00B61763" w:rsidRPr="00B61763">
        <w:rPr>
          <w:noProof/>
        </w:rPr>
        <w:t>15</w:t>
      </w:r>
      <w:r w:rsidRPr="00F33BBB">
        <w:fldChar w:fldCharType="end"/>
      </w:r>
      <w:r w:rsidRPr="00F33BBB">
        <w:t xml:space="preserve"> q</w:t>
      </w:r>
      <w:r>
        <w:t xml:space="preserve">ue a tensão de saída segue a referência de 48V em bem menos de 10 segundos, como pedido pela norma. Já </w:t>
      </w:r>
      <w:r w:rsidRPr="00F33BBB">
        <w:t xml:space="preserve">na </w:t>
      </w:r>
      <w:r w:rsidRPr="00F33BBB">
        <w:fldChar w:fldCharType="begin"/>
      </w:r>
      <w:r w:rsidRPr="00F33BBB">
        <w:instrText xml:space="preserve"> REF _Ref455840109 \h  \* MERGEFORMAT </w:instrText>
      </w:r>
      <w:r w:rsidRPr="00F33BBB">
        <w:fldChar w:fldCharType="separate"/>
      </w:r>
      <w:r w:rsidR="00B61763" w:rsidRPr="006D65BA">
        <w:t xml:space="preserve">Figura </w:t>
      </w:r>
      <w:r w:rsidR="00B61763" w:rsidRPr="00B61763">
        <w:rPr>
          <w:noProof/>
        </w:rPr>
        <w:t>5</w:t>
      </w:r>
      <w:r w:rsidR="00B61763">
        <w:rPr>
          <w:noProof/>
        </w:rPr>
        <w:t>.</w:t>
      </w:r>
      <w:r w:rsidR="00B61763" w:rsidRPr="00B61763">
        <w:rPr>
          <w:noProof/>
        </w:rPr>
        <w:t>16</w:t>
      </w:r>
      <w:r w:rsidRPr="00F33BBB">
        <w:fldChar w:fldCharType="end"/>
      </w:r>
      <w:r w:rsidR="00F33BBB">
        <w:t xml:space="preserve"> observa-se que há</w:t>
      </w:r>
      <w:r>
        <w:t xml:space="preserve"> um pequeno </w:t>
      </w:r>
      <w:proofErr w:type="spellStart"/>
      <w:r>
        <w:rPr>
          <w:i/>
        </w:rPr>
        <w:t>overshoot</w:t>
      </w:r>
      <w:proofErr w:type="spellEnd"/>
      <w:r>
        <w:rPr>
          <w:i/>
        </w:rPr>
        <w:t xml:space="preserve"> </w:t>
      </w:r>
      <w:r>
        <w:t xml:space="preserve">de aproximadamente 200mV, porém a norma diz que a regulação </w:t>
      </w:r>
      <w:r>
        <w:lastRenderedPageBreak/>
        <w:t xml:space="preserve">estática não deve ultrapassar um erro de 1% do valor ajustado, ou seja, 480mV. Logo esse pequeno </w:t>
      </w:r>
      <w:proofErr w:type="spellStart"/>
      <w:r>
        <w:rPr>
          <w:i/>
        </w:rPr>
        <w:t>ovesrhoot</w:t>
      </w:r>
      <w:proofErr w:type="spellEnd"/>
      <w:r>
        <w:t xml:space="preserve"> não é impedimento para aprovação nesse requisito.</w:t>
      </w:r>
    </w:p>
    <w:p w14:paraId="67F7B28D" w14:textId="77777777" w:rsidR="00B36599" w:rsidRDefault="007E718C" w:rsidP="00B36599">
      <w:pPr>
        <w:pStyle w:val="Ttulo3"/>
      </w:pPr>
      <w:bookmarkStart w:id="248" w:name="_Ref455942401"/>
      <w:r>
        <w:t>Regulação Estátic</w:t>
      </w:r>
      <w:r w:rsidR="00B36599">
        <w:t>a</w:t>
      </w:r>
      <w:bookmarkEnd w:id="248"/>
    </w:p>
    <w:p w14:paraId="2489C548" w14:textId="77777777" w:rsidR="006D65BA" w:rsidRDefault="006D65BA" w:rsidP="00BA467B">
      <w:pPr>
        <w:jc w:val="both"/>
      </w:pPr>
      <w:r>
        <w:tab/>
        <w:t xml:space="preserve">Como para o caso ideal, aqui </w:t>
      </w:r>
      <w:r w:rsidR="00F33BBB">
        <w:t>testa-se</w:t>
      </w:r>
      <w:r>
        <w:t xml:space="preserve"> apenas para os valores extremos de carga</w:t>
      </w:r>
      <w:r w:rsidR="007E718C">
        <w:t>.</w:t>
      </w:r>
    </w:p>
    <w:p w14:paraId="546230E0" w14:textId="77777777" w:rsidR="007E718C" w:rsidRDefault="00F301FF" w:rsidP="007E718C">
      <w:pPr>
        <w:keepNext/>
      </w:pPr>
      <w:r>
        <w:rPr>
          <w:noProof/>
          <w:lang w:eastAsia="pt-BR"/>
        </w:rPr>
        <w:drawing>
          <wp:inline distT="0" distB="0" distL="0" distR="0" wp14:anchorId="0FEB9E44" wp14:editId="5D234A08">
            <wp:extent cx="5400040" cy="2700020"/>
            <wp:effectExtent l="0" t="0" r="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imulacao_reg_estatica_100%.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55F9D36C" w14:textId="77777777" w:rsidR="007E718C" w:rsidRDefault="007E718C" w:rsidP="007E718C">
      <w:pPr>
        <w:pStyle w:val="Legenda"/>
        <w:jc w:val="center"/>
        <w:rPr>
          <w:i w:val="0"/>
          <w:color w:val="auto"/>
          <w:sz w:val="24"/>
        </w:rPr>
      </w:pPr>
      <w:bookmarkStart w:id="249" w:name="_Ref455941356"/>
      <w:r w:rsidRPr="007E718C">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17</w:t>
      </w:r>
      <w:r w:rsidR="007957BF">
        <w:rPr>
          <w:i w:val="0"/>
          <w:color w:val="auto"/>
          <w:sz w:val="24"/>
        </w:rPr>
        <w:fldChar w:fldCharType="end"/>
      </w:r>
      <w:r w:rsidRPr="007E718C">
        <w:rPr>
          <w:i w:val="0"/>
          <w:color w:val="auto"/>
          <w:sz w:val="24"/>
        </w:rPr>
        <w:t xml:space="preserve"> - Regulação estática par</w:t>
      </w:r>
      <w:r>
        <w:rPr>
          <w:i w:val="0"/>
          <w:color w:val="auto"/>
          <w:sz w:val="24"/>
        </w:rPr>
        <w:t>a carga de 100% do valor nominal</w:t>
      </w:r>
      <w:bookmarkEnd w:id="249"/>
    </w:p>
    <w:p w14:paraId="6C30AC1A" w14:textId="77777777" w:rsidR="007E718C" w:rsidRPr="007E718C" w:rsidRDefault="007E718C" w:rsidP="007E718C"/>
    <w:p w14:paraId="2247416E" w14:textId="77777777" w:rsidR="007E718C" w:rsidRDefault="00F301FF" w:rsidP="007E718C">
      <w:pPr>
        <w:keepNext/>
      </w:pPr>
      <w:r>
        <w:rPr>
          <w:noProof/>
          <w:lang w:eastAsia="pt-BR"/>
        </w:rPr>
        <w:drawing>
          <wp:inline distT="0" distB="0" distL="0" distR="0" wp14:anchorId="2DDBEFA5" wp14:editId="69856581">
            <wp:extent cx="5400040" cy="270002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imulacao_reg_estatica_5%.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22A5E6AA" w14:textId="77777777" w:rsidR="007E718C" w:rsidRDefault="007E718C" w:rsidP="007559CA">
      <w:pPr>
        <w:pStyle w:val="Legenda"/>
        <w:jc w:val="center"/>
        <w:rPr>
          <w:i w:val="0"/>
          <w:color w:val="auto"/>
          <w:sz w:val="24"/>
        </w:rPr>
      </w:pPr>
      <w:bookmarkStart w:id="250" w:name="_Ref455941359"/>
      <w:r w:rsidRPr="007E718C">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18</w:t>
      </w:r>
      <w:r w:rsidR="007957BF">
        <w:rPr>
          <w:i w:val="0"/>
          <w:color w:val="auto"/>
          <w:sz w:val="24"/>
        </w:rPr>
        <w:fldChar w:fldCharType="end"/>
      </w:r>
      <w:r w:rsidRPr="007E718C">
        <w:rPr>
          <w:i w:val="0"/>
          <w:color w:val="auto"/>
          <w:sz w:val="24"/>
        </w:rPr>
        <w:t xml:space="preserve"> - Regulação estática para carga de 5% do valor nominal</w:t>
      </w:r>
      <w:bookmarkEnd w:id="250"/>
    </w:p>
    <w:p w14:paraId="518EC918" w14:textId="77777777" w:rsidR="005C0DAA" w:rsidRDefault="005C0DAA" w:rsidP="005C0DAA"/>
    <w:p w14:paraId="6DC5868A" w14:textId="77777777" w:rsidR="005C0DAA" w:rsidRDefault="00F301FF" w:rsidP="005C0DAA">
      <w:pPr>
        <w:keepNext/>
      </w:pPr>
      <w:r>
        <w:rPr>
          <w:noProof/>
          <w:lang w:eastAsia="pt-BR"/>
        </w:rPr>
        <w:lastRenderedPageBreak/>
        <w:drawing>
          <wp:inline distT="0" distB="0" distL="0" distR="0" wp14:anchorId="3D93FA87" wp14:editId="70FEDFC3">
            <wp:extent cx="5400040" cy="2700020"/>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imulacao_reg_estatica_4,9%.png"/>
                    <pic:cNvPicPr/>
                  </pic:nvPicPr>
                  <pic:blipFill>
                    <a:blip r:embed="rId55">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4DC760C1" w14:textId="77777777" w:rsidR="005C0DAA" w:rsidRPr="005C0DAA" w:rsidRDefault="005C0DAA" w:rsidP="005C0DAA">
      <w:pPr>
        <w:pStyle w:val="Legenda"/>
        <w:jc w:val="center"/>
        <w:rPr>
          <w:i w:val="0"/>
          <w:color w:val="auto"/>
          <w:sz w:val="24"/>
        </w:rPr>
      </w:pPr>
      <w:bookmarkStart w:id="251" w:name="_Ref455941363"/>
      <w:r w:rsidRPr="005C0DAA">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19</w:t>
      </w:r>
      <w:r w:rsidR="007957BF">
        <w:rPr>
          <w:i w:val="0"/>
          <w:color w:val="auto"/>
          <w:sz w:val="24"/>
        </w:rPr>
        <w:fldChar w:fldCharType="end"/>
      </w:r>
      <w:r w:rsidR="00F301FF">
        <w:rPr>
          <w:i w:val="0"/>
          <w:color w:val="auto"/>
          <w:sz w:val="24"/>
        </w:rPr>
        <w:t xml:space="preserve"> - Regulação está</w:t>
      </w:r>
      <w:r w:rsidRPr="005C0DAA">
        <w:rPr>
          <w:i w:val="0"/>
          <w:color w:val="auto"/>
          <w:sz w:val="24"/>
        </w:rPr>
        <w:t>tica para carga de 4,9% do valor nominal</w:t>
      </w:r>
      <w:bookmarkEnd w:id="251"/>
    </w:p>
    <w:p w14:paraId="74D7B96E" w14:textId="77777777" w:rsidR="005C0DAA" w:rsidRDefault="005C0DAA" w:rsidP="005E3C5B">
      <w:pPr>
        <w:jc w:val="both"/>
      </w:pPr>
    </w:p>
    <w:p w14:paraId="12F1B1B1" w14:textId="77777777" w:rsidR="006D65BA" w:rsidRPr="006D65BA" w:rsidRDefault="005C0DAA" w:rsidP="005E3C5B">
      <w:pPr>
        <w:jc w:val="both"/>
      </w:pPr>
      <w:r>
        <w:tab/>
      </w:r>
      <w:r w:rsidR="00F33BBB">
        <w:t>Observa-se</w:t>
      </w:r>
      <w:r w:rsidR="007E718C">
        <w:t xml:space="preserve"> na figuras </w:t>
      </w:r>
      <w:r>
        <w:t xml:space="preserve">anteriores </w:t>
      </w:r>
      <w:r w:rsidR="007E718C">
        <w:t>que, para tais valores de carga, o requisito d</w:t>
      </w:r>
      <w:r w:rsidR="00F33BBB">
        <w:t>e regulação estática é aprovado</w:t>
      </w:r>
      <w:r w:rsidR="007E718C">
        <w:t xml:space="preserve"> segundo as normas da ANATEL.</w:t>
      </w:r>
    </w:p>
    <w:p w14:paraId="5D3A892C" w14:textId="77777777" w:rsidR="00B36599" w:rsidRDefault="00B36599" w:rsidP="00B36599">
      <w:pPr>
        <w:pStyle w:val="Ttulo3"/>
      </w:pPr>
      <w:bookmarkStart w:id="252" w:name="_Ref455942405"/>
      <w:proofErr w:type="spellStart"/>
      <w:r>
        <w:t>ripple</w:t>
      </w:r>
      <w:bookmarkEnd w:id="252"/>
      <w:proofErr w:type="spellEnd"/>
    </w:p>
    <w:p w14:paraId="29AD4DD4" w14:textId="77777777" w:rsidR="00F33BBB" w:rsidRPr="00F33BBB" w:rsidRDefault="00F33BBB" w:rsidP="00F33BBB">
      <w:pPr>
        <w:jc w:val="both"/>
      </w:pPr>
      <w:r>
        <w:tab/>
      </w:r>
      <w:r w:rsidRPr="00D1131F">
        <w:rPr>
          <w:highlight w:val="yellow"/>
          <w:rPrChange w:id="253" w:author="Leo" w:date="2016-09-11T21:15:00Z">
            <w:rPr/>
          </w:rPrChange>
        </w:rPr>
        <w:t xml:space="preserve">Na </w:t>
      </w:r>
      <w:r w:rsidRPr="00D1131F">
        <w:rPr>
          <w:highlight w:val="yellow"/>
          <w:rPrChange w:id="254" w:author="Leo" w:date="2016-09-11T21:15:00Z">
            <w:rPr/>
          </w:rPrChange>
        </w:rPr>
        <w:fldChar w:fldCharType="begin"/>
      </w:r>
      <w:r w:rsidRPr="00D1131F">
        <w:rPr>
          <w:highlight w:val="yellow"/>
          <w:rPrChange w:id="255" w:author="Leo" w:date="2016-09-11T21:15:00Z">
            <w:rPr/>
          </w:rPrChange>
        </w:rPr>
        <w:instrText xml:space="preserve"> REF _Ref455842127 \h  \* MERGEFORMAT </w:instrText>
      </w:r>
      <w:r w:rsidRPr="00D1131F">
        <w:rPr>
          <w:highlight w:val="yellow"/>
          <w:rPrChange w:id="256" w:author="Leo" w:date="2016-09-11T21:15:00Z">
            <w:rPr/>
          </w:rPrChange>
        </w:rPr>
      </w:r>
      <w:r w:rsidRPr="00D1131F">
        <w:rPr>
          <w:highlight w:val="yellow"/>
          <w:rPrChange w:id="257" w:author="Leo" w:date="2016-09-11T21:15:00Z">
            <w:rPr/>
          </w:rPrChange>
        </w:rPr>
        <w:fldChar w:fldCharType="separate"/>
      </w:r>
      <w:r w:rsidR="00B61763" w:rsidRPr="00D1131F">
        <w:rPr>
          <w:highlight w:val="yellow"/>
          <w:rPrChange w:id="258" w:author="Leo" w:date="2016-09-11T21:15:00Z">
            <w:rPr/>
          </w:rPrChange>
        </w:rPr>
        <w:t xml:space="preserve">Figura </w:t>
      </w:r>
      <w:r w:rsidR="00B61763" w:rsidRPr="00D1131F">
        <w:rPr>
          <w:noProof/>
          <w:highlight w:val="yellow"/>
          <w:rPrChange w:id="259" w:author="Leo" w:date="2016-09-11T21:15:00Z">
            <w:rPr>
              <w:noProof/>
            </w:rPr>
          </w:rPrChange>
        </w:rPr>
        <w:t>5.20</w:t>
      </w:r>
      <w:r w:rsidRPr="00D1131F">
        <w:rPr>
          <w:highlight w:val="yellow"/>
          <w:rPrChange w:id="260" w:author="Leo" w:date="2016-09-11T21:15:00Z">
            <w:rPr/>
          </w:rPrChange>
        </w:rPr>
        <w:fldChar w:fldCharType="end"/>
      </w:r>
      <w:r w:rsidRPr="00D1131F">
        <w:rPr>
          <w:highlight w:val="yellow"/>
          <w:rPrChange w:id="261" w:author="Leo" w:date="2016-09-11T21:15:00Z">
            <w:rPr/>
          </w:rPrChange>
        </w:rPr>
        <w:t xml:space="preserve">, para carga de 5%, vê-se que em alguns poucos momentos o </w:t>
      </w:r>
      <w:proofErr w:type="spellStart"/>
      <w:r w:rsidRPr="00D1131F">
        <w:rPr>
          <w:highlight w:val="yellow"/>
          <w:rPrChange w:id="262" w:author="Leo" w:date="2016-09-11T21:15:00Z">
            <w:rPr/>
          </w:rPrChange>
        </w:rPr>
        <w:t>ripple</w:t>
      </w:r>
      <w:proofErr w:type="spellEnd"/>
      <w:r w:rsidRPr="00D1131F">
        <w:rPr>
          <w:highlight w:val="yellow"/>
          <w:rPrChange w:id="263" w:author="Leo" w:date="2016-09-11T21:15:00Z">
            <w:rPr/>
          </w:rPrChange>
        </w:rPr>
        <w:t xml:space="preserve"> ultrapassa a especificação, mas na média ele está dentro do </w:t>
      </w:r>
      <w:commentRangeStart w:id="264"/>
      <w:r w:rsidRPr="00D1131F">
        <w:rPr>
          <w:highlight w:val="yellow"/>
          <w:rPrChange w:id="265" w:author="Leo" w:date="2016-09-11T21:15:00Z">
            <w:rPr/>
          </w:rPrChange>
        </w:rPr>
        <w:t>requisitado</w:t>
      </w:r>
      <w:commentRangeEnd w:id="264"/>
      <w:r w:rsidR="00D1131F">
        <w:rPr>
          <w:rStyle w:val="Refdecomentrio"/>
        </w:rPr>
        <w:commentReference w:id="264"/>
      </w:r>
      <w:r>
        <w:t xml:space="preserve">. Já na </w:t>
      </w:r>
      <w:r w:rsidRPr="00D71DBD">
        <w:fldChar w:fldCharType="begin"/>
      </w:r>
      <w:r w:rsidRPr="00D71DBD">
        <w:instrText xml:space="preserve"> REF _Ref455842211 \h  \* MERGEFORMAT </w:instrText>
      </w:r>
      <w:r w:rsidRPr="00D71DBD">
        <w:fldChar w:fldCharType="separate"/>
      </w:r>
      <w:r w:rsidR="00B61763" w:rsidRPr="006316C1">
        <w:t xml:space="preserve">Figura </w:t>
      </w:r>
      <w:r w:rsidR="00B61763" w:rsidRPr="00B61763">
        <w:rPr>
          <w:noProof/>
        </w:rPr>
        <w:t>5</w:t>
      </w:r>
      <w:r w:rsidR="00B61763">
        <w:rPr>
          <w:noProof/>
        </w:rPr>
        <w:t>.</w:t>
      </w:r>
      <w:r w:rsidR="00B61763" w:rsidRPr="00B61763">
        <w:rPr>
          <w:noProof/>
        </w:rPr>
        <w:t>21</w:t>
      </w:r>
      <w:r w:rsidRPr="00D71DBD">
        <w:fldChar w:fldCharType="end"/>
      </w:r>
      <w:r w:rsidRPr="00D71DBD">
        <w:t xml:space="preserve"> e </w:t>
      </w:r>
      <w:r w:rsidRPr="00D71DBD">
        <w:fldChar w:fldCharType="begin"/>
      </w:r>
      <w:r w:rsidRPr="00D71DBD">
        <w:instrText xml:space="preserve"> REF _Ref455842215 \h  \* MERGEFORMAT </w:instrText>
      </w:r>
      <w:r w:rsidRPr="00D71DBD">
        <w:fldChar w:fldCharType="separate"/>
      </w:r>
      <w:r w:rsidR="00B61763" w:rsidRPr="00F301FF">
        <w:t xml:space="preserve">Figura </w:t>
      </w:r>
      <w:r w:rsidR="00B61763" w:rsidRPr="00B61763">
        <w:rPr>
          <w:noProof/>
        </w:rPr>
        <w:t>5</w:t>
      </w:r>
      <w:r w:rsidR="00B61763">
        <w:rPr>
          <w:noProof/>
        </w:rPr>
        <w:t>.</w:t>
      </w:r>
      <w:r w:rsidR="00B61763" w:rsidRPr="00B61763">
        <w:rPr>
          <w:noProof/>
        </w:rPr>
        <w:t>22</w:t>
      </w:r>
      <w:r w:rsidRPr="00D71DBD">
        <w:fldChar w:fldCharType="end"/>
      </w:r>
      <w:r>
        <w:t xml:space="preserve">, o </w:t>
      </w:r>
      <w:proofErr w:type="spellStart"/>
      <w:r>
        <w:t>ripple</w:t>
      </w:r>
      <w:proofErr w:type="spellEnd"/>
      <w:r>
        <w:t xml:space="preserve"> está em torno de 100mV, bem abaixo do especificado pela ANATEL.</w:t>
      </w:r>
    </w:p>
    <w:p w14:paraId="788F869E" w14:textId="77777777" w:rsidR="00F301FF" w:rsidRPr="00F301FF" w:rsidRDefault="00F301FF" w:rsidP="00F301FF">
      <w:pPr>
        <w:keepNext/>
        <w:jc w:val="center"/>
        <w:rPr>
          <w:sz w:val="36"/>
        </w:rPr>
      </w:pPr>
      <w:r w:rsidRPr="00F301FF">
        <w:rPr>
          <w:noProof/>
          <w:sz w:val="36"/>
          <w:lang w:eastAsia="pt-BR"/>
        </w:rPr>
        <w:lastRenderedPageBreak/>
        <w:drawing>
          <wp:inline distT="0" distB="0" distL="0" distR="0" wp14:anchorId="7CDB2A0E" wp14:editId="7EE962C7">
            <wp:extent cx="5400040" cy="2700020"/>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imulacao_ripple_5%.png"/>
                    <pic:cNvPicPr/>
                  </pic:nvPicPr>
                  <pic:blipFill>
                    <a:blip r:embed="rId56">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352C5BFA" w14:textId="77777777" w:rsidR="00BA467B" w:rsidRDefault="00F301FF" w:rsidP="00F301FF">
      <w:pPr>
        <w:pStyle w:val="Legenda"/>
        <w:jc w:val="center"/>
        <w:rPr>
          <w:i w:val="0"/>
          <w:color w:val="auto"/>
          <w:sz w:val="24"/>
        </w:rPr>
      </w:pPr>
      <w:bookmarkStart w:id="266" w:name="_Ref455842127"/>
      <w:bookmarkStart w:id="267" w:name="_Ref455941366"/>
      <w:r w:rsidRPr="00F301FF">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20</w:t>
      </w:r>
      <w:r w:rsidR="007957BF">
        <w:rPr>
          <w:i w:val="0"/>
          <w:color w:val="auto"/>
          <w:sz w:val="24"/>
        </w:rPr>
        <w:fldChar w:fldCharType="end"/>
      </w:r>
      <w:bookmarkEnd w:id="266"/>
      <w:r w:rsidRPr="00F301FF">
        <w:rPr>
          <w:i w:val="0"/>
          <w:color w:val="auto"/>
          <w:sz w:val="24"/>
        </w:rPr>
        <w:t xml:space="preserve"> - Tensão de saída para carga de 5% do valor nominal</w:t>
      </w:r>
      <w:bookmarkEnd w:id="267"/>
    </w:p>
    <w:p w14:paraId="01D153FA" w14:textId="77777777" w:rsidR="006316C1" w:rsidRDefault="006316C1" w:rsidP="006316C1">
      <w:pPr>
        <w:keepNext/>
      </w:pPr>
      <w:r>
        <w:rPr>
          <w:noProof/>
          <w:lang w:eastAsia="pt-BR"/>
        </w:rPr>
        <w:drawing>
          <wp:inline distT="0" distB="0" distL="0" distR="0" wp14:anchorId="5A7F6AB2" wp14:editId="652D18FC">
            <wp:extent cx="5400040" cy="2700020"/>
            <wp:effectExtent l="0" t="0" r="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imulacao_ripple_50%.png"/>
                    <pic:cNvPicPr/>
                  </pic:nvPicPr>
                  <pic:blipFill>
                    <a:blip r:embed="rId57">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568F3C3D" w14:textId="77777777" w:rsidR="006316C1" w:rsidRPr="006316C1" w:rsidRDefault="006316C1" w:rsidP="006316C1">
      <w:pPr>
        <w:pStyle w:val="Legenda"/>
        <w:jc w:val="center"/>
        <w:rPr>
          <w:i w:val="0"/>
          <w:color w:val="auto"/>
          <w:sz w:val="24"/>
        </w:rPr>
      </w:pPr>
      <w:bookmarkStart w:id="268" w:name="_Ref455842211"/>
      <w:bookmarkStart w:id="269" w:name="_Ref455941369"/>
      <w:r w:rsidRPr="006316C1">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21</w:t>
      </w:r>
      <w:r w:rsidR="007957BF">
        <w:rPr>
          <w:i w:val="0"/>
          <w:color w:val="auto"/>
          <w:sz w:val="24"/>
        </w:rPr>
        <w:fldChar w:fldCharType="end"/>
      </w:r>
      <w:bookmarkEnd w:id="268"/>
      <w:r w:rsidRPr="006316C1">
        <w:rPr>
          <w:i w:val="0"/>
          <w:color w:val="auto"/>
          <w:sz w:val="24"/>
        </w:rPr>
        <w:t xml:space="preserve"> - Tensão de saída para carga de 50% do valor nominal</w:t>
      </w:r>
      <w:bookmarkEnd w:id="269"/>
    </w:p>
    <w:p w14:paraId="5006E6A0" w14:textId="77777777" w:rsidR="006316C1" w:rsidRPr="006316C1" w:rsidRDefault="006316C1" w:rsidP="006316C1"/>
    <w:p w14:paraId="33CA5946" w14:textId="77777777" w:rsidR="00F301FF" w:rsidRDefault="00F301FF" w:rsidP="00F301FF">
      <w:pPr>
        <w:keepNext/>
      </w:pPr>
      <w:r>
        <w:rPr>
          <w:noProof/>
          <w:lang w:eastAsia="pt-BR"/>
        </w:rPr>
        <w:lastRenderedPageBreak/>
        <w:drawing>
          <wp:inline distT="0" distB="0" distL="0" distR="0" wp14:anchorId="0E247216" wp14:editId="2739771B">
            <wp:extent cx="5400040" cy="2700020"/>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imulacao_ripple_100%.png"/>
                    <pic:cNvPicPr/>
                  </pic:nvPicPr>
                  <pic:blipFill>
                    <a:blip r:embed="rId58">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74CFA167" w14:textId="77777777" w:rsidR="00D71DBD" w:rsidRDefault="00F301FF" w:rsidP="00F33BBB">
      <w:pPr>
        <w:pStyle w:val="Legenda"/>
        <w:jc w:val="center"/>
        <w:rPr>
          <w:i w:val="0"/>
          <w:color w:val="auto"/>
          <w:sz w:val="24"/>
        </w:rPr>
      </w:pPr>
      <w:bookmarkStart w:id="270" w:name="_Ref455842215"/>
      <w:bookmarkStart w:id="271" w:name="_Ref455941376"/>
      <w:r w:rsidRPr="00F301FF">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22</w:t>
      </w:r>
      <w:r w:rsidR="007957BF">
        <w:rPr>
          <w:i w:val="0"/>
          <w:color w:val="auto"/>
          <w:sz w:val="24"/>
        </w:rPr>
        <w:fldChar w:fldCharType="end"/>
      </w:r>
      <w:bookmarkEnd w:id="270"/>
      <w:r w:rsidRPr="00F301FF">
        <w:rPr>
          <w:i w:val="0"/>
          <w:color w:val="auto"/>
          <w:sz w:val="24"/>
        </w:rPr>
        <w:t xml:space="preserve"> - Tensão de saída para carga de 100% do valor nominal</w:t>
      </w:r>
      <w:bookmarkEnd w:id="271"/>
    </w:p>
    <w:p w14:paraId="5C6FD77D" w14:textId="77777777" w:rsidR="00F33BBB" w:rsidRPr="00F33BBB" w:rsidRDefault="00F33BBB" w:rsidP="00F33BBB"/>
    <w:p w14:paraId="49AAC5FA" w14:textId="77777777" w:rsidR="00B36599" w:rsidRDefault="004B73FD" w:rsidP="00B36599">
      <w:pPr>
        <w:pStyle w:val="Ttulo3"/>
      </w:pPr>
      <w:bookmarkStart w:id="272" w:name="_Ref455942409"/>
      <w:r>
        <w:t>Eficiê</w:t>
      </w:r>
      <w:r w:rsidR="00B36599">
        <w:t>ncia</w:t>
      </w:r>
      <w:bookmarkEnd w:id="272"/>
    </w:p>
    <w:p w14:paraId="3779F36B" w14:textId="77777777" w:rsidR="004B73FD" w:rsidRDefault="004B73FD" w:rsidP="004B73FD">
      <w:pPr>
        <w:keepNext/>
      </w:pPr>
      <w:r>
        <w:rPr>
          <w:noProof/>
          <w:lang w:eastAsia="pt-BR"/>
        </w:rPr>
        <w:drawing>
          <wp:inline distT="0" distB="0" distL="0" distR="0" wp14:anchorId="629B1ABA" wp14:editId="735D3C31">
            <wp:extent cx="5400040" cy="2700020"/>
            <wp:effectExtent l="0" t="0" r="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imulacao_eficiencia.png"/>
                    <pic:cNvPicPr/>
                  </pic:nvPicPr>
                  <pic:blipFill>
                    <a:blip r:embed="rId59">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5C7C236A" w14:textId="77777777" w:rsidR="004B73FD" w:rsidRDefault="004B73FD" w:rsidP="004B73FD">
      <w:pPr>
        <w:pStyle w:val="Legenda"/>
        <w:jc w:val="center"/>
        <w:rPr>
          <w:i w:val="0"/>
          <w:color w:val="auto"/>
          <w:sz w:val="24"/>
        </w:rPr>
      </w:pPr>
      <w:bookmarkStart w:id="273" w:name="_Ref455941379"/>
      <w:r w:rsidRPr="004B73FD">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23</w:t>
      </w:r>
      <w:r w:rsidR="007957BF">
        <w:rPr>
          <w:i w:val="0"/>
          <w:color w:val="auto"/>
          <w:sz w:val="24"/>
        </w:rPr>
        <w:fldChar w:fldCharType="end"/>
      </w:r>
      <w:r w:rsidRPr="004B73FD">
        <w:rPr>
          <w:i w:val="0"/>
          <w:color w:val="auto"/>
          <w:sz w:val="24"/>
        </w:rPr>
        <w:t xml:space="preserve"> - Teste de eficiência do conversor</w:t>
      </w:r>
      <w:bookmarkEnd w:id="273"/>
    </w:p>
    <w:p w14:paraId="216787A8" w14:textId="77777777" w:rsidR="005E3C5B" w:rsidRPr="005E3C5B" w:rsidRDefault="005E3C5B" w:rsidP="005E3C5B"/>
    <w:p w14:paraId="1BCBEBF6" w14:textId="77777777" w:rsidR="004B73FD" w:rsidRPr="004B73FD" w:rsidRDefault="004B73FD" w:rsidP="005E3C5B">
      <w:pPr>
        <w:jc w:val="both"/>
      </w:pPr>
      <w:r>
        <w:tab/>
      </w:r>
      <w:r w:rsidR="00F33BBB">
        <w:t>É observado</w:t>
      </w:r>
      <w:r>
        <w:t xml:space="preserve"> que a eficiênci</w:t>
      </w:r>
      <w:r w:rsidR="00F33BBB">
        <w:t xml:space="preserve">a está um pouco abaixo de 98,2%, </w:t>
      </w:r>
      <w:r>
        <w:t>que foi o valor obtido na simulação da seção anterior. Porém ainda continua bem acima do pedido pelas normas. Lembrando que nessa simu</w:t>
      </w:r>
      <w:del w:id="274" w:author="Leonardo Muricy" w:date="2016-08-23T10:27:00Z">
        <w:r w:rsidDel="00764294">
          <w:delText>a</w:delText>
        </w:r>
      </w:del>
      <w:r>
        <w:t>lação, os componentes ainda são considerados sem perdas, por isso a alta eficiência obtida.</w:t>
      </w:r>
    </w:p>
    <w:p w14:paraId="7927EB1F" w14:textId="77777777" w:rsidR="00B36599" w:rsidRDefault="005E3C5B" w:rsidP="00B36599">
      <w:pPr>
        <w:pStyle w:val="Ttulo3"/>
      </w:pPr>
      <w:bookmarkStart w:id="275" w:name="_Ref455942414"/>
      <w:r>
        <w:lastRenderedPageBreak/>
        <w:t>Limitação de C</w:t>
      </w:r>
      <w:r w:rsidR="00B36599">
        <w:t>orrente</w:t>
      </w:r>
      <w:bookmarkEnd w:id="275"/>
    </w:p>
    <w:p w14:paraId="0B73EB4B" w14:textId="77777777" w:rsidR="005E3C5B" w:rsidRDefault="00F33BBB" w:rsidP="005E3C5B">
      <w:pPr>
        <w:jc w:val="both"/>
        <w:rPr>
          <w:rFonts w:cs="Times New Roman"/>
        </w:rPr>
      </w:pPr>
      <w:r>
        <w:tab/>
        <w:t>Como anteriormente, coloca-se</w:t>
      </w:r>
      <w:r w:rsidR="005E3C5B">
        <w:t xml:space="preserve"> uma carga de 0,1</w:t>
      </w:r>
      <w:r w:rsidR="005E3C5B">
        <w:rPr>
          <w:rFonts w:cs="Times New Roman"/>
        </w:rPr>
        <w:t xml:space="preserve">Ω na saída do conversor e a tensão </w:t>
      </w:r>
      <w:r>
        <w:rPr>
          <w:rFonts w:cs="Times New Roman"/>
        </w:rPr>
        <w:t xml:space="preserve">de referência como 48V. Pode-se </w:t>
      </w:r>
      <w:r w:rsidR="005E3C5B">
        <w:rPr>
          <w:rFonts w:cs="Times New Roman"/>
        </w:rPr>
        <w:t xml:space="preserve">ver que, na </w:t>
      </w:r>
      <w:r w:rsidR="005E3C5B" w:rsidRPr="005E3C5B">
        <w:rPr>
          <w:rFonts w:cs="Times New Roman"/>
        </w:rPr>
        <w:fldChar w:fldCharType="begin"/>
      </w:r>
      <w:r w:rsidR="005E3C5B" w:rsidRPr="005E3C5B">
        <w:rPr>
          <w:rFonts w:cs="Times New Roman"/>
        </w:rPr>
        <w:instrText xml:space="preserve"> REF _Ref455843014 \h  \* MERGEFORMAT </w:instrText>
      </w:r>
      <w:r w:rsidR="005E3C5B" w:rsidRPr="005E3C5B">
        <w:rPr>
          <w:rFonts w:cs="Times New Roman"/>
        </w:rPr>
      </w:r>
      <w:r w:rsidR="005E3C5B" w:rsidRPr="005E3C5B">
        <w:rPr>
          <w:rFonts w:cs="Times New Roman"/>
        </w:rPr>
        <w:fldChar w:fldCharType="separate"/>
      </w:r>
      <w:r w:rsidR="00B61763" w:rsidRPr="005E3C5B">
        <w:t xml:space="preserve">Figura </w:t>
      </w:r>
      <w:r w:rsidR="00B61763" w:rsidRPr="00B61763">
        <w:rPr>
          <w:noProof/>
        </w:rPr>
        <w:t>5</w:t>
      </w:r>
      <w:r w:rsidR="00B61763">
        <w:rPr>
          <w:noProof/>
        </w:rPr>
        <w:t>.</w:t>
      </w:r>
      <w:r w:rsidR="00B61763" w:rsidRPr="00B61763">
        <w:rPr>
          <w:noProof/>
        </w:rPr>
        <w:t>24</w:t>
      </w:r>
      <w:r w:rsidR="005E3C5B" w:rsidRPr="005E3C5B">
        <w:rPr>
          <w:rFonts w:cs="Times New Roman"/>
        </w:rPr>
        <w:fldChar w:fldCharType="end"/>
      </w:r>
      <w:r w:rsidR="005E3C5B">
        <w:rPr>
          <w:rFonts w:cs="Times New Roman"/>
        </w:rPr>
        <w:t>, a corrente não passou dos 10A e a tensão de saída foi de 1V, como o esperado e igual ao teste de limitação de corrente anterior.</w:t>
      </w:r>
    </w:p>
    <w:p w14:paraId="7916466D" w14:textId="77777777" w:rsidR="005E3C5B" w:rsidRDefault="005E3C5B" w:rsidP="005E3C5B">
      <w:pPr>
        <w:keepNext/>
      </w:pPr>
      <w:r>
        <w:rPr>
          <w:noProof/>
          <w:lang w:eastAsia="pt-BR"/>
        </w:rPr>
        <w:drawing>
          <wp:inline distT="0" distB="0" distL="0" distR="0" wp14:anchorId="5ADB0FD9" wp14:editId="20FBCEFA">
            <wp:extent cx="5400040" cy="2700020"/>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imulacao_limitacao_corrente.png"/>
                    <pic:cNvPicPr/>
                  </pic:nvPicPr>
                  <pic:blipFill>
                    <a:blip r:embed="rId60">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6698CDEA" w14:textId="77777777" w:rsidR="005E3C5B" w:rsidRDefault="005E3C5B" w:rsidP="005E3C5B">
      <w:pPr>
        <w:pStyle w:val="Legenda"/>
        <w:jc w:val="center"/>
        <w:rPr>
          <w:i w:val="0"/>
          <w:color w:val="auto"/>
          <w:sz w:val="24"/>
        </w:rPr>
      </w:pPr>
      <w:bookmarkStart w:id="276" w:name="_Ref455843014"/>
      <w:bookmarkStart w:id="277" w:name="_Ref455941383"/>
      <w:r w:rsidRPr="005E3C5B">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24</w:t>
      </w:r>
      <w:r w:rsidR="007957BF">
        <w:rPr>
          <w:i w:val="0"/>
          <w:color w:val="auto"/>
          <w:sz w:val="24"/>
        </w:rPr>
        <w:fldChar w:fldCharType="end"/>
      </w:r>
      <w:bookmarkEnd w:id="276"/>
      <w:r w:rsidRPr="005E3C5B">
        <w:rPr>
          <w:i w:val="0"/>
          <w:color w:val="auto"/>
          <w:sz w:val="24"/>
        </w:rPr>
        <w:t xml:space="preserve"> - Simulação de limitação de corrente</w:t>
      </w:r>
      <w:bookmarkEnd w:id="277"/>
    </w:p>
    <w:p w14:paraId="0F206FD7" w14:textId="77777777" w:rsidR="005E3C5B" w:rsidRPr="005E3C5B" w:rsidRDefault="005E3C5B" w:rsidP="005E3C5B"/>
    <w:p w14:paraId="6A6F38CF" w14:textId="77777777" w:rsidR="00B36599" w:rsidRPr="00B36599" w:rsidRDefault="00B36599" w:rsidP="00B36599">
      <w:pPr>
        <w:pStyle w:val="Ttulo2"/>
      </w:pPr>
      <w:bookmarkStart w:id="278" w:name="_Ref455942417"/>
      <w:r>
        <w:t>Comparação entre resultados</w:t>
      </w:r>
      <w:bookmarkEnd w:id="278"/>
    </w:p>
    <w:p w14:paraId="47E355C2" w14:textId="77777777" w:rsidR="007028C5" w:rsidRDefault="005E3C5B" w:rsidP="005E3C5B">
      <w:pPr>
        <w:jc w:val="both"/>
      </w:pPr>
      <w:r>
        <w:tab/>
        <w:t>Pode-se dizer que a</w:t>
      </w:r>
      <w:r w:rsidR="00F33BBB">
        <w:t>s principais</w:t>
      </w:r>
      <w:r>
        <w:t xml:space="preserve"> diferença</w:t>
      </w:r>
      <w:r w:rsidR="00F33BBB">
        <w:t>s</w:t>
      </w:r>
      <w:r>
        <w:t xml:space="preserve"> ent</w:t>
      </w:r>
      <w:r w:rsidR="00F33BBB">
        <w:t>re os dois tipos de simulações são</w:t>
      </w:r>
      <w:r>
        <w:t xml:space="preserve"> os valores das constantes do controlador proporcional-integral. Pois com ao valores ajustados, a simulação mais </w:t>
      </w:r>
      <w:proofErr w:type="spellStart"/>
      <w:r>
        <w:t>realistica</w:t>
      </w:r>
      <w:proofErr w:type="spellEnd"/>
      <w:r>
        <w:t xml:space="preserve"> do controle digital apresentou resultados próximos ao tipo de simulação anterior.</w:t>
      </w:r>
    </w:p>
    <w:p w14:paraId="775DD747" w14:textId="77777777" w:rsidR="005E3C5B" w:rsidRDefault="005E3C5B" w:rsidP="005E3C5B">
      <w:pPr>
        <w:jc w:val="both"/>
      </w:pPr>
      <w:r>
        <w:tab/>
        <w:t xml:space="preserve">Deve ser observado </w:t>
      </w:r>
      <w:r w:rsidR="00DF42CC">
        <w:t xml:space="preserve">também que </w:t>
      </w:r>
      <w:r>
        <w:t xml:space="preserve">ambos seguiram a referência de 48V em um tempo bem menor do que o especificado, o que </w:t>
      </w:r>
      <w:r w:rsidR="00F33BBB">
        <w:t xml:space="preserve">é </w:t>
      </w:r>
      <w:r>
        <w:t xml:space="preserve">bom, pois se for necessário um novo ajuste no momento de uma montagem física, visando deixar o controle mais lento, temos bastante margem </w:t>
      </w:r>
      <w:r w:rsidR="00F33BBB">
        <w:t xml:space="preserve">de tempo </w:t>
      </w:r>
      <w:r>
        <w:t>até atingir os 10 segundos requeridos.</w:t>
      </w:r>
    </w:p>
    <w:p w14:paraId="6618BCE5" w14:textId="77777777" w:rsidR="00DF42CC" w:rsidRDefault="00DF42CC" w:rsidP="005E3C5B">
      <w:pPr>
        <w:jc w:val="both"/>
      </w:pPr>
      <w:r>
        <w:tab/>
        <w:t xml:space="preserve">Um requisito que teve uma leve piora para ao </w:t>
      </w:r>
      <w:proofErr w:type="spellStart"/>
      <w:r>
        <w:t>ultimo</w:t>
      </w:r>
      <w:proofErr w:type="spellEnd"/>
      <w:r>
        <w:t xml:space="preserve"> tipo de simulação é o </w:t>
      </w:r>
      <w:proofErr w:type="spellStart"/>
      <w:r>
        <w:t>ripple</w:t>
      </w:r>
      <w:proofErr w:type="spellEnd"/>
      <w:r>
        <w:t xml:space="preserve">. Percebeu-se que ele aumentou de algo próximo de 50mV para em torno de 100mV, mas </w:t>
      </w:r>
      <w:r>
        <w:lastRenderedPageBreak/>
        <w:t>ainda assim ele respeita a norma.</w:t>
      </w:r>
      <w:r w:rsidR="00F33BBB">
        <w:t xml:space="preserve"> Isso aconteceu pela demora da atualização do valor calculado de controle.</w:t>
      </w:r>
    </w:p>
    <w:p w14:paraId="5E139201" w14:textId="77777777" w:rsidR="009E452C" w:rsidRDefault="00DF42CC" w:rsidP="005E3C5B">
      <w:pPr>
        <w:jc w:val="both"/>
      </w:pPr>
      <w:r>
        <w:tab/>
      </w:r>
      <w:r w:rsidR="00F33BBB">
        <w:t>Em suma,</w:t>
      </w:r>
      <w:r>
        <w:t xml:space="preserve"> mesmo, com os efeitos </w:t>
      </w:r>
      <w:r w:rsidR="00F33BBB">
        <w:t xml:space="preserve">e perturbações </w:t>
      </w:r>
      <w:r>
        <w:t>que um controle digital causa na dinâmica do conversor, ao ajustarmos de forma correta as constantes de controle, conseguimos resultados bem parecidos e satisfatórios.</w:t>
      </w:r>
    </w:p>
    <w:p w14:paraId="2FD51106" w14:textId="77777777" w:rsidR="00DF42CC" w:rsidRPr="007028C5" w:rsidRDefault="009E452C" w:rsidP="009E452C">
      <w:pPr>
        <w:spacing w:line="259" w:lineRule="auto"/>
      </w:pPr>
      <w:r>
        <w:br w:type="page"/>
      </w:r>
    </w:p>
    <w:p w14:paraId="1BFAD2CC" w14:textId="77777777" w:rsidR="00784AB4" w:rsidRDefault="00784AB4" w:rsidP="004E1076">
      <w:pPr>
        <w:pStyle w:val="Ttulo1"/>
        <w:jc w:val="both"/>
      </w:pPr>
      <w:r>
        <w:lastRenderedPageBreak/>
        <w:br/>
      </w:r>
      <w:bookmarkStart w:id="279" w:name="_Ref455942428"/>
      <w:r w:rsidR="00F72EE6">
        <w:t>Montagem do circuito Físico</w:t>
      </w:r>
      <w:bookmarkEnd w:id="279"/>
    </w:p>
    <w:p w14:paraId="007597C2" w14:textId="77777777" w:rsidR="003D79FE" w:rsidRDefault="003D79FE" w:rsidP="003D79FE">
      <w:pPr>
        <w:pStyle w:val="Ttulo2"/>
        <w:jc w:val="both"/>
      </w:pPr>
      <w:bookmarkStart w:id="280" w:name="_Ref455942431"/>
      <w:r>
        <w:t>Introdução</w:t>
      </w:r>
      <w:bookmarkEnd w:id="280"/>
    </w:p>
    <w:p w14:paraId="3A4B9111" w14:textId="77777777" w:rsidR="0074071D" w:rsidRDefault="0074071D" w:rsidP="0074071D">
      <w:pPr>
        <w:jc w:val="both"/>
      </w:pPr>
      <w:r>
        <w:tab/>
        <w:t>Depois de realizados todo o projeto do conversor, a simulação com componentes ideais, e até mesmo simular os erros provenientes da leitura de um ADC (</w:t>
      </w:r>
      <w:proofErr w:type="spellStart"/>
      <w:r>
        <w:rPr>
          <w:i/>
        </w:rPr>
        <w:t>Analog</w:t>
      </w:r>
      <w:proofErr w:type="spellEnd"/>
      <w:r>
        <w:rPr>
          <w:i/>
        </w:rPr>
        <w:t>-Digital Converter</w:t>
      </w:r>
      <w:r>
        <w:t xml:space="preserve">) do </w:t>
      </w:r>
      <w:proofErr w:type="spellStart"/>
      <w:r>
        <w:t>microcontrolador</w:t>
      </w:r>
      <w:proofErr w:type="spellEnd"/>
      <w:r>
        <w:t>, pois é ele que faria o controle em</w:t>
      </w:r>
      <w:r w:rsidR="008F4B1B">
        <w:t xml:space="preserve"> uma implementação física, mais um</w:t>
      </w:r>
      <w:r>
        <w:t xml:space="preserve"> passo </w:t>
      </w:r>
      <w:r w:rsidR="008F4B1B">
        <w:t xml:space="preserve">será dado visando </w:t>
      </w:r>
      <w:r>
        <w:t xml:space="preserve">uma </w:t>
      </w:r>
      <w:proofErr w:type="spellStart"/>
      <w:r>
        <w:t>contrução</w:t>
      </w:r>
      <w:proofErr w:type="spellEnd"/>
      <w:r>
        <w:t xml:space="preserve"> do circuito físico.</w:t>
      </w:r>
    </w:p>
    <w:p w14:paraId="00091DBC" w14:textId="77777777" w:rsidR="0074071D" w:rsidRDefault="008F4B1B" w:rsidP="0074071D">
      <w:pPr>
        <w:jc w:val="both"/>
      </w:pPr>
      <w:r>
        <w:tab/>
        <w:t>Nesse capítulo, será abordado</w:t>
      </w:r>
      <w:r w:rsidR="0074071D">
        <w:t xml:space="preserve"> alguns circuitos auxiliares que são necessário</w:t>
      </w:r>
      <w:r>
        <w:t>s</w:t>
      </w:r>
      <w:r w:rsidR="0074071D">
        <w:t xml:space="preserve"> ao conversor com uma implementação de controle </w:t>
      </w:r>
      <w:r>
        <w:t xml:space="preserve">digital. Serão </w:t>
      </w:r>
      <w:r w:rsidR="0074071D">
        <w:t>também seleci</w:t>
      </w:r>
      <w:r>
        <w:t>onar quais os componentes usados na montagem em placa</w:t>
      </w:r>
      <w:r w:rsidR="0074071D">
        <w:t xml:space="preserve"> </w:t>
      </w:r>
      <w:r>
        <w:t xml:space="preserve">e </w:t>
      </w:r>
      <w:r w:rsidR="0074071D">
        <w:t>fazer o projeto dos elementos magnéticos. E, por fim, gerar uma lista de materiais.</w:t>
      </w:r>
    </w:p>
    <w:p w14:paraId="78C66B18" w14:textId="77777777" w:rsidR="0074071D" w:rsidRPr="0074071D" w:rsidRDefault="0074071D" w:rsidP="0074071D">
      <w:pPr>
        <w:jc w:val="both"/>
      </w:pPr>
      <w:r>
        <w:tab/>
        <w:t xml:space="preserve">Com os respectivos </w:t>
      </w:r>
      <w:proofErr w:type="spellStart"/>
      <w:r>
        <w:rPr>
          <w:i/>
        </w:rPr>
        <w:t>datasheets</w:t>
      </w:r>
      <w:proofErr w:type="spellEnd"/>
      <w:r w:rsidR="00F670BB">
        <w:t xml:space="preserve"> dos componentes, pode-se</w:t>
      </w:r>
      <w:r>
        <w:t xml:space="preserve"> tornar a simulação um pouco mais próxima do real, adicionando as </w:t>
      </w:r>
      <w:proofErr w:type="spellStart"/>
      <w:r>
        <w:t>caracterísiticas</w:t>
      </w:r>
      <w:proofErr w:type="spellEnd"/>
      <w:r>
        <w:t xml:space="preserve"> de cada dispositivo no modelo de simulação e verificar se o conversor continua atendendo às especificações. </w:t>
      </w:r>
    </w:p>
    <w:p w14:paraId="6F076197" w14:textId="77777777" w:rsidR="0074071D" w:rsidRDefault="009A3467" w:rsidP="0074071D">
      <w:pPr>
        <w:pStyle w:val="Ttulo2"/>
      </w:pPr>
      <w:bookmarkStart w:id="281" w:name="_Ref455942436"/>
      <w:r>
        <w:t>Circuitos auxiliares</w:t>
      </w:r>
      <w:bookmarkEnd w:id="281"/>
    </w:p>
    <w:p w14:paraId="0937DEA9" w14:textId="77777777" w:rsidR="005B01B1" w:rsidRPr="003A5624" w:rsidRDefault="003A5624" w:rsidP="005B01B1">
      <w:pPr>
        <w:jc w:val="both"/>
      </w:pPr>
      <w:r>
        <w:tab/>
        <w:t>Como o objetivo desse trabalho é fazer uma implementação digital do controle, são necessários alguns circuitos auxiliares ao conversor, mas que são impo</w:t>
      </w:r>
      <w:r w:rsidR="005B01B1">
        <w:t xml:space="preserve">rtantes para seu funcionamento. Circuitos para leitura das variáveis de controle (tensão de saída e corrente no indutor de saída) são necessários, uma vez que o </w:t>
      </w:r>
      <w:proofErr w:type="spellStart"/>
      <w:r w:rsidR="005B01B1">
        <w:t>microcontrolador</w:t>
      </w:r>
      <w:proofErr w:type="spellEnd"/>
      <w:r w:rsidR="005B01B1">
        <w:t xml:space="preserve"> só lê valores entre 0 e 3,3V. Drivers para ativação das chaves também são importantes, pois o </w:t>
      </w:r>
      <w:proofErr w:type="spellStart"/>
      <w:r w:rsidR="005B01B1">
        <w:t>microcontrolador</w:t>
      </w:r>
      <w:proofErr w:type="spellEnd"/>
      <w:r w:rsidR="005B01B1">
        <w:t xml:space="preserve"> não consegue fornecer corrente o suficiente para </w:t>
      </w:r>
      <w:proofErr w:type="spellStart"/>
      <w:r w:rsidR="005B01B1">
        <w:t>aticação</w:t>
      </w:r>
      <w:proofErr w:type="spellEnd"/>
      <w:r w:rsidR="005B01B1">
        <w:t xml:space="preserve"> das mesmas. Uma fonte auxiliar simples também é necessária para alimentar esses circuitos auxiliares, porém ela não será abordada aqui.</w:t>
      </w:r>
    </w:p>
    <w:p w14:paraId="3F65B629" w14:textId="77777777" w:rsidR="003D79FE" w:rsidRDefault="003D79FE" w:rsidP="003D79FE">
      <w:pPr>
        <w:pStyle w:val="Ttulo3"/>
      </w:pPr>
      <w:bookmarkStart w:id="282" w:name="_Ref455942439"/>
      <w:r>
        <w:t>Instrumentação</w:t>
      </w:r>
      <w:bookmarkEnd w:id="282"/>
    </w:p>
    <w:p w14:paraId="3C0A28A6" w14:textId="77777777" w:rsidR="0074071D" w:rsidRDefault="005B01B1" w:rsidP="0004796A">
      <w:pPr>
        <w:jc w:val="both"/>
      </w:pPr>
      <w:r>
        <w:tab/>
        <w:t xml:space="preserve">Como já dito, o </w:t>
      </w:r>
      <w:proofErr w:type="spellStart"/>
      <w:r>
        <w:t>microcontrolador</w:t>
      </w:r>
      <w:proofErr w:type="spellEnd"/>
      <w:r>
        <w:t xml:space="preserve"> só lê valores entre</w:t>
      </w:r>
      <w:r w:rsidR="0004796A">
        <w:t xml:space="preserve"> 0 e 3,3V e para isso precisa</w:t>
      </w:r>
      <w:r>
        <w:t xml:space="preserve"> de circuitos de </w:t>
      </w:r>
      <w:proofErr w:type="spellStart"/>
      <w:r>
        <w:t>intrumentação</w:t>
      </w:r>
      <w:proofErr w:type="spellEnd"/>
      <w:r>
        <w:t xml:space="preserve"> para obter os valores de tensão de saída e corrente no </w:t>
      </w:r>
      <w:r>
        <w:lastRenderedPageBreak/>
        <w:t xml:space="preserve">indutor de saída. Como </w:t>
      </w:r>
      <w:r w:rsidR="0004796A">
        <w:t xml:space="preserve">um </w:t>
      </w:r>
      <w:proofErr w:type="spellStart"/>
      <w:r w:rsidR="0004796A">
        <w:t>microcontrolador</w:t>
      </w:r>
      <w:proofErr w:type="spellEnd"/>
      <w:r w:rsidR="0004796A">
        <w:t xml:space="preserve"> só recebe valores de tensão, é utilizado</w:t>
      </w:r>
      <w:r>
        <w:t xml:space="preserve"> um resistor do tipo </w:t>
      </w:r>
      <w:r>
        <w:rPr>
          <w:i/>
        </w:rPr>
        <w:t xml:space="preserve">shunt </w:t>
      </w:r>
      <w:r w:rsidR="0004796A">
        <w:t>no conversor, como pode-se</w:t>
      </w:r>
      <w:r>
        <w:t xml:space="preserve"> ver na</w:t>
      </w:r>
      <w:r w:rsidR="000252CF">
        <w:t xml:space="preserve"> </w:t>
      </w:r>
      <w:r w:rsidR="000252CF" w:rsidRPr="000252CF">
        <w:fldChar w:fldCharType="begin"/>
      </w:r>
      <w:r w:rsidR="000252CF" w:rsidRPr="000252CF">
        <w:instrText xml:space="preserve"> REF _Ref455594279 \h  \* MERGEFORMAT </w:instrText>
      </w:r>
      <w:r w:rsidR="000252CF" w:rsidRPr="000252CF">
        <w:fldChar w:fldCharType="separate"/>
      </w:r>
      <w:r w:rsidR="00B61763" w:rsidRPr="004435A6">
        <w:t xml:space="preserve">Figura </w:t>
      </w:r>
      <w:r w:rsidR="00B61763" w:rsidRPr="00B61763">
        <w:rPr>
          <w:noProof/>
        </w:rPr>
        <w:t>6</w:t>
      </w:r>
      <w:r w:rsidR="00B61763">
        <w:rPr>
          <w:noProof/>
        </w:rPr>
        <w:t>.</w:t>
      </w:r>
      <w:r w:rsidR="00B61763" w:rsidRPr="00B61763">
        <w:rPr>
          <w:noProof/>
        </w:rPr>
        <w:t>1</w:t>
      </w:r>
      <w:r w:rsidR="000252CF" w:rsidRPr="000252CF">
        <w:fldChar w:fldCharType="end"/>
      </w:r>
      <w:r>
        <w:t>, que é um resistor de alta precisão. Assim, lendo a diferença de potencial e</w:t>
      </w:r>
      <w:r w:rsidR="0004796A">
        <w:t>m cima desse resistor necessita-se</w:t>
      </w:r>
      <w:r>
        <w:t xml:space="preserve"> apenas utilizar a lei de ohm para determinar a corrente que passa por ele. Já para a leitur</w:t>
      </w:r>
      <w:r w:rsidR="0004796A">
        <w:t>a de tensão não isso não é necessário.</w:t>
      </w:r>
    </w:p>
    <w:p w14:paraId="6CC63567" w14:textId="77777777" w:rsidR="004435A6" w:rsidRDefault="00E36753" w:rsidP="004435A6">
      <w:pPr>
        <w:keepNext/>
        <w:jc w:val="center"/>
      </w:pPr>
      <w:r>
        <w:rPr>
          <w:noProof/>
          <w:lang w:eastAsia="pt-BR"/>
        </w:rPr>
        <w:drawing>
          <wp:inline distT="0" distB="0" distL="0" distR="0" wp14:anchorId="774009CF" wp14:editId="6EC544DB">
            <wp:extent cx="2914286" cy="1657143"/>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hunt.PNG"/>
                    <pic:cNvPicPr/>
                  </pic:nvPicPr>
                  <pic:blipFill>
                    <a:blip r:embed="rId61">
                      <a:biLevel thresh="75000"/>
                      <a:extLst>
                        <a:ext uri="{28A0092B-C50C-407E-A947-70E740481C1C}">
                          <a14:useLocalDpi xmlns:a14="http://schemas.microsoft.com/office/drawing/2010/main" val="0"/>
                        </a:ext>
                      </a:extLst>
                    </a:blip>
                    <a:stretch>
                      <a:fillRect/>
                    </a:stretch>
                  </pic:blipFill>
                  <pic:spPr>
                    <a:xfrm>
                      <a:off x="0" y="0"/>
                      <a:ext cx="2914286" cy="1657143"/>
                    </a:xfrm>
                    <a:prstGeom prst="rect">
                      <a:avLst/>
                    </a:prstGeom>
                  </pic:spPr>
                </pic:pic>
              </a:graphicData>
            </a:graphic>
          </wp:inline>
        </w:drawing>
      </w:r>
    </w:p>
    <w:p w14:paraId="0AFBAD1A" w14:textId="77777777" w:rsidR="004435A6" w:rsidRPr="004435A6" w:rsidRDefault="004435A6" w:rsidP="004435A6">
      <w:pPr>
        <w:pStyle w:val="Legenda"/>
        <w:jc w:val="center"/>
        <w:rPr>
          <w:i w:val="0"/>
          <w:color w:val="auto"/>
          <w:sz w:val="24"/>
        </w:rPr>
      </w:pPr>
      <w:bookmarkStart w:id="283" w:name="_Ref455594279"/>
      <w:bookmarkStart w:id="284" w:name="_Ref455941387"/>
      <w:r w:rsidRPr="004435A6">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w:t>
      </w:r>
      <w:r w:rsidR="007957BF">
        <w:rPr>
          <w:i w:val="0"/>
          <w:color w:val="auto"/>
          <w:sz w:val="24"/>
        </w:rPr>
        <w:fldChar w:fldCharType="end"/>
      </w:r>
      <w:bookmarkEnd w:id="283"/>
      <w:r w:rsidRPr="004435A6">
        <w:rPr>
          <w:i w:val="0"/>
          <w:color w:val="auto"/>
          <w:sz w:val="24"/>
        </w:rPr>
        <w:t xml:space="preserve"> - Localização do resistor </w:t>
      </w:r>
      <w:r w:rsidRPr="004435A6">
        <w:rPr>
          <w:color w:val="auto"/>
          <w:sz w:val="24"/>
        </w:rPr>
        <w:t>shunt</w:t>
      </w:r>
      <w:r w:rsidRPr="004435A6">
        <w:rPr>
          <w:i w:val="0"/>
          <w:color w:val="auto"/>
          <w:sz w:val="24"/>
        </w:rPr>
        <w:t xml:space="preserve"> no conversor</w:t>
      </w:r>
      <w:bookmarkEnd w:id="284"/>
    </w:p>
    <w:p w14:paraId="742C7B82" w14:textId="77777777" w:rsidR="0011364E" w:rsidRDefault="005B01B1" w:rsidP="0074071D">
      <w:r>
        <w:tab/>
      </w:r>
    </w:p>
    <w:p w14:paraId="698B2BDA" w14:textId="13A04D1B" w:rsidR="0011364E" w:rsidRDefault="0011364E" w:rsidP="0011364E">
      <w:pPr>
        <w:jc w:val="both"/>
      </w:pPr>
      <w:r>
        <w:tab/>
      </w:r>
      <w:r w:rsidR="005B01B1">
        <w:t>Outro ponto que deve</w:t>
      </w:r>
      <w:r w:rsidR="00CE437B">
        <w:t xml:space="preserve"> ser observado</w:t>
      </w:r>
      <w:r w:rsidR="005B01B1">
        <w:t>, até mesmo por questões de robustez do circuito,</w:t>
      </w:r>
      <w:r w:rsidR="00CE437B">
        <w:t xml:space="preserve"> é que</w:t>
      </w:r>
      <w:r w:rsidR="005B01B1">
        <w:t xml:space="preserve"> a referência </w:t>
      </w:r>
      <w:del w:id="285" w:author="Leo" w:date="2016-09-11T21:21:00Z">
        <w:r w:rsidR="005B01B1" w:rsidDel="00D1131F">
          <w:delText>do circuitos auxiliares</w:delText>
        </w:r>
      </w:del>
      <w:ins w:id="286" w:author="Leo" w:date="2016-09-11T21:21:00Z">
        <w:r w:rsidR="00D1131F">
          <w:t>dos circuitos auxiliares</w:t>
        </w:r>
      </w:ins>
      <w:r w:rsidR="005B01B1">
        <w:t xml:space="preserve"> é diferente da referência do conversor, assim é necessário fazer uma leitura </w:t>
      </w:r>
      <w:r w:rsidR="000252CF">
        <w:t xml:space="preserve">diferencial, </w:t>
      </w:r>
      <w:r w:rsidR="00CE437B">
        <w:t xml:space="preserve">cujo </w:t>
      </w:r>
      <w:r w:rsidR="000252CF">
        <w:t xml:space="preserve">circuito é mostrado na </w:t>
      </w:r>
      <w:r w:rsidRPr="0011364E">
        <w:fldChar w:fldCharType="begin"/>
      </w:r>
      <w:r w:rsidRPr="0011364E">
        <w:instrText xml:space="preserve"> REF _Ref455595125 \h  \* MERGEFORMAT </w:instrText>
      </w:r>
      <w:r w:rsidRPr="0011364E">
        <w:fldChar w:fldCharType="separate"/>
      </w:r>
      <w:r w:rsidR="00B61763" w:rsidRPr="0011364E">
        <w:t xml:space="preserve">Figura </w:t>
      </w:r>
      <w:r w:rsidR="00B61763" w:rsidRPr="00B61763">
        <w:rPr>
          <w:noProof/>
        </w:rPr>
        <w:t>6</w:t>
      </w:r>
      <w:r w:rsidR="00B61763">
        <w:rPr>
          <w:noProof/>
        </w:rPr>
        <w:t>.</w:t>
      </w:r>
      <w:r w:rsidR="00B61763" w:rsidRPr="00B61763">
        <w:rPr>
          <w:noProof/>
        </w:rPr>
        <w:t>2</w:t>
      </w:r>
      <w:r w:rsidRPr="0011364E">
        <w:fldChar w:fldCharType="end"/>
      </w:r>
      <w:r>
        <w:t>. Para a</w:t>
      </w:r>
      <w:r w:rsidR="00CE437B">
        <w:t xml:space="preserve"> leitura da corrente, garante-se</w:t>
      </w:r>
      <w:r>
        <w:t xml:space="preserve"> que a tensão a ser lida é menor que 3,3V, porém para a leitura da tensão de saída será </w:t>
      </w:r>
      <w:proofErr w:type="spellStart"/>
      <w:r>
        <w:t>necesário</w:t>
      </w:r>
      <w:proofErr w:type="spellEnd"/>
      <w:r>
        <w:t xml:space="preserve"> utilizar um divisor resistivo. Lembrando que todos os resistores utilizados, por serem utilizados para instrumentação, devem ter uma precisão de no m</w:t>
      </w:r>
      <w:r w:rsidR="00E36753">
        <w:t>áximo 1% e o amplificador o</w:t>
      </w:r>
      <w:r w:rsidR="002313E6">
        <w:t xml:space="preserve">peracional deve ser de precisão (no caso </w:t>
      </w:r>
      <w:r w:rsidR="00CE437B">
        <w:t>foi escolhido</w:t>
      </w:r>
      <w:r w:rsidR="002313E6">
        <w:t xml:space="preserve"> o amplificador operacional da série OPA192 da Texas </w:t>
      </w:r>
      <w:proofErr w:type="spellStart"/>
      <w:r w:rsidR="002313E6">
        <w:t>Instruments</w:t>
      </w:r>
      <w:proofErr w:type="spellEnd"/>
      <w:r w:rsidR="000F7D04">
        <w:t xml:space="preserve"> </w:t>
      </w:r>
      <w:r w:rsidR="003C10E2">
        <w:t>[10]</w:t>
      </w:r>
      <w:r w:rsidR="002313E6">
        <w:t>).</w:t>
      </w:r>
    </w:p>
    <w:p w14:paraId="1B1E2D54" w14:textId="77777777" w:rsidR="0011364E" w:rsidRDefault="0011364E" w:rsidP="0011364E">
      <w:r>
        <w:br w:type="page"/>
      </w:r>
    </w:p>
    <w:p w14:paraId="6FBDAEE7" w14:textId="77777777" w:rsidR="0011364E" w:rsidRDefault="000252CF" w:rsidP="0011364E">
      <w:pPr>
        <w:keepNext/>
        <w:jc w:val="center"/>
      </w:pPr>
      <w:r>
        <w:rPr>
          <w:noProof/>
          <w:lang w:eastAsia="pt-BR"/>
        </w:rPr>
        <w:lastRenderedPageBreak/>
        <w:drawing>
          <wp:inline distT="0" distB="0" distL="0" distR="0" wp14:anchorId="20EF6CBD" wp14:editId="1C2B46C9">
            <wp:extent cx="3562847" cy="19147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mplificador_diferencial.png"/>
                    <pic:cNvPicPr/>
                  </pic:nvPicPr>
                  <pic:blipFill>
                    <a:blip r:embed="rId62">
                      <a:grayscl/>
                      <a:extLst>
                        <a:ext uri="{28A0092B-C50C-407E-A947-70E740481C1C}">
                          <a14:useLocalDpi xmlns:a14="http://schemas.microsoft.com/office/drawing/2010/main" val="0"/>
                        </a:ext>
                      </a:extLst>
                    </a:blip>
                    <a:stretch>
                      <a:fillRect/>
                    </a:stretch>
                  </pic:blipFill>
                  <pic:spPr>
                    <a:xfrm>
                      <a:off x="0" y="0"/>
                      <a:ext cx="3562847" cy="1914792"/>
                    </a:xfrm>
                    <a:prstGeom prst="rect">
                      <a:avLst/>
                    </a:prstGeom>
                  </pic:spPr>
                </pic:pic>
              </a:graphicData>
            </a:graphic>
          </wp:inline>
        </w:drawing>
      </w:r>
    </w:p>
    <w:p w14:paraId="5AEBC762" w14:textId="77777777" w:rsidR="000252CF" w:rsidRDefault="0011364E" w:rsidP="0011364E">
      <w:pPr>
        <w:pStyle w:val="Legenda"/>
        <w:jc w:val="center"/>
        <w:rPr>
          <w:i w:val="0"/>
          <w:color w:val="auto"/>
          <w:sz w:val="24"/>
        </w:rPr>
      </w:pPr>
      <w:bookmarkStart w:id="287" w:name="_Ref455595125"/>
      <w:bookmarkStart w:id="288" w:name="_Ref455941391"/>
      <w:r w:rsidRPr="0011364E">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2</w:t>
      </w:r>
      <w:r w:rsidR="007957BF">
        <w:rPr>
          <w:i w:val="0"/>
          <w:color w:val="auto"/>
          <w:sz w:val="24"/>
        </w:rPr>
        <w:fldChar w:fldCharType="end"/>
      </w:r>
      <w:bookmarkEnd w:id="287"/>
      <w:r w:rsidRPr="0011364E">
        <w:rPr>
          <w:i w:val="0"/>
          <w:color w:val="auto"/>
          <w:sz w:val="24"/>
        </w:rPr>
        <w:t xml:space="preserve"> - Amplificador Diferencial</w:t>
      </w:r>
      <w:bookmarkEnd w:id="288"/>
    </w:p>
    <w:tbl>
      <w:tblPr>
        <w:tblStyle w:val="Tabelacomgrade"/>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C7C9F" w14:paraId="61A6BFA0" w14:textId="77777777" w:rsidTr="007C7C9F">
        <w:trPr>
          <w:trHeight w:val="1002"/>
        </w:trPr>
        <w:tc>
          <w:tcPr>
            <w:tcW w:w="4530" w:type="pct"/>
            <w:vAlign w:val="center"/>
          </w:tcPr>
          <w:p w14:paraId="224CD0FF" w14:textId="77777777" w:rsidR="007C7C9F" w:rsidRPr="00876FDB" w:rsidRDefault="00295FEA" w:rsidP="007C7C9F">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tc>
        <w:tc>
          <w:tcPr>
            <w:tcW w:w="470" w:type="pct"/>
            <w:vAlign w:val="center"/>
          </w:tcPr>
          <w:p w14:paraId="77FA8AAB" w14:textId="77777777" w:rsidR="007C7C9F" w:rsidRDefault="007C7C9F" w:rsidP="007C7C9F">
            <w:pPr>
              <w:jc w:val="center"/>
            </w:pPr>
            <w:r>
              <w:t>(6.1)</w:t>
            </w:r>
          </w:p>
        </w:tc>
      </w:tr>
      <w:tr w:rsidR="007C7C9F" w14:paraId="0C3401D1" w14:textId="77777777" w:rsidTr="007C7C9F">
        <w:trPr>
          <w:trHeight w:val="1002"/>
        </w:trPr>
        <w:tc>
          <w:tcPr>
            <w:tcW w:w="4530" w:type="pct"/>
            <w:vAlign w:val="center"/>
          </w:tcPr>
          <w:p w14:paraId="5512408E" w14:textId="77777777" w:rsidR="007C7C9F" w:rsidRPr="00876FDB" w:rsidRDefault="00295FEA" w:rsidP="007C7C9F">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m:t>
                    </m:r>
                  </m:sub>
                </m:sSub>
                <m:r>
                  <w:rPr>
                    <w:rFonts w:ascii="Cambria Math" w:eastAsiaTheme="minorEastAsia" w:hAnsi="Cambria Math"/>
                  </w:rPr>
                  <m:t>=0</m:t>
                </m:r>
              </m:oMath>
            </m:oMathPara>
          </w:p>
        </w:tc>
        <w:tc>
          <w:tcPr>
            <w:tcW w:w="470" w:type="pct"/>
            <w:vAlign w:val="center"/>
          </w:tcPr>
          <w:p w14:paraId="384362D9" w14:textId="77777777" w:rsidR="007C7C9F" w:rsidRDefault="007C7C9F" w:rsidP="007C7C9F">
            <w:pPr>
              <w:jc w:val="center"/>
            </w:pPr>
            <w:r>
              <w:t>(6.2)</w:t>
            </w:r>
          </w:p>
        </w:tc>
      </w:tr>
    </w:tbl>
    <w:p w14:paraId="42366061" w14:textId="77777777" w:rsidR="00E36753" w:rsidRDefault="00E36753" w:rsidP="00E36753">
      <w:pPr>
        <w:pStyle w:val="Ttulo4"/>
        <w:rPr>
          <w:rFonts w:eastAsiaTheme="minorEastAsia"/>
        </w:rPr>
      </w:pPr>
      <w:bookmarkStart w:id="289" w:name="_Ref455942445"/>
      <w:r>
        <w:rPr>
          <w:rFonts w:eastAsiaTheme="minorEastAsia"/>
        </w:rPr>
        <w:t>Leitura da corrente do indutor</w:t>
      </w:r>
      <w:bookmarkEnd w:id="289"/>
    </w:p>
    <w:p w14:paraId="3B1C3E95" w14:textId="77777777" w:rsidR="0070039C" w:rsidRDefault="00DB4587" w:rsidP="0070039C">
      <w:pPr>
        <w:keepNext/>
        <w:jc w:val="both"/>
        <w:rPr>
          <w:noProof/>
          <w:lang w:eastAsia="pt-BR"/>
        </w:rPr>
      </w:pPr>
      <w:r>
        <w:tab/>
      </w:r>
      <w:r w:rsidR="00803B11">
        <w:t>Como já explicado anteriormente, p</w:t>
      </w:r>
      <w:r>
        <w:t xml:space="preserve">ara a leitura </w:t>
      </w:r>
      <w:r w:rsidR="00803B11">
        <w:t>da cor</w:t>
      </w:r>
      <w:r w:rsidR="00CE437B">
        <w:t>rente no indutor de saída, tem-se</w:t>
      </w:r>
      <w:r w:rsidR="00803B11">
        <w:t xml:space="preserve"> um resistor shunt com o valor de 0.002 ohm. O circuito montado é apresentado na </w:t>
      </w:r>
      <w:r w:rsidR="00803B11" w:rsidRPr="00803B11">
        <w:fldChar w:fldCharType="begin"/>
      </w:r>
      <w:r w:rsidR="00803B11" w:rsidRPr="00803B11">
        <w:instrText xml:space="preserve"> REF _Ref455597069 \h  \* MERGEFORMAT </w:instrText>
      </w:r>
      <w:r w:rsidR="00803B11" w:rsidRPr="00803B11">
        <w:fldChar w:fldCharType="separate"/>
      </w:r>
      <w:r w:rsidR="00B61763" w:rsidRPr="00803B11">
        <w:t xml:space="preserve">Figura </w:t>
      </w:r>
      <w:r w:rsidR="00B61763" w:rsidRPr="00B61763">
        <w:rPr>
          <w:noProof/>
        </w:rPr>
        <w:t>6</w:t>
      </w:r>
      <w:r w:rsidR="00B61763">
        <w:rPr>
          <w:noProof/>
        </w:rPr>
        <w:t>.</w:t>
      </w:r>
      <w:r w:rsidR="00B61763" w:rsidRPr="00B61763">
        <w:rPr>
          <w:noProof/>
        </w:rPr>
        <w:t>3</w:t>
      </w:r>
      <w:r w:rsidR="00803B11" w:rsidRPr="00803B11">
        <w:fldChar w:fldCharType="end"/>
      </w:r>
      <w:r w:rsidR="00CE437B">
        <w:rPr>
          <w:noProof/>
          <w:lang w:eastAsia="pt-BR"/>
        </w:rPr>
        <w:t>. Para a simulação, tem-se</w:t>
      </w:r>
      <w:r w:rsidR="00803B11">
        <w:rPr>
          <w:noProof/>
          <w:lang w:eastAsia="pt-BR"/>
        </w:rPr>
        <w:t xml:space="preserve"> uma fonte de corrente que gera correntes entre 0A e 10A, o resistor R3 faz o papel do shunt</w:t>
      </w:r>
      <w:r w:rsidR="0070039C">
        <w:rPr>
          <w:noProof/>
          <w:lang w:eastAsia="pt-BR"/>
        </w:rPr>
        <w:t xml:space="preserve">. A tensão sobre o shunt é de no máximo 0,02V, assim </w:t>
      </w:r>
      <w:r w:rsidR="00CE437B">
        <w:rPr>
          <w:noProof/>
          <w:lang w:eastAsia="pt-BR"/>
        </w:rPr>
        <w:t>é recomendável</w:t>
      </w:r>
      <w:r w:rsidR="0070039C">
        <w:rPr>
          <w:noProof/>
          <w:lang w:eastAsia="pt-BR"/>
        </w:rPr>
        <w:t xml:space="preserve"> amplificar esse valor para 3V, para uma melhor leitura do </w:t>
      </w:r>
      <w:r w:rsidR="00CE437B">
        <w:rPr>
          <w:noProof/>
          <w:lang w:eastAsia="pt-BR"/>
        </w:rPr>
        <w:t>microcontrolador, logo precisamos ter um ganho de 150. Tem-se</w:t>
      </w:r>
      <w:r w:rsidR="0070039C">
        <w:rPr>
          <w:noProof/>
          <w:lang w:eastAsia="pt-BR"/>
        </w:rPr>
        <w:t xml:space="preserve"> no primeiro estágio um amplificador diferencial, que possui ganho 15 e no segundo estágio um amplificador inversor de ganho 10. Assim a leitura não será invertida em relação ao valor a ser lido.</w:t>
      </w:r>
    </w:p>
    <w:p w14:paraId="4599AFB2" w14:textId="77777777" w:rsidR="00803B11" w:rsidRDefault="00803B11" w:rsidP="00803B11">
      <w:pPr>
        <w:keepNext/>
      </w:pPr>
      <w:r>
        <w:rPr>
          <w:noProof/>
          <w:lang w:eastAsia="pt-BR"/>
        </w:rPr>
        <w:drawing>
          <wp:inline distT="0" distB="0" distL="0" distR="0" wp14:anchorId="4347425E" wp14:editId="1FC9F694">
            <wp:extent cx="5400040" cy="17564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itura_corrente.png"/>
                    <pic:cNvPicPr/>
                  </pic:nvPicPr>
                  <pic:blipFill>
                    <a:blip r:embed="rId63">
                      <a:grayscl/>
                      <a:extLst>
                        <a:ext uri="{28A0092B-C50C-407E-A947-70E740481C1C}">
                          <a14:useLocalDpi xmlns:a14="http://schemas.microsoft.com/office/drawing/2010/main" val="0"/>
                        </a:ext>
                      </a:extLst>
                    </a:blip>
                    <a:stretch>
                      <a:fillRect/>
                    </a:stretch>
                  </pic:blipFill>
                  <pic:spPr>
                    <a:xfrm>
                      <a:off x="0" y="0"/>
                      <a:ext cx="5400040" cy="1756410"/>
                    </a:xfrm>
                    <a:prstGeom prst="rect">
                      <a:avLst/>
                    </a:prstGeom>
                  </pic:spPr>
                </pic:pic>
              </a:graphicData>
            </a:graphic>
          </wp:inline>
        </w:drawing>
      </w:r>
    </w:p>
    <w:p w14:paraId="33F62A23" w14:textId="77777777" w:rsidR="00DB4587" w:rsidRDefault="00803B11" w:rsidP="00803B11">
      <w:pPr>
        <w:pStyle w:val="Legenda"/>
        <w:jc w:val="center"/>
        <w:rPr>
          <w:i w:val="0"/>
          <w:color w:val="auto"/>
          <w:sz w:val="24"/>
        </w:rPr>
      </w:pPr>
      <w:bookmarkStart w:id="290" w:name="_Ref455597069"/>
      <w:bookmarkStart w:id="291" w:name="_Ref455941394"/>
      <w:r w:rsidRPr="00803B11">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3</w:t>
      </w:r>
      <w:r w:rsidR="007957BF">
        <w:rPr>
          <w:i w:val="0"/>
          <w:color w:val="auto"/>
          <w:sz w:val="24"/>
        </w:rPr>
        <w:fldChar w:fldCharType="end"/>
      </w:r>
      <w:bookmarkEnd w:id="290"/>
      <w:r w:rsidRPr="00803B11">
        <w:rPr>
          <w:i w:val="0"/>
          <w:color w:val="auto"/>
          <w:sz w:val="24"/>
        </w:rPr>
        <w:t xml:space="preserve"> - Circuito para leitura de corrente</w:t>
      </w:r>
      <w:bookmarkEnd w:id="291"/>
    </w:p>
    <w:p w14:paraId="05BB5ED4" w14:textId="77777777" w:rsidR="0070039C" w:rsidRDefault="00CE437B" w:rsidP="000F7D04">
      <w:pPr>
        <w:jc w:val="both"/>
      </w:pPr>
      <w:r>
        <w:lastRenderedPageBreak/>
        <w:tab/>
        <w:t xml:space="preserve">Simulando esse circuito, </w:t>
      </w:r>
      <w:proofErr w:type="spellStart"/>
      <w:r>
        <w:t>ve-se</w:t>
      </w:r>
      <w:proofErr w:type="spellEnd"/>
      <w:r w:rsidR="0070039C">
        <w:t xml:space="preserve"> na </w:t>
      </w:r>
      <w:r w:rsidR="00324AAF" w:rsidRPr="00082ACA">
        <w:fldChar w:fldCharType="begin"/>
      </w:r>
      <w:r w:rsidR="00324AAF" w:rsidRPr="00082ACA">
        <w:instrText xml:space="preserve"> REF _Ref455600903 \h </w:instrText>
      </w:r>
      <w:r w:rsidR="00082ACA" w:rsidRPr="00082ACA">
        <w:instrText xml:space="preserve"> \* MERGEFORMAT </w:instrText>
      </w:r>
      <w:r w:rsidR="00324AAF" w:rsidRPr="00082ACA">
        <w:fldChar w:fldCharType="separate"/>
      </w:r>
      <w:r w:rsidR="00B61763" w:rsidRPr="0045348B">
        <w:t xml:space="preserve">Figura </w:t>
      </w:r>
      <w:r w:rsidR="00B61763" w:rsidRPr="00B61763">
        <w:rPr>
          <w:noProof/>
        </w:rPr>
        <w:t>6</w:t>
      </w:r>
      <w:r w:rsidR="00B61763">
        <w:rPr>
          <w:noProof/>
        </w:rPr>
        <w:t>.</w:t>
      </w:r>
      <w:r w:rsidR="00B61763" w:rsidRPr="00B61763">
        <w:rPr>
          <w:noProof/>
        </w:rPr>
        <w:t>4</w:t>
      </w:r>
      <w:r w:rsidR="00324AAF" w:rsidRPr="00082ACA">
        <w:fldChar w:fldCharType="end"/>
      </w:r>
      <w:r w:rsidR="00324AAF">
        <w:t xml:space="preserve"> </w:t>
      </w:r>
      <w:r w:rsidR="0070039C">
        <w:t>a tensão</w:t>
      </w:r>
      <w:r>
        <w:t xml:space="preserve"> no resistor shunt e é comprovado</w:t>
      </w:r>
      <w:r w:rsidR="0070039C">
        <w:t xml:space="preserve"> que possui um valor máximo de 0,02V. Já na </w:t>
      </w:r>
      <w:r w:rsidR="00324AAF" w:rsidRPr="00082ACA">
        <w:fldChar w:fldCharType="begin"/>
      </w:r>
      <w:r w:rsidR="00324AAF" w:rsidRPr="00082ACA">
        <w:instrText xml:space="preserve"> REF _Ref455600913 \h </w:instrText>
      </w:r>
      <w:r w:rsidR="00082ACA" w:rsidRPr="00082ACA">
        <w:instrText xml:space="preserve"> \* MERGEFORMAT </w:instrText>
      </w:r>
      <w:r w:rsidR="00324AAF" w:rsidRPr="00082ACA">
        <w:fldChar w:fldCharType="separate"/>
      </w:r>
      <w:r w:rsidR="00B61763" w:rsidRPr="0045348B">
        <w:t xml:space="preserve">Figura </w:t>
      </w:r>
      <w:r w:rsidR="00B61763" w:rsidRPr="00B61763">
        <w:rPr>
          <w:noProof/>
        </w:rPr>
        <w:t>6</w:t>
      </w:r>
      <w:r w:rsidR="00B61763">
        <w:rPr>
          <w:noProof/>
        </w:rPr>
        <w:t>.</w:t>
      </w:r>
      <w:r w:rsidR="00B61763" w:rsidRPr="00B61763">
        <w:rPr>
          <w:noProof/>
        </w:rPr>
        <w:t>5</w:t>
      </w:r>
      <w:r w:rsidR="00324AAF" w:rsidRPr="00082ACA">
        <w:fldChar w:fldCharType="end"/>
      </w:r>
      <w:r w:rsidR="00324AAF">
        <w:t xml:space="preserve"> </w:t>
      </w:r>
      <w:r>
        <w:t>é observada</w:t>
      </w:r>
      <w:r w:rsidR="0070039C">
        <w:t xml:space="preserve"> a saída desse circuito de instrumentação, e vemos que seu valor máximo é de 3V, como o esperado. Assim, é necessário apenas, ao implementarmos o código do controlador, lembrar de fazer a conversão do valor de tensão lido para o corresponde</w:t>
      </w:r>
      <w:r w:rsidR="0045348B">
        <w:t>nte valor de corrente, ou seja multiplicar o valor de tensão lido por uma constante igual a 10/3.</w:t>
      </w:r>
    </w:p>
    <w:p w14:paraId="0031A3E4" w14:textId="77777777" w:rsidR="0045348B" w:rsidRDefault="0045348B" w:rsidP="0045348B">
      <w:pPr>
        <w:keepNext/>
        <w:jc w:val="both"/>
      </w:pPr>
      <w:r>
        <w:rPr>
          <w:noProof/>
          <w:lang w:eastAsia="pt-BR"/>
        </w:rPr>
        <w:drawing>
          <wp:inline distT="0" distB="0" distL="0" distR="0" wp14:anchorId="22054ADB" wp14:editId="40158B26">
            <wp:extent cx="5400040" cy="28397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fico_leitura_corrente1.png"/>
                    <pic:cNvPicPr/>
                  </pic:nvPicPr>
                  <pic:blipFill>
                    <a:blip r:embed="rId64">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14:paraId="0B691023" w14:textId="77777777" w:rsidR="0045348B" w:rsidRDefault="0045348B" w:rsidP="0045348B">
      <w:pPr>
        <w:pStyle w:val="Legenda"/>
        <w:jc w:val="center"/>
        <w:rPr>
          <w:color w:val="auto"/>
          <w:sz w:val="24"/>
        </w:rPr>
      </w:pPr>
      <w:bookmarkStart w:id="292" w:name="_Ref455600903"/>
      <w:bookmarkStart w:id="293" w:name="_Ref455941397"/>
      <w:r w:rsidRPr="0045348B">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4</w:t>
      </w:r>
      <w:r w:rsidR="007957BF">
        <w:rPr>
          <w:i w:val="0"/>
          <w:color w:val="auto"/>
          <w:sz w:val="24"/>
        </w:rPr>
        <w:fldChar w:fldCharType="end"/>
      </w:r>
      <w:bookmarkEnd w:id="292"/>
      <w:r w:rsidRPr="0045348B">
        <w:rPr>
          <w:i w:val="0"/>
          <w:color w:val="auto"/>
          <w:sz w:val="24"/>
        </w:rPr>
        <w:t xml:space="preserve"> - Valor de tensão sobre o resistor </w:t>
      </w:r>
      <w:r w:rsidRPr="0045348B">
        <w:rPr>
          <w:color w:val="auto"/>
          <w:sz w:val="24"/>
        </w:rPr>
        <w:t>shunt</w:t>
      </w:r>
      <w:bookmarkEnd w:id="293"/>
    </w:p>
    <w:p w14:paraId="589CCBEE" w14:textId="77777777" w:rsidR="0045348B" w:rsidRPr="0045348B" w:rsidRDefault="0045348B" w:rsidP="0045348B"/>
    <w:p w14:paraId="1248610A" w14:textId="77777777" w:rsidR="0045348B" w:rsidRDefault="0045348B" w:rsidP="0045348B">
      <w:pPr>
        <w:keepNext/>
        <w:jc w:val="both"/>
      </w:pPr>
      <w:r>
        <w:rPr>
          <w:noProof/>
          <w:lang w:eastAsia="pt-BR"/>
        </w:rPr>
        <w:drawing>
          <wp:inline distT="0" distB="0" distL="0" distR="0" wp14:anchorId="1588179C" wp14:editId="20FE773E">
            <wp:extent cx="5400040" cy="28397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fico_leitura_corrente2.png"/>
                    <pic:cNvPicPr/>
                  </pic:nvPicPr>
                  <pic:blipFill>
                    <a:blip r:embed="rId65">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14:paraId="7DBF8349" w14:textId="77777777" w:rsidR="0045348B" w:rsidRPr="0045348B" w:rsidRDefault="0045348B" w:rsidP="0045348B">
      <w:pPr>
        <w:pStyle w:val="Legenda"/>
        <w:jc w:val="center"/>
        <w:rPr>
          <w:i w:val="0"/>
          <w:color w:val="auto"/>
          <w:sz w:val="24"/>
        </w:rPr>
      </w:pPr>
      <w:bookmarkStart w:id="294" w:name="_Ref455600913"/>
      <w:bookmarkStart w:id="295" w:name="_Ref455941400"/>
      <w:r w:rsidRPr="0045348B">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bookmarkEnd w:id="294"/>
      <w:r w:rsidRPr="0045348B">
        <w:rPr>
          <w:i w:val="0"/>
          <w:color w:val="auto"/>
          <w:sz w:val="24"/>
        </w:rPr>
        <w:t xml:space="preserve"> - Valor de tensão na saída do circuito de instrumentação</w:t>
      </w:r>
      <w:bookmarkEnd w:id="295"/>
    </w:p>
    <w:p w14:paraId="371C92BD" w14:textId="77777777" w:rsidR="007A0FB5" w:rsidRDefault="007A0FB5" w:rsidP="007A0FB5">
      <w:pPr>
        <w:pStyle w:val="Ttulo4"/>
      </w:pPr>
      <w:bookmarkStart w:id="296" w:name="_Ref455942448"/>
      <w:r>
        <w:lastRenderedPageBreak/>
        <w:t>Leitura da tensão de saída</w:t>
      </w:r>
      <w:bookmarkEnd w:id="296"/>
    </w:p>
    <w:p w14:paraId="5E362304" w14:textId="77777777" w:rsidR="00833C73" w:rsidRDefault="00833C73" w:rsidP="00324AAF">
      <w:pPr>
        <w:jc w:val="both"/>
      </w:pPr>
      <w:r>
        <w:tab/>
        <w:t>A leitura de tensão de saída é mais fácil,</w:t>
      </w:r>
      <w:r w:rsidR="00324AAF">
        <w:t xml:space="preserve"> já que</w:t>
      </w:r>
      <w:r>
        <w:t xml:space="preserve"> </w:t>
      </w:r>
      <w:r w:rsidR="00CE437B">
        <w:t>é necessário</w:t>
      </w:r>
      <w:r>
        <w:t xml:space="preserve"> apenas adequar o valor lido aos</w:t>
      </w:r>
      <w:r w:rsidR="00324AAF">
        <w:t xml:space="preserve"> 3,</w:t>
      </w:r>
      <w:r>
        <w:t xml:space="preserve">3V permitidos pelo </w:t>
      </w:r>
      <w:proofErr w:type="spellStart"/>
      <w:r>
        <w:t>microcontrolador</w:t>
      </w:r>
      <w:proofErr w:type="spellEnd"/>
      <w:r>
        <w:t xml:space="preserve"> e fazer a leitura utilizando o </w:t>
      </w:r>
      <w:proofErr w:type="spellStart"/>
      <w:r>
        <w:t>amplifcador</w:t>
      </w:r>
      <w:proofErr w:type="spellEnd"/>
      <w:r>
        <w:t xml:space="preserve"> diferencial.</w:t>
      </w:r>
      <w:r w:rsidR="00CE437B">
        <w:t xml:space="preserve"> Como já dito, usa-se</w:t>
      </w:r>
      <w:r w:rsidR="00324AAF">
        <w:t xml:space="preserve"> um divisor resistivo, como mostrado na </w:t>
      </w:r>
      <w:r w:rsidR="00324AAF" w:rsidRPr="00324AAF">
        <w:fldChar w:fldCharType="begin"/>
      </w:r>
      <w:r w:rsidR="00324AAF" w:rsidRPr="00324AAF">
        <w:instrText xml:space="preserve"> REF _Ref455600362 \h  \* MERGEFORMAT </w:instrText>
      </w:r>
      <w:r w:rsidR="00324AAF" w:rsidRPr="00324AAF">
        <w:fldChar w:fldCharType="separate"/>
      </w:r>
      <w:r w:rsidR="00B61763" w:rsidRPr="00324AAF">
        <w:t xml:space="preserve">Figura </w:t>
      </w:r>
      <w:r w:rsidR="00B61763" w:rsidRPr="00B61763">
        <w:rPr>
          <w:noProof/>
        </w:rPr>
        <w:t>6</w:t>
      </w:r>
      <w:r w:rsidR="00B61763">
        <w:rPr>
          <w:noProof/>
        </w:rPr>
        <w:t>.</w:t>
      </w:r>
      <w:r w:rsidR="00B61763" w:rsidRPr="00B61763">
        <w:rPr>
          <w:noProof/>
        </w:rPr>
        <w:t>6</w:t>
      </w:r>
      <w:r w:rsidR="00324AAF" w:rsidRPr="00324AAF">
        <w:fldChar w:fldCharType="end"/>
      </w:r>
      <w:r w:rsidR="00CE437B">
        <w:t>. No caso tem-se</w:t>
      </w:r>
      <w:r w:rsidR="00324AAF">
        <w:t xml:space="preserve"> uma fonte de tensão que simula a saída do conversor, geran</w:t>
      </w:r>
      <w:r w:rsidR="00CE437B">
        <w:t>do tensões entre 0V e 60V. Há um</w:t>
      </w:r>
      <w:r w:rsidR="00324AAF">
        <w:t xml:space="preserve"> divisor resistivo que reduz o valor máximo de 60V a aproximadamente 3V e o amplificador diferencial de ganho unitário. Aqui utilizamos o </w:t>
      </w:r>
      <w:proofErr w:type="spellStart"/>
      <w:r w:rsidR="00324AAF">
        <w:t>microcontrolador</w:t>
      </w:r>
      <w:proofErr w:type="spellEnd"/>
      <w:r w:rsidR="00324AAF">
        <w:t xml:space="preserve"> apenas para compatibilização entre as referência da leitura e do </w:t>
      </w:r>
      <w:proofErr w:type="spellStart"/>
      <w:r w:rsidR="00324AAF">
        <w:t>microcontrolador</w:t>
      </w:r>
      <w:proofErr w:type="spellEnd"/>
      <w:r w:rsidR="00324AAF">
        <w:t>.</w:t>
      </w:r>
    </w:p>
    <w:p w14:paraId="5DEA3FCC" w14:textId="77777777" w:rsidR="00324AAF" w:rsidRDefault="00324AAF" w:rsidP="00324AAF">
      <w:pPr>
        <w:keepNext/>
        <w:jc w:val="center"/>
      </w:pPr>
      <w:r>
        <w:rPr>
          <w:noProof/>
          <w:lang w:eastAsia="pt-BR"/>
        </w:rPr>
        <w:drawing>
          <wp:inline distT="0" distB="0" distL="0" distR="0" wp14:anchorId="5D314882" wp14:editId="46B78BE7">
            <wp:extent cx="4859714" cy="18676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leitura_tensao.png"/>
                    <pic:cNvPicPr/>
                  </pic:nvPicPr>
                  <pic:blipFill>
                    <a:blip r:embed="rId66">
                      <a:grayscl/>
                      <a:extLst>
                        <a:ext uri="{28A0092B-C50C-407E-A947-70E740481C1C}">
                          <a14:useLocalDpi xmlns:a14="http://schemas.microsoft.com/office/drawing/2010/main" val="0"/>
                        </a:ext>
                      </a:extLst>
                    </a:blip>
                    <a:stretch>
                      <a:fillRect/>
                    </a:stretch>
                  </pic:blipFill>
                  <pic:spPr>
                    <a:xfrm>
                      <a:off x="0" y="0"/>
                      <a:ext cx="4859714" cy="1867655"/>
                    </a:xfrm>
                    <a:prstGeom prst="rect">
                      <a:avLst/>
                    </a:prstGeom>
                  </pic:spPr>
                </pic:pic>
              </a:graphicData>
            </a:graphic>
          </wp:inline>
        </w:drawing>
      </w:r>
    </w:p>
    <w:p w14:paraId="7E9E4BCC" w14:textId="77777777" w:rsidR="00833C73" w:rsidRDefault="00324AAF" w:rsidP="00324AAF">
      <w:pPr>
        <w:pStyle w:val="Legenda"/>
        <w:jc w:val="center"/>
        <w:rPr>
          <w:i w:val="0"/>
          <w:color w:val="auto"/>
          <w:sz w:val="24"/>
        </w:rPr>
      </w:pPr>
      <w:bookmarkStart w:id="297" w:name="_Ref455600362"/>
      <w:bookmarkStart w:id="298" w:name="_Ref455941403"/>
      <w:r w:rsidRPr="00324AAF">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bookmarkEnd w:id="297"/>
      <w:r w:rsidRPr="00324AAF">
        <w:rPr>
          <w:i w:val="0"/>
          <w:color w:val="auto"/>
          <w:sz w:val="24"/>
        </w:rPr>
        <w:t xml:space="preserve"> - Circuito para leitura de tensão</w:t>
      </w:r>
      <w:bookmarkEnd w:id="298"/>
    </w:p>
    <w:p w14:paraId="19CED762" w14:textId="77777777" w:rsidR="00082ACA" w:rsidRPr="00082ACA" w:rsidRDefault="00082ACA" w:rsidP="00082ACA"/>
    <w:p w14:paraId="2F299143" w14:textId="77777777" w:rsidR="00324AAF" w:rsidRDefault="00324AAF" w:rsidP="003009BE">
      <w:pPr>
        <w:jc w:val="both"/>
      </w:pPr>
      <w:r>
        <w:tab/>
      </w:r>
      <w:r w:rsidR="00CE437B">
        <w:t>Simulando o circuito acima, é visto na Figura</w:t>
      </w:r>
      <w:r w:rsidR="00082ACA">
        <w:t xml:space="preserve"> 6.7 que a tensão a ser lida é de</w:t>
      </w:r>
      <w:r w:rsidR="00CE437B">
        <w:t xml:space="preserve"> aproximadamente 3V, e na Figura</w:t>
      </w:r>
      <w:r w:rsidR="00082ACA">
        <w:t xml:space="preserve"> 6.8 que a tensão lida é a mesma, porém invertida. </w:t>
      </w:r>
      <w:commentRangeStart w:id="299"/>
      <w:r w:rsidR="00082ACA" w:rsidRPr="00595120">
        <w:rPr>
          <w:highlight w:val="yellow"/>
          <w:rPrChange w:id="300" w:author="Leo" w:date="2016-09-11T21:24:00Z">
            <w:rPr/>
          </w:rPrChange>
        </w:rPr>
        <w:t>Assim</w:t>
      </w:r>
      <w:commentRangeEnd w:id="299"/>
      <w:r w:rsidR="00595120">
        <w:rPr>
          <w:rStyle w:val="Refdecomentrio"/>
        </w:rPr>
        <w:commentReference w:id="299"/>
      </w:r>
      <w:r w:rsidR="00082ACA" w:rsidRPr="00595120">
        <w:rPr>
          <w:highlight w:val="yellow"/>
          <w:rPrChange w:id="301" w:author="Leo" w:date="2016-09-11T21:24:00Z">
            <w:rPr/>
          </w:rPrChange>
        </w:rPr>
        <w:t xml:space="preserve"> é necessário também, ao implementarmos o controle, multiplicar o valor lido por uma constante de proporcionalidade e, diferente da leitura de corrente, inverter o sinal do valor</w:t>
      </w:r>
      <w:r w:rsidR="00082ACA">
        <w:t>.</w:t>
      </w:r>
    </w:p>
    <w:p w14:paraId="68B675D4" w14:textId="77777777" w:rsidR="00082ACA" w:rsidRDefault="00082ACA" w:rsidP="00324AAF">
      <w:pPr>
        <w:rPr>
          <w:noProof/>
          <w:lang w:eastAsia="pt-BR"/>
        </w:rPr>
      </w:pPr>
    </w:p>
    <w:p w14:paraId="3AD33296" w14:textId="77777777" w:rsidR="00082ACA" w:rsidRDefault="00082ACA" w:rsidP="00082ACA">
      <w:pPr>
        <w:keepNext/>
      </w:pPr>
      <w:r>
        <w:rPr>
          <w:noProof/>
          <w:lang w:eastAsia="pt-BR"/>
        </w:rPr>
        <w:lastRenderedPageBreak/>
        <w:drawing>
          <wp:inline distT="0" distB="0" distL="0" distR="0" wp14:anchorId="0A7EED3F" wp14:editId="42603293">
            <wp:extent cx="5400040" cy="28397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co_leitura_tensao1.png"/>
                    <pic:cNvPicPr/>
                  </pic:nvPicPr>
                  <pic:blipFill>
                    <a:blip r:embed="rId67">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14:paraId="534885E6" w14:textId="77777777" w:rsidR="00082ACA" w:rsidRPr="00082ACA" w:rsidRDefault="00082ACA" w:rsidP="00082ACA">
      <w:pPr>
        <w:pStyle w:val="Legenda"/>
        <w:jc w:val="center"/>
        <w:rPr>
          <w:i w:val="0"/>
          <w:color w:val="auto"/>
          <w:sz w:val="24"/>
        </w:rPr>
      </w:pPr>
      <w:bookmarkStart w:id="302" w:name="_Ref455941407"/>
      <w:r w:rsidRPr="00082ACA">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7</w:t>
      </w:r>
      <w:r w:rsidR="007957BF">
        <w:rPr>
          <w:i w:val="0"/>
          <w:color w:val="auto"/>
          <w:sz w:val="24"/>
        </w:rPr>
        <w:fldChar w:fldCharType="end"/>
      </w:r>
      <w:r w:rsidRPr="00082ACA">
        <w:rPr>
          <w:i w:val="0"/>
          <w:color w:val="auto"/>
          <w:sz w:val="24"/>
        </w:rPr>
        <w:t xml:space="preserve"> - Valor de tensão no divisor resistivo</w:t>
      </w:r>
      <w:bookmarkEnd w:id="302"/>
    </w:p>
    <w:p w14:paraId="2045A77E" w14:textId="77777777" w:rsidR="00082ACA" w:rsidRDefault="00082ACA" w:rsidP="00082ACA">
      <w:pPr>
        <w:keepNext/>
      </w:pPr>
      <w:r>
        <w:rPr>
          <w:noProof/>
          <w:lang w:eastAsia="pt-BR"/>
        </w:rPr>
        <w:drawing>
          <wp:inline distT="0" distB="0" distL="0" distR="0" wp14:anchorId="7F80FD14" wp14:editId="1279D3A4">
            <wp:extent cx="5400040" cy="28397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co_leitura_tensao2.png"/>
                    <pic:cNvPicPr/>
                  </pic:nvPicPr>
                  <pic:blipFill>
                    <a:blip r:embed="rId68">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14:paraId="2B374592" w14:textId="77777777" w:rsidR="0015173A" w:rsidRDefault="00082ACA" w:rsidP="00082ACA">
      <w:pPr>
        <w:pStyle w:val="Legenda"/>
        <w:jc w:val="center"/>
        <w:rPr>
          <w:i w:val="0"/>
          <w:color w:val="auto"/>
          <w:sz w:val="24"/>
        </w:rPr>
      </w:pPr>
      <w:bookmarkStart w:id="303" w:name="_Ref455941412"/>
      <w:r w:rsidRPr="00082ACA">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8</w:t>
      </w:r>
      <w:r w:rsidR="007957BF">
        <w:rPr>
          <w:i w:val="0"/>
          <w:color w:val="auto"/>
          <w:sz w:val="24"/>
        </w:rPr>
        <w:fldChar w:fldCharType="end"/>
      </w:r>
      <w:r w:rsidRPr="00082ACA">
        <w:rPr>
          <w:i w:val="0"/>
          <w:color w:val="auto"/>
          <w:sz w:val="24"/>
        </w:rPr>
        <w:t xml:space="preserve"> - Valor de tensão na saída do circuito de instrumentação</w:t>
      </w:r>
      <w:bookmarkEnd w:id="303"/>
    </w:p>
    <w:p w14:paraId="0274BFBE" w14:textId="77777777" w:rsidR="0015173A" w:rsidRPr="0015173A" w:rsidRDefault="0015173A" w:rsidP="0015173A">
      <w:pPr>
        <w:rPr>
          <w:szCs w:val="18"/>
        </w:rPr>
      </w:pPr>
      <w:r>
        <w:br w:type="page"/>
      </w:r>
    </w:p>
    <w:p w14:paraId="53EC9D5C" w14:textId="77777777" w:rsidR="003D79FE" w:rsidRDefault="003D79FE" w:rsidP="003009BE">
      <w:pPr>
        <w:pStyle w:val="Ttulo3"/>
        <w:jc w:val="both"/>
      </w:pPr>
      <w:bookmarkStart w:id="304" w:name="_Ref455942452"/>
      <w:r>
        <w:lastRenderedPageBreak/>
        <w:t>Drivers</w:t>
      </w:r>
      <w:bookmarkEnd w:id="304"/>
    </w:p>
    <w:p w14:paraId="375DBB40" w14:textId="77777777" w:rsidR="00FB2BD7" w:rsidRDefault="003009BE" w:rsidP="003009BE">
      <w:pPr>
        <w:jc w:val="both"/>
      </w:pPr>
      <w:r>
        <w:tab/>
      </w:r>
      <w:commentRangeStart w:id="305"/>
      <w:r w:rsidRPr="00595120">
        <w:rPr>
          <w:highlight w:val="yellow"/>
          <w:rPrChange w:id="306" w:author="Leo" w:date="2016-09-11T21:27:00Z">
            <w:rPr/>
          </w:rPrChange>
        </w:rPr>
        <w:t>Como</w:t>
      </w:r>
      <w:commentRangeEnd w:id="305"/>
      <w:r w:rsidR="00595120">
        <w:rPr>
          <w:rStyle w:val="Refdecomentrio"/>
        </w:rPr>
        <w:commentReference w:id="305"/>
      </w:r>
      <w:r w:rsidRPr="00595120">
        <w:rPr>
          <w:highlight w:val="yellow"/>
          <w:rPrChange w:id="307" w:author="Leo" w:date="2016-09-11T21:27:00Z">
            <w:rPr/>
          </w:rPrChange>
        </w:rPr>
        <w:t xml:space="preserve"> preten</w:t>
      </w:r>
      <w:r w:rsidR="002313E6" w:rsidRPr="00595120">
        <w:rPr>
          <w:highlight w:val="yellow"/>
          <w:rPrChange w:id="308" w:author="Leo" w:date="2016-09-11T21:27:00Z">
            <w:rPr/>
          </w:rPrChange>
        </w:rPr>
        <w:t>de-se fazer uma implementação de</w:t>
      </w:r>
      <w:r w:rsidRPr="00595120">
        <w:rPr>
          <w:highlight w:val="yellow"/>
          <w:rPrChange w:id="309" w:author="Leo" w:date="2016-09-11T21:27:00Z">
            <w:rPr/>
          </w:rPrChange>
        </w:rPr>
        <w:t xml:space="preserve"> controle</w:t>
      </w:r>
      <w:r w:rsidR="002313E6" w:rsidRPr="00595120">
        <w:rPr>
          <w:highlight w:val="yellow"/>
          <w:rPrChange w:id="310" w:author="Leo" w:date="2016-09-11T21:27:00Z">
            <w:rPr/>
          </w:rPrChange>
        </w:rPr>
        <w:t xml:space="preserve"> digital</w:t>
      </w:r>
      <w:r w:rsidRPr="00595120">
        <w:rPr>
          <w:highlight w:val="yellow"/>
          <w:rPrChange w:id="311" w:author="Leo" w:date="2016-09-11T21:27:00Z">
            <w:rPr/>
          </w:rPrChange>
        </w:rPr>
        <w:t xml:space="preserve">, </w:t>
      </w:r>
      <w:r w:rsidR="00CE437B" w:rsidRPr="00595120">
        <w:rPr>
          <w:highlight w:val="yellow"/>
          <w:rPrChange w:id="312" w:author="Leo" w:date="2016-09-11T21:27:00Z">
            <w:rPr/>
          </w:rPrChange>
        </w:rPr>
        <w:t>necessita-se</w:t>
      </w:r>
      <w:r w:rsidR="002313E6" w:rsidRPr="00595120">
        <w:rPr>
          <w:highlight w:val="yellow"/>
          <w:rPrChange w:id="313" w:author="Leo" w:date="2016-09-11T21:27:00Z">
            <w:rPr/>
          </w:rPrChange>
        </w:rPr>
        <w:t xml:space="preserve"> de drivers para o comando das </w:t>
      </w:r>
      <w:proofErr w:type="spellStart"/>
      <w:r w:rsidR="002313E6" w:rsidRPr="00595120">
        <w:rPr>
          <w:highlight w:val="yellow"/>
          <w:rPrChange w:id="314" w:author="Leo" w:date="2016-09-11T21:27:00Z">
            <w:rPr/>
          </w:rPrChange>
        </w:rPr>
        <w:t>Mosfets</w:t>
      </w:r>
      <w:proofErr w:type="spellEnd"/>
      <w:r w:rsidR="002313E6" w:rsidRPr="00595120">
        <w:rPr>
          <w:highlight w:val="yellow"/>
          <w:rPrChange w:id="315" w:author="Leo" w:date="2016-09-11T21:27:00Z">
            <w:rPr/>
          </w:rPrChange>
        </w:rPr>
        <w:t xml:space="preserve">, uma vez que o </w:t>
      </w:r>
      <w:proofErr w:type="spellStart"/>
      <w:r w:rsidR="002313E6" w:rsidRPr="00595120">
        <w:rPr>
          <w:highlight w:val="yellow"/>
          <w:rPrChange w:id="316" w:author="Leo" w:date="2016-09-11T21:27:00Z">
            <w:rPr/>
          </w:rPrChange>
        </w:rPr>
        <w:t>microcontrolador</w:t>
      </w:r>
      <w:proofErr w:type="spellEnd"/>
      <w:r w:rsidR="002313E6" w:rsidRPr="00595120">
        <w:rPr>
          <w:highlight w:val="yellow"/>
          <w:rPrChange w:id="317" w:author="Leo" w:date="2016-09-11T21:27:00Z">
            <w:rPr/>
          </w:rPrChange>
        </w:rPr>
        <w:t xml:space="preserve"> não fornece corrente o suficiente para ativar as </w:t>
      </w:r>
      <w:proofErr w:type="spellStart"/>
      <w:r w:rsidR="002313E6" w:rsidRPr="00595120">
        <w:rPr>
          <w:highlight w:val="yellow"/>
          <w:rPrChange w:id="318" w:author="Leo" w:date="2016-09-11T21:27:00Z">
            <w:rPr/>
          </w:rPrChange>
        </w:rPr>
        <w:t>chaver</w:t>
      </w:r>
      <w:proofErr w:type="spellEnd"/>
      <w:r w:rsidR="002313E6" w:rsidRPr="00595120">
        <w:rPr>
          <w:highlight w:val="yellow"/>
          <w:rPrChange w:id="319" w:author="Leo" w:date="2016-09-11T21:27:00Z">
            <w:rPr/>
          </w:rPrChange>
        </w:rPr>
        <w:t xml:space="preserve"> para essa potência que estamos trabalhando. Para isso</w:t>
      </w:r>
      <w:r w:rsidR="00CE437B" w:rsidRPr="00595120">
        <w:rPr>
          <w:highlight w:val="yellow"/>
          <w:rPrChange w:id="320" w:author="Leo" w:date="2016-09-11T21:27:00Z">
            <w:rPr/>
          </w:rPrChange>
        </w:rPr>
        <w:t xml:space="preserve"> é utilizado</w:t>
      </w:r>
      <w:r w:rsidR="002313E6" w:rsidRPr="00595120">
        <w:rPr>
          <w:highlight w:val="yellow"/>
          <w:rPrChange w:id="321" w:author="Leo" w:date="2016-09-11T21:27:00Z">
            <w:rPr/>
          </w:rPrChange>
        </w:rPr>
        <w:t xml:space="preserve"> o circuito integrado</w:t>
      </w:r>
      <w:r w:rsidR="000F7D04" w:rsidRPr="00595120">
        <w:rPr>
          <w:highlight w:val="yellow"/>
          <w:rPrChange w:id="322" w:author="Leo" w:date="2016-09-11T21:27:00Z">
            <w:rPr/>
          </w:rPrChange>
        </w:rPr>
        <w:t xml:space="preserve"> UCC27714 da Texas </w:t>
      </w:r>
      <w:proofErr w:type="spellStart"/>
      <w:r w:rsidR="000F7D04" w:rsidRPr="00595120">
        <w:rPr>
          <w:highlight w:val="yellow"/>
          <w:rPrChange w:id="323" w:author="Leo" w:date="2016-09-11T21:27:00Z">
            <w:rPr/>
          </w:rPrChange>
        </w:rPr>
        <w:t>Instruments</w:t>
      </w:r>
      <w:proofErr w:type="spellEnd"/>
      <w:r w:rsidR="000F7D04" w:rsidRPr="00595120">
        <w:rPr>
          <w:highlight w:val="yellow"/>
          <w:rPrChange w:id="324" w:author="Leo" w:date="2016-09-11T21:27:00Z">
            <w:rPr/>
          </w:rPrChange>
        </w:rPr>
        <w:t xml:space="preserve"> que tem como aplicação fazer o driver de conversores </w:t>
      </w:r>
      <w:proofErr w:type="spellStart"/>
      <w:r w:rsidR="000F7D04" w:rsidRPr="00595120">
        <w:rPr>
          <w:highlight w:val="yellow"/>
          <w:rPrChange w:id="325" w:author="Leo" w:date="2016-09-11T21:27:00Z">
            <w:rPr/>
          </w:rPrChange>
        </w:rPr>
        <w:t>Half</w:t>
      </w:r>
      <w:proofErr w:type="spellEnd"/>
      <w:r w:rsidR="000F7D04" w:rsidRPr="00595120">
        <w:rPr>
          <w:highlight w:val="yellow"/>
          <w:rPrChange w:id="326" w:author="Leo" w:date="2016-09-11T21:27:00Z">
            <w:rPr/>
          </w:rPrChange>
        </w:rPr>
        <w:t xml:space="preserve">-Bridge e </w:t>
      </w:r>
      <w:proofErr w:type="spellStart"/>
      <w:r w:rsidR="000F7D04" w:rsidRPr="00595120">
        <w:rPr>
          <w:highlight w:val="yellow"/>
          <w:rPrChange w:id="327" w:author="Leo" w:date="2016-09-11T21:27:00Z">
            <w:rPr/>
          </w:rPrChange>
        </w:rPr>
        <w:t>Full</w:t>
      </w:r>
      <w:proofErr w:type="spellEnd"/>
      <w:r w:rsidR="000F7D04" w:rsidRPr="00595120">
        <w:rPr>
          <w:highlight w:val="yellow"/>
          <w:rPrChange w:id="328" w:author="Leo" w:date="2016-09-11T21:27:00Z">
            <w:rPr/>
          </w:rPrChange>
        </w:rPr>
        <w:t>-Bridge</w:t>
      </w:r>
      <w:r w:rsidR="00FB2BD7" w:rsidRPr="00595120">
        <w:rPr>
          <w:highlight w:val="yellow"/>
          <w:rPrChange w:id="329" w:author="Leo" w:date="2016-09-11T21:27:00Z">
            <w:rPr/>
          </w:rPrChange>
        </w:rPr>
        <w:t xml:space="preserve"> </w:t>
      </w:r>
      <w:r w:rsidR="003C10E2" w:rsidRPr="00595120">
        <w:rPr>
          <w:highlight w:val="yellow"/>
          <w:rPrChange w:id="330" w:author="Leo" w:date="2016-09-11T21:27:00Z">
            <w:rPr/>
          </w:rPrChange>
        </w:rPr>
        <w:t>[11]</w:t>
      </w:r>
      <w:r w:rsidR="00CE437B" w:rsidRPr="00595120">
        <w:rPr>
          <w:highlight w:val="yellow"/>
          <w:rPrChange w:id="331" w:author="Leo" w:date="2016-09-11T21:27:00Z">
            <w:rPr/>
          </w:rPrChange>
        </w:rPr>
        <w:t>. O circuito é apresentado n</w:t>
      </w:r>
      <w:r w:rsidR="00FB2BD7" w:rsidRPr="00595120">
        <w:rPr>
          <w:highlight w:val="yellow"/>
          <w:rPrChange w:id="332" w:author="Leo" w:date="2016-09-11T21:27:00Z">
            <w:rPr/>
          </w:rPrChange>
        </w:rPr>
        <w:t xml:space="preserve">a </w:t>
      </w:r>
      <w:r w:rsidR="00FB2BD7" w:rsidRPr="00595120">
        <w:rPr>
          <w:highlight w:val="yellow"/>
          <w:rPrChange w:id="333" w:author="Leo" w:date="2016-09-11T21:27:00Z">
            <w:rPr/>
          </w:rPrChange>
        </w:rPr>
        <w:fldChar w:fldCharType="begin"/>
      </w:r>
      <w:r w:rsidR="00FB2BD7" w:rsidRPr="00595120">
        <w:rPr>
          <w:highlight w:val="yellow"/>
          <w:rPrChange w:id="334" w:author="Leo" w:date="2016-09-11T21:27:00Z">
            <w:rPr/>
          </w:rPrChange>
        </w:rPr>
        <w:instrText xml:space="preserve"> REF _Ref455602493 \h  \* MERGEFORMAT </w:instrText>
      </w:r>
      <w:r w:rsidR="00FB2BD7" w:rsidRPr="00595120">
        <w:rPr>
          <w:highlight w:val="yellow"/>
          <w:rPrChange w:id="335" w:author="Leo" w:date="2016-09-11T21:27:00Z">
            <w:rPr/>
          </w:rPrChange>
        </w:rPr>
      </w:r>
      <w:r w:rsidR="00FB2BD7" w:rsidRPr="00595120">
        <w:rPr>
          <w:highlight w:val="yellow"/>
          <w:rPrChange w:id="336" w:author="Leo" w:date="2016-09-11T21:27:00Z">
            <w:rPr/>
          </w:rPrChange>
        </w:rPr>
        <w:fldChar w:fldCharType="separate"/>
      </w:r>
      <w:r w:rsidR="00B61763" w:rsidRPr="00595120">
        <w:rPr>
          <w:highlight w:val="yellow"/>
          <w:rPrChange w:id="337" w:author="Leo" w:date="2016-09-11T21:27:00Z">
            <w:rPr/>
          </w:rPrChange>
        </w:rPr>
        <w:t xml:space="preserve">Figura </w:t>
      </w:r>
      <w:r w:rsidR="00B61763" w:rsidRPr="00595120">
        <w:rPr>
          <w:noProof/>
          <w:highlight w:val="yellow"/>
          <w:rPrChange w:id="338" w:author="Leo" w:date="2016-09-11T21:27:00Z">
            <w:rPr>
              <w:noProof/>
            </w:rPr>
          </w:rPrChange>
        </w:rPr>
        <w:t>6.9</w:t>
      </w:r>
      <w:r w:rsidR="00FB2BD7" w:rsidRPr="00595120">
        <w:rPr>
          <w:highlight w:val="yellow"/>
          <w:rPrChange w:id="339" w:author="Leo" w:date="2016-09-11T21:27:00Z">
            <w:rPr/>
          </w:rPrChange>
        </w:rPr>
        <w:fldChar w:fldCharType="end"/>
      </w:r>
      <w:r w:rsidR="00FB2BD7" w:rsidRPr="00595120">
        <w:rPr>
          <w:highlight w:val="yellow"/>
          <w:rPrChange w:id="340" w:author="Leo" w:date="2016-09-11T21:27:00Z">
            <w:rPr/>
          </w:rPrChange>
        </w:rPr>
        <w:t>.</w:t>
      </w:r>
    </w:p>
    <w:p w14:paraId="21E55527" w14:textId="77777777" w:rsidR="00FB2BD7" w:rsidRDefault="00BC7AD4" w:rsidP="00FB2BD7">
      <w:pPr>
        <w:keepNext/>
        <w:jc w:val="both"/>
      </w:pPr>
      <w:r>
        <w:rPr>
          <w:noProof/>
          <w:lang w:eastAsia="pt-BR"/>
        </w:rPr>
        <w:drawing>
          <wp:inline distT="0" distB="0" distL="0" distR="0" wp14:anchorId="66B8F94B" wp14:editId="61408D5B">
            <wp:extent cx="5400040" cy="41408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rivers.png"/>
                    <pic:cNvPicPr/>
                  </pic:nvPicPr>
                  <pic:blipFill>
                    <a:blip r:embed="rId69">
                      <a:grayscl/>
                      <a:extLst>
                        <a:ext uri="{28A0092B-C50C-407E-A947-70E740481C1C}">
                          <a14:useLocalDpi xmlns:a14="http://schemas.microsoft.com/office/drawing/2010/main" val="0"/>
                        </a:ext>
                      </a:extLst>
                    </a:blip>
                    <a:stretch>
                      <a:fillRect/>
                    </a:stretch>
                  </pic:blipFill>
                  <pic:spPr>
                    <a:xfrm>
                      <a:off x="0" y="0"/>
                      <a:ext cx="5400040" cy="4140835"/>
                    </a:xfrm>
                    <a:prstGeom prst="rect">
                      <a:avLst/>
                    </a:prstGeom>
                  </pic:spPr>
                </pic:pic>
              </a:graphicData>
            </a:graphic>
          </wp:inline>
        </w:drawing>
      </w:r>
    </w:p>
    <w:p w14:paraId="760076E8" w14:textId="77777777" w:rsidR="00FB2BD7" w:rsidRDefault="00FB2BD7" w:rsidP="00FB2BD7">
      <w:pPr>
        <w:pStyle w:val="Legenda"/>
        <w:jc w:val="center"/>
        <w:rPr>
          <w:i w:val="0"/>
          <w:color w:val="auto"/>
          <w:sz w:val="24"/>
        </w:rPr>
      </w:pPr>
      <w:bookmarkStart w:id="341" w:name="_Ref455602493"/>
      <w:bookmarkStart w:id="342" w:name="_Ref455941415"/>
      <w:r w:rsidRPr="00FB2BD7">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9</w:t>
      </w:r>
      <w:r w:rsidR="007957BF">
        <w:rPr>
          <w:i w:val="0"/>
          <w:color w:val="auto"/>
          <w:sz w:val="24"/>
        </w:rPr>
        <w:fldChar w:fldCharType="end"/>
      </w:r>
      <w:bookmarkEnd w:id="341"/>
      <w:r w:rsidRPr="00FB2BD7">
        <w:rPr>
          <w:i w:val="0"/>
          <w:color w:val="auto"/>
          <w:sz w:val="24"/>
        </w:rPr>
        <w:t xml:space="preserve"> - Circuito de driver das chaves</w:t>
      </w:r>
      <w:bookmarkEnd w:id="342"/>
    </w:p>
    <w:p w14:paraId="0ADE95E6" w14:textId="77777777" w:rsidR="0052279D" w:rsidRPr="0052279D" w:rsidRDefault="0052279D" w:rsidP="0052279D"/>
    <w:p w14:paraId="18295686" w14:textId="77777777" w:rsidR="00BC7AD4" w:rsidRDefault="00CE437B" w:rsidP="00BC7AD4">
      <w:pPr>
        <w:jc w:val="both"/>
      </w:pPr>
      <w:r>
        <w:tab/>
        <w:t>Assim com esse circuito, tem-se</w:t>
      </w:r>
      <w:r w:rsidR="00BC7AD4">
        <w:t xml:space="preserve"> a certeza que a corrente exigida do </w:t>
      </w:r>
      <w:proofErr w:type="spellStart"/>
      <w:r w:rsidR="00BC7AD4">
        <w:t>microcontrolador</w:t>
      </w:r>
      <w:proofErr w:type="spellEnd"/>
      <w:r w:rsidR="00BC7AD4">
        <w:t xml:space="preserve"> </w:t>
      </w:r>
      <w:r w:rsidR="007678D7">
        <w:t>será bem baixa</w:t>
      </w:r>
      <w:r w:rsidR="00BC7AD4">
        <w:t>, e a corrente que vai comandar as chave</w:t>
      </w:r>
      <w:r w:rsidR="007678D7">
        <w:t xml:space="preserve">s provém de uma fonte auxiliar. Ainda o circuito integrado vai UCC27714 protege o </w:t>
      </w:r>
      <w:proofErr w:type="spellStart"/>
      <w:r w:rsidR="007678D7">
        <w:t>microcontrolador</w:t>
      </w:r>
      <w:proofErr w:type="spellEnd"/>
      <w:r w:rsidR="007678D7">
        <w:t xml:space="preserve"> pois ele coloca uma espécie de desacoplamento elétrico entre o sinal do driver e o sinal vindo do </w:t>
      </w:r>
      <w:proofErr w:type="spellStart"/>
      <w:r w:rsidR="007678D7">
        <w:t>microcontrolador</w:t>
      </w:r>
      <w:proofErr w:type="spellEnd"/>
      <w:r w:rsidR="007678D7">
        <w:t>.</w:t>
      </w:r>
    </w:p>
    <w:p w14:paraId="04E90E7A" w14:textId="77777777" w:rsidR="00B0337F" w:rsidRPr="00B0337F" w:rsidRDefault="00B0337F" w:rsidP="00B0337F"/>
    <w:p w14:paraId="7BDD0FD8" w14:textId="77777777" w:rsidR="00F72EE6" w:rsidRDefault="00F72EE6" w:rsidP="004E1076">
      <w:pPr>
        <w:pStyle w:val="Ttulo2"/>
        <w:jc w:val="both"/>
      </w:pPr>
      <w:bookmarkStart w:id="343" w:name="_Ref455942456"/>
      <w:r>
        <w:lastRenderedPageBreak/>
        <w:t>Seleção de componentes reais</w:t>
      </w:r>
      <w:bookmarkEnd w:id="343"/>
    </w:p>
    <w:p w14:paraId="6AB5D424" w14:textId="77777777" w:rsidR="0052279D" w:rsidRDefault="0052279D" w:rsidP="00DA3C3B">
      <w:pPr>
        <w:jc w:val="both"/>
      </w:pPr>
      <w:r>
        <w:tab/>
      </w:r>
      <w:r w:rsidR="003B4324">
        <w:t>Até agora tratou-se</w:t>
      </w:r>
      <w:r w:rsidR="00DA3C3B">
        <w:t xml:space="preserve"> todos os componentes como ideais, mas para uma implementação em uma placa de circuito impres</w:t>
      </w:r>
      <w:r w:rsidR="003B4324">
        <w:t>so, precisa-se</w:t>
      </w:r>
      <w:r w:rsidR="00DA3C3B">
        <w:t xml:space="preserve"> fazer a seleção dos compon</w:t>
      </w:r>
      <w:r w:rsidR="003B4324">
        <w:t>entes corretamente. Para o</w:t>
      </w:r>
      <w:r w:rsidR="00DA3C3B">
        <w:t xml:space="preserve"> caso</w:t>
      </w:r>
      <w:r w:rsidR="003B4324">
        <w:t xml:space="preserve"> em estudo</w:t>
      </w:r>
      <w:r w:rsidR="00DA3C3B">
        <w:t>, a escolha</w:t>
      </w:r>
      <w:r w:rsidR="003B4324">
        <w:t xml:space="preserve"> </w:t>
      </w:r>
      <w:r w:rsidR="00DA3C3B">
        <w:t>dos elementos semicondutores é crítica, pois neles há uma perda de potência considerável, e como alta eficiência é um dos requisitos a serem cumpridos, de</w:t>
      </w:r>
      <w:r w:rsidR="003B4324">
        <w:t>ve-se</w:t>
      </w:r>
      <w:r w:rsidR="002B3642">
        <w:t xml:space="preserve"> escolher componentes que possuem o mínimo de perda de potência possível. Para os indutores, como são de potência e</w:t>
      </w:r>
      <w:r w:rsidR="003B4324">
        <w:t xml:space="preserve"> tem valores </w:t>
      </w:r>
      <w:proofErr w:type="spellStart"/>
      <w:r w:rsidR="003B4324">
        <w:t>especificos</w:t>
      </w:r>
      <w:proofErr w:type="spellEnd"/>
      <w:r w:rsidR="003B4324">
        <w:t xml:space="preserve">, será </w:t>
      </w:r>
      <w:r w:rsidR="002B3642">
        <w:t>detalhar o projeto físico deles.</w:t>
      </w:r>
    </w:p>
    <w:p w14:paraId="5C9860E3" w14:textId="77777777" w:rsidR="000E40A5" w:rsidRPr="0052279D" w:rsidRDefault="000E40A5" w:rsidP="00DA3C3B">
      <w:pPr>
        <w:jc w:val="both"/>
      </w:pPr>
    </w:p>
    <w:p w14:paraId="5CC9CF50" w14:textId="77777777" w:rsidR="00F72EE6" w:rsidRDefault="002B3642" w:rsidP="002B3642">
      <w:pPr>
        <w:pStyle w:val="Ttulo3"/>
        <w:jc w:val="both"/>
      </w:pPr>
      <w:bookmarkStart w:id="344" w:name="_Ref455942460"/>
      <w:r>
        <w:t>Escolha dos dispositivos semicondutores</w:t>
      </w:r>
      <w:bookmarkEnd w:id="344"/>
    </w:p>
    <w:p w14:paraId="45230AA7" w14:textId="77777777" w:rsidR="002B3642" w:rsidRDefault="002B3642" w:rsidP="00ED30F2">
      <w:pPr>
        <w:jc w:val="both"/>
      </w:pPr>
      <w:r>
        <w:tab/>
        <w:t xml:space="preserve">Para as chaves, </w:t>
      </w:r>
      <w:r w:rsidR="003B4324">
        <w:t>escolheu-se</w:t>
      </w:r>
      <w:r>
        <w:t xml:space="preserve"> o </w:t>
      </w:r>
      <w:proofErr w:type="spellStart"/>
      <w:r>
        <w:t>Mosfet</w:t>
      </w:r>
      <w:proofErr w:type="spellEnd"/>
      <w:r>
        <w:t xml:space="preserve"> IPP50R190CEXKSA1 da </w:t>
      </w:r>
      <w:proofErr w:type="spellStart"/>
      <w:r>
        <w:t>Infineon</w:t>
      </w:r>
      <w:proofErr w:type="spellEnd"/>
      <w:r>
        <w:t xml:space="preserve"> Technologies. Ele possui uma corrente de dreno máxima de 18,5 A, suporta um</w:t>
      </w:r>
      <w:r w:rsidR="00ED30F2">
        <w:t xml:space="preserve">a tensão entre </w:t>
      </w:r>
      <w:r w:rsidR="00ED30F2" w:rsidRPr="00ED30F2">
        <w:rPr>
          <w:i/>
        </w:rPr>
        <w:t>dreno</w:t>
      </w:r>
      <w:r w:rsidR="00ED30F2">
        <w:t xml:space="preserve"> e </w:t>
      </w:r>
      <w:proofErr w:type="spellStart"/>
      <w:r w:rsidR="00ED30F2" w:rsidRPr="00ED30F2">
        <w:rPr>
          <w:i/>
        </w:rPr>
        <w:t>source</w:t>
      </w:r>
      <w:proofErr w:type="spellEnd"/>
      <w:r>
        <w:t xml:space="preserve"> de até 550V e possui um </w:t>
      </w:r>
      <w:proofErr w:type="spellStart"/>
      <w:r>
        <w:t>Rdson</w:t>
      </w:r>
      <w:proofErr w:type="spellEnd"/>
      <w:r>
        <w:t xml:space="preserve"> de 0,19 ohm</w:t>
      </w:r>
      <w:r w:rsidR="003B4324">
        <w:t>, como pode ser observado</w:t>
      </w:r>
      <w:r w:rsidR="00ED30F2">
        <w:t xml:space="preserve"> na</w:t>
      </w:r>
      <w:r w:rsidR="00DC5DE3">
        <w:t xml:space="preserve"> </w:t>
      </w:r>
      <w:r w:rsidR="00DC5DE3" w:rsidRPr="003B4324">
        <w:fldChar w:fldCharType="begin"/>
      </w:r>
      <w:r w:rsidR="00DC5DE3" w:rsidRPr="003B4324">
        <w:instrText xml:space="preserve"> REF _Ref455683658 \h </w:instrText>
      </w:r>
      <w:r w:rsidR="003B4324" w:rsidRPr="003B4324">
        <w:instrText xml:space="preserve"> \* MERGEFORMAT </w:instrText>
      </w:r>
      <w:r w:rsidR="00DC5DE3" w:rsidRPr="003B4324">
        <w:fldChar w:fldCharType="separate"/>
      </w:r>
      <w:r w:rsidR="00B61763" w:rsidRPr="00DC5DE3">
        <w:t xml:space="preserve">Figura </w:t>
      </w:r>
      <w:r w:rsidR="00B61763" w:rsidRPr="00B61763">
        <w:rPr>
          <w:noProof/>
        </w:rPr>
        <w:t>6</w:t>
      </w:r>
      <w:r w:rsidR="00B61763">
        <w:rPr>
          <w:noProof/>
        </w:rPr>
        <w:t>.</w:t>
      </w:r>
      <w:r w:rsidR="00B61763" w:rsidRPr="00B61763">
        <w:rPr>
          <w:noProof/>
        </w:rPr>
        <w:t>10</w:t>
      </w:r>
      <w:r w:rsidR="00DC5DE3" w:rsidRPr="003B4324">
        <w:fldChar w:fldCharType="end"/>
      </w:r>
      <w:r w:rsidRPr="003B4324">
        <w:t>.</w:t>
      </w:r>
      <w:r w:rsidR="003B4324">
        <w:t xml:space="preserve"> Assim,</w:t>
      </w:r>
      <w:r>
        <w:t xml:space="preserve"> ele atende as especificaç</w:t>
      </w:r>
      <w:r w:rsidR="00ED30F2">
        <w:t>ões dos circuito e possui uma perda de potência quando está em condução menor que outros dispositivos do mesmo tipo</w:t>
      </w:r>
      <w:r w:rsidR="00BA2A19">
        <w:t xml:space="preserve"> </w:t>
      </w:r>
      <w:r w:rsidR="003C10E2">
        <w:t>[12]</w:t>
      </w:r>
      <w:r w:rsidR="00ED30F2">
        <w:t xml:space="preserve">. </w:t>
      </w:r>
    </w:p>
    <w:p w14:paraId="6C5C734B" w14:textId="77777777" w:rsidR="00206702" w:rsidRDefault="00206702" w:rsidP="00ED30F2">
      <w:pPr>
        <w:jc w:val="both"/>
      </w:pPr>
    </w:p>
    <w:p w14:paraId="31C00127" w14:textId="77777777" w:rsidR="00DC5DE3" w:rsidRDefault="00BA2A19" w:rsidP="00DC5DE3">
      <w:pPr>
        <w:keepNext/>
        <w:jc w:val="center"/>
      </w:pPr>
      <w:r>
        <w:rPr>
          <w:noProof/>
          <w:lang w:eastAsia="pt-BR"/>
        </w:rPr>
        <w:drawing>
          <wp:inline distT="0" distB="0" distL="0" distR="0" wp14:anchorId="047BD778" wp14:editId="1E05D04A">
            <wp:extent cx="4105848" cy="192431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specificações_chaves.PNG"/>
                    <pic:cNvPicPr/>
                  </pic:nvPicPr>
                  <pic:blipFill>
                    <a:blip r:embed="rId70">
                      <a:extLst>
                        <a:ext uri="{28A0092B-C50C-407E-A947-70E740481C1C}">
                          <a14:useLocalDpi xmlns:a14="http://schemas.microsoft.com/office/drawing/2010/main" val="0"/>
                        </a:ext>
                      </a:extLst>
                    </a:blip>
                    <a:stretch>
                      <a:fillRect/>
                    </a:stretch>
                  </pic:blipFill>
                  <pic:spPr>
                    <a:xfrm>
                      <a:off x="0" y="0"/>
                      <a:ext cx="4105848" cy="1924319"/>
                    </a:xfrm>
                    <a:prstGeom prst="rect">
                      <a:avLst/>
                    </a:prstGeom>
                  </pic:spPr>
                </pic:pic>
              </a:graphicData>
            </a:graphic>
          </wp:inline>
        </w:drawing>
      </w:r>
    </w:p>
    <w:p w14:paraId="2DF90737" w14:textId="77777777" w:rsidR="00B0337F" w:rsidRPr="00DC5DE3" w:rsidRDefault="00DC5DE3" w:rsidP="00DC5DE3">
      <w:pPr>
        <w:pStyle w:val="Legenda"/>
        <w:jc w:val="center"/>
        <w:rPr>
          <w:i w:val="0"/>
          <w:color w:val="auto"/>
          <w:sz w:val="24"/>
        </w:rPr>
      </w:pPr>
      <w:bookmarkStart w:id="345" w:name="_Ref455683658"/>
      <w:bookmarkStart w:id="346" w:name="_Ref455941420"/>
      <w:r w:rsidRPr="00DC5DE3">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10</w:t>
      </w:r>
      <w:r w:rsidR="007957BF">
        <w:rPr>
          <w:i w:val="0"/>
          <w:color w:val="auto"/>
          <w:sz w:val="24"/>
        </w:rPr>
        <w:fldChar w:fldCharType="end"/>
      </w:r>
      <w:bookmarkEnd w:id="345"/>
      <w:r w:rsidRPr="00DC5DE3">
        <w:rPr>
          <w:i w:val="0"/>
          <w:color w:val="auto"/>
          <w:sz w:val="24"/>
        </w:rPr>
        <w:t xml:space="preserve"> - Especificações do </w:t>
      </w:r>
      <w:proofErr w:type="spellStart"/>
      <w:r w:rsidRPr="00DC5DE3">
        <w:rPr>
          <w:i w:val="0"/>
          <w:color w:val="auto"/>
          <w:sz w:val="24"/>
        </w:rPr>
        <w:t>Mosfet</w:t>
      </w:r>
      <w:proofErr w:type="spellEnd"/>
      <w:r w:rsidRPr="00DC5DE3">
        <w:rPr>
          <w:i w:val="0"/>
          <w:color w:val="auto"/>
          <w:sz w:val="24"/>
        </w:rPr>
        <w:t xml:space="preserve"> Selecionado - Fonte </w:t>
      </w:r>
      <w:r w:rsidR="003C10E2">
        <w:rPr>
          <w:i w:val="0"/>
          <w:color w:val="auto"/>
          <w:sz w:val="24"/>
        </w:rPr>
        <w:t>[12]</w:t>
      </w:r>
      <w:bookmarkEnd w:id="346"/>
    </w:p>
    <w:p w14:paraId="45969ED9" w14:textId="77777777" w:rsidR="00BA2A19" w:rsidRPr="00B0337F" w:rsidRDefault="00DC5DE3" w:rsidP="00DC5DE3">
      <w:pPr>
        <w:pStyle w:val="Legenda"/>
        <w:tabs>
          <w:tab w:val="left" w:pos="1020"/>
          <w:tab w:val="center" w:pos="4252"/>
        </w:tabs>
        <w:rPr>
          <w:i w:val="0"/>
          <w:color w:val="auto"/>
          <w:sz w:val="36"/>
        </w:rPr>
      </w:pPr>
      <w:bookmarkStart w:id="347" w:name="_Ref455605150"/>
      <w:r>
        <w:rPr>
          <w:i w:val="0"/>
          <w:color w:val="auto"/>
          <w:sz w:val="24"/>
        </w:rPr>
        <w:tab/>
      </w:r>
      <w:r>
        <w:rPr>
          <w:i w:val="0"/>
          <w:color w:val="auto"/>
          <w:sz w:val="24"/>
        </w:rPr>
        <w:tab/>
      </w:r>
      <w:bookmarkEnd w:id="347"/>
    </w:p>
    <w:p w14:paraId="3E58CAD1" w14:textId="77777777" w:rsidR="000E40A5" w:rsidRDefault="000E40A5">
      <w:pPr>
        <w:spacing w:line="259" w:lineRule="auto"/>
      </w:pPr>
      <w:r>
        <w:br w:type="page"/>
      </w:r>
    </w:p>
    <w:p w14:paraId="6F69818D" w14:textId="77777777" w:rsidR="002B3642" w:rsidRDefault="002B3642" w:rsidP="0092248D">
      <w:pPr>
        <w:jc w:val="both"/>
      </w:pPr>
      <w:r>
        <w:lastRenderedPageBreak/>
        <w:tab/>
      </w:r>
      <w:r w:rsidR="00BA2A19">
        <w:t xml:space="preserve">Para os </w:t>
      </w:r>
      <w:r w:rsidR="0092248D">
        <w:t>diodos retificadores, é necessário</w:t>
      </w:r>
      <w:r w:rsidR="00BA2A19">
        <w:t xml:space="preserve"> que sejam de baixa perda de potência e de rápida recuperação, pois estarão sob a frequência de </w:t>
      </w:r>
      <w:proofErr w:type="spellStart"/>
      <w:r w:rsidR="00BA2A19">
        <w:t>chav</w:t>
      </w:r>
      <w:r w:rsidR="0092248D">
        <w:t>emanto</w:t>
      </w:r>
      <w:proofErr w:type="spellEnd"/>
      <w:r w:rsidR="0092248D">
        <w:t xml:space="preserve"> de 100kHz. Para o caso, </w:t>
      </w:r>
      <w:r w:rsidR="00BA2A19">
        <w:t>o diodo BYV415W-600P</w:t>
      </w:r>
      <w:r w:rsidR="0092248D">
        <w:t xml:space="preserve"> foi escolhido</w:t>
      </w:r>
      <w:r w:rsidR="00BA2A19">
        <w:t xml:space="preserve">, que atende a esses requisitos </w:t>
      </w:r>
      <w:r w:rsidR="003C10E2">
        <w:t>[13]</w:t>
      </w:r>
      <w:r w:rsidR="0092248D">
        <w:t xml:space="preserve">. Tem-se </w:t>
      </w:r>
      <w:r w:rsidR="00BA2A19">
        <w:t>que a tensão de condução desse diodo a 15A é tipicamente de 1.1V, porém em corrente menor essa ten</w:t>
      </w:r>
      <w:r w:rsidR="0092248D">
        <w:t>são também é menor, como pode ser visto</w:t>
      </w:r>
      <w:r w:rsidR="00BA2A19">
        <w:t xml:space="preserve"> na</w:t>
      </w:r>
      <w:r w:rsidR="00DC5DE3">
        <w:t xml:space="preserve"> </w:t>
      </w:r>
      <w:r w:rsidR="00DC5DE3" w:rsidRPr="00DC5DE3">
        <w:fldChar w:fldCharType="begin"/>
      </w:r>
      <w:r w:rsidR="00DC5DE3" w:rsidRPr="00DC5DE3">
        <w:instrText xml:space="preserve"> REF _Ref455605168 \h  \* MERGEFORMAT </w:instrText>
      </w:r>
      <w:r w:rsidR="00DC5DE3" w:rsidRPr="00DC5DE3">
        <w:fldChar w:fldCharType="separate"/>
      </w:r>
      <w:r w:rsidR="00B61763" w:rsidRPr="00B0337F">
        <w:t xml:space="preserve">Figura </w:t>
      </w:r>
      <w:r w:rsidR="00B61763" w:rsidRPr="00B61763">
        <w:rPr>
          <w:noProof/>
        </w:rPr>
        <w:t>6</w:t>
      </w:r>
      <w:r w:rsidR="00B61763">
        <w:rPr>
          <w:noProof/>
        </w:rPr>
        <w:t>.</w:t>
      </w:r>
      <w:r w:rsidR="00B61763" w:rsidRPr="00B61763">
        <w:rPr>
          <w:noProof/>
        </w:rPr>
        <w:t>11</w:t>
      </w:r>
      <w:r w:rsidR="00DC5DE3" w:rsidRPr="00DC5DE3">
        <w:fldChar w:fldCharType="end"/>
      </w:r>
      <w:r w:rsidR="00BA2A19">
        <w:t>.</w:t>
      </w:r>
    </w:p>
    <w:p w14:paraId="3D9BDEF5" w14:textId="77777777" w:rsidR="00B0337F" w:rsidRDefault="00BA2A19" w:rsidP="00B0337F">
      <w:pPr>
        <w:keepNext/>
        <w:jc w:val="center"/>
      </w:pPr>
      <w:r>
        <w:rPr>
          <w:noProof/>
          <w:lang w:eastAsia="pt-BR"/>
        </w:rPr>
        <w:drawing>
          <wp:inline distT="0" distB="0" distL="0" distR="0" wp14:anchorId="60147B7A" wp14:editId="0CD1D3EF">
            <wp:extent cx="2876951" cy="316274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VF_diodos.PNG"/>
                    <pic:cNvPicPr/>
                  </pic:nvPicPr>
                  <pic:blipFill>
                    <a:blip r:embed="rId71">
                      <a:extLst>
                        <a:ext uri="{28A0092B-C50C-407E-A947-70E740481C1C}">
                          <a14:useLocalDpi xmlns:a14="http://schemas.microsoft.com/office/drawing/2010/main" val="0"/>
                        </a:ext>
                      </a:extLst>
                    </a:blip>
                    <a:stretch>
                      <a:fillRect/>
                    </a:stretch>
                  </pic:blipFill>
                  <pic:spPr>
                    <a:xfrm>
                      <a:off x="0" y="0"/>
                      <a:ext cx="2876951" cy="3162741"/>
                    </a:xfrm>
                    <a:prstGeom prst="rect">
                      <a:avLst/>
                    </a:prstGeom>
                  </pic:spPr>
                </pic:pic>
              </a:graphicData>
            </a:graphic>
          </wp:inline>
        </w:drawing>
      </w:r>
    </w:p>
    <w:p w14:paraId="1FC523AA" w14:textId="77777777" w:rsidR="00206702" w:rsidRPr="00B0337F" w:rsidRDefault="00B0337F" w:rsidP="00B0337F">
      <w:pPr>
        <w:pStyle w:val="Legenda"/>
        <w:jc w:val="center"/>
        <w:rPr>
          <w:i w:val="0"/>
          <w:color w:val="auto"/>
          <w:sz w:val="36"/>
        </w:rPr>
      </w:pPr>
      <w:bookmarkStart w:id="348" w:name="_Ref455605168"/>
      <w:bookmarkStart w:id="349" w:name="_Ref455941423"/>
      <w:r w:rsidRPr="00B0337F">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11</w:t>
      </w:r>
      <w:r w:rsidR="007957BF">
        <w:rPr>
          <w:i w:val="0"/>
          <w:color w:val="auto"/>
          <w:sz w:val="24"/>
        </w:rPr>
        <w:fldChar w:fldCharType="end"/>
      </w:r>
      <w:bookmarkEnd w:id="348"/>
      <w:r w:rsidRPr="00B0337F">
        <w:rPr>
          <w:i w:val="0"/>
          <w:color w:val="auto"/>
          <w:sz w:val="24"/>
        </w:rPr>
        <w:t xml:space="preserve"> - Tensão de condução x corrente nos diodos selecionados - Fonte </w:t>
      </w:r>
      <w:r w:rsidR="003C10E2">
        <w:rPr>
          <w:i w:val="0"/>
          <w:color w:val="auto"/>
          <w:sz w:val="24"/>
        </w:rPr>
        <w:t>[13]</w:t>
      </w:r>
      <w:bookmarkEnd w:id="349"/>
    </w:p>
    <w:p w14:paraId="68F5EF3F" w14:textId="77777777" w:rsidR="004A39C1" w:rsidRDefault="004A39C1" w:rsidP="004A39C1">
      <w:pPr>
        <w:pStyle w:val="Ttulo3"/>
      </w:pPr>
      <w:bookmarkStart w:id="350" w:name="_Ref455942463"/>
      <w:r>
        <w:t>Dimensionamento dos elementos magnéticos</w:t>
      </w:r>
      <w:bookmarkEnd w:id="350"/>
    </w:p>
    <w:p w14:paraId="3DE83075" w14:textId="77777777" w:rsidR="0037734D" w:rsidRDefault="0037734D" w:rsidP="0037734D">
      <w:pPr>
        <w:jc w:val="both"/>
        <w:rPr>
          <w:rFonts w:eastAsiaTheme="minorEastAsia"/>
        </w:rPr>
      </w:pPr>
      <w:r>
        <w:tab/>
        <w:t xml:space="preserve">Na seção </w:t>
      </w:r>
      <w:r>
        <w:fldChar w:fldCharType="begin"/>
      </w:r>
      <w:r>
        <w:instrText xml:space="preserve"> REF _Ref455684234 \r \h  \* MERGEFORMAT </w:instrText>
      </w:r>
      <w:r>
        <w:fldChar w:fldCharType="separate"/>
      </w:r>
      <w:r w:rsidR="00B61763">
        <w:t xml:space="preserve">2.4.5 - </w:t>
      </w:r>
      <w:r>
        <w:fldChar w:fldCharType="end"/>
      </w:r>
      <w:r w:rsidR="007C7C9F">
        <w:t xml:space="preserve"> </w:t>
      </w:r>
      <w:r>
        <w:t xml:space="preserve">foi </w:t>
      </w:r>
      <w:proofErr w:type="spellStart"/>
      <w:r>
        <w:t>aprensetado</w:t>
      </w:r>
      <w:proofErr w:type="spellEnd"/>
      <w:r>
        <w:t xml:space="preserve"> como se faz o projeto físico dos elementos magnéticos, e é ele que </w:t>
      </w:r>
      <w:r w:rsidR="007C7C9F">
        <w:t>será seguido</w:t>
      </w:r>
      <w:r>
        <w:t xml:space="preserve"> nos cálculo</w:t>
      </w:r>
      <w:r w:rsidR="007C7C9F">
        <w:t>s</w:t>
      </w:r>
      <w:r>
        <w:t xml:space="preserve"> seguinte</w:t>
      </w:r>
      <w:r w:rsidR="007C7C9F">
        <w:t>s</w:t>
      </w:r>
      <w:r>
        <w:t>. Porém antes d</w:t>
      </w:r>
      <w:r w:rsidR="007C7C9F">
        <w:t>o início das contas, deve-se</w:t>
      </w:r>
      <w:r>
        <w:t xml:space="preserve"> ter em mãos alguns dados mais gerais (tais como a excursão de densidade de fluxo magnético máxi</w:t>
      </w:r>
      <w:r w:rsidR="007C7C9F">
        <w:t>ma, valor da densidade de corren</w:t>
      </w:r>
      <w:r>
        <w:t>te valor de densidade</w:t>
      </w:r>
      <w:r>
        <w:rPr>
          <w:rFonts w:eastAsiaTheme="minorEastAsia"/>
        </w:rPr>
        <w:t xml:space="preserve"> e fator de ocupação do cobre dentro do carretel) que são definidas a gosto do projetista e podem servir para o projeto de todos os elementos magnéticos, além de dados específicos do componente como seu valor (para o caso de indutores) e/ou relação de espiras (para o caso de transformadores), e a corrente de pico e RMS a qual ele é submetido.</w:t>
      </w:r>
    </w:p>
    <w:p w14:paraId="0F97D9EA" w14:textId="77777777" w:rsidR="0037734D" w:rsidRDefault="0037734D" w:rsidP="0037734D">
      <w:pPr>
        <w:jc w:val="both"/>
        <w:rPr>
          <w:rFonts w:eastAsiaTheme="minorEastAsia"/>
        </w:rPr>
      </w:pPr>
      <w:r>
        <w:rPr>
          <w:rFonts w:eastAsiaTheme="minorEastAsia"/>
        </w:rPr>
        <w:tab/>
      </w:r>
      <w:r w:rsidR="00581C0B">
        <w:rPr>
          <w:rFonts w:eastAsiaTheme="minorEastAsia"/>
        </w:rPr>
        <w:t>Por serem valores comumente utilizados na prática por fabricante</w:t>
      </w:r>
      <w:r w:rsidR="007C7C9F">
        <w:rPr>
          <w:rFonts w:eastAsiaTheme="minorEastAsia"/>
        </w:rPr>
        <w:t>s de elementos magnéticos, serão utilizados</w:t>
      </w:r>
      <w:r w:rsidR="00581C0B">
        <w:rPr>
          <w:rFonts w:eastAsiaTheme="minorEastAsia"/>
        </w:rPr>
        <w:t xml:space="preserve"> </w:t>
      </w:r>
      <w:r w:rsidR="00227AA2">
        <w:rPr>
          <w:rFonts w:eastAsiaTheme="minorEastAsia"/>
        </w:rPr>
        <w:t xml:space="preserve">os </w:t>
      </w:r>
      <w:r w:rsidR="00581C0B">
        <w:rPr>
          <w:rFonts w:eastAsiaTheme="minorEastAsia"/>
        </w:rPr>
        <w:t xml:space="preserve">valores </w:t>
      </w:r>
      <w:r w:rsidR="00227AA2">
        <w:rPr>
          <w:rFonts w:eastAsiaTheme="minorEastAsia"/>
        </w:rPr>
        <w:t xml:space="preserve">a seguir </w:t>
      </w:r>
      <w:r w:rsidR="00581C0B">
        <w:rPr>
          <w:rFonts w:eastAsiaTheme="minorEastAsia"/>
        </w:rPr>
        <w:t>de</w:t>
      </w:r>
      <w:r>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sidR="00581C0B">
        <w:rPr>
          <w:rFonts w:eastAsiaTheme="minorEastAsia"/>
        </w:rPr>
        <w:t xml:space="preserve"> para os projetos dos indutores e transformador:</w:t>
      </w:r>
    </w:p>
    <w:p w14:paraId="4F8F9E94" w14:textId="77777777" w:rsidR="0037734D" w:rsidRDefault="0037734D" w:rsidP="0037734D">
      <w:r>
        <w:br w:type="page"/>
      </w:r>
    </w:p>
    <w:tbl>
      <w:tblPr>
        <w:tblStyle w:val="Tabelacomgrade"/>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14:paraId="455D68CF" w14:textId="77777777" w:rsidTr="007C7C9F">
        <w:trPr>
          <w:trHeight w:val="1002"/>
        </w:trPr>
        <w:tc>
          <w:tcPr>
            <w:tcW w:w="4530" w:type="pct"/>
            <w:vAlign w:val="center"/>
          </w:tcPr>
          <w:p w14:paraId="53C372EC" w14:textId="77777777" w:rsidR="007C7C9F" w:rsidRPr="00876FDB" w:rsidRDefault="00295FEA" w:rsidP="007C7C9F">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 xml:space="preserve">= </m:t>
                </m:r>
                <m:r>
                  <w:rPr>
                    <w:rFonts w:ascii="Cambria Math" w:eastAsiaTheme="minorEastAsia" w:hAnsi="Cambria Math"/>
                  </w:rPr>
                  <m:t>0,51 T</m:t>
                </m:r>
              </m:oMath>
            </m:oMathPara>
          </w:p>
        </w:tc>
        <w:tc>
          <w:tcPr>
            <w:tcW w:w="470" w:type="pct"/>
            <w:vAlign w:val="center"/>
          </w:tcPr>
          <w:p w14:paraId="0C1CBBCD" w14:textId="77777777" w:rsidR="007C7C9F" w:rsidRDefault="007C7C9F" w:rsidP="007C7C9F">
            <w:pPr>
              <w:jc w:val="center"/>
            </w:pPr>
            <w:r>
              <w:t>(6.3)</w:t>
            </w:r>
          </w:p>
        </w:tc>
      </w:tr>
      <w:tr w:rsidR="007C7C9F" w14:paraId="5C7CCFDB" w14:textId="77777777" w:rsidTr="007C7C9F">
        <w:trPr>
          <w:trHeight w:val="1002"/>
        </w:trPr>
        <w:tc>
          <w:tcPr>
            <w:tcW w:w="4530" w:type="pct"/>
            <w:vAlign w:val="center"/>
          </w:tcPr>
          <w:p w14:paraId="2B8AB607" w14:textId="77777777" w:rsidR="007C7C9F" w:rsidRPr="00876FDB" w:rsidRDefault="00295FEA" w:rsidP="007C7C9F">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max</m:t>
                    </m:r>
                  </m:sub>
                </m:sSub>
                <m:r>
                  <w:rPr>
                    <w:rFonts w:ascii="Cambria Math" w:eastAsiaTheme="minorEastAsia" w:hAnsi="Cambria Math"/>
                  </w:rPr>
                  <m:t>= 450 A/</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oMath>
            </m:oMathPara>
          </w:p>
        </w:tc>
        <w:tc>
          <w:tcPr>
            <w:tcW w:w="470" w:type="pct"/>
            <w:vAlign w:val="center"/>
          </w:tcPr>
          <w:p w14:paraId="0375E272" w14:textId="77777777" w:rsidR="007C7C9F" w:rsidRDefault="007C7C9F" w:rsidP="007C7C9F">
            <w:pPr>
              <w:jc w:val="center"/>
            </w:pPr>
            <w:r>
              <w:t>(6.4)</w:t>
            </w:r>
          </w:p>
        </w:tc>
      </w:tr>
      <w:tr w:rsidR="007C7C9F" w14:paraId="2214368E" w14:textId="77777777" w:rsidTr="007C7C9F">
        <w:trPr>
          <w:trHeight w:val="1002"/>
        </w:trPr>
        <w:tc>
          <w:tcPr>
            <w:tcW w:w="4530" w:type="pct"/>
            <w:vAlign w:val="center"/>
          </w:tcPr>
          <w:p w14:paraId="3B3EF759" w14:textId="77777777" w:rsidR="007C7C9F" w:rsidRPr="00876FDB" w:rsidRDefault="00295FEA" w:rsidP="007C7C9F">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=0,7</m:t>
                </m:r>
              </m:oMath>
            </m:oMathPara>
          </w:p>
        </w:tc>
        <w:tc>
          <w:tcPr>
            <w:tcW w:w="470" w:type="pct"/>
            <w:vAlign w:val="center"/>
          </w:tcPr>
          <w:p w14:paraId="79A3F5A8" w14:textId="77777777" w:rsidR="007C7C9F" w:rsidRDefault="007C7C9F" w:rsidP="007C7C9F">
            <w:pPr>
              <w:jc w:val="center"/>
            </w:pPr>
            <w:r>
              <w:t>(6.5)</w:t>
            </w:r>
          </w:p>
        </w:tc>
      </w:tr>
    </w:tbl>
    <w:p w14:paraId="7C7D9743" w14:textId="77777777" w:rsidR="0003532A" w:rsidRDefault="0003532A" w:rsidP="0003532A">
      <w:pPr>
        <w:pStyle w:val="Ttulo4"/>
      </w:pPr>
      <w:bookmarkStart w:id="351" w:name="_Ref455942466"/>
      <w:r>
        <w:t>Projeto do indutor do filtro de saída (</w:t>
      </w:r>
      <m:oMath>
        <m:sSub>
          <m:sSubPr>
            <m:ctrlPr>
              <w:rPr>
                <w:rFonts w:ascii="Cambria Math" w:hAnsi="Cambria Math"/>
                <w:i/>
                <w:szCs w:val="24"/>
              </w:rPr>
            </m:ctrlPr>
          </m:sSubPr>
          <m:e>
            <m:r>
              <m:rPr>
                <m:sty m:val="bi"/>
              </m:rPr>
              <w:rPr>
                <w:rFonts w:ascii="Cambria Math" w:hAnsi="Cambria Math"/>
              </w:rPr>
              <m:t>L</m:t>
            </m:r>
          </m:e>
          <m:sub>
            <m:r>
              <m:rPr>
                <m:sty m:val="bi"/>
              </m:rPr>
              <w:rPr>
                <w:rFonts w:ascii="Cambria Math" w:hAnsi="Cambria Math"/>
              </w:rPr>
              <m:t>OUT</m:t>
            </m:r>
          </m:sub>
        </m:sSub>
      </m:oMath>
      <w:r>
        <w:t>)</w:t>
      </w:r>
      <w:bookmarkEnd w:id="351"/>
    </w:p>
    <w:tbl>
      <w:tblPr>
        <w:tblStyle w:val="Tabelacomgrade"/>
        <w:tblW w:w="0" w:type="auto"/>
        <w:jc w:val="center"/>
        <w:tblLook w:val="04A0" w:firstRow="1" w:lastRow="0" w:firstColumn="1" w:lastColumn="0" w:noHBand="0" w:noVBand="1"/>
      </w:tblPr>
      <w:tblGrid>
        <w:gridCol w:w="1842"/>
        <w:gridCol w:w="1844"/>
      </w:tblGrid>
      <w:tr w:rsidR="00050A03" w14:paraId="7D43F3DC" w14:textId="77777777" w:rsidTr="0066653F">
        <w:trPr>
          <w:jc w:val="center"/>
        </w:trPr>
        <w:tc>
          <w:tcPr>
            <w:tcW w:w="1842" w:type="dxa"/>
          </w:tcPr>
          <w:p w14:paraId="7920CF96" w14:textId="77777777" w:rsidR="00050A03" w:rsidRDefault="00050A03" w:rsidP="00EE037B">
            <w:pPr>
              <w:jc w:val="center"/>
            </w:pPr>
            <w:r>
              <w:t>Parâmetro</w:t>
            </w:r>
          </w:p>
        </w:tc>
        <w:tc>
          <w:tcPr>
            <w:tcW w:w="1844" w:type="dxa"/>
          </w:tcPr>
          <w:p w14:paraId="7AC89D35" w14:textId="77777777" w:rsidR="00050A03" w:rsidRDefault="00050A03" w:rsidP="00EE037B">
            <w:pPr>
              <w:jc w:val="center"/>
            </w:pPr>
            <w:r>
              <w:t>Valor</w:t>
            </w:r>
          </w:p>
        </w:tc>
      </w:tr>
      <w:tr w:rsidR="00050A03" w14:paraId="1AA93FCE" w14:textId="77777777" w:rsidTr="0066653F">
        <w:trPr>
          <w:jc w:val="center"/>
        </w:trPr>
        <w:tc>
          <w:tcPr>
            <w:tcW w:w="1842" w:type="dxa"/>
          </w:tcPr>
          <w:p w14:paraId="32EF37A2" w14:textId="77777777" w:rsidR="00050A03" w:rsidRDefault="00050A03" w:rsidP="00EE037B">
            <w:pPr>
              <w:jc w:val="center"/>
              <w:rPr>
                <w:rFonts w:eastAsia="Calibri" w:cs="Times New Roman"/>
              </w:rPr>
            </w:pPr>
            <w:r>
              <w:rPr>
                <w:rFonts w:eastAsia="Calibri" w:cs="Times New Roman"/>
              </w:rPr>
              <w:t>L</w:t>
            </w:r>
          </w:p>
        </w:tc>
        <w:tc>
          <w:tcPr>
            <w:tcW w:w="1844" w:type="dxa"/>
          </w:tcPr>
          <w:p w14:paraId="1E360D4F" w14:textId="77777777" w:rsidR="00050A03" w:rsidRDefault="00050A03" w:rsidP="00EE037B">
            <w:pPr>
              <w:jc w:val="center"/>
            </w:pPr>
            <w:r>
              <w:t xml:space="preserve">292,83 </w:t>
            </w:r>
            <w:proofErr w:type="spellStart"/>
            <w:r>
              <w:t>uH</w:t>
            </w:r>
            <w:proofErr w:type="spellEnd"/>
          </w:p>
        </w:tc>
      </w:tr>
      <w:tr w:rsidR="00050A03" w14:paraId="7DA39A5A" w14:textId="77777777" w:rsidTr="0066653F">
        <w:trPr>
          <w:jc w:val="center"/>
        </w:trPr>
        <w:tc>
          <w:tcPr>
            <w:tcW w:w="1842" w:type="dxa"/>
          </w:tcPr>
          <w:p w14:paraId="6A018CD6" w14:textId="77777777" w:rsidR="00050A03" w:rsidRDefault="00295FEA" w:rsidP="00EE037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14:paraId="5884E720" w14:textId="77777777" w:rsidR="00050A03" w:rsidRDefault="00050A03" w:rsidP="00EE037B">
            <w:pPr>
              <w:jc w:val="center"/>
            </w:pPr>
            <w:r>
              <w:t>10,2 A</w:t>
            </w:r>
          </w:p>
        </w:tc>
      </w:tr>
      <w:tr w:rsidR="00050A03" w14:paraId="6CB0206E" w14:textId="77777777" w:rsidTr="0066653F">
        <w:trPr>
          <w:jc w:val="center"/>
        </w:trPr>
        <w:tc>
          <w:tcPr>
            <w:tcW w:w="1842" w:type="dxa"/>
          </w:tcPr>
          <w:p w14:paraId="086565D6" w14:textId="77777777" w:rsidR="00050A03" w:rsidRDefault="00295FEA" w:rsidP="00EE037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14:paraId="35006F07" w14:textId="77777777" w:rsidR="00050A03" w:rsidRDefault="00050A03" w:rsidP="00110166">
            <w:pPr>
              <w:keepNext/>
              <w:jc w:val="center"/>
            </w:pPr>
            <w:r>
              <w:t>10 A</w:t>
            </w:r>
          </w:p>
        </w:tc>
      </w:tr>
    </w:tbl>
    <w:p w14:paraId="3BD90157" w14:textId="77777777" w:rsidR="000E080A" w:rsidRPr="00110166" w:rsidRDefault="00110166" w:rsidP="00110166">
      <w:pPr>
        <w:pStyle w:val="Legenda"/>
        <w:jc w:val="center"/>
        <w:rPr>
          <w:i w:val="0"/>
          <w:color w:val="auto"/>
          <w:sz w:val="24"/>
        </w:rPr>
      </w:pPr>
      <w:bookmarkStart w:id="352" w:name="_Ref455941525"/>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1</w:t>
      </w:r>
      <w:r w:rsidR="006D65BA">
        <w:rPr>
          <w:i w:val="0"/>
          <w:color w:val="auto"/>
          <w:sz w:val="24"/>
        </w:rPr>
        <w:fldChar w:fldCharType="end"/>
      </w:r>
      <w:r w:rsidRPr="00110166">
        <w:rPr>
          <w:i w:val="0"/>
          <w:color w:val="auto"/>
          <w:sz w:val="24"/>
        </w:rPr>
        <w:t xml:space="preserve"> - Especificações do indutor de saída</w:t>
      </w:r>
      <w:bookmarkEnd w:id="352"/>
    </w:p>
    <w:p w14:paraId="0F15374E" w14:textId="77777777" w:rsidR="00050A03" w:rsidRDefault="00050A03" w:rsidP="00F93C85">
      <w:pPr>
        <w:jc w:val="both"/>
      </w:pPr>
      <w:r>
        <w:tab/>
        <w:t xml:space="preserve">Calculando o produto </w:t>
      </w:r>
      <w:proofErr w:type="spellStart"/>
      <w:r>
        <w:t>AeAw</w:t>
      </w:r>
      <w:proofErr w:type="spellEnd"/>
      <w:r>
        <w:t>:</w:t>
      </w:r>
    </w:p>
    <w:tbl>
      <w:tblPr>
        <w:tblStyle w:val="Tabelacomgrade"/>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14:paraId="1F885517" w14:textId="77777777" w:rsidTr="00D04DAE">
        <w:trPr>
          <w:trHeight w:val="1002"/>
        </w:trPr>
        <w:tc>
          <w:tcPr>
            <w:tcW w:w="4530" w:type="pct"/>
            <w:vAlign w:val="center"/>
          </w:tcPr>
          <w:p w14:paraId="3BF776DD" w14:textId="77777777" w:rsidR="007C7C9F" w:rsidRPr="00876FDB" w:rsidRDefault="00295FEA"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70" w:type="pct"/>
            <w:vAlign w:val="center"/>
          </w:tcPr>
          <w:p w14:paraId="1F97D9B9" w14:textId="77777777" w:rsidR="007C7C9F" w:rsidRDefault="007C7C9F" w:rsidP="00D04DAE">
            <w:pPr>
              <w:jc w:val="center"/>
            </w:pPr>
            <w:r>
              <w:t>(6.6)</w:t>
            </w:r>
          </w:p>
        </w:tc>
      </w:tr>
      <w:tr w:rsidR="007C7C9F" w14:paraId="1499608A" w14:textId="77777777" w:rsidTr="00D04DAE">
        <w:trPr>
          <w:trHeight w:val="1002"/>
        </w:trPr>
        <w:tc>
          <w:tcPr>
            <w:tcW w:w="4530" w:type="pct"/>
            <w:vAlign w:val="center"/>
          </w:tcPr>
          <w:p w14:paraId="4C3526C0" w14:textId="77777777" w:rsidR="007C7C9F" w:rsidRPr="00876FDB" w:rsidRDefault="00295FEA"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×10,2×10</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70" w:type="pct"/>
            <w:vAlign w:val="center"/>
          </w:tcPr>
          <w:p w14:paraId="2E1C73F6" w14:textId="77777777" w:rsidR="007C7C9F" w:rsidRDefault="007C7C9F" w:rsidP="00D04DAE">
            <w:pPr>
              <w:jc w:val="center"/>
            </w:pPr>
            <w:r>
              <w:t>(6.7)</w:t>
            </w:r>
          </w:p>
        </w:tc>
      </w:tr>
      <w:tr w:rsidR="007C7C9F" w14:paraId="0F690A58" w14:textId="77777777" w:rsidTr="00D04DAE">
        <w:trPr>
          <w:trHeight w:val="1002"/>
        </w:trPr>
        <w:tc>
          <w:tcPr>
            <w:tcW w:w="4530" w:type="pct"/>
            <w:vAlign w:val="center"/>
          </w:tcPr>
          <w:p w14:paraId="5B193C23" w14:textId="77777777" w:rsidR="007C7C9F" w:rsidRPr="00876FDB" w:rsidRDefault="00295FEA"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1,86</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m:oMathPara>
          </w:p>
        </w:tc>
        <w:tc>
          <w:tcPr>
            <w:tcW w:w="470" w:type="pct"/>
            <w:vAlign w:val="center"/>
          </w:tcPr>
          <w:p w14:paraId="7224F8C8" w14:textId="77777777" w:rsidR="007C7C9F" w:rsidRDefault="007C7C9F" w:rsidP="00D04DAE">
            <w:pPr>
              <w:jc w:val="center"/>
            </w:pPr>
            <w:r>
              <w:t>(6.8)</w:t>
            </w:r>
          </w:p>
        </w:tc>
      </w:tr>
    </w:tbl>
    <w:p w14:paraId="4BBE84D8" w14:textId="77777777" w:rsidR="00050A03" w:rsidRDefault="00050A03" w:rsidP="00F93C85">
      <w:pPr>
        <w:jc w:val="both"/>
      </w:pPr>
      <w:r>
        <w:rPr>
          <w:rFonts w:eastAsiaTheme="minorEastAsia"/>
        </w:rPr>
        <w:tab/>
        <w:t xml:space="preserve">E o núcleo escolhido é o modelo </w:t>
      </w:r>
      <w:r w:rsidR="00762135">
        <w:t>NEE-30/15/7-400-IP12R</w:t>
      </w:r>
      <w:r w:rsidR="00183792">
        <w:t xml:space="preserve"> </w:t>
      </w:r>
      <w:r>
        <w:t>da Thornton</w:t>
      </w:r>
      <w:r w:rsidR="007C7C9F">
        <w:t xml:space="preserve">, e o carretel selecionado para o mesmo foi o modelo </w:t>
      </w:r>
      <w:r w:rsidR="007C7C9F" w:rsidRPr="007C7C9F">
        <w:t>TRZ 30.010.1</w:t>
      </w:r>
      <w:r w:rsidR="007C7C9F">
        <w:t xml:space="preserve"> da </w:t>
      </w:r>
      <w:proofErr w:type="spellStart"/>
      <w:r w:rsidR="007C7C9F">
        <w:t>Terzi</w:t>
      </w:r>
      <w:proofErr w:type="spellEnd"/>
      <w:r w:rsidR="007C7C9F">
        <w:t>-LTDA.</w:t>
      </w:r>
      <w:r w:rsidR="00762135">
        <w:t xml:space="preserve"> Esse núcleo possui um Al de 40</w:t>
      </w:r>
      <w:r w:rsidR="00855142">
        <w:t>0</w:t>
      </w:r>
      <w:r>
        <w:t xml:space="preserve">nH, assim o número de espiras </w:t>
      </w:r>
      <w:r w:rsidR="00183792">
        <w:t>deve ser de</w:t>
      </w:r>
    </w:p>
    <w:tbl>
      <w:tblPr>
        <w:tblStyle w:val="Tabelacomgrade"/>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14:paraId="63BA6534" w14:textId="77777777" w:rsidTr="00D04DAE">
        <w:trPr>
          <w:trHeight w:val="1002"/>
        </w:trPr>
        <w:tc>
          <w:tcPr>
            <w:tcW w:w="4530" w:type="pct"/>
            <w:vAlign w:val="center"/>
          </w:tcPr>
          <w:p w14:paraId="66FB391E" w14:textId="77777777" w:rsidR="007C7C9F" w:rsidRPr="00876FDB" w:rsidRDefault="007C7C9F" w:rsidP="00D04DAE">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=27 espiras</m:t>
                </m:r>
              </m:oMath>
            </m:oMathPara>
          </w:p>
        </w:tc>
        <w:tc>
          <w:tcPr>
            <w:tcW w:w="470" w:type="pct"/>
            <w:vAlign w:val="center"/>
          </w:tcPr>
          <w:p w14:paraId="4ECB2E41" w14:textId="77777777" w:rsidR="007C7C9F" w:rsidRDefault="007C7C9F" w:rsidP="00D04DAE">
            <w:pPr>
              <w:jc w:val="center"/>
            </w:pPr>
            <w:r>
              <w:t>(6.9)</w:t>
            </w:r>
          </w:p>
        </w:tc>
      </w:tr>
    </w:tbl>
    <w:p w14:paraId="00C963D2" w14:textId="77777777" w:rsidR="0069057F" w:rsidRDefault="0069057F" w:rsidP="0069057F">
      <w:pPr>
        <w:rPr>
          <w:rFonts w:eastAsiaTheme="minorEastAsia"/>
        </w:rPr>
      </w:pPr>
      <w:r>
        <w:rPr>
          <w:rFonts w:eastAsiaTheme="minorEastAsia"/>
        </w:rPr>
        <w:tab/>
        <w:t xml:space="preserve">Observando o efeito pelicular para </w:t>
      </w:r>
      <w:r w:rsidR="007C7C9F">
        <w:rPr>
          <w:rFonts w:eastAsiaTheme="minorEastAsia"/>
        </w:rPr>
        <w:t>essa frequência, vê-se</w:t>
      </w:r>
      <w:r>
        <w:rPr>
          <w:rFonts w:eastAsiaTheme="minorEastAsia"/>
        </w:rPr>
        <w:t xml:space="preserve"> que o diâmetro do fio de cobre a ser utilizado não pode ser maior que 2</w:t>
      </w:r>
      <m:oMath>
        <m:r>
          <w:rPr>
            <w:rFonts w:ascii="Cambria Math" w:eastAsiaTheme="minorEastAsia" w:hAnsi="Cambria Math"/>
          </w:rPr>
          <m:t>∆</m:t>
        </m:r>
      </m:oMath>
      <w:r>
        <w:rPr>
          <w:rFonts w:eastAsiaTheme="minorEastAsia"/>
        </w:rPr>
        <w:t>, ou seja, 0,48 mm.</w:t>
      </w:r>
    </w:p>
    <w:tbl>
      <w:tblPr>
        <w:tblStyle w:val="Tabelacomgrade"/>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14:paraId="7E41F1D5" w14:textId="77777777" w:rsidTr="00D04DAE">
        <w:trPr>
          <w:trHeight w:val="1002"/>
        </w:trPr>
        <w:tc>
          <w:tcPr>
            <w:tcW w:w="4530" w:type="pct"/>
            <w:vAlign w:val="center"/>
          </w:tcPr>
          <w:p w14:paraId="4907204B" w14:textId="77777777" w:rsidR="007C7C9F" w:rsidRPr="00876FDB" w:rsidRDefault="007C7C9F" w:rsidP="00D04DAE">
            <w:pPr>
              <w:ind w:firstLine="708"/>
              <w:jc w:val="center"/>
              <w:rPr>
                <w:rFonts w:eastAsiaTheme="minorEastAsia"/>
                <w:sz w:val="20"/>
                <w:szCs w:val="20"/>
              </w:rPr>
            </w:pPr>
            <m:oMathPara>
              <m:oMath>
                <m:r>
                  <w:rPr>
                    <w:rFonts w:ascii="Cambria Math" w:hAnsi="Cambria Math"/>
                  </w:rPr>
                  <w:lastRenderedPageBreak/>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r>
                          <w:rPr>
                            <w:rFonts w:ascii="Cambria Math" w:hAnsi="Cambria Math"/>
                          </w:rPr>
                          <m:t>100 000Hz</m:t>
                        </m:r>
                      </m:e>
                    </m:rad>
                  </m:den>
                </m:f>
                <m:r>
                  <w:rPr>
                    <w:rFonts w:ascii="Cambria Math" w:eastAsiaTheme="minorEastAsia" w:hAnsi="Cambria Math"/>
                  </w:rPr>
                  <m:t xml:space="preserve"> cm=0,024 cm=0,24 mm</m:t>
                </m:r>
              </m:oMath>
            </m:oMathPara>
          </w:p>
        </w:tc>
        <w:tc>
          <w:tcPr>
            <w:tcW w:w="470" w:type="pct"/>
            <w:vAlign w:val="center"/>
          </w:tcPr>
          <w:p w14:paraId="316EAF25" w14:textId="77777777" w:rsidR="007C7C9F" w:rsidRDefault="007C7C9F" w:rsidP="00D04DAE">
            <w:pPr>
              <w:jc w:val="center"/>
            </w:pPr>
            <w:r>
              <w:t>(6.10)</w:t>
            </w:r>
          </w:p>
        </w:tc>
      </w:tr>
    </w:tbl>
    <w:p w14:paraId="42E77EF3" w14:textId="77777777" w:rsidR="0069057F" w:rsidRDefault="0069057F" w:rsidP="0069057F">
      <w:pPr>
        <w:jc w:val="both"/>
        <w:rPr>
          <w:rFonts w:eastAsiaTheme="minorEastAsia"/>
        </w:rPr>
      </w:pPr>
      <w:r>
        <w:rPr>
          <w:rFonts w:eastAsiaTheme="minorEastAsia"/>
        </w:rPr>
        <w:tab/>
        <w:t>Outra especificação que o fio de cobre deve atender é área necessária para a corrente esp</w:t>
      </w:r>
      <w:r w:rsidR="007C7C9F">
        <w:rPr>
          <w:rFonts w:eastAsiaTheme="minorEastAsia"/>
        </w:rPr>
        <w:t>ecificada, nesse caso tem-se</w:t>
      </w:r>
      <w:r>
        <w:rPr>
          <w:rFonts w:eastAsiaTheme="minorEastAsia"/>
        </w:rPr>
        <w:t xml:space="preserve"> que área do fio (ou a área de n fios em paralelo) deve ser de, pelo menos,  2,22mm². Seguindo a tabela da </w:t>
      </w:r>
      <w:r>
        <w:rPr>
          <w:rFonts w:eastAsiaTheme="minorEastAsia"/>
          <w:i/>
        </w:rPr>
        <w:t xml:space="preserve">American </w:t>
      </w:r>
      <w:proofErr w:type="spellStart"/>
      <w:r>
        <w:rPr>
          <w:rFonts w:eastAsiaTheme="minorEastAsia"/>
          <w:i/>
        </w:rPr>
        <w:t>Wire</w:t>
      </w:r>
      <w:proofErr w:type="spellEnd"/>
      <w:r>
        <w:rPr>
          <w:rFonts w:eastAsiaTheme="minorEastAsia"/>
          <w:i/>
        </w:rPr>
        <w:t xml:space="preserve"> </w:t>
      </w:r>
      <w:proofErr w:type="spellStart"/>
      <w:r>
        <w:rPr>
          <w:rFonts w:eastAsiaTheme="minorEastAsia"/>
          <w:i/>
        </w:rPr>
        <w:t>Gauge</w:t>
      </w:r>
      <w:proofErr w:type="spellEnd"/>
      <w:r>
        <w:rPr>
          <w:rFonts w:eastAsiaTheme="minorEastAsia"/>
          <w:i/>
        </w:rPr>
        <w:t xml:space="preserve"> (AWG), </w:t>
      </w:r>
      <w:r>
        <w:rPr>
          <w:rFonts w:eastAsiaTheme="minorEastAsia"/>
        </w:rPr>
        <w:t>que é uma escala de padronização de fi</w:t>
      </w:r>
      <w:r w:rsidR="007C7C9F">
        <w:rPr>
          <w:rFonts w:eastAsiaTheme="minorEastAsia"/>
        </w:rPr>
        <w:t>os e cabos elétricos, foi escolhido</w:t>
      </w:r>
      <w:r>
        <w:rPr>
          <w:rFonts w:eastAsiaTheme="minorEastAsia"/>
        </w:rPr>
        <w:t xml:space="preserve"> o fio AWG 25, que possui um diâmetro de 0,</w:t>
      </w:r>
      <w:r w:rsidR="007C7C9F">
        <w:rPr>
          <w:rFonts w:eastAsiaTheme="minorEastAsia"/>
        </w:rPr>
        <w:t xml:space="preserve">4547mm e área de 0,159mm². Serão </w:t>
      </w:r>
      <w:proofErr w:type="spellStart"/>
      <w:r w:rsidR="007C7C9F">
        <w:rPr>
          <w:rFonts w:eastAsiaTheme="minorEastAsia"/>
        </w:rPr>
        <w:t>associaados</w:t>
      </w:r>
      <w:proofErr w:type="spellEnd"/>
      <w:r>
        <w:rPr>
          <w:rFonts w:eastAsiaTheme="minorEastAsia"/>
        </w:rPr>
        <w:t xml:space="preserve"> 14 fios desses em paralelo.</w:t>
      </w:r>
    </w:p>
    <w:tbl>
      <w:tblPr>
        <w:tblStyle w:val="Tabelacomgrade"/>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14:paraId="720C9FBE" w14:textId="77777777" w:rsidTr="00D04DAE">
        <w:trPr>
          <w:trHeight w:val="1002"/>
        </w:trPr>
        <w:tc>
          <w:tcPr>
            <w:tcW w:w="4530" w:type="pct"/>
            <w:vAlign w:val="center"/>
          </w:tcPr>
          <w:p w14:paraId="45FE12CF" w14:textId="77777777" w:rsidR="007C7C9F" w:rsidRPr="00876FDB" w:rsidRDefault="00295FEA"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10</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2,22</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tc>
        <w:tc>
          <w:tcPr>
            <w:tcW w:w="470" w:type="pct"/>
            <w:vAlign w:val="center"/>
          </w:tcPr>
          <w:p w14:paraId="3F246392" w14:textId="77777777" w:rsidR="007C7C9F" w:rsidRDefault="007C7C9F" w:rsidP="00D04DAE">
            <w:pPr>
              <w:jc w:val="center"/>
            </w:pPr>
            <w:r>
              <w:t>(6.11)</w:t>
            </w:r>
          </w:p>
        </w:tc>
      </w:tr>
    </w:tbl>
    <w:p w14:paraId="695935B4" w14:textId="77777777" w:rsidR="00050A03" w:rsidRDefault="00050A03" w:rsidP="007C7C9F">
      <w:pPr>
        <w:jc w:val="both"/>
        <w:rPr>
          <w:rFonts w:eastAsiaTheme="minorEastAsia"/>
        </w:rPr>
      </w:pPr>
      <w:r>
        <w:rPr>
          <w:rFonts w:eastAsiaTheme="minorEastAsia"/>
        </w:rPr>
        <w:tab/>
      </w:r>
      <w:r w:rsidR="0069057F">
        <w:rPr>
          <w:rFonts w:eastAsiaTheme="minorEastAsia"/>
        </w:rPr>
        <w:t>Para v</w:t>
      </w:r>
      <w:r>
        <w:rPr>
          <w:rFonts w:eastAsiaTheme="minorEastAsia"/>
        </w:rPr>
        <w:t>alida</w:t>
      </w:r>
      <w:r w:rsidR="0069057F">
        <w:rPr>
          <w:rFonts w:eastAsiaTheme="minorEastAsia"/>
        </w:rPr>
        <w:t>r</w:t>
      </w:r>
      <w:r w:rsidR="007C7C9F">
        <w:rPr>
          <w:rFonts w:eastAsiaTheme="minorEastAsia"/>
        </w:rPr>
        <w:t xml:space="preserve"> o projeto, será observada</w:t>
      </w:r>
      <w:r>
        <w:rPr>
          <w:rFonts w:eastAsiaTheme="minorEastAsia"/>
        </w:rPr>
        <w:t xml:space="preserve"> a possibilidade de execução, lembrando que </w:t>
      </w:r>
      <w:r w:rsidR="00184ACE">
        <w:rPr>
          <w:rFonts w:eastAsiaTheme="minorEastAsia"/>
        </w:rPr>
        <w:t xml:space="preserve">o </w:t>
      </w:r>
      <w:proofErr w:type="spellStart"/>
      <w:r w:rsidR="00184ACE">
        <w:rPr>
          <w:rFonts w:eastAsiaTheme="minorEastAsia"/>
        </w:rPr>
        <w:t>Aw</w:t>
      </w:r>
      <w:proofErr w:type="spellEnd"/>
      <w:r w:rsidR="00184ACE">
        <w:rPr>
          <w:rFonts w:eastAsiaTheme="minorEastAsia"/>
        </w:rPr>
        <w:t xml:space="preserve"> do núcleo escolhido é de </w:t>
      </w:r>
      <w:r w:rsidR="00D75925">
        <w:rPr>
          <w:rFonts w:eastAsiaTheme="minorEastAsia"/>
        </w:rPr>
        <w:t>1,19cm²:</w:t>
      </w:r>
    </w:p>
    <w:tbl>
      <w:tblPr>
        <w:tblStyle w:val="Tabelacomgrade"/>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14:paraId="58D77717" w14:textId="77777777" w:rsidTr="00D04DAE">
        <w:trPr>
          <w:trHeight w:val="1002"/>
        </w:trPr>
        <w:tc>
          <w:tcPr>
            <w:tcW w:w="4530" w:type="pct"/>
            <w:vAlign w:val="center"/>
          </w:tcPr>
          <w:p w14:paraId="1E6E39FF" w14:textId="77777777" w:rsidR="007C7C9F" w:rsidRPr="00876FDB" w:rsidRDefault="00295FEA" w:rsidP="00D04DAE">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27×14×0,00159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0,86cm</m:t>
                    </m:r>
                  </m:e>
                  <m:sup>
                    <m:r>
                      <w:rPr>
                        <w:rFonts w:ascii="Cambria Math" w:eastAsiaTheme="minorEastAsia" w:hAnsi="Cambria Math"/>
                      </w:rPr>
                      <m:t>2</m:t>
                    </m:r>
                  </m:sup>
                </m:sSup>
              </m:oMath>
            </m:oMathPara>
          </w:p>
        </w:tc>
        <w:tc>
          <w:tcPr>
            <w:tcW w:w="470" w:type="pct"/>
            <w:vAlign w:val="center"/>
          </w:tcPr>
          <w:p w14:paraId="05B3ABEE" w14:textId="77777777" w:rsidR="007C7C9F" w:rsidRDefault="007C7C9F" w:rsidP="00D04DAE">
            <w:pPr>
              <w:jc w:val="center"/>
            </w:pPr>
            <w:r>
              <w:t>(6.12)</w:t>
            </w:r>
          </w:p>
        </w:tc>
      </w:tr>
    </w:tbl>
    <w:p w14:paraId="5D009EF2" w14:textId="77777777" w:rsidR="00050A03" w:rsidRDefault="00D75925" w:rsidP="00050A03">
      <w:pPr>
        <w:rPr>
          <w:rFonts w:eastAsiaTheme="minorEastAsia"/>
        </w:rPr>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w:t>
      </w:r>
      <w:r w:rsidR="00050A03">
        <w:rPr>
          <w:rFonts w:eastAsiaTheme="minorEastAsia"/>
        </w:rPr>
        <w:t>e projeto é possível de ser executado.</w:t>
      </w:r>
    </w:p>
    <w:tbl>
      <w:tblPr>
        <w:tblStyle w:val="Tabelacomgrade"/>
        <w:tblW w:w="0" w:type="auto"/>
        <w:jc w:val="center"/>
        <w:tblLook w:val="04A0" w:firstRow="1" w:lastRow="0" w:firstColumn="1" w:lastColumn="0" w:noHBand="0" w:noVBand="1"/>
      </w:tblPr>
      <w:tblGrid>
        <w:gridCol w:w="3685"/>
        <w:gridCol w:w="3261"/>
      </w:tblGrid>
      <w:tr w:rsidR="00050A03" w14:paraId="6C844000" w14:textId="77777777" w:rsidTr="0066653F">
        <w:trPr>
          <w:jc w:val="center"/>
        </w:trPr>
        <w:tc>
          <w:tcPr>
            <w:tcW w:w="3685" w:type="dxa"/>
          </w:tcPr>
          <w:p w14:paraId="7BDE91D6" w14:textId="77777777" w:rsidR="00050A03" w:rsidRDefault="00050A03" w:rsidP="00EE037B">
            <w:pPr>
              <w:jc w:val="center"/>
              <w:rPr>
                <w:rFonts w:eastAsiaTheme="minorEastAsia"/>
              </w:rPr>
            </w:pPr>
            <w:r>
              <w:rPr>
                <w:rFonts w:eastAsiaTheme="minorEastAsia"/>
              </w:rPr>
              <w:t>Parâmetro</w:t>
            </w:r>
          </w:p>
        </w:tc>
        <w:tc>
          <w:tcPr>
            <w:tcW w:w="3261" w:type="dxa"/>
          </w:tcPr>
          <w:p w14:paraId="248DBC79" w14:textId="77777777" w:rsidR="00050A03" w:rsidRDefault="00050A03" w:rsidP="00EE037B">
            <w:pPr>
              <w:jc w:val="center"/>
              <w:rPr>
                <w:rFonts w:eastAsiaTheme="minorEastAsia"/>
              </w:rPr>
            </w:pPr>
            <w:r>
              <w:rPr>
                <w:rFonts w:eastAsiaTheme="minorEastAsia"/>
              </w:rPr>
              <w:t>Valor</w:t>
            </w:r>
          </w:p>
        </w:tc>
      </w:tr>
      <w:tr w:rsidR="00050A03" w14:paraId="33032D3D" w14:textId="77777777" w:rsidTr="0066653F">
        <w:trPr>
          <w:jc w:val="center"/>
        </w:trPr>
        <w:tc>
          <w:tcPr>
            <w:tcW w:w="3685" w:type="dxa"/>
          </w:tcPr>
          <w:p w14:paraId="28983C3C" w14:textId="77777777" w:rsidR="00050A03" w:rsidRDefault="00050A03" w:rsidP="00EE037B">
            <w:pPr>
              <w:jc w:val="center"/>
              <w:rPr>
                <w:rFonts w:eastAsiaTheme="minorEastAsia"/>
              </w:rPr>
            </w:pPr>
            <w:r>
              <w:rPr>
                <w:rFonts w:eastAsiaTheme="minorEastAsia"/>
              </w:rPr>
              <w:t>Núcleo</w:t>
            </w:r>
          </w:p>
        </w:tc>
        <w:tc>
          <w:tcPr>
            <w:tcW w:w="3261" w:type="dxa"/>
          </w:tcPr>
          <w:p w14:paraId="734B8390" w14:textId="77777777" w:rsidR="00050A03" w:rsidRDefault="00D75925" w:rsidP="00EE037B">
            <w:pPr>
              <w:jc w:val="center"/>
              <w:rPr>
                <w:rFonts w:eastAsiaTheme="minorEastAsia"/>
              </w:rPr>
            </w:pPr>
            <w:r>
              <w:t>NEE-30/15/7-400-IP12R</w:t>
            </w:r>
          </w:p>
        </w:tc>
      </w:tr>
      <w:tr w:rsidR="00050A03" w14:paraId="05703DA1" w14:textId="77777777" w:rsidTr="0066653F">
        <w:trPr>
          <w:jc w:val="center"/>
        </w:trPr>
        <w:tc>
          <w:tcPr>
            <w:tcW w:w="3685" w:type="dxa"/>
          </w:tcPr>
          <w:p w14:paraId="1BEB55CE" w14:textId="77777777" w:rsidR="00050A03" w:rsidRDefault="00050A03" w:rsidP="00EE037B">
            <w:pPr>
              <w:jc w:val="center"/>
              <w:rPr>
                <w:rFonts w:eastAsiaTheme="minorEastAsia"/>
              </w:rPr>
            </w:pPr>
            <w:proofErr w:type="spellStart"/>
            <w:r>
              <w:rPr>
                <w:rFonts w:eastAsiaTheme="minorEastAsia"/>
              </w:rPr>
              <w:t>Numero</w:t>
            </w:r>
            <w:proofErr w:type="spellEnd"/>
            <w:r>
              <w:rPr>
                <w:rFonts w:eastAsiaTheme="minorEastAsia"/>
              </w:rPr>
              <w:t xml:space="preserve"> de espiras</w:t>
            </w:r>
          </w:p>
        </w:tc>
        <w:tc>
          <w:tcPr>
            <w:tcW w:w="3261" w:type="dxa"/>
          </w:tcPr>
          <w:p w14:paraId="2E476EBE" w14:textId="77777777" w:rsidR="00050A03" w:rsidRDefault="00D75925" w:rsidP="00EE037B">
            <w:pPr>
              <w:jc w:val="center"/>
              <w:rPr>
                <w:rFonts w:eastAsiaTheme="minorEastAsia"/>
              </w:rPr>
            </w:pPr>
            <w:r>
              <w:rPr>
                <w:rFonts w:eastAsiaTheme="minorEastAsia"/>
              </w:rPr>
              <w:t>27</w:t>
            </w:r>
          </w:p>
        </w:tc>
      </w:tr>
      <w:tr w:rsidR="00050A03" w14:paraId="25BB5181" w14:textId="77777777" w:rsidTr="0066653F">
        <w:trPr>
          <w:jc w:val="center"/>
        </w:trPr>
        <w:tc>
          <w:tcPr>
            <w:tcW w:w="3685" w:type="dxa"/>
          </w:tcPr>
          <w:p w14:paraId="3DF8EB5B" w14:textId="77777777" w:rsidR="00050A03" w:rsidRDefault="00050A03" w:rsidP="00EE037B">
            <w:pPr>
              <w:jc w:val="center"/>
              <w:rPr>
                <w:rFonts w:eastAsiaTheme="minorEastAsia"/>
              </w:rPr>
            </w:pPr>
            <w:r>
              <w:rPr>
                <w:rFonts w:eastAsiaTheme="minorEastAsia"/>
              </w:rPr>
              <w:t>Fio de cobre</w:t>
            </w:r>
          </w:p>
        </w:tc>
        <w:tc>
          <w:tcPr>
            <w:tcW w:w="3261" w:type="dxa"/>
          </w:tcPr>
          <w:p w14:paraId="1169DFCC" w14:textId="77777777" w:rsidR="00050A03" w:rsidRDefault="00D75925" w:rsidP="00EE037B">
            <w:pPr>
              <w:jc w:val="center"/>
              <w:rPr>
                <w:rFonts w:eastAsiaTheme="minorEastAsia"/>
              </w:rPr>
            </w:pPr>
            <w:r>
              <w:rPr>
                <w:rFonts w:eastAsiaTheme="minorEastAsia"/>
              </w:rPr>
              <w:t>14</w:t>
            </w:r>
            <w:r w:rsidR="00050A03">
              <w:rPr>
                <w:rFonts w:eastAsiaTheme="minorEastAsia"/>
              </w:rPr>
              <w:t xml:space="preserve"> x AWG25</w:t>
            </w:r>
          </w:p>
        </w:tc>
      </w:tr>
      <w:tr w:rsidR="00050A03" w14:paraId="47A61EA9" w14:textId="77777777" w:rsidTr="0066653F">
        <w:trPr>
          <w:jc w:val="center"/>
        </w:trPr>
        <w:tc>
          <w:tcPr>
            <w:tcW w:w="3685" w:type="dxa"/>
          </w:tcPr>
          <w:p w14:paraId="1E3284C7" w14:textId="77777777" w:rsidR="00050A03" w:rsidRDefault="00050A03" w:rsidP="00EE037B">
            <w:pPr>
              <w:jc w:val="center"/>
              <w:rPr>
                <w:rFonts w:eastAsiaTheme="minorEastAsia"/>
              </w:rPr>
            </w:pPr>
            <w:r>
              <w:rPr>
                <w:rFonts w:eastAsiaTheme="minorEastAsia"/>
              </w:rPr>
              <w:t>Valor da indutância após o cálculo</w:t>
            </w:r>
          </w:p>
        </w:tc>
        <w:tc>
          <w:tcPr>
            <w:tcW w:w="3261" w:type="dxa"/>
          </w:tcPr>
          <w:p w14:paraId="131C81A4" w14:textId="77777777" w:rsidR="00050A03" w:rsidRDefault="00D75925" w:rsidP="00110166">
            <w:pPr>
              <w:keepNext/>
              <w:jc w:val="center"/>
              <w:rPr>
                <w:rFonts w:eastAsiaTheme="minorEastAsia"/>
              </w:rPr>
            </w:pPr>
            <w:r>
              <w:rPr>
                <w:rFonts w:eastAsiaTheme="minorEastAsia"/>
              </w:rPr>
              <w:t>292,83</w:t>
            </w:r>
            <w:r w:rsidR="00050A03">
              <w:rPr>
                <w:rFonts w:eastAsiaTheme="minorEastAsia"/>
              </w:rPr>
              <w:t xml:space="preserve"> </w:t>
            </w:r>
            <w:proofErr w:type="spellStart"/>
            <w:r w:rsidR="00050A03">
              <w:rPr>
                <w:rFonts w:eastAsiaTheme="minorEastAsia"/>
              </w:rPr>
              <w:t>uH</w:t>
            </w:r>
            <w:proofErr w:type="spellEnd"/>
          </w:p>
        </w:tc>
      </w:tr>
    </w:tbl>
    <w:p w14:paraId="4AF30812" w14:textId="77777777" w:rsidR="00D75925" w:rsidRDefault="00110166" w:rsidP="00110166">
      <w:pPr>
        <w:pStyle w:val="Legenda"/>
        <w:jc w:val="center"/>
        <w:rPr>
          <w:i w:val="0"/>
          <w:color w:val="auto"/>
          <w:sz w:val="24"/>
        </w:rPr>
      </w:pPr>
      <w:bookmarkStart w:id="353" w:name="_Ref455941528"/>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2</w:t>
      </w:r>
      <w:r w:rsidR="006D65BA">
        <w:rPr>
          <w:i w:val="0"/>
          <w:color w:val="auto"/>
          <w:sz w:val="24"/>
        </w:rPr>
        <w:fldChar w:fldCharType="end"/>
      </w:r>
      <w:r w:rsidRPr="00110166">
        <w:rPr>
          <w:i w:val="0"/>
          <w:color w:val="auto"/>
          <w:sz w:val="24"/>
        </w:rPr>
        <w:t xml:space="preserve"> - Resumo do projeto físico do indutor de saída</w:t>
      </w:r>
      <w:bookmarkEnd w:id="353"/>
    </w:p>
    <w:p w14:paraId="688969BC" w14:textId="77777777" w:rsidR="0003532A" w:rsidRDefault="0003532A" w:rsidP="0003532A">
      <w:pPr>
        <w:pStyle w:val="Ttulo4"/>
      </w:pPr>
      <w:bookmarkStart w:id="354" w:name="_Ref455942478"/>
      <w:r>
        <w:t>Projeto do transformador</w:t>
      </w:r>
      <w:bookmarkEnd w:id="354"/>
    </w:p>
    <w:tbl>
      <w:tblPr>
        <w:tblStyle w:val="Tabelacomgrade"/>
        <w:tblW w:w="0" w:type="auto"/>
        <w:jc w:val="center"/>
        <w:tblLook w:val="04A0" w:firstRow="1" w:lastRow="0" w:firstColumn="1" w:lastColumn="0" w:noHBand="0" w:noVBand="1"/>
      </w:tblPr>
      <w:tblGrid>
        <w:gridCol w:w="2125"/>
        <w:gridCol w:w="1844"/>
      </w:tblGrid>
      <w:tr w:rsidR="00D75925" w14:paraId="6766CCC6" w14:textId="77777777" w:rsidTr="0066653F">
        <w:trPr>
          <w:jc w:val="center"/>
        </w:trPr>
        <w:tc>
          <w:tcPr>
            <w:tcW w:w="2125" w:type="dxa"/>
          </w:tcPr>
          <w:p w14:paraId="7AAA5145" w14:textId="77777777" w:rsidR="00D75925" w:rsidRDefault="00D75925" w:rsidP="007E1172">
            <w:pPr>
              <w:jc w:val="center"/>
            </w:pPr>
            <w:r>
              <w:t>Parâmetro</w:t>
            </w:r>
          </w:p>
        </w:tc>
        <w:tc>
          <w:tcPr>
            <w:tcW w:w="1844" w:type="dxa"/>
          </w:tcPr>
          <w:p w14:paraId="72FCCD8F" w14:textId="77777777" w:rsidR="00D75925" w:rsidRDefault="00D75925" w:rsidP="007E1172">
            <w:pPr>
              <w:jc w:val="center"/>
            </w:pPr>
            <w:r>
              <w:t>Valor</w:t>
            </w:r>
          </w:p>
        </w:tc>
      </w:tr>
      <w:tr w:rsidR="00D75925" w14:paraId="7E435A06" w14:textId="77777777" w:rsidTr="0066653F">
        <w:trPr>
          <w:jc w:val="center"/>
        </w:trPr>
        <w:tc>
          <w:tcPr>
            <w:tcW w:w="2125" w:type="dxa"/>
          </w:tcPr>
          <w:p w14:paraId="6DCAC26F" w14:textId="77777777" w:rsidR="00D75925" w:rsidRDefault="00D75925" w:rsidP="007E1172">
            <w:pPr>
              <w:jc w:val="center"/>
              <w:rPr>
                <w:rFonts w:eastAsia="Calibri" w:cs="Times New Roman"/>
              </w:rPr>
            </w:pPr>
            <w:r>
              <w:rPr>
                <w:rFonts w:eastAsia="Calibri" w:cs="Times New Roman"/>
              </w:rPr>
              <w:t>Relação de espiras</w:t>
            </w:r>
          </w:p>
        </w:tc>
        <w:tc>
          <w:tcPr>
            <w:tcW w:w="1844" w:type="dxa"/>
          </w:tcPr>
          <w:p w14:paraId="16921BDB" w14:textId="77777777" w:rsidR="00D75925" w:rsidRDefault="00D75925" w:rsidP="007E1172">
            <w:pPr>
              <w:jc w:val="center"/>
            </w:pPr>
            <w:r>
              <w:t>0,2045</w:t>
            </w:r>
          </w:p>
        </w:tc>
      </w:tr>
      <w:tr w:rsidR="00D75925" w14:paraId="1E6EB7D1" w14:textId="77777777" w:rsidTr="0066653F">
        <w:trPr>
          <w:jc w:val="center"/>
        </w:trPr>
        <w:tc>
          <w:tcPr>
            <w:tcW w:w="2125" w:type="dxa"/>
          </w:tcPr>
          <w:p w14:paraId="78E1A498" w14:textId="77777777" w:rsidR="00D75925" w:rsidRDefault="00295FEA" w:rsidP="00D75925">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primario</m:t>
                    </m:r>
                  </m:sub>
                </m:sSub>
              </m:oMath>
            </m:oMathPara>
          </w:p>
        </w:tc>
        <w:tc>
          <w:tcPr>
            <w:tcW w:w="1844" w:type="dxa"/>
          </w:tcPr>
          <w:p w14:paraId="03744459" w14:textId="77777777" w:rsidR="00D75925" w:rsidRDefault="00D75925" w:rsidP="00D75925">
            <w:pPr>
              <w:jc w:val="center"/>
            </w:pPr>
            <w:r>
              <w:t>400 V</w:t>
            </w:r>
          </w:p>
        </w:tc>
      </w:tr>
      <w:tr w:rsidR="00D75925" w14:paraId="1064986D" w14:textId="77777777" w:rsidTr="0066653F">
        <w:trPr>
          <w:jc w:val="center"/>
        </w:trPr>
        <w:tc>
          <w:tcPr>
            <w:tcW w:w="2125" w:type="dxa"/>
          </w:tcPr>
          <w:p w14:paraId="188E8A38" w14:textId="77777777" w:rsidR="00D75925" w:rsidRDefault="00295FEA" w:rsidP="00D75925">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effmax</m:t>
                    </m:r>
                  </m:sub>
                </m:sSub>
              </m:oMath>
            </m:oMathPara>
          </w:p>
        </w:tc>
        <w:tc>
          <w:tcPr>
            <w:tcW w:w="1844" w:type="dxa"/>
          </w:tcPr>
          <w:p w14:paraId="2F595026" w14:textId="77777777" w:rsidR="00D75925" w:rsidRDefault="00E3774F" w:rsidP="00D75925">
            <w:pPr>
              <w:keepNext/>
              <w:jc w:val="center"/>
            </w:pPr>
            <w:r>
              <w:t>0,75</w:t>
            </w:r>
            <w:r w:rsidR="00D75925">
              <w:t xml:space="preserve"> A</w:t>
            </w:r>
          </w:p>
        </w:tc>
      </w:tr>
      <w:tr w:rsidR="00E3774F" w14:paraId="38EAB541" w14:textId="77777777" w:rsidTr="0066653F">
        <w:trPr>
          <w:jc w:val="center"/>
        </w:trPr>
        <w:tc>
          <w:tcPr>
            <w:tcW w:w="2125" w:type="dxa"/>
          </w:tcPr>
          <w:p w14:paraId="7E38402C" w14:textId="77777777" w:rsidR="00E3774F" w:rsidRDefault="00295FEA" w:rsidP="00D75925">
            <w:pPr>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RMS</m:t>
                    </m:r>
                  </m:sub>
                </m:sSub>
              </m:oMath>
            </m:oMathPara>
          </w:p>
        </w:tc>
        <w:tc>
          <w:tcPr>
            <w:tcW w:w="1844" w:type="dxa"/>
          </w:tcPr>
          <w:p w14:paraId="4F02C920" w14:textId="77777777" w:rsidR="00E3774F" w:rsidRDefault="00E3774F" w:rsidP="00110166">
            <w:pPr>
              <w:keepNext/>
              <w:jc w:val="center"/>
            </w:pPr>
            <w:r>
              <w:t>1,41A</w:t>
            </w:r>
          </w:p>
        </w:tc>
      </w:tr>
    </w:tbl>
    <w:p w14:paraId="1F385648" w14:textId="77777777" w:rsidR="00D75925" w:rsidRDefault="00110166" w:rsidP="00110166">
      <w:pPr>
        <w:pStyle w:val="Legenda"/>
        <w:jc w:val="center"/>
        <w:rPr>
          <w:i w:val="0"/>
          <w:color w:val="auto"/>
          <w:sz w:val="24"/>
        </w:rPr>
      </w:pPr>
      <w:bookmarkStart w:id="355" w:name="_Ref455941532"/>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3</w:t>
      </w:r>
      <w:r w:rsidR="006D65BA">
        <w:rPr>
          <w:i w:val="0"/>
          <w:color w:val="auto"/>
          <w:sz w:val="24"/>
        </w:rPr>
        <w:fldChar w:fldCharType="end"/>
      </w:r>
      <w:r w:rsidRPr="00110166">
        <w:rPr>
          <w:i w:val="0"/>
          <w:color w:val="auto"/>
          <w:sz w:val="24"/>
        </w:rPr>
        <w:t xml:space="preserve"> - Especificações do transformador</w:t>
      </w:r>
      <w:bookmarkEnd w:id="355"/>
    </w:p>
    <w:p w14:paraId="4F52CF90" w14:textId="77777777" w:rsidR="00E3774F" w:rsidRDefault="00D75925" w:rsidP="00D75925">
      <w:pPr>
        <w:jc w:val="both"/>
      </w:pPr>
      <w:r>
        <w:lastRenderedPageBreak/>
        <w:tab/>
        <w:t xml:space="preserve">Segundo a seção 2.4.5.2 e </w:t>
      </w:r>
      <w:r w:rsidR="003C10E2">
        <w:t>[6]</w:t>
      </w:r>
      <w:r w:rsidR="00C472F6">
        <w:t>, será calculado</w:t>
      </w:r>
      <w:r w:rsidR="00E3774F">
        <w:t xml:space="preserve"> o produto </w:t>
      </w:r>
      <w:proofErr w:type="spellStart"/>
      <w:r w:rsidR="00E3774F">
        <w:t>AeAw</w:t>
      </w:r>
      <w:proofErr w:type="spellEnd"/>
    </w:p>
    <w:tbl>
      <w:tblPr>
        <w:tblStyle w:val="Tabelacomgrade"/>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C472F6" w14:paraId="3132CBB4" w14:textId="77777777" w:rsidTr="00956FD6">
        <w:trPr>
          <w:trHeight w:val="1002"/>
        </w:trPr>
        <w:tc>
          <w:tcPr>
            <w:tcW w:w="4530" w:type="pct"/>
            <w:vAlign w:val="center"/>
          </w:tcPr>
          <w:p w14:paraId="36F1A520" w14:textId="77777777" w:rsidR="00C472F6" w:rsidRPr="00876FDB" w:rsidRDefault="00295FEA"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70" w:type="pct"/>
            <w:vAlign w:val="center"/>
          </w:tcPr>
          <w:p w14:paraId="6F587FFC" w14:textId="77777777" w:rsidR="00C472F6" w:rsidRDefault="00C472F6" w:rsidP="00956FD6">
            <w:pPr>
              <w:jc w:val="center"/>
            </w:pPr>
            <w:r>
              <w:t>(6.13)</w:t>
            </w:r>
          </w:p>
        </w:tc>
      </w:tr>
      <w:tr w:rsidR="00C472F6" w14:paraId="76A177EE" w14:textId="77777777" w:rsidTr="00956FD6">
        <w:trPr>
          <w:trHeight w:val="1002"/>
        </w:trPr>
        <w:tc>
          <w:tcPr>
            <w:tcW w:w="4530" w:type="pct"/>
            <w:vAlign w:val="center"/>
          </w:tcPr>
          <w:p w14:paraId="04BD7443" w14:textId="77777777" w:rsidR="00C472F6" w:rsidRPr="00876FDB" w:rsidRDefault="00295FEA"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400×0,75×1,41</m:t>
                    </m:r>
                  </m:num>
                  <m:den>
                    <m:r>
                      <w:rPr>
                        <w:rFonts w:ascii="Cambria Math" w:hAnsi="Cambria Math"/>
                      </w:rPr>
                      <m:t>100000×0,51×450×0,41×0,7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=0,6422</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m:oMathPara>
          </w:p>
        </w:tc>
        <w:tc>
          <w:tcPr>
            <w:tcW w:w="470" w:type="pct"/>
            <w:vAlign w:val="center"/>
          </w:tcPr>
          <w:p w14:paraId="7321E6D5" w14:textId="77777777" w:rsidR="00C472F6" w:rsidRDefault="00C472F6" w:rsidP="00956FD6">
            <w:pPr>
              <w:jc w:val="center"/>
            </w:pPr>
            <w:r>
              <w:t>(6.14)</w:t>
            </w:r>
          </w:p>
        </w:tc>
      </w:tr>
    </w:tbl>
    <w:p w14:paraId="2B82DDB9" w14:textId="77777777" w:rsidR="00E3774F" w:rsidRDefault="00C472F6" w:rsidP="00D75925">
      <w:pPr>
        <w:jc w:val="both"/>
      </w:pPr>
      <w:r>
        <w:rPr>
          <w:rFonts w:eastAsiaTheme="minorEastAsia"/>
        </w:rPr>
        <w:tab/>
        <w:t>Escolheu-se</w:t>
      </w:r>
      <w:r w:rsidR="00E3774F">
        <w:rPr>
          <w:rFonts w:eastAsiaTheme="minorEastAsia"/>
        </w:rPr>
        <w:t xml:space="preserve">, então, o núcleo </w:t>
      </w:r>
      <w:r w:rsidR="00914173">
        <w:t>NEE-20/10/5-1300-IP12E</w:t>
      </w:r>
      <w:r w:rsidR="001426AC">
        <w:t xml:space="preserve"> </w:t>
      </w:r>
      <w:r w:rsidR="00110166">
        <w:t xml:space="preserve">da Thornton </w:t>
      </w:r>
      <w:r w:rsidR="001426AC">
        <w:t>com um Al de 13</w:t>
      </w:r>
      <w:r w:rsidR="00E3774F">
        <w:t>00nH</w:t>
      </w:r>
      <w:r>
        <w:t xml:space="preserve">, e o carretel foi o </w:t>
      </w:r>
      <w:r w:rsidRPr="00C472F6">
        <w:t>TRZ 25.010.2</w:t>
      </w:r>
      <w:r>
        <w:t xml:space="preserve"> da </w:t>
      </w:r>
      <w:proofErr w:type="spellStart"/>
      <w:r>
        <w:t>Terzi</w:t>
      </w:r>
      <w:proofErr w:type="spellEnd"/>
      <w:r>
        <w:t>-LTDA.</w:t>
      </w:r>
      <w:r w:rsidR="00E3774F">
        <w:t xml:space="preserve"> Calculando o número de espiras:</w:t>
      </w:r>
    </w:p>
    <w:tbl>
      <w:tblPr>
        <w:tblStyle w:val="Tabelacomgrade"/>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6FD6" w14:paraId="46F3BC51" w14:textId="77777777" w:rsidTr="00956FD6">
        <w:trPr>
          <w:trHeight w:val="1002"/>
        </w:trPr>
        <w:tc>
          <w:tcPr>
            <w:tcW w:w="4529" w:type="pct"/>
            <w:vAlign w:val="center"/>
          </w:tcPr>
          <w:p w14:paraId="5680CA36" w14:textId="77777777" w:rsidR="00956FD6" w:rsidRPr="00876FDB" w:rsidRDefault="00295FEA"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tc>
        <w:tc>
          <w:tcPr>
            <w:tcW w:w="471" w:type="pct"/>
            <w:vAlign w:val="center"/>
          </w:tcPr>
          <w:p w14:paraId="25DA68D0" w14:textId="77777777" w:rsidR="00956FD6" w:rsidRDefault="00956FD6" w:rsidP="00956FD6">
            <w:pPr>
              <w:jc w:val="center"/>
            </w:pPr>
            <w:r>
              <w:t>(6.15)</w:t>
            </w:r>
          </w:p>
        </w:tc>
      </w:tr>
      <w:tr w:rsidR="00956FD6" w14:paraId="61564861" w14:textId="77777777" w:rsidTr="00956FD6">
        <w:trPr>
          <w:trHeight w:val="1002"/>
        </w:trPr>
        <w:tc>
          <w:tcPr>
            <w:tcW w:w="4529" w:type="pct"/>
            <w:vAlign w:val="center"/>
          </w:tcPr>
          <w:p w14:paraId="0F8C5794" w14:textId="77777777" w:rsidR="00956FD6" w:rsidRPr="00876FDB" w:rsidRDefault="00295FEA"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r>
                      <w:rPr>
                        <w:rFonts w:ascii="Cambria Math" w:hAnsi="Cambria Math"/>
                      </w:rPr>
                      <m:t>400×0,5</m:t>
                    </m:r>
                  </m:num>
                  <m:den>
                    <m:r>
                      <w:rPr>
                        <w:rFonts w:ascii="Cambria Math" w:hAnsi="Cambria Math"/>
                      </w:rPr>
                      <m:t>31×100000×0,51</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hAnsi="Cambria Math"/>
                  </w:rPr>
                  <m:t>= 1,26 espiras</m:t>
                </m:r>
              </m:oMath>
            </m:oMathPara>
          </w:p>
        </w:tc>
        <w:tc>
          <w:tcPr>
            <w:tcW w:w="471" w:type="pct"/>
            <w:vAlign w:val="center"/>
          </w:tcPr>
          <w:p w14:paraId="16088EAD" w14:textId="77777777" w:rsidR="00956FD6" w:rsidRDefault="00956FD6" w:rsidP="00956FD6">
            <w:pPr>
              <w:jc w:val="center"/>
            </w:pPr>
            <w:r>
              <w:t>(6.16)</w:t>
            </w:r>
          </w:p>
        </w:tc>
      </w:tr>
      <w:tr w:rsidR="00956FD6" w14:paraId="5C8DA416" w14:textId="77777777" w:rsidTr="00956FD6">
        <w:trPr>
          <w:trHeight w:val="1002"/>
        </w:trPr>
        <w:tc>
          <w:tcPr>
            <w:tcW w:w="4529" w:type="pct"/>
            <w:vAlign w:val="center"/>
          </w:tcPr>
          <w:p w14:paraId="4623A0A8" w14:textId="77777777" w:rsidR="00956FD6" w:rsidRPr="00876FDB" w:rsidRDefault="00295FEA"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=0,2045×1,26=0,25767</m:t>
                </m:r>
              </m:oMath>
            </m:oMathPara>
          </w:p>
        </w:tc>
        <w:tc>
          <w:tcPr>
            <w:tcW w:w="471" w:type="pct"/>
            <w:vAlign w:val="center"/>
          </w:tcPr>
          <w:p w14:paraId="5FD72AB1" w14:textId="77777777" w:rsidR="00956FD6" w:rsidRDefault="00956FD6" w:rsidP="00956FD6">
            <w:pPr>
              <w:jc w:val="center"/>
            </w:pPr>
            <w:r>
              <w:t>(6.17)</w:t>
            </w:r>
          </w:p>
        </w:tc>
      </w:tr>
    </w:tbl>
    <w:p w14:paraId="40DCCD63" w14:textId="77777777" w:rsidR="007E1172" w:rsidRDefault="007E1172" w:rsidP="007E1172">
      <w:pPr>
        <w:jc w:val="both"/>
        <w:rPr>
          <w:rFonts w:eastAsiaTheme="minorEastAsia"/>
        </w:rPr>
      </w:pPr>
      <w:r>
        <w:rPr>
          <w:rFonts w:eastAsiaTheme="minorEastAsia"/>
        </w:rPr>
        <w:tab/>
        <w:t>Mas como n</w:t>
      </w:r>
      <w:r w:rsidR="00956FD6">
        <w:rPr>
          <w:rFonts w:eastAsiaTheme="minorEastAsia"/>
        </w:rPr>
        <w:t>ão é possível</w:t>
      </w:r>
      <w:r>
        <w:rPr>
          <w:rFonts w:eastAsiaTheme="minorEastAsia"/>
        </w:rPr>
        <w:t xml:space="preserve"> fazer </w:t>
      </w:r>
      <w:r w:rsidR="00956FD6">
        <w:rPr>
          <w:rFonts w:eastAsiaTheme="minorEastAsia"/>
        </w:rPr>
        <w:t xml:space="preserve">exatamente </w:t>
      </w:r>
      <w:r>
        <w:rPr>
          <w:rFonts w:eastAsiaTheme="minorEastAsia"/>
        </w:rPr>
        <w:t>esses valores de espiras, vamos manter a relação, mas aumentar a espiras em cada lado do transformador:</w:t>
      </w:r>
    </w:p>
    <w:tbl>
      <w:tblPr>
        <w:tblStyle w:val="Tabelacomgrade"/>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6FD6" w14:paraId="0F0809D6" w14:textId="77777777" w:rsidTr="00956FD6">
        <w:trPr>
          <w:trHeight w:val="1002"/>
        </w:trPr>
        <w:tc>
          <w:tcPr>
            <w:tcW w:w="4529" w:type="pct"/>
            <w:vAlign w:val="center"/>
          </w:tcPr>
          <w:p w14:paraId="71C0304B" w14:textId="77777777" w:rsidR="00956FD6" w:rsidRPr="00876FDB" w:rsidRDefault="00295FEA"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=2 espiras</m:t>
                </m:r>
              </m:oMath>
            </m:oMathPara>
          </w:p>
        </w:tc>
        <w:tc>
          <w:tcPr>
            <w:tcW w:w="471" w:type="pct"/>
            <w:vAlign w:val="center"/>
          </w:tcPr>
          <w:p w14:paraId="7509AB93" w14:textId="77777777" w:rsidR="00956FD6" w:rsidRDefault="00956FD6" w:rsidP="00956FD6">
            <w:pPr>
              <w:jc w:val="center"/>
            </w:pPr>
            <w:r>
              <w:t>(6.18)</w:t>
            </w:r>
          </w:p>
        </w:tc>
      </w:tr>
      <w:tr w:rsidR="00956FD6" w14:paraId="110E30A9" w14:textId="77777777" w:rsidTr="00956FD6">
        <w:trPr>
          <w:trHeight w:val="1002"/>
        </w:trPr>
        <w:tc>
          <w:tcPr>
            <w:tcW w:w="4529" w:type="pct"/>
            <w:vAlign w:val="center"/>
          </w:tcPr>
          <w:p w14:paraId="426E0BB7" w14:textId="77777777" w:rsidR="00956FD6" w:rsidRPr="00876FDB" w:rsidRDefault="00295FEA"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=10 espiras</m:t>
                </m:r>
              </m:oMath>
            </m:oMathPara>
          </w:p>
        </w:tc>
        <w:tc>
          <w:tcPr>
            <w:tcW w:w="471" w:type="pct"/>
            <w:vAlign w:val="center"/>
          </w:tcPr>
          <w:p w14:paraId="12C4556F" w14:textId="77777777" w:rsidR="00956FD6" w:rsidRDefault="00956FD6" w:rsidP="00956FD6">
            <w:pPr>
              <w:jc w:val="center"/>
            </w:pPr>
            <w:r>
              <w:t>(6.19)</w:t>
            </w:r>
          </w:p>
        </w:tc>
      </w:tr>
    </w:tbl>
    <w:p w14:paraId="686D72BF" w14:textId="77777777" w:rsidR="00D75925" w:rsidRPr="00C6596F" w:rsidRDefault="00D75925" w:rsidP="00D75925">
      <w:pPr>
        <w:rPr>
          <w:rFonts w:eastAsiaTheme="minorEastAsia"/>
        </w:rPr>
      </w:pPr>
      <w:r>
        <w:rPr>
          <w:rFonts w:eastAsiaTheme="minorEastAsia"/>
        </w:rPr>
        <w:tab/>
        <w:t xml:space="preserve">O efeito pelicular aqui é o mesmo </w:t>
      </w:r>
      <w:r w:rsidR="00853437">
        <w:rPr>
          <w:rFonts w:eastAsiaTheme="minorEastAsia"/>
        </w:rPr>
        <w:t>que</w:t>
      </w:r>
      <w:r>
        <w:rPr>
          <w:rFonts w:eastAsiaTheme="minorEastAsia"/>
        </w:rPr>
        <w:t xml:space="preserve"> o caso anterior, logo o diâmetro do fio de cobre a ser utilizado não pode ser maior que 0,48 mm.</w:t>
      </w:r>
    </w:p>
    <w:p w14:paraId="49D801CC" w14:textId="77777777" w:rsidR="00D75925" w:rsidRDefault="00D75925" w:rsidP="00D75925">
      <w:pPr>
        <w:jc w:val="both"/>
        <w:rPr>
          <w:rFonts w:eastAsiaTheme="minorEastAsia"/>
        </w:rPr>
      </w:pPr>
      <w:r>
        <w:rPr>
          <w:rFonts w:eastAsiaTheme="minorEastAsia"/>
        </w:rPr>
        <w:tab/>
      </w:r>
      <w:r w:rsidR="00956FD6">
        <w:rPr>
          <w:rFonts w:eastAsiaTheme="minorEastAsia"/>
        </w:rPr>
        <w:t>Agora será calculado</w:t>
      </w:r>
      <w:r w:rsidR="00853437">
        <w:rPr>
          <w:rFonts w:eastAsiaTheme="minorEastAsia"/>
        </w:rPr>
        <w:t xml:space="preserve"> o fio </w:t>
      </w:r>
      <w:r>
        <w:rPr>
          <w:rFonts w:eastAsiaTheme="minorEastAsia"/>
        </w:rPr>
        <w:t>de cobre necess</w:t>
      </w:r>
      <w:r w:rsidR="00853437">
        <w:rPr>
          <w:rFonts w:eastAsiaTheme="minorEastAsia"/>
        </w:rPr>
        <w:t>ário</w:t>
      </w:r>
      <w:r w:rsidR="00956FD6">
        <w:rPr>
          <w:rFonts w:eastAsiaTheme="minorEastAsia"/>
        </w:rPr>
        <w:t>. É visto</w:t>
      </w:r>
      <w:r>
        <w:rPr>
          <w:rFonts w:eastAsiaTheme="minorEastAsia"/>
        </w:rPr>
        <w:t xml:space="preserve"> na equação abaixo que a área do fio deve ser maior que</w:t>
      </w:r>
      <w:r w:rsidR="00853437">
        <w:rPr>
          <w:rFonts w:eastAsiaTheme="minorEastAsia"/>
        </w:rPr>
        <w:t xml:space="preserve"> 0,31</w:t>
      </w:r>
      <w:r w:rsidR="00956FD6">
        <w:rPr>
          <w:rFonts w:eastAsiaTheme="minorEastAsia"/>
        </w:rPr>
        <w:t>mm². Escolheu-se</w:t>
      </w:r>
      <w:r>
        <w:rPr>
          <w:rFonts w:eastAsiaTheme="minorEastAsia"/>
        </w:rPr>
        <w:t xml:space="preserve"> </w:t>
      </w:r>
      <w:r w:rsidR="00853437">
        <w:rPr>
          <w:rFonts w:eastAsiaTheme="minorEastAsia"/>
        </w:rPr>
        <w:t>novamente</w:t>
      </w:r>
      <w:r w:rsidR="00956FD6">
        <w:rPr>
          <w:rFonts w:eastAsiaTheme="minorEastAsia"/>
        </w:rPr>
        <w:t xml:space="preserve"> o fio AWG 25 e serão associados</w:t>
      </w:r>
      <w:r>
        <w:rPr>
          <w:rFonts w:eastAsiaTheme="minorEastAsia"/>
        </w:rPr>
        <w:t xml:space="preserve"> </w:t>
      </w:r>
      <w:r w:rsidR="00853437">
        <w:rPr>
          <w:rFonts w:eastAsiaTheme="minorEastAsia"/>
        </w:rPr>
        <w:t>2</w:t>
      </w:r>
      <w:r>
        <w:rPr>
          <w:rFonts w:eastAsiaTheme="minorEastAsia"/>
        </w:rPr>
        <w:t xml:space="preserve"> fios desses em paralelo para não violar a regra do efeito pelicular</w:t>
      </w:r>
      <w:r w:rsidR="00956FD6">
        <w:rPr>
          <w:rFonts w:eastAsiaTheme="minorEastAsia"/>
        </w:rPr>
        <w:t>.</w:t>
      </w:r>
    </w:p>
    <w:tbl>
      <w:tblPr>
        <w:tblStyle w:val="Tabelacomgrade"/>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6FD6" w14:paraId="3357CE8A" w14:textId="77777777" w:rsidTr="00D04DAE">
        <w:trPr>
          <w:trHeight w:val="1002"/>
        </w:trPr>
        <w:tc>
          <w:tcPr>
            <w:tcW w:w="4529" w:type="pct"/>
            <w:vAlign w:val="center"/>
          </w:tcPr>
          <w:p w14:paraId="7EC9C4F9" w14:textId="77777777" w:rsidR="00956FD6" w:rsidRPr="00876FDB" w:rsidRDefault="00295FEA"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tc>
        <w:tc>
          <w:tcPr>
            <w:tcW w:w="471" w:type="pct"/>
            <w:vAlign w:val="center"/>
          </w:tcPr>
          <w:p w14:paraId="1D968ACE" w14:textId="77777777" w:rsidR="00956FD6" w:rsidRDefault="00956FD6" w:rsidP="00D04DAE">
            <w:pPr>
              <w:jc w:val="center"/>
            </w:pPr>
            <w:r>
              <w:t>(6.20)</w:t>
            </w:r>
          </w:p>
        </w:tc>
      </w:tr>
    </w:tbl>
    <w:p w14:paraId="4A9B4578" w14:textId="77777777" w:rsidR="00956FD6" w:rsidRPr="000F2FDB" w:rsidRDefault="00956FD6" w:rsidP="00D75925">
      <w:pPr>
        <w:jc w:val="both"/>
        <w:rPr>
          <w:rFonts w:eastAsiaTheme="minorEastAsia"/>
        </w:rPr>
      </w:pPr>
    </w:p>
    <w:p w14:paraId="41C4F56B" w14:textId="77777777" w:rsidR="00D75925" w:rsidRDefault="00D75925" w:rsidP="00853437">
      <w:pPr>
        <w:jc w:val="both"/>
        <w:rPr>
          <w:rFonts w:eastAsiaTheme="minorEastAsia"/>
        </w:rPr>
      </w:pPr>
      <w:r>
        <w:rPr>
          <w:rFonts w:eastAsiaTheme="minorEastAsia"/>
        </w:rPr>
        <w:lastRenderedPageBreak/>
        <w:tab/>
      </w:r>
      <w:r w:rsidR="00853437">
        <w:rPr>
          <w:rFonts w:eastAsiaTheme="minorEastAsia"/>
        </w:rPr>
        <w:t>Agora para validar o proj</w:t>
      </w:r>
      <w:r w:rsidR="00956FD6">
        <w:rPr>
          <w:rFonts w:eastAsiaTheme="minorEastAsia"/>
        </w:rPr>
        <w:t>eto do transformador, precisa-se</w:t>
      </w:r>
      <w:r w:rsidR="00853437">
        <w:rPr>
          <w:rFonts w:eastAsiaTheme="minorEastAsia"/>
        </w:rPr>
        <w:t xml:space="preserve"> observar a possibilidade de execução,</w:t>
      </w:r>
      <w:r>
        <w:rPr>
          <w:rFonts w:eastAsiaTheme="minorEastAsia"/>
        </w:rPr>
        <w:t xml:space="preserve"> lembrando que o </w:t>
      </w:r>
      <w:proofErr w:type="spellStart"/>
      <w:r>
        <w:rPr>
          <w:rFonts w:eastAsiaTheme="minorEastAsia"/>
        </w:rPr>
        <w:t>Aw</w:t>
      </w:r>
      <w:proofErr w:type="spellEnd"/>
      <w:r>
        <w:rPr>
          <w:rFonts w:eastAsiaTheme="minorEastAsia"/>
        </w:rPr>
        <w:t xml:space="preserve"> do núcleo escolhido é de </w:t>
      </w:r>
      <w:r w:rsidR="00853437">
        <w:rPr>
          <w:rFonts w:eastAsiaTheme="minorEastAsia"/>
        </w:rPr>
        <w:t>47,88m</w:t>
      </w:r>
      <w:r>
        <w:rPr>
          <w:rFonts w:eastAsiaTheme="minorEastAsia"/>
        </w:rPr>
        <w:t>m²:</w:t>
      </w:r>
    </w:p>
    <w:tbl>
      <w:tblPr>
        <w:tblStyle w:val="Tabelacomgrade"/>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6FD6" w14:paraId="28281C53" w14:textId="77777777" w:rsidTr="00956FD6">
        <w:trPr>
          <w:trHeight w:val="1002"/>
        </w:trPr>
        <w:tc>
          <w:tcPr>
            <w:tcW w:w="4529" w:type="pct"/>
            <w:vAlign w:val="center"/>
          </w:tcPr>
          <w:p w14:paraId="3C07E822" w14:textId="77777777" w:rsidR="00956FD6" w:rsidRPr="00876FDB" w:rsidRDefault="00295FEA" w:rsidP="00956FD6">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oMath>
            </m:oMathPara>
          </w:p>
        </w:tc>
        <w:tc>
          <w:tcPr>
            <w:tcW w:w="471" w:type="pct"/>
            <w:vAlign w:val="center"/>
          </w:tcPr>
          <w:p w14:paraId="16612729" w14:textId="77777777" w:rsidR="00956FD6" w:rsidRDefault="00956FD6" w:rsidP="00956FD6">
            <w:pPr>
              <w:jc w:val="center"/>
            </w:pPr>
            <w:r>
              <w:t>(6.21)</w:t>
            </w:r>
          </w:p>
        </w:tc>
      </w:tr>
      <w:tr w:rsidR="00956FD6" w14:paraId="6728D7FA" w14:textId="77777777" w:rsidTr="00956FD6">
        <w:trPr>
          <w:trHeight w:val="1002"/>
        </w:trPr>
        <w:tc>
          <w:tcPr>
            <w:tcW w:w="4529" w:type="pct"/>
            <w:vAlign w:val="center"/>
          </w:tcPr>
          <w:p w14:paraId="25D35A1F" w14:textId="77777777" w:rsidR="00956FD6" w:rsidRPr="00876FDB" w:rsidRDefault="00295FEA" w:rsidP="00956FD6">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2+2+10</m:t>
                        </m:r>
                      </m:e>
                    </m:d>
                    <m:r>
                      <w:rPr>
                        <w:rFonts w:ascii="Cambria Math" w:eastAsiaTheme="minorEastAsia" w:hAnsi="Cambria Math"/>
                      </w:rPr>
                      <m:t>×2*0,00159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=18,62</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tc>
        <w:tc>
          <w:tcPr>
            <w:tcW w:w="471" w:type="pct"/>
            <w:vAlign w:val="center"/>
          </w:tcPr>
          <w:p w14:paraId="3835130E" w14:textId="77777777" w:rsidR="00956FD6" w:rsidRDefault="00956FD6" w:rsidP="00956FD6">
            <w:pPr>
              <w:jc w:val="center"/>
            </w:pPr>
            <w:r>
              <w:t>(6.22)</w:t>
            </w:r>
          </w:p>
        </w:tc>
      </w:tr>
    </w:tbl>
    <w:p w14:paraId="24F26E22" w14:textId="77777777" w:rsidR="00110166" w:rsidRDefault="00D75925" w:rsidP="00956FD6">
      <w:pPr>
        <w:jc w:val="both"/>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esse projeto é possível de ser executado.</w:t>
      </w:r>
    </w:p>
    <w:tbl>
      <w:tblPr>
        <w:tblStyle w:val="Tabelacomgrade"/>
        <w:tblW w:w="0" w:type="auto"/>
        <w:tblInd w:w="562" w:type="dxa"/>
        <w:tblLook w:val="04A0" w:firstRow="1" w:lastRow="0" w:firstColumn="1" w:lastColumn="0" w:noHBand="0" w:noVBand="1"/>
      </w:tblPr>
      <w:tblGrid>
        <w:gridCol w:w="3685"/>
        <w:gridCol w:w="4112"/>
      </w:tblGrid>
      <w:tr w:rsidR="00110166" w14:paraId="0826B499" w14:textId="77777777" w:rsidTr="0066653F">
        <w:tc>
          <w:tcPr>
            <w:tcW w:w="3685" w:type="dxa"/>
          </w:tcPr>
          <w:p w14:paraId="0377DFCD" w14:textId="77777777" w:rsidR="00110166" w:rsidRDefault="00110166" w:rsidP="00975AAA">
            <w:pPr>
              <w:jc w:val="center"/>
              <w:rPr>
                <w:rFonts w:eastAsiaTheme="minorEastAsia"/>
              </w:rPr>
            </w:pPr>
            <w:r>
              <w:rPr>
                <w:rFonts w:eastAsiaTheme="minorEastAsia"/>
              </w:rPr>
              <w:t>Parâmetro</w:t>
            </w:r>
          </w:p>
        </w:tc>
        <w:tc>
          <w:tcPr>
            <w:tcW w:w="4112" w:type="dxa"/>
          </w:tcPr>
          <w:p w14:paraId="28D17FF5" w14:textId="77777777" w:rsidR="00110166" w:rsidRDefault="00110166" w:rsidP="00975AAA">
            <w:pPr>
              <w:jc w:val="center"/>
              <w:rPr>
                <w:rFonts w:eastAsiaTheme="minorEastAsia"/>
              </w:rPr>
            </w:pPr>
            <w:r>
              <w:rPr>
                <w:rFonts w:eastAsiaTheme="minorEastAsia"/>
              </w:rPr>
              <w:t>Valor</w:t>
            </w:r>
          </w:p>
        </w:tc>
      </w:tr>
      <w:tr w:rsidR="00110166" w14:paraId="3772A0D9" w14:textId="77777777" w:rsidTr="0066653F">
        <w:tc>
          <w:tcPr>
            <w:tcW w:w="3685" w:type="dxa"/>
          </w:tcPr>
          <w:p w14:paraId="4FEAF5D9" w14:textId="77777777" w:rsidR="00110166" w:rsidRDefault="00110166" w:rsidP="00975AAA">
            <w:pPr>
              <w:jc w:val="center"/>
              <w:rPr>
                <w:rFonts w:eastAsiaTheme="minorEastAsia"/>
              </w:rPr>
            </w:pPr>
            <w:r>
              <w:rPr>
                <w:rFonts w:eastAsiaTheme="minorEastAsia"/>
              </w:rPr>
              <w:t>Núcleo</w:t>
            </w:r>
          </w:p>
        </w:tc>
        <w:tc>
          <w:tcPr>
            <w:tcW w:w="4112" w:type="dxa"/>
          </w:tcPr>
          <w:p w14:paraId="03E65C61" w14:textId="77777777" w:rsidR="00110166" w:rsidRDefault="00110166" w:rsidP="00975AAA">
            <w:pPr>
              <w:jc w:val="center"/>
              <w:rPr>
                <w:rFonts w:eastAsiaTheme="minorEastAsia"/>
              </w:rPr>
            </w:pPr>
            <w:r>
              <w:t>Thornton NEE-20/10/5-1300-IP12E</w:t>
            </w:r>
          </w:p>
        </w:tc>
      </w:tr>
      <w:tr w:rsidR="00110166" w14:paraId="47C199E2" w14:textId="77777777" w:rsidTr="0066653F">
        <w:tc>
          <w:tcPr>
            <w:tcW w:w="3685" w:type="dxa"/>
          </w:tcPr>
          <w:p w14:paraId="439173BB" w14:textId="77777777" w:rsidR="00110166" w:rsidRDefault="00110166" w:rsidP="00975AAA">
            <w:pPr>
              <w:jc w:val="center"/>
              <w:rPr>
                <w:rFonts w:eastAsiaTheme="minorEastAsia"/>
              </w:rPr>
            </w:pPr>
            <w:proofErr w:type="spellStart"/>
            <w:r>
              <w:rPr>
                <w:rFonts w:eastAsiaTheme="minorEastAsia"/>
              </w:rPr>
              <w:t>Numero</w:t>
            </w:r>
            <w:proofErr w:type="spellEnd"/>
            <w:r>
              <w:rPr>
                <w:rFonts w:eastAsiaTheme="minorEastAsia"/>
              </w:rPr>
              <w:t xml:space="preserve"> de espiras </w:t>
            </w:r>
          </w:p>
        </w:tc>
        <w:tc>
          <w:tcPr>
            <w:tcW w:w="4112" w:type="dxa"/>
          </w:tcPr>
          <w:p w14:paraId="3E11B10A" w14:textId="77777777" w:rsidR="00110166" w:rsidRDefault="00110166" w:rsidP="00975AAA">
            <w:pPr>
              <w:jc w:val="center"/>
              <w:rPr>
                <w:rFonts w:eastAsiaTheme="minorEastAsia"/>
              </w:rPr>
            </w:pPr>
            <w:proofErr w:type="spellStart"/>
            <w:r>
              <w:rPr>
                <w:rFonts w:eastAsiaTheme="minorEastAsia"/>
              </w:rPr>
              <w:t>Primario</w:t>
            </w:r>
            <w:proofErr w:type="spellEnd"/>
            <w:r>
              <w:rPr>
                <w:rFonts w:eastAsiaTheme="minorEastAsia"/>
              </w:rPr>
              <w:t xml:space="preserve"> = 10, Secundário = 2</w:t>
            </w:r>
          </w:p>
        </w:tc>
      </w:tr>
      <w:tr w:rsidR="00110166" w14:paraId="3EAA61E6" w14:textId="77777777" w:rsidTr="0066653F">
        <w:tc>
          <w:tcPr>
            <w:tcW w:w="3685" w:type="dxa"/>
          </w:tcPr>
          <w:p w14:paraId="6939575A" w14:textId="77777777" w:rsidR="00110166" w:rsidRDefault="00110166" w:rsidP="00975AAA">
            <w:pPr>
              <w:jc w:val="center"/>
              <w:rPr>
                <w:rFonts w:eastAsiaTheme="minorEastAsia"/>
              </w:rPr>
            </w:pPr>
            <w:r>
              <w:rPr>
                <w:rFonts w:eastAsiaTheme="minorEastAsia"/>
              </w:rPr>
              <w:t>Fio de cobre</w:t>
            </w:r>
          </w:p>
        </w:tc>
        <w:tc>
          <w:tcPr>
            <w:tcW w:w="4112" w:type="dxa"/>
          </w:tcPr>
          <w:p w14:paraId="57D9193F" w14:textId="77777777" w:rsidR="00110166" w:rsidRDefault="00110166" w:rsidP="00110166">
            <w:pPr>
              <w:keepNext/>
              <w:jc w:val="center"/>
              <w:rPr>
                <w:rFonts w:eastAsiaTheme="minorEastAsia"/>
              </w:rPr>
            </w:pPr>
            <w:r>
              <w:rPr>
                <w:rFonts w:eastAsiaTheme="minorEastAsia"/>
              </w:rPr>
              <w:t>2 x AWG25</w:t>
            </w:r>
          </w:p>
        </w:tc>
      </w:tr>
    </w:tbl>
    <w:p w14:paraId="297A907E" w14:textId="77777777" w:rsidR="00110166" w:rsidRPr="00110166" w:rsidRDefault="00110166" w:rsidP="00110166">
      <w:pPr>
        <w:pStyle w:val="Legenda"/>
        <w:jc w:val="center"/>
        <w:rPr>
          <w:rFonts w:eastAsiaTheme="minorEastAsia"/>
          <w:i w:val="0"/>
          <w:color w:val="auto"/>
          <w:sz w:val="24"/>
        </w:rPr>
      </w:pPr>
      <w:bookmarkStart w:id="356" w:name="_Ref455941534"/>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4</w:t>
      </w:r>
      <w:r w:rsidR="006D65BA">
        <w:rPr>
          <w:i w:val="0"/>
          <w:color w:val="auto"/>
          <w:sz w:val="24"/>
        </w:rPr>
        <w:fldChar w:fldCharType="end"/>
      </w:r>
      <w:r w:rsidRPr="00110166">
        <w:rPr>
          <w:i w:val="0"/>
          <w:color w:val="auto"/>
          <w:sz w:val="24"/>
        </w:rPr>
        <w:t xml:space="preserve"> - Resumo do projeto do transformador</w:t>
      </w:r>
      <w:bookmarkEnd w:id="356"/>
    </w:p>
    <w:p w14:paraId="5E0606BE" w14:textId="77777777" w:rsidR="0069057F" w:rsidRDefault="0069057F" w:rsidP="00110166">
      <w:pPr>
        <w:rPr>
          <w:rFonts w:eastAsiaTheme="minorEastAsia"/>
        </w:rPr>
      </w:pPr>
    </w:p>
    <w:p w14:paraId="283D801D" w14:textId="77777777" w:rsidR="0069057F" w:rsidRDefault="0069057F" w:rsidP="0069057F">
      <w:pPr>
        <w:pStyle w:val="Ttulo4"/>
      </w:pPr>
      <w:bookmarkStart w:id="357" w:name="_Ref455942482"/>
      <w:r>
        <w:t>Projeto do 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r>
        <w:t>)</w:t>
      </w:r>
      <w:bookmarkEnd w:id="357"/>
    </w:p>
    <w:tbl>
      <w:tblPr>
        <w:tblStyle w:val="Tabelacomgrade"/>
        <w:tblW w:w="0" w:type="auto"/>
        <w:jc w:val="center"/>
        <w:tblLook w:val="04A0" w:firstRow="1" w:lastRow="0" w:firstColumn="1" w:lastColumn="0" w:noHBand="0" w:noVBand="1"/>
      </w:tblPr>
      <w:tblGrid>
        <w:gridCol w:w="1842"/>
        <w:gridCol w:w="1844"/>
      </w:tblGrid>
      <w:tr w:rsidR="0069057F" w14:paraId="1D3945E4" w14:textId="77777777" w:rsidTr="0066653F">
        <w:trPr>
          <w:jc w:val="center"/>
        </w:trPr>
        <w:tc>
          <w:tcPr>
            <w:tcW w:w="1842" w:type="dxa"/>
          </w:tcPr>
          <w:p w14:paraId="5A68B140" w14:textId="77777777" w:rsidR="0069057F" w:rsidRDefault="0069057F" w:rsidP="007E1172">
            <w:pPr>
              <w:jc w:val="center"/>
            </w:pPr>
            <w:r>
              <w:t>Parâmetro</w:t>
            </w:r>
          </w:p>
        </w:tc>
        <w:tc>
          <w:tcPr>
            <w:tcW w:w="1844" w:type="dxa"/>
          </w:tcPr>
          <w:p w14:paraId="7D64C07C" w14:textId="77777777" w:rsidR="0069057F" w:rsidRDefault="0069057F" w:rsidP="007E1172">
            <w:pPr>
              <w:jc w:val="center"/>
            </w:pPr>
            <w:r>
              <w:t>Valor</w:t>
            </w:r>
          </w:p>
        </w:tc>
      </w:tr>
      <w:tr w:rsidR="0069057F" w14:paraId="2F168011" w14:textId="77777777" w:rsidTr="0066653F">
        <w:trPr>
          <w:jc w:val="center"/>
        </w:trPr>
        <w:tc>
          <w:tcPr>
            <w:tcW w:w="1842" w:type="dxa"/>
          </w:tcPr>
          <w:p w14:paraId="393B0496" w14:textId="77777777" w:rsidR="0069057F" w:rsidRDefault="0069057F" w:rsidP="007E1172">
            <w:pPr>
              <w:jc w:val="center"/>
              <w:rPr>
                <w:rFonts w:eastAsia="Calibri" w:cs="Times New Roman"/>
              </w:rPr>
            </w:pPr>
            <w:r>
              <w:rPr>
                <w:rFonts w:eastAsia="Calibri" w:cs="Times New Roman"/>
              </w:rPr>
              <w:t>L</w:t>
            </w:r>
          </w:p>
        </w:tc>
        <w:tc>
          <w:tcPr>
            <w:tcW w:w="1844" w:type="dxa"/>
          </w:tcPr>
          <w:p w14:paraId="282BB048" w14:textId="77777777" w:rsidR="0069057F" w:rsidRDefault="0069057F" w:rsidP="007E1172">
            <w:pPr>
              <w:jc w:val="center"/>
            </w:pPr>
            <w:r>
              <w:t xml:space="preserve">9,53 </w:t>
            </w:r>
            <w:proofErr w:type="spellStart"/>
            <w:r>
              <w:t>uH</w:t>
            </w:r>
            <w:proofErr w:type="spellEnd"/>
          </w:p>
        </w:tc>
      </w:tr>
      <w:tr w:rsidR="0069057F" w14:paraId="671F01A5" w14:textId="77777777" w:rsidTr="0066653F">
        <w:trPr>
          <w:jc w:val="center"/>
        </w:trPr>
        <w:tc>
          <w:tcPr>
            <w:tcW w:w="1842" w:type="dxa"/>
          </w:tcPr>
          <w:p w14:paraId="0D3BD1B6" w14:textId="77777777" w:rsidR="0069057F" w:rsidRDefault="00295FEA" w:rsidP="007E1172">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14:paraId="4AE8FC2C" w14:textId="77777777" w:rsidR="0069057F" w:rsidRDefault="0069057F" w:rsidP="007E1172">
            <w:pPr>
              <w:jc w:val="center"/>
            </w:pPr>
            <w:r>
              <w:t>2 A</w:t>
            </w:r>
          </w:p>
        </w:tc>
      </w:tr>
      <w:tr w:rsidR="0069057F" w14:paraId="51320310" w14:textId="77777777" w:rsidTr="0066653F">
        <w:trPr>
          <w:jc w:val="center"/>
        </w:trPr>
        <w:tc>
          <w:tcPr>
            <w:tcW w:w="1842" w:type="dxa"/>
          </w:tcPr>
          <w:p w14:paraId="2B8EF2BB" w14:textId="77777777" w:rsidR="0069057F" w:rsidRDefault="00295FEA" w:rsidP="007E1172">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14:paraId="2602B6F8" w14:textId="77777777" w:rsidR="0069057F" w:rsidRDefault="0069057F" w:rsidP="007E1172">
            <w:pPr>
              <w:keepNext/>
              <w:jc w:val="center"/>
            </w:pPr>
            <w:r>
              <w:t>1,41 A</w:t>
            </w:r>
          </w:p>
        </w:tc>
      </w:tr>
    </w:tbl>
    <w:p w14:paraId="06AC54C8" w14:textId="77777777" w:rsidR="0069057F" w:rsidRDefault="0069057F" w:rsidP="0069057F">
      <w:pPr>
        <w:pStyle w:val="Legenda"/>
        <w:jc w:val="center"/>
        <w:rPr>
          <w:i w:val="0"/>
          <w:noProof/>
          <w:color w:val="auto"/>
          <w:sz w:val="24"/>
        </w:rPr>
      </w:pPr>
      <w:bookmarkStart w:id="358" w:name="_Ref455941538"/>
      <w:r w:rsidRPr="00A220E4">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5</w:t>
      </w:r>
      <w:r w:rsidR="006D65BA">
        <w:rPr>
          <w:i w:val="0"/>
          <w:color w:val="auto"/>
          <w:sz w:val="24"/>
        </w:rPr>
        <w:fldChar w:fldCharType="end"/>
      </w:r>
      <w:r w:rsidRPr="00A220E4">
        <w:rPr>
          <w:i w:val="0"/>
          <w:color w:val="auto"/>
          <w:sz w:val="24"/>
        </w:rPr>
        <w:t xml:space="preserve"> - E</w:t>
      </w:r>
      <w:r w:rsidRPr="00A220E4">
        <w:rPr>
          <w:i w:val="0"/>
          <w:noProof/>
          <w:color w:val="auto"/>
          <w:sz w:val="24"/>
        </w:rPr>
        <w:t>specificações do indutor de ressonância</w:t>
      </w:r>
      <w:bookmarkEnd w:id="358"/>
    </w:p>
    <w:p w14:paraId="1C3D3993" w14:textId="77777777" w:rsidR="0069057F" w:rsidRDefault="0069057F" w:rsidP="00956FD6">
      <w:pPr>
        <w:jc w:val="both"/>
      </w:pPr>
      <w:r>
        <w:tab/>
        <w:t>Como no pro</w:t>
      </w:r>
      <w:r w:rsidR="00956FD6">
        <w:t xml:space="preserve">jeto do indutor anterior, será calculado </w:t>
      </w:r>
      <w:r>
        <w:t xml:space="preserve">primeiramente o produto </w:t>
      </w:r>
      <w:proofErr w:type="spellStart"/>
      <w:r>
        <w:t>AeAw</w:t>
      </w:r>
      <w:proofErr w:type="spellEnd"/>
      <w:r w:rsidR="00956FD6">
        <w:t>.</w:t>
      </w:r>
    </w:p>
    <w:tbl>
      <w:tblPr>
        <w:tblStyle w:val="Tabelacomgrade"/>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6FD6" w14:paraId="148F35E4" w14:textId="77777777" w:rsidTr="00956FD6">
        <w:trPr>
          <w:trHeight w:val="1002"/>
        </w:trPr>
        <w:tc>
          <w:tcPr>
            <w:tcW w:w="4529" w:type="pct"/>
            <w:vAlign w:val="center"/>
          </w:tcPr>
          <w:p w14:paraId="73D689BA" w14:textId="77777777" w:rsidR="00956FD6" w:rsidRPr="00876FDB" w:rsidRDefault="00295FEA"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9,53×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×2×1,41</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71" w:type="pct"/>
            <w:vAlign w:val="center"/>
          </w:tcPr>
          <w:p w14:paraId="086E8FCC" w14:textId="77777777" w:rsidR="00956FD6" w:rsidRDefault="00956FD6" w:rsidP="00956FD6">
            <w:pPr>
              <w:jc w:val="center"/>
            </w:pPr>
            <w:r>
              <w:t>(6.23)</w:t>
            </w:r>
          </w:p>
        </w:tc>
      </w:tr>
      <w:tr w:rsidR="00956FD6" w14:paraId="56153F3B" w14:textId="77777777" w:rsidTr="00956FD6">
        <w:trPr>
          <w:trHeight w:val="1002"/>
        </w:trPr>
        <w:tc>
          <w:tcPr>
            <w:tcW w:w="4529" w:type="pct"/>
            <w:vAlign w:val="center"/>
          </w:tcPr>
          <w:p w14:paraId="551328D2" w14:textId="77777777" w:rsidR="00956FD6" w:rsidRPr="00876FDB" w:rsidRDefault="00295FEA"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0,001672</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 xml:space="preserve">=16,72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4</m:t>
                    </m:r>
                  </m:sup>
                </m:sSup>
              </m:oMath>
            </m:oMathPara>
          </w:p>
        </w:tc>
        <w:tc>
          <w:tcPr>
            <w:tcW w:w="471" w:type="pct"/>
            <w:vAlign w:val="center"/>
          </w:tcPr>
          <w:p w14:paraId="5B11D495" w14:textId="77777777" w:rsidR="00956FD6" w:rsidRDefault="00956FD6" w:rsidP="00956FD6">
            <w:pPr>
              <w:jc w:val="center"/>
            </w:pPr>
            <w:r>
              <w:t>(6.24)</w:t>
            </w:r>
          </w:p>
        </w:tc>
      </w:tr>
    </w:tbl>
    <w:p w14:paraId="082791E1" w14:textId="77777777" w:rsidR="00956FD6" w:rsidRDefault="00956FD6" w:rsidP="00956FD6">
      <w:pPr>
        <w:jc w:val="both"/>
      </w:pPr>
    </w:p>
    <w:p w14:paraId="7114173D" w14:textId="77777777" w:rsidR="0069057F" w:rsidRDefault="0069057F" w:rsidP="00956FD6">
      <w:pPr>
        <w:jc w:val="both"/>
      </w:pPr>
      <w:r>
        <w:rPr>
          <w:rFonts w:eastAsiaTheme="minorEastAsia"/>
        </w:rPr>
        <w:lastRenderedPageBreak/>
        <w:tab/>
        <w:t xml:space="preserve">E o núcleo escolhido é o modelo </w:t>
      </w:r>
      <w:r w:rsidR="00956FD6">
        <w:t>NEE-8/4/4-450-IP6 da Thornton.</w:t>
      </w:r>
      <w:r>
        <w:t xml:space="preserve"> Esse núcleo possui um Al de 450nH, assim o número de espiras necessárias para realizar a indutância especificada é:</w:t>
      </w:r>
    </w:p>
    <w:tbl>
      <w:tblPr>
        <w:tblStyle w:val="Tabelacomgrade"/>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D4786A" w14:paraId="1CF479E9" w14:textId="77777777" w:rsidTr="00D4786A">
        <w:trPr>
          <w:trHeight w:val="1002"/>
        </w:trPr>
        <w:tc>
          <w:tcPr>
            <w:tcW w:w="4529" w:type="pct"/>
            <w:vAlign w:val="center"/>
          </w:tcPr>
          <w:p w14:paraId="2ACC6956" w14:textId="77777777" w:rsidR="00D4786A" w:rsidRPr="00876FDB" w:rsidRDefault="00D4786A" w:rsidP="00D4786A">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tc>
        <w:tc>
          <w:tcPr>
            <w:tcW w:w="471" w:type="pct"/>
            <w:vAlign w:val="center"/>
          </w:tcPr>
          <w:p w14:paraId="7EF1CA8D" w14:textId="77777777" w:rsidR="00D4786A" w:rsidRDefault="00D4786A" w:rsidP="00D4786A">
            <w:pPr>
              <w:jc w:val="center"/>
            </w:pPr>
            <w:r>
              <w:t>(6.25)</w:t>
            </w:r>
          </w:p>
        </w:tc>
      </w:tr>
      <w:tr w:rsidR="00D4786A" w14:paraId="399C2AFA" w14:textId="77777777" w:rsidTr="00D4786A">
        <w:trPr>
          <w:trHeight w:val="1002"/>
        </w:trPr>
        <w:tc>
          <w:tcPr>
            <w:tcW w:w="4529" w:type="pct"/>
            <w:vAlign w:val="center"/>
          </w:tcPr>
          <w:p w14:paraId="69F5AEB1" w14:textId="77777777" w:rsidR="00D4786A" w:rsidRPr="00876FDB" w:rsidRDefault="00D4786A" w:rsidP="00D4786A">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9,53×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450×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=4,6 espiras</m:t>
                </m:r>
              </m:oMath>
            </m:oMathPara>
          </w:p>
        </w:tc>
        <w:tc>
          <w:tcPr>
            <w:tcW w:w="471" w:type="pct"/>
            <w:vAlign w:val="center"/>
          </w:tcPr>
          <w:p w14:paraId="113BAE58" w14:textId="77777777" w:rsidR="00D4786A" w:rsidRDefault="00D4786A" w:rsidP="00D4786A">
            <w:pPr>
              <w:jc w:val="center"/>
            </w:pPr>
            <w:r>
              <w:t>(6.26)</w:t>
            </w:r>
          </w:p>
        </w:tc>
      </w:tr>
    </w:tbl>
    <w:p w14:paraId="37299DD3" w14:textId="77777777" w:rsidR="0069057F" w:rsidRDefault="0066653F" w:rsidP="00956FD6">
      <w:pPr>
        <w:jc w:val="both"/>
        <w:rPr>
          <w:rFonts w:eastAsiaTheme="minorEastAsia"/>
        </w:rPr>
      </w:pPr>
      <w:r>
        <w:rPr>
          <w:rFonts w:eastAsiaTheme="minorEastAsia"/>
        </w:rPr>
        <w:tab/>
      </w:r>
      <w:r w:rsidR="0069057F">
        <w:rPr>
          <w:rFonts w:eastAsiaTheme="minorEastAsia"/>
        </w:rPr>
        <w:t xml:space="preserve">Porém como é muito </w:t>
      </w:r>
      <w:proofErr w:type="spellStart"/>
      <w:r w:rsidR="0069057F">
        <w:rPr>
          <w:rFonts w:eastAsiaTheme="minorEastAsia"/>
        </w:rPr>
        <w:t>dificil</w:t>
      </w:r>
      <w:proofErr w:type="spellEnd"/>
      <w:r w:rsidR="0069057F">
        <w:rPr>
          <w:rFonts w:eastAsiaTheme="minorEastAsia"/>
        </w:rPr>
        <w:t xml:space="preserve"> fazer uma fração de espira, </w:t>
      </w:r>
      <w:r w:rsidR="00956FD6">
        <w:rPr>
          <w:rFonts w:eastAsiaTheme="minorEastAsia"/>
        </w:rPr>
        <w:t xml:space="preserve">o valor será </w:t>
      </w:r>
      <w:proofErr w:type="spellStart"/>
      <w:r w:rsidR="00956FD6">
        <w:rPr>
          <w:rFonts w:eastAsiaTheme="minorEastAsia"/>
        </w:rPr>
        <w:t>arrendondado</w:t>
      </w:r>
      <w:proofErr w:type="spellEnd"/>
      <w:r w:rsidR="00956FD6">
        <w:rPr>
          <w:rFonts w:eastAsiaTheme="minorEastAsia"/>
        </w:rPr>
        <w:t xml:space="preserve"> o </w:t>
      </w:r>
      <w:r w:rsidR="0069057F">
        <w:rPr>
          <w:rFonts w:eastAsiaTheme="minorEastAsia"/>
        </w:rPr>
        <w:t>p</w:t>
      </w:r>
      <w:r w:rsidR="00956FD6">
        <w:rPr>
          <w:rFonts w:eastAsiaTheme="minorEastAsia"/>
        </w:rPr>
        <w:t>a</w:t>
      </w:r>
      <w:r w:rsidR="0069057F">
        <w:rPr>
          <w:rFonts w:eastAsiaTheme="minorEastAsia"/>
        </w:rPr>
        <w:t>ra cima ( N=5 ), pois assim o valor da indutância vai aumentar e a condição de ZVS continuará sendo satisfeita. Assim o novo valor de</w:t>
      </w:r>
      <w:r w:rsidR="0069057F" w:rsidRPr="00C6596F">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69057F">
        <w:rPr>
          <w:rFonts w:eastAsiaTheme="minorEastAsia"/>
        </w:rPr>
        <w:t xml:space="preserve"> será:</w:t>
      </w:r>
    </w:p>
    <w:tbl>
      <w:tblPr>
        <w:tblStyle w:val="Tabelacomgrade"/>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D4786A" w14:paraId="1D46CF1E" w14:textId="77777777" w:rsidTr="00D04DAE">
        <w:trPr>
          <w:trHeight w:val="1002"/>
        </w:trPr>
        <w:tc>
          <w:tcPr>
            <w:tcW w:w="4529" w:type="pct"/>
            <w:vAlign w:val="center"/>
          </w:tcPr>
          <w:p w14:paraId="52987BCC" w14:textId="77777777" w:rsidR="00D4786A" w:rsidRPr="00876FDB" w:rsidRDefault="00295FEA" w:rsidP="00D04DAE">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=11,25 uH</m:t>
                </m:r>
              </m:oMath>
            </m:oMathPara>
          </w:p>
        </w:tc>
        <w:tc>
          <w:tcPr>
            <w:tcW w:w="471" w:type="pct"/>
            <w:vAlign w:val="center"/>
          </w:tcPr>
          <w:p w14:paraId="3ED21A46" w14:textId="77777777" w:rsidR="00D4786A" w:rsidRDefault="00D4786A" w:rsidP="00D04DAE">
            <w:pPr>
              <w:jc w:val="center"/>
            </w:pPr>
            <w:r>
              <w:t>(6.27)</w:t>
            </w:r>
          </w:p>
        </w:tc>
      </w:tr>
    </w:tbl>
    <w:p w14:paraId="408463A7" w14:textId="77777777" w:rsidR="0069057F" w:rsidRPr="00C6596F" w:rsidRDefault="0069057F" w:rsidP="0069057F">
      <w:pPr>
        <w:rPr>
          <w:rFonts w:eastAsiaTheme="minorEastAsia"/>
        </w:rPr>
      </w:pPr>
      <w:r>
        <w:rPr>
          <w:rFonts w:eastAsiaTheme="minorEastAsia"/>
        </w:rPr>
        <w:tab/>
        <w:t>O efeito pelicular aqui é o mesmo que o caso anterior, logo o diâmetro do fio de cobre a ser utilizado não pode ser maior que 0,48 mm.</w:t>
      </w:r>
    </w:p>
    <w:p w14:paraId="31EFC886" w14:textId="77777777" w:rsidR="0069057F" w:rsidRDefault="00D4786A" w:rsidP="0069057F">
      <w:pPr>
        <w:jc w:val="both"/>
        <w:rPr>
          <w:rFonts w:eastAsiaTheme="minorEastAsia"/>
        </w:rPr>
      </w:pPr>
      <w:r>
        <w:rPr>
          <w:rFonts w:eastAsiaTheme="minorEastAsia"/>
        </w:rPr>
        <w:tab/>
        <w:t>Agora será calculado o fio de cobre necessário. É visto</w:t>
      </w:r>
      <w:r w:rsidR="0069057F">
        <w:rPr>
          <w:rFonts w:eastAsiaTheme="minorEastAsia"/>
        </w:rPr>
        <w:t xml:space="preserve"> na equação abaixo que a área do fio deve s</w:t>
      </w:r>
      <w:r>
        <w:rPr>
          <w:rFonts w:eastAsiaTheme="minorEastAsia"/>
        </w:rPr>
        <w:t>er maior que 0,31mm². Escolheu-se novamente o fio AWG 25 e serão associados</w:t>
      </w:r>
      <w:r w:rsidR="0069057F">
        <w:rPr>
          <w:rFonts w:eastAsiaTheme="minorEastAsia"/>
        </w:rPr>
        <w:t xml:space="preserve"> 2 fios desses em paralelo para não violar a regra do efeito pelicular</w:t>
      </w:r>
    </w:p>
    <w:tbl>
      <w:tblPr>
        <w:tblStyle w:val="Tabelacomgrade"/>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D4786A" w14:paraId="54C15896" w14:textId="77777777" w:rsidTr="00D04DAE">
        <w:trPr>
          <w:trHeight w:val="1002"/>
        </w:trPr>
        <w:tc>
          <w:tcPr>
            <w:tcW w:w="4529" w:type="pct"/>
            <w:vAlign w:val="center"/>
          </w:tcPr>
          <w:p w14:paraId="56EC81C3" w14:textId="77777777" w:rsidR="00D4786A" w:rsidRPr="00876FDB" w:rsidRDefault="00295FEA"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tc>
        <w:tc>
          <w:tcPr>
            <w:tcW w:w="471" w:type="pct"/>
            <w:vAlign w:val="center"/>
          </w:tcPr>
          <w:p w14:paraId="4A3B01D0" w14:textId="77777777" w:rsidR="00D4786A" w:rsidRDefault="00D4786A" w:rsidP="00D04DAE">
            <w:pPr>
              <w:jc w:val="center"/>
            </w:pPr>
            <w:r>
              <w:t>(6.28)</w:t>
            </w:r>
          </w:p>
        </w:tc>
      </w:tr>
    </w:tbl>
    <w:p w14:paraId="18704C09" w14:textId="77777777" w:rsidR="00D4786A" w:rsidRDefault="00D4786A" w:rsidP="0069057F">
      <w:pPr>
        <w:rPr>
          <w:rFonts w:eastAsiaTheme="minorEastAsia"/>
        </w:rPr>
      </w:pPr>
      <w:r>
        <w:rPr>
          <w:rFonts w:eastAsiaTheme="minorEastAsia"/>
        </w:rPr>
        <w:tab/>
      </w:r>
    </w:p>
    <w:p w14:paraId="2721AB12" w14:textId="77777777" w:rsidR="0069057F" w:rsidRDefault="00D4786A" w:rsidP="0069057F">
      <w:pPr>
        <w:rPr>
          <w:rFonts w:eastAsiaTheme="minorEastAsia"/>
        </w:rPr>
      </w:pPr>
      <w:r>
        <w:rPr>
          <w:rFonts w:eastAsiaTheme="minorEastAsia"/>
        </w:rPr>
        <w:tab/>
        <w:t xml:space="preserve">Para validar o projeto, </w:t>
      </w:r>
      <w:proofErr w:type="spellStart"/>
      <w:r w:rsidR="0069057F">
        <w:rPr>
          <w:rFonts w:eastAsiaTheme="minorEastAsia"/>
        </w:rPr>
        <w:t>observar</w:t>
      </w:r>
      <w:r>
        <w:rPr>
          <w:rFonts w:eastAsiaTheme="minorEastAsia"/>
        </w:rPr>
        <w:t>-se-a</w:t>
      </w:r>
      <w:proofErr w:type="spellEnd"/>
      <w:r w:rsidR="0069057F">
        <w:rPr>
          <w:rFonts w:eastAsiaTheme="minorEastAsia"/>
        </w:rPr>
        <w:t xml:space="preserve"> a possibilidade de execução, lembrando que o </w:t>
      </w:r>
      <w:proofErr w:type="spellStart"/>
      <w:r w:rsidR="0069057F">
        <w:rPr>
          <w:rFonts w:eastAsiaTheme="minorEastAsia"/>
        </w:rPr>
        <w:t>Aw</w:t>
      </w:r>
      <w:proofErr w:type="spellEnd"/>
      <w:r w:rsidR="0069057F">
        <w:rPr>
          <w:rFonts w:eastAsiaTheme="minorEastAsia"/>
        </w:rPr>
        <w:t xml:space="preserve"> do núcleo escolhido é de 24mm²:</w:t>
      </w:r>
    </w:p>
    <w:tbl>
      <w:tblPr>
        <w:tblStyle w:val="Tabelacomgrade"/>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D4786A" w14:paraId="5555759E" w14:textId="77777777" w:rsidTr="00D4786A">
        <w:trPr>
          <w:trHeight w:val="1002"/>
        </w:trPr>
        <w:tc>
          <w:tcPr>
            <w:tcW w:w="4529" w:type="pct"/>
            <w:vAlign w:val="center"/>
          </w:tcPr>
          <w:p w14:paraId="51AC950C" w14:textId="77777777" w:rsidR="00D4786A" w:rsidRPr="00876FDB" w:rsidRDefault="00295FEA" w:rsidP="00D4786A">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71" w:type="pct"/>
            <w:vAlign w:val="center"/>
          </w:tcPr>
          <w:p w14:paraId="64DEE073" w14:textId="77777777" w:rsidR="00D4786A" w:rsidRDefault="00D4786A" w:rsidP="00D4786A">
            <w:pPr>
              <w:jc w:val="center"/>
            </w:pPr>
            <w:r>
              <w:t>(6.29)</w:t>
            </w:r>
          </w:p>
        </w:tc>
      </w:tr>
      <w:tr w:rsidR="00D4786A" w14:paraId="1DF5F7B0" w14:textId="77777777" w:rsidTr="00D4786A">
        <w:trPr>
          <w:trHeight w:val="1002"/>
        </w:trPr>
        <w:tc>
          <w:tcPr>
            <w:tcW w:w="4529" w:type="pct"/>
            <w:vAlign w:val="center"/>
          </w:tcPr>
          <w:p w14:paraId="4A8E0012" w14:textId="77777777" w:rsidR="00D4786A" w:rsidRPr="00876FDB" w:rsidRDefault="00295FEA" w:rsidP="00D4786A">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=2,27</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tc>
        <w:tc>
          <w:tcPr>
            <w:tcW w:w="471" w:type="pct"/>
            <w:vAlign w:val="center"/>
          </w:tcPr>
          <w:p w14:paraId="44A58BEE" w14:textId="77777777" w:rsidR="00D4786A" w:rsidRDefault="00D4786A" w:rsidP="00D4786A">
            <w:pPr>
              <w:jc w:val="center"/>
            </w:pPr>
            <w:r>
              <w:t>(6.30)</w:t>
            </w:r>
          </w:p>
        </w:tc>
      </w:tr>
    </w:tbl>
    <w:p w14:paraId="002BE6B2" w14:textId="77777777" w:rsidR="00D4786A" w:rsidRDefault="00D4786A" w:rsidP="0069057F">
      <w:pPr>
        <w:rPr>
          <w:rFonts w:eastAsiaTheme="minorEastAsia"/>
        </w:rPr>
      </w:pPr>
    </w:p>
    <w:p w14:paraId="2F3DE048" w14:textId="77777777" w:rsidR="0069057F" w:rsidRPr="000F2FDB" w:rsidRDefault="0069057F" w:rsidP="0069057F">
      <w:pPr>
        <w:rPr>
          <w:rFonts w:eastAsiaTheme="minorEastAsia"/>
        </w:rPr>
      </w:pPr>
    </w:p>
    <w:p w14:paraId="73D1E4AD" w14:textId="77777777" w:rsidR="0069057F" w:rsidRPr="00217FC1" w:rsidRDefault="0069057F" w:rsidP="0069057F">
      <w:pPr>
        <w:rPr>
          <w:rFonts w:eastAsiaTheme="minorEastAsia"/>
        </w:rPr>
      </w:pPr>
    </w:p>
    <w:p w14:paraId="563EA3C1" w14:textId="77777777" w:rsidR="00D4786A" w:rsidRDefault="0069057F" w:rsidP="0069057F">
      <w:pPr>
        <w:jc w:val="both"/>
        <w:rPr>
          <w:rFonts w:eastAsiaTheme="minorEastAsia"/>
        </w:rPr>
      </w:pPr>
      <w:r>
        <w:rPr>
          <w:rFonts w:eastAsiaTheme="minorEastAsia"/>
        </w:rPr>
        <w:tab/>
      </w:r>
      <w:r w:rsidR="00D4786A">
        <w:rPr>
          <w:rFonts w:eastAsiaTheme="minorEastAsia"/>
        </w:rPr>
        <w:t>Logo</w:t>
      </w:r>
      <w:r>
        <w:rPr>
          <w:rFonts w:eastAsiaTheme="minorEastAsia"/>
        </w:rPr>
        <w:t xml:space="preserve"> esse proje</w:t>
      </w:r>
      <w:r w:rsidR="008D6679">
        <w:rPr>
          <w:rFonts w:eastAsiaTheme="minorEastAsia"/>
        </w:rPr>
        <w:t>to é possível de ser executado.</w:t>
      </w:r>
    </w:p>
    <w:tbl>
      <w:tblPr>
        <w:tblStyle w:val="Tabelacomgrade"/>
        <w:tblW w:w="0" w:type="auto"/>
        <w:jc w:val="center"/>
        <w:tblLook w:val="04A0" w:firstRow="1" w:lastRow="0" w:firstColumn="1" w:lastColumn="0" w:noHBand="0" w:noVBand="1"/>
      </w:tblPr>
      <w:tblGrid>
        <w:gridCol w:w="3685"/>
        <w:gridCol w:w="3261"/>
      </w:tblGrid>
      <w:tr w:rsidR="0069057F" w14:paraId="3C61A993" w14:textId="77777777" w:rsidTr="0066653F">
        <w:trPr>
          <w:jc w:val="center"/>
        </w:trPr>
        <w:tc>
          <w:tcPr>
            <w:tcW w:w="3685" w:type="dxa"/>
          </w:tcPr>
          <w:p w14:paraId="3C1CF3F6" w14:textId="77777777" w:rsidR="0069057F" w:rsidRDefault="00D4786A" w:rsidP="007E1172">
            <w:pPr>
              <w:jc w:val="center"/>
              <w:rPr>
                <w:rFonts w:eastAsiaTheme="minorEastAsia"/>
              </w:rPr>
            </w:pPr>
            <w:r>
              <w:rPr>
                <w:rFonts w:eastAsiaTheme="minorEastAsia"/>
              </w:rPr>
              <w:br w:type="page"/>
            </w:r>
            <w:r w:rsidR="0069057F">
              <w:rPr>
                <w:rFonts w:eastAsiaTheme="minorEastAsia"/>
              </w:rPr>
              <w:t>Parâmetro</w:t>
            </w:r>
          </w:p>
        </w:tc>
        <w:tc>
          <w:tcPr>
            <w:tcW w:w="3261" w:type="dxa"/>
          </w:tcPr>
          <w:p w14:paraId="3DC7FDD5" w14:textId="77777777" w:rsidR="0069057F" w:rsidRDefault="0069057F" w:rsidP="007E1172">
            <w:pPr>
              <w:jc w:val="center"/>
              <w:rPr>
                <w:rFonts w:eastAsiaTheme="minorEastAsia"/>
              </w:rPr>
            </w:pPr>
            <w:r>
              <w:rPr>
                <w:rFonts w:eastAsiaTheme="minorEastAsia"/>
              </w:rPr>
              <w:t>Valor</w:t>
            </w:r>
          </w:p>
        </w:tc>
      </w:tr>
      <w:tr w:rsidR="0069057F" w14:paraId="3FDDF61F" w14:textId="77777777" w:rsidTr="0066653F">
        <w:trPr>
          <w:jc w:val="center"/>
        </w:trPr>
        <w:tc>
          <w:tcPr>
            <w:tcW w:w="3685" w:type="dxa"/>
          </w:tcPr>
          <w:p w14:paraId="09B3340A" w14:textId="77777777" w:rsidR="0069057F" w:rsidRDefault="0069057F" w:rsidP="007E1172">
            <w:pPr>
              <w:jc w:val="center"/>
              <w:rPr>
                <w:rFonts w:eastAsiaTheme="minorEastAsia"/>
              </w:rPr>
            </w:pPr>
            <w:r>
              <w:rPr>
                <w:rFonts w:eastAsiaTheme="minorEastAsia"/>
              </w:rPr>
              <w:t>Núcleo</w:t>
            </w:r>
          </w:p>
        </w:tc>
        <w:tc>
          <w:tcPr>
            <w:tcW w:w="3261" w:type="dxa"/>
          </w:tcPr>
          <w:p w14:paraId="3AE0099F" w14:textId="77777777" w:rsidR="0069057F" w:rsidRDefault="0069057F" w:rsidP="007E1172">
            <w:pPr>
              <w:jc w:val="center"/>
              <w:rPr>
                <w:rFonts w:eastAsiaTheme="minorEastAsia"/>
              </w:rPr>
            </w:pPr>
            <w:r>
              <w:t>Thornton NEE-8/4/4-450-IP6</w:t>
            </w:r>
          </w:p>
        </w:tc>
      </w:tr>
      <w:tr w:rsidR="0069057F" w14:paraId="42FC0223" w14:textId="77777777" w:rsidTr="0066653F">
        <w:trPr>
          <w:jc w:val="center"/>
        </w:trPr>
        <w:tc>
          <w:tcPr>
            <w:tcW w:w="3685" w:type="dxa"/>
          </w:tcPr>
          <w:p w14:paraId="4137E98A" w14:textId="77777777" w:rsidR="0069057F" w:rsidRDefault="0069057F" w:rsidP="007E1172">
            <w:pPr>
              <w:jc w:val="center"/>
              <w:rPr>
                <w:rFonts w:eastAsiaTheme="minorEastAsia"/>
              </w:rPr>
            </w:pPr>
            <w:proofErr w:type="spellStart"/>
            <w:r>
              <w:rPr>
                <w:rFonts w:eastAsiaTheme="minorEastAsia"/>
              </w:rPr>
              <w:t>Numero</w:t>
            </w:r>
            <w:proofErr w:type="spellEnd"/>
            <w:r>
              <w:rPr>
                <w:rFonts w:eastAsiaTheme="minorEastAsia"/>
              </w:rPr>
              <w:t xml:space="preserve"> de espiras</w:t>
            </w:r>
          </w:p>
        </w:tc>
        <w:tc>
          <w:tcPr>
            <w:tcW w:w="3261" w:type="dxa"/>
          </w:tcPr>
          <w:p w14:paraId="19072AA7" w14:textId="77777777" w:rsidR="0069057F" w:rsidRDefault="0069057F" w:rsidP="007E1172">
            <w:pPr>
              <w:jc w:val="center"/>
              <w:rPr>
                <w:rFonts w:eastAsiaTheme="minorEastAsia"/>
              </w:rPr>
            </w:pPr>
            <w:r>
              <w:rPr>
                <w:rFonts w:eastAsiaTheme="minorEastAsia"/>
              </w:rPr>
              <w:t>5</w:t>
            </w:r>
          </w:p>
        </w:tc>
      </w:tr>
      <w:tr w:rsidR="0069057F" w14:paraId="186E208C" w14:textId="77777777" w:rsidTr="0066653F">
        <w:trPr>
          <w:jc w:val="center"/>
        </w:trPr>
        <w:tc>
          <w:tcPr>
            <w:tcW w:w="3685" w:type="dxa"/>
          </w:tcPr>
          <w:p w14:paraId="58EADEC4" w14:textId="77777777" w:rsidR="0069057F" w:rsidRDefault="0069057F" w:rsidP="007E1172">
            <w:pPr>
              <w:jc w:val="center"/>
              <w:rPr>
                <w:rFonts w:eastAsiaTheme="minorEastAsia"/>
              </w:rPr>
            </w:pPr>
            <w:r>
              <w:rPr>
                <w:rFonts w:eastAsiaTheme="minorEastAsia"/>
              </w:rPr>
              <w:t>Fio de cobre</w:t>
            </w:r>
          </w:p>
        </w:tc>
        <w:tc>
          <w:tcPr>
            <w:tcW w:w="3261" w:type="dxa"/>
          </w:tcPr>
          <w:p w14:paraId="4570EE2D" w14:textId="77777777" w:rsidR="0069057F" w:rsidRDefault="0069057F" w:rsidP="007E1172">
            <w:pPr>
              <w:jc w:val="center"/>
              <w:rPr>
                <w:rFonts w:eastAsiaTheme="minorEastAsia"/>
              </w:rPr>
            </w:pPr>
            <w:r>
              <w:rPr>
                <w:rFonts w:eastAsiaTheme="minorEastAsia"/>
              </w:rPr>
              <w:t>2 x AWG25</w:t>
            </w:r>
          </w:p>
        </w:tc>
      </w:tr>
      <w:tr w:rsidR="0069057F" w14:paraId="6501C437" w14:textId="77777777" w:rsidTr="0066653F">
        <w:trPr>
          <w:jc w:val="center"/>
        </w:trPr>
        <w:tc>
          <w:tcPr>
            <w:tcW w:w="3685" w:type="dxa"/>
          </w:tcPr>
          <w:p w14:paraId="53E3596C" w14:textId="77777777" w:rsidR="0069057F" w:rsidRDefault="0069057F" w:rsidP="007E1172">
            <w:pPr>
              <w:jc w:val="center"/>
              <w:rPr>
                <w:rFonts w:eastAsiaTheme="minorEastAsia"/>
              </w:rPr>
            </w:pPr>
            <w:r>
              <w:rPr>
                <w:rFonts w:eastAsiaTheme="minorEastAsia"/>
              </w:rPr>
              <w:t>Valor da indutância após o cálculo</w:t>
            </w:r>
          </w:p>
        </w:tc>
        <w:tc>
          <w:tcPr>
            <w:tcW w:w="3261" w:type="dxa"/>
          </w:tcPr>
          <w:p w14:paraId="53EA77C6" w14:textId="77777777" w:rsidR="0069057F" w:rsidRDefault="0069057F" w:rsidP="007E1172">
            <w:pPr>
              <w:keepNext/>
              <w:jc w:val="center"/>
              <w:rPr>
                <w:rFonts w:eastAsiaTheme="minorEastAsia"/>
              </w:rPr>
            </w:pPr>
            <w:r>
              <w:rPr>
                <w:rFonts w:eastAsiaTheme="minorEastAsia"/>
              </w:rPr>
              <w:t xml:space="preserve">11,25 </w:t>
            </w:r>
            <w:proofErr w:type="spellStart"/>
            <w:r>
              <w:rPr>
                <w:rFonts w:eastAsiaTheme="minorEastAsia"/>
              </w:rPr>
              <w:t>uH</w:t>
            </w:r>
            <w:proofErr w:type="spellEnd"/>
          </w:p>
        </w:tc>
      </w:tr>
    </w:tbl>
    <w:p w14:paraId="0FD1514B" w14:textId="77777777" w:rsidR="0069057F" w:rsidRDefault="0069057F" w:rsidP="0069057F">
      <w:pPr>
        <w:pStyle w:val="Legenda"/>
        <w:jc w:val="center"/>
        <w:rPr>
          <w:i w:val="0"/>
          <w:color w:val="auto"/>
          <w:sz w:val="24"/>
        </w:rPr>
      </w:pPr>
      <w:bookmarkStart w:id="359" w:name="_Ref455941541"/>
      <w:r w:rsidRPr="00050A03">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Pr="00050A03">
        <w:rPr>
          <w:i w:val="0"/>
          <w:color w:val="auto"/>
          <w:sz w:val="24"/>
        </w:rPr>
        <w:t xml:space="preserve"> - Resumo do projeto físico do indutor de ressonância</w:t>
      </w:r>
      <w:bookmarkEnd w:id="359"/>
    </w:p>
    <w:p w14:paraId="6C285F85" w14:textId="77777777" w:rsidR="0003532A" w:rsidRPr="0003532A" w:rsidRDefault="0003532A" w:rsidP="0003532A"/>
    <w:p w14:paraId="63E550C6" w14:textId="77777777" w:rsidR="004419E5" w:rsidRDefault="00F72EE6" w:rsidP="004419E5">
      <w:pPr>
        <w:pStyle w:val="Ttulo2"/>
        <w:jc w:val="both"/>
      </w:pPr>
      <w:bookmarkStart w:id="360" w:name="_Ref455942486"/>
      <w:r>
        <w:t>Simulações considerando componentes reais</w:t>
      </w:r>
      <w:bookmarkEnd w:id="360"/>
    </w:p>
    <w:p w14:paraId="6F58A5A7" w14:textId="77777777" w:rsidR="00F50595" w:rsidRDefault="00C047F1" w:rsidP="00F50595">
      <w:pPr>
        <w:jc w:val="both"/>
      </w:pPr>
      <w:r>
        <w:tab/>
        <w:t xml:space="preserve">Diferentemente de todas as outras simulações já apresentadas até aqui, agora, com os componentes semicondutores reais selecionados, </w:t>
      </w:r>
      <w:r w:rsidR="00D04DAE">
        <w:t>serão considerados agora as perdas neles. O objetivo</w:t>
      </w:r>
      <w:r>
        <w:t xml:space="preserve"> aqui é observar se, mesmo com a perda de potência nos componentes do conversor, principalmente nos semicondutores que são os que co</w:t>
      </w:r>
      <w:r w:rsidR="00D04DAE">
        <w:t>nsomem mais potência, a eficiência está</w:t>
      </w:r>
      <w:r>
        <w:t xml:space="preserve"> acima do limite de 85% imposto pela norma 542 da ANATEL. </w:t>
      </w:r>
    </w:p>
    <w:p w14:paraId="36D7DCD2" w14:textId="77777777" w:rsidR="00F57855" w:rsidRDefault="00F50595" w:rsidP="00F50595">
      <w:pPr>
        <w:jc w:val="both"/>
      </w:pPr>
      <w:r>
        <w:tab/>
      </w:r>
      <w:r w:rsidR="00D04DAE">
        <w:t>Estão sendo considera</w:t>
      </w:r>
      <w:r>
        <w:t>do</w:t>
      </w:r>
      <w:r w:rsidR="00D04DAE">
        <w:t>s</w:t>
      </w:r>
      <w:r>
        <w:t xml:space="preserve"> principalmente os parâmetros dos dispositivos semicondutores (</w:t>
      </w:r>
      <w:r w:rsidR="00D04DAE">
        <w:t>chaves e diodos), ou seja, serão adicionados</w:t>
      </w:r>
      <w:r>
        <w:t xml:space="preserve"> a resistência de condução das chaves e a tensão de junção dos diodos, tanto os retificadores como os que servem como </w:t>
      </w:r>
      <w:proofErr w:type="spellStart"/>
      <w:r>
        <w:rPr>
          <w:i/>
        </w:rPr>
        <w:t>snubber</w:t>
      </w:r>
      <w:proofErr w:type="spellEnd"/>
      <w:r>
        <w:rPr>
          <w:i/>
        </w:rPr>
        <w:t>.</w:t>
      </w:r>
      <w:r>
        <w:t xml:space="preserve"> </w:t>
      </w:r>
      <w:r w:rsidR="00A11747">
        <w:t>R</w:t>
      </w:r>
      <w:r>
        <w:t>esist</w:t>
      </w:r>
      <w:r w:rsidR="00A11747">
        <w:t>ências internas</w:t>
      </w:r>
      <w:r>
        <w:t xml:space="preserve"> de indutores e capacitores </w:t>
      </w:r>
      <w:r w:rsidR="00A677A6">
        <w:t>são</w:t>
      </w:r>
      <w:r w:rsidR="00A11747">
        <w:t xml:space="preserve"> consideradas, mas não são tão relevantes</w:t>
      </w:r>
      <w:r w:rsidR="00A677A6">
        <w:t xml:space="preserve"> quanto as perdas em semicondutores.</w:t>
      </w:r>
    </w:p>
    <w:p w14:paraId="123F4686" w14:textId="77777777" w:rsidR="00D04DAE" w:rsidRDefault="00D04DAE" w:rsidP="00F50595">
      <w:pPr>
        <w:jc w:val="both"/>
      </w:pPr>
      <w:r>
        <w:tab/>
        <w:t>Para essa simulação, as constantes dos controladores proporcional-integral não foram modificados. Estão sendo utilizados os mesmo valores ultimas simulações mostradas até aqui, ou seja, aquelas que levam em conta perturbações por conta do controlador digital.</w:t>
      </w:r>
    </w:p>
    <w:p w14:paraId="20813B2E" w14:textId="77777777" w:rsidR="008459B3" w:rsidRDefault="008459B3" w:rsidP="008459B3">
      <w:pPr>
        <w:keepNext/>
        <w:jc w:val="both"/>
      </w:pPr>
      <w:r>
        <w:rPr>
          <w:noProof/>
          <w:lang w:eastAsia="pt-BR"/>
        </w:rPr>
        <w:lastRenderedPageBreak/>
        <w:drawing>
          <wp:inline distT="0" distB="0" distL="0" distR="0" wp14:anchorId="68BC3EC7" wp14:editId="18C15906">
            <wp:extent cx="5400040" cy="2700020"/>
            <wp:effectExtent l="0" t="0" r="0" b="508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imulacao_completa_com_perdas.png"/>
                    <pic:cNvPicPr/>
                  </pic:nvPicPr>
                  <pic:blipFill>
                    <a:blip r:embed="rId72">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18C8058A" w14:textId="77777777" w:rsidR="00494AC2" w:rsidRDefault="008459B3" w:rsidP="008459B3">
      <w:pPr>
        <w:pStyle w:val="Legenda"/>
        <w:jc w:val="center"/>
        <w:rPr>
          <w:i w:val="0"/>
          <w:color w:val="auto"/>
          <w:sz w:val="24"/>
        </w:rPr>
      </w:pPr>
      <w:bookmarkStart w:id="361" w:name="_Ref455845927"/>
      <w:bookmarkStart w:id="362" w:name="_Ref455941427"/>
      <w:r w:rsidRPr="008459B3">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12</w:t>
      </w:r>
      <w:r w:rsidR="007957BF">
        <w:rPr>
          <w:i w:val="0"/>
          <w:color w:val="auto"/>
          <w:sz w:val="24"/>
        </w:rPr>
        <w:fldChar w:fldCharType="end"/>
      </w:r>
      <w:bookmarkEnd w:id="361"/>
      <w:r w:rsidRPr="008459B3">
        <w:rPr>
          <w:i w:val="0"/>
          <w:color w:val="auto"/>
          <w:sz w:val="24"/>
        </w:rPr>
        <w:t xml:space="preserve"> - Funcionamento do conversor considerando componentes com perdas</w:t>
      </w:r>
      <w:bookmarkEnd w:id="362"/>
    </w:p>
    <w:p w14:paraId="4C8950F4" w14:textId="77777777" w:rsidR="008459B3" w:rsidRDefault="008459B3" w:rsidP="008459B3"/>
    <w:p w14:paraId="4AF387F7" w14:textId="77777777" w:rsidR="008459B3" w:rsidRDefault="008459B3" w:rsidP="008459B3">
      <w:pPr>
        <w:keepNext/>
      </w:pPr>
      <w:r>
        <w:rPr>
          <w:noProof/>
          <w:lang w:eastAsia="pt-BR"/>
        </w:rPr>
        <w:drawing>
          <wp:inline distT="0" distB="0" distL="0" distR="0" wp14:anchorId="4C80F0E7" wp14:editId="09A6B0D4">
            <wp:extent cx="5400040" cy="2700020"/>
            <wp:effectExtent l="0" t="0" r="0" b="508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imulacao_eficiencia_com_perdas.png"/>
                    <pic:cNvPicPr/>
                  </pic:nvPicPr>
                  <pic:blipFill>
                    <a:blip r:embed="rId73">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7BB3FB13" w14:textId="77777777" w:rsidR="008459B3" w:rsidRPr="008459B3" w:rsidRDefault="008459B3" w:rsidP="008459B3">
      <w:pPr>
        <w:pStyle w:val="Legenda"/>
        <w:jc w:val="center"/>
        <w:rPr>
          <w:i w:val="0"/>
          <w:color w:val="auto"/>
          <w:sz w:val="24"/>
        </w:rPr>
      </w:pPr>
      <w:bookmarkStart w:id="363" w:name="_Ref455845946"/>
      <w:bookmarkStart w:id="364" w:name="_Ref455941431"/>
      <w:r w:rsidRPr="008459B3">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13</w:t>
      </w:r>
      <w:r w:rsidR="007957BF">
        <w:rPr>
          <w:i w:val="0"/>
          <w:color w:val="auto"/>
          <w:sz w:val="24"/>
        </w:rPr>
        <w:fldChar w:fldCharType="end"/>
      </w:r>
      <w:bookmarkEnd w:id="363"/>
      <w:r w:rsidRPr="008459B3">
        <w:rPr>
          <w:i w:val="0"/>
          <w:color w:val="auto"/>
          <w:sz w:val="24"/>
        </w:rPr>
        <w:t xml:space="preserve"> - Eficiência do conversor considerando componentes com perdas</w:t>
      </w:r>
      <w:bookmarkEnd w:id="364"/>
    </w:p>
    <w:p w14:paraId="42B3FAC5" w14:textId="77777777" w:rsidR="00784AB4" w:rsidRPr="00F50595" w:rsidRDefault="00D04DAE" w:rsidP="00F50595">
      <w:pPr>
        <w:jc w:val="both"/>
      </w:pPr>
      <w:r>
        <w:tab/>
        <w:t>Pode-se</w:t>
      </w:r>
      <w:r w:rsidR="00F57855">
        <w:t xml:space="preserve"> ver na </w:t>
      </w:r>
      <w:r w:rsidR="008459B3" w:rsidRPr="008459B3">
        <w:fldChar w:fldCharType="begin"/>
      </w:r>
      <w:r w:rsidR="008459B3" w:rsidRPr="008459B3">
        <w:instrText xml:space="preserve"> REF _Ref455845927 \h  \* MERGEFORMAT </w:instrText>
      </w:r>
      <w:r w:rsidR="008459B3" w:rsidRPr="008459B3">
        <w:fldChar w:fldCharType="separate"/>
      </w:r>
      <w:r w:rsidR="00B61763" w:rsidRPr="008459B3">
        <w:t xml:space="preserve">Figura </w:t>
      </w:r>
      <w:r w:rsidR="00B61763" w:rsidRPr="00B61763">
        <w:rPr>
          <w:noProof/>
        </w:rPr>
        <w:t>6</w:t>
      </w:r>
      <w:r w:rsidR="00B61763">
        <w:rPr>
          <w:noProof/>
        </w:rPr>
        <w:t>.</w:t>
      </w:r>
      <w:r w:rsidR="00B61763" w:rsidRPr="00B61763">
        <w:rPr>
          <w:noProof/>
        </w:rPr>
        <w:t>12</w:t>
      </w:r>
      <w:r w:rsidR="008459B3" w:rsidRPr="008459B3">
        <w:fldChar w:fldCharType="end"/>
      </w:r>
      <w:r w:rsidR="008459B3">
        <w:t xml:space="preserve"> </w:t>
      </w:r>
      <w:r w:rsidR="00364D06">
        <w:t xml:space="preserve">que o conversor continua funcionando perfeitamente mesmo após as considerações feitas de componentes </w:t>
      </w:r>
      <w:r>
        <w:t xml:space="preserve">reais. Quanto a eficiência é </w:t>
      </w:r>
      <w:proofErr w:type="gramStart"/>
      <w:r>
        <w:t>observado</w:t>
      </w:r>
      <w:proofErr w:type="gramEnd"/>
      <w:r w:rsidR="00364D06">
        <w:t xml:space="preserve"> na </w:t>
      </w:r>
      <w:r w:rsidR="008459B3" w:rsidRPr="008459B3">
        <w:fldChar w:fldCharType="begin"/>
      </w:r>
      <w:r w:rsidR="008459B3" w:rsidRPr="008459B3">
        <w:instrText xml:space="preserve"> REF _Ref455845946 \h  \* MERGEFORMAT </w:instrText>
      </w:r>
      <w:r w:rsidR="008459B3" w:rsidRPr="008459B3">
        <w:fldChar w:fldCharType="separate"/>
      </w:r>
      <w:r w:rsidR="00B61763" w:rsidRPr="008459B3">
        <w:t xml:space="preserve">Figura </w:t>
      </w:r>
      <w:r w:rsidR="00B61763" w:rsidRPr="00B61763">
        <w:rPr>
          <w:noProof/>
        </w:rPr>
        <w:t>6</w:t>
      </w:r>
      <w:r w:rsidR="00B61763">
        <w:rPr>
          <w:noProof/>
        </w:rPr>
        <w:t>.</w:t>
      </w:r>
      <w:r w:rsidR="00B61763" w:rsidRPr="00B61763">
        <w:rPr>
          <w:noProof/>
        </w:rPr>
        <w:t>13</w:t>
      </w:r>
      <w:r w:rsidR="008459B3" w:rsidRPr="008459B3">
        <w:fldChar w:fldCharType="end"/>
      </w:r>
      <w:r w:rsidR="008459B3">
        <w:t xml:space="preserve"> </w:t>
      </w:r>
      <w:r w:rsidR="00364D06">
        <w:t>que, como o esperado, ela caiu consideravelmente, de mais de 98% para 91,4%. Mesmo com a grande queda de eficiência, o valor se mantem bem afastado do limite de 85% requ</w:t>
      </w:r>
      <w:r>
        <w:t>isitados por norma. Assim, tem-se</w:t>
      </w:r>
      <w:r w:rsidR="00364D06">
        <w:t xml:space="preserve"> uma margem consideravelmente grande para que, em uma implementação física, </w:t>
      </w:r>
      <w:r w:rsidR="001848B5">
        <w:t xml:space="preserve">o rendimento do conversor caia mais um pouco, sem </w:t>
      </w:r>
      <w:proofErr w:type="spellStart"/>
      <w:r w:rsidR="001848B5">
        <w:t>desrepeitar</w:t>
      </w:r>
      <w:proofErr w:type="spellEnd"/>
      <w:r w:rsidR="001848B5">
        <w:t xml:space="preserve"> as especificações.</w:t>
      </w:r>
      <w:r>
        <w:t xml:space="preserve"> </w:t>
      </w:r>
      <w:r w:rsidR="00784AB4" w:rsidRPr="00784AB4">
        <w:br w:type="page"/>
      </w:r>
    </w:p>
    <w:p w14:paraId="0DA81C94" w14:textId="77777777" w:rsidR="00F36B89" w:rsidRDefault="00DB2434" w:rsidP="004E1076">
      <w:pPr>
        <w:pStyle w:val="Ttulo1"/>
        <w:jc w:val="both"/>
      </w:pPr>
      <w:r w:rsidRPr="00784AB4">
        <w:lastRenderedPageBreak/>
        <w:br/>
      </w:r>
      <w:bookmarkStart w:id="365" w:name="_Ref455942491"/>
      <w:r w:rsidR="002E199C">
        <w:t>Conclusão</w:t>
      </w:r>
      <w:bookmarkEnd w:id="365"/>
    </w:p>
    <w:p w14:paraId="055D1869" w14:textId="77777777" w:rsidR="002E199C" w:rsidRDefault="002E199C" w:rsidP="0066653F">
      <w:pPr>
        <w:jc w:val="both"/>
      </w:pPr>
      <w:r>
        <w:tab/>
        <w:t xml:space="preserve">Esse trabalho se destinou ao projeto de um conversor em ponte completa com ZVS e controle por desvio de fase. Primeiramente </w:t>
      </w:r>
      <w:r w:rsidR="00D04DAE">
        <w:t>foi explicada</w:t>
      </w:r>
      <w:r>
        <w:t xml:space="preserve"> a </w:t>
      </w:r>
      <w:proofErr w:type="spellStart"/>
      <w:r>
        <w:t>idéia</w:t>
      </w:r>
      <w:proofErr w:type="spellEnd"/>
      <w:r>
        <w:t xml:space="preserve"> por trás desse tipo de circuito</w:t>
      </w:r>
      <w:r w:rsidR="009B1342">
        <w:t xml:space="preserve">, o porquê de haver um indutor de ressonância adicionado a arquitetura se comparado a um conversor em ponte completa normal e as vantagens que o controle por desvio de fase traz para </w:t>
      </w:r>
      <w:proofErr w:type="spellStart"/>
      <w:r w:rsidR="009B1342">
        <w:t>questôes</w:t>
      </w:r>
      <w:proofErr w:type="spellEnd"/>
      <w:r w:rsidR="009B1342">
        <w:t xml:space="preserve"> de </w:t>
      </w:r>
      <w:proofErr w:type="spellStart"/>
      <w:r w:rsidR="009B1342">
        <w:t>performace</w:t>
      </w:r>
      <w:proofErr w:type="spellEnd"/>
      <w:r w:rsidR="009B1342">
        <w:t xml:space="preserve"> do conversor.</w:t>
      </w:r>
    </w:p>
    <w:p w14:paraId="5F7E21ED" w14:textId="77777777" w:rsidR="009B1342" w:rsidRPr="00595120" w:rsidRDefault="009B1342" w:rsidP="0066653F">
      <w:pPr>
        <w:jc w:val="both"/>
        <w:rPr>
          <w:highlight w:val="yellow"/>
          <w:rPrChange w:id="366" w:author="Leo" w:date="2016-09-11T21:31:00Z">
            <w:rPr/>
          </w:rPrChange>
        </w:rPr>
      </w:pPr>
      <w:r>
        <w:tab/>
      </w:r>
      <w:r w:rsidRPr="00595120">
        <w:rPr>
          <w:highlight w:val="yellow"/>
          <w:rPrChange w:id="367" w:author="Leo" w:date="2016-09-11T21:31:00Z">
            <w:rPr/>
          </w:rPrChange>
        </w:rPr>
        <w:t>Depois da apresentação, foi discutido o funcionamento desse circuito. Como é um conversor chaveado, expl</w:t>
      </w:r>
      <w:r w:rsidR="00D04DAE" w:rsidRPr="00595120">
        <w:rPr>
          <w:highlight w:val="yellow"/>
          <w:rPrChange w:id="368" w:author="Leo" w:date="2016-09-11T21:31:00Z">
            <w:rPr/>
          </w:rPrChange>
        </w:rPr>
        <w:t>icamos cada etapa do chaveamento</w:t>
      </w:r>
      <w:r w:rsidRPr="00595120">
        <w:rPr>
          <w:highlight w:val="yellow"/>
          <w:rPrChange w:id="369" w:author="Leo" w:date="2016-09-11T21:31:00Z">
            <w:rPr/>
          </w:rPrChange>
        </w:rPr>
        <w:t>, ou seja, cada diferente parte em que cada chave estava ligada ou desligada. Aqui foi mostrado, teoricamente, como o chaveamento sob tensão nula funciona e quais as condições que devem existir para que ele exista.</w:t>
      </w:r>
    </w:p>
    <w:p w14:paraId="04E85A44" w14:textId="0FA449A2" w:rsidR="009B1342" w:rsidRPr="00595120" w:rsidRDefault="00D04DAE" w:rsidP="0066653F">
      <w:pPr>
        <w:jc w:val="both"/>
        <w:rPr>
          <w:highlight w:val="yellow"/>
          <w:rPrChange w:id="370" w:author="Leo" w:date="2016-09-11T21:31:00Z">
            <w:rPr/>
          </w:rPrChange>
        </w:rPr>
      </w:pPr>
      <w:r w:rsidRPr="00595120">
        <w:rPr>
          <w:highlight w:val="yellow"/>
          <w:rPrChange w:id="371" w:author="Leo" w:date="2016-09-11T21:31:00Z">
            <w:rPr/>
          </w:rPrChange>
        </w:rPr>
        <w:tab/>
        <w:t>A seguir, falou-se</w:t>
      </w:r>
      <w:r w:rsidR="009B1342" w:rsidRPr="00595120">
        <w:rPr>
          <w:highlight w:val="yellow"/>
          <w:rPrChange w:id="372" w:author="Leo" w:date="2016-09-11T21:31:00Z">
            <w:rPr/>
          </w:rPrChange>
        </w:rPr>
        <w:t xml:space="preserve"> sobre as equações do projeto, logo, sobre como calcular cada componente do circuito, até mesmo como realizar o projeto físico de elementos magnéticos, tais como transformadores </w:t>
      </w:r>
      <w:r w:rsidRPr="00595120">
        <w:rPr>
          <w:highlight w:val="yellow"/>
          <w:rPrChange w:id="373" w:author="Leo" w:date="2016-09-11T21:31:00Z">
            <w:rPr/>
          </w:rPrChange>
        </w:rPr>
        <w:t xml:space="preserve">e indutores. Feito isso, </w:t>
      </w:r>
      <w:r w:rsidR="009B1342" w:rsidRPr="00595120">
        <w:rPr>
          <w:highlight w:val="yellow"/>
          <w:rPrChange w:id="374" w:author="Leo" w:date="2016-09-11T21:31:00Z">
            <w:rPr/>
          </w:rPrChange>
        </w:rPr>
        <w:t>toda a modelagem de pequenos sinais do conversor</w:t>
      </w:r>
      <w:r w:rsidRPr="00595120">
        <w:rPr>
          <w:highlight w:val="yellow"/>
          <w:rPrChange w:id="375" w:author="Leo" w:date="2016-09-11T21:31:00Z">
            <w:rPr/>
          </w:rPrChange>
        </w:rPr>
        <w:t xml:space="preserve"> foi </w:t>
      </w:r>
      <w:del w:id="376" w:author="Leo" w:date="2016-09-11T21:30:00Z">
        <w:r w:rsidRPr="00595120" w:rsidDel="00595120">
          <w:rPr>
            <w:highlight w:val="yellow"/>
            <w:rPrChange w:id="377" w:author="Leo" w:date="2016-09-11T21:31:00Z">
              <w:rPr/>
            </w:rPrChange>
          </w:rPr>
          <w:delText>realizado</w:delText>
        </w:r>
      </w:del>
      <w:ins w:id="378" w:author="Leo" w:date="2016-09-11T21:30:00Z">
        <w:r w:rsidR="00595120" w:rsidRPr="00595120">
          <w:rPr>
            <w:highlight w:val="yellow"/>
            <w:rPrChange w:id="379" w:author="Leo" w:date="2016-09-11T21:31:00Z">
              <w:rPr/>
            </w:rPrChange>
          </w:rPr>
          <w:t>realizad</w:t>
        </w:r>
        <w:r w:rsidR="00595120" w:rsidRPr="00595120">
          <w:rPr>
            <w:highlight w:val="yellow"/>
            <w:rPrChange w:id="380" w:author="Leo" w:date="2016-09-11T21:31:00Z">
              <w:rPr/>
            </w:rPrChange>
          </w:rPr>
          <w:t>a</w:t>
        </w:r>
      </w:ins>
      <w:r w:rsidRPr="00595120">
        <w:rPr>
          <w:highlight w:val="yellow"/>
          <w:rPrChange w:id="381" w:author="Leo" w:date="2016-09-11T21:31:00Z">
            <w:rPr/>
          </w:rPrChange>
        </w:rPr>
        <w:t xml:space="preserve">, </w:t>
      </w:r>
      <w:r w:rsidR="009B1342" w:rsidRPr="00595120">
        <w:rPr>
          <w:highlight w:val="yellow"/>
          <w:rPrChange w:id="382" w:author="Leo" w:date="2016-09-11T21:31:00Z">
            <w:rPr/>
          </w:rPrChange>
        </w:rPr>
        <w:t>baseando</w:t>
      </w:r>
      <w:r w:rsidRPr="00595120">
        <w:rPr>
          <w:highlight w:val="yellow"/>
          <w:rPrChange w:id="383" w:author="Leo" w:date="2016-09-11T21:31:00Z">
            <w:rPr/>
          </w:rPrChange>
        </w:rPr>
        <w:t>-se</w:t>
      </w:r>
      <w:r w:rsidR="009B1342" w:rsidRPr="00595120">
        <w:rPr>
          <w:highlight w:val="yellow"/>
          <w:rPrChange w:id="384" w:author="Leo" w:date="2016-09-11T21:31:00Z">
            <w:rPr/>
          </w:rPrChange>
        </w:rPr>
        <w:t xml:space="preserve"> em um conversor do tipo </w:t>
      </w:r>
      <w:proofErr w:type="spellStart"/>
      <w:r w:rsidR="009B1342" w:rsidRPr="00595120">
        <w:rPr>
          <w:highlight w:val="yellow"/>
          <w:rPrChange w:id="385" w:author="Leo" w:date="2016-09-11T21:31:00Z">
            <w:rPr/>
          </w:rPrChange>
        </w:rPr>
        <w:t>buck</w:t>
      </w:r>
      <w:proofErr w:type="spellEnd"/>
      <w:r w:rsidR="009B1342" w:rsidRPr="00595120">
        <w:rPr>
          <w:highlight w:val="yellow"/>
          <w:rPrChange w:id="386" w:author="Leo" w:date="2016-09-11T21:31:00Z">
            <w:rPr/>
          </w:rPrChange>
        </w:rPr>
        <w:t xml:space="preserve"> e, finalmente, as funções de transferência de interesse para o controle foram </w:t>
      </w:r>
      <w:proofErr w:type="spellStart"/>
      <w:r w:rsidR="009B1342" w:rsidRPr="00595120">
        <w:rPr>
          <w:highlight w:val="yellow"/>
          <w:rPrChange w:id="387" w:author="Leo" w:date="2016-09-11T21:31:00Z">
            <w:rPr/>
          </w:rPrChange>
        </w:rPr>
        <w:t>extraidas</w:t>
      </w:r>
      <w:proofErr w:type="spellEnd"/>
      <w:r w:rsidR="009B1342" w:rsidRPr="00595120">
        <w:rPr>
          <w:highlight w:val="yellow"/>
          <w:rPrChange w:id="388" w:author="Leo" w:date="2016-09-11T21:31:00Z">
            <w:rPr/>
          </w:rPrChange>
        </w:rPr>
        <w:t xml:space="preserve"> do modelo.</w:t>
      </w:r>
    </w:p>
    <w:p w14:paraId="60DB9C06" w14:textId="77777777" w:rsidR="009B1342" w:rsidRPr="00595120" w:rsidRDefault="009B1342" w:rsidP="0066653F">
      <w:pPr>
        <w:jc w:val="both"/>
        <w:rPr>
          <w:highlight w:val="yellow"/>
          <w:rPrChange w:id="389" w:author="Leo" w:date="2016-09-11T21:31:00Z">
            <w:rPr/>
          </w:rPrChange>
        </w:rPr>
      </w:pPr>
      <w:r w:rsidRPr="00595120">
        <w:rPr>
          <w:highlight w:val="yellow"/>
          <w:rPrChange w:id="390" w:author="Leo" w:date="2016-09-11T21:31:00Z">
            <w:rPr/>
          </w:rPrChange>
        </w:rPr>
        <w:tab/>
        <w:t>No capítulo seguinte é que está presente o projet</w:t>
      </w:r>
      <w:r w:rsidR="00D04DAE" w:rsidRPr="00595120">
        <w:rPr>
          <w:highlight w:val="yellow"/>
          <w:rPrChange w:id="391" w:author="Leo" w:date="2016-09-11T21:31:00Z">
            <w:rPr/>
          </w:rPrChange>
        </w:rPr>
        <w:t>o do conversor em si, Explicou-se</w:t>
      </w:r>
      <w:r w:rsidRPr="00595120">
        <w:rPr>
          <w:highlight w:val="yellow"/>
          <w:rPrChange w:id="392" w:author="Leo" w:date="2016-09-11T21:31:00Z">
            <w:rPr/>
          </w:rPrChange>
        </w:rPr>
        <w:t xml:space="preserve"> o que significa cada </w:t>
      </w:r>
      <w:proofErr w:type="spellStart"/>
      <w:r w:rsidRPr="00595120">
        <w:rPr>
          <w:highlight w:val="yellow"/>
          <w:rPrChange w:id="393" w:author="Leo" w:date="2016-09-11T21:31:00Z">
            <w:rPr/>
          </w:rPrChange>
        </w:rPr>
        <w:t>parâmentro</w:t>
      </w:r>
      <w:proofErr w:type="spellEnd"/>
      <w:r w:rsidRPr="00595120">
        <w:rPr>
          <w:highlight w:val="yellow"/>
          <w:rPrChange w:id="394" w:author="Leo" w:date="2016-09-11T21:31:00Z">
            <w:rPr/>
          </w:rPrChange>
        </w:rPr>
        <w:t xml:space="preserve"> que deve-se especificar para o cálc</w:t>
      </w:r>
      <w:r w:rsidR="00D04DAE" w:rsidRPr="00595120">
        <w:rPr>
          <w:highlight w:val="yellow"/>
          <w:rPrChange w:id="395" w:author="Leo" w:date="2016-09-11T21:31:00Z">
            <w:rPr/>
          </w:rPrChange>
        </w:rPr>
        <w:t>ulo dos componentes e realizou-se</w:t>
      </w:r>
      <w:r w:rsidRPr="00595120">
        <w:rPr>
          <w:highlight w:val="yellow"/>
          <w:rPrChange w:id="396" w:author="Leo" w:date="2016-09-11T21:31:00Z">
            <w:rPr/>
          </w:rPrChange>
        </w:rPr>
        <w:t xml:space="preserve"> as contas utilizando as equações presentes no capítulo 2. Após isso </w:t>
      </w:r>
      <w:r w:rsidR="00D04DAE" w:rsidRPr="00595120">
        <w:rPr>
          <w:highlight w:val="yellow"/>
          <w:rPrChange w:id="397" w:author="Leo" w:date="2016-09-11T21:31:00Z">
            <w:rPr/>
          </w:rPrChange>
        </w:rPr>
        <w:t>foi apresentada</w:t>
      </w:r>
      <w:r w:rsidRPr="00595120">
        <w:rPr>
          <w:highlight w:val="yellow"/>
          <w:rPrChange w:id="398" w:author="Leo" w:date="2016-09-11T21:31:00Z">
            <w:rPr/>
          </w:rPrChange>
        </w:rPr>
        <w:t xml:space="preserve"> a lógica do controle, que se baseia em controladores do tipo proporcional-integral, e </w:t>
      </w:r>
      <w:r w:rsidR="00D04DAE" w:rsidRPr="00595120">
        <w:rPr>
          <w:highlight w:val="yellow"/>
          <w:rPrChange w:id="399" w:author="Leo" w:date="2016-09-11T21:31:00Z">
            <w:rPr/>
          </w:rPrChange>
        </w:rPr>
        <w:t xml:space="preserve">foi feito o cálculo </w:t>
      </w:r>
      <w:proofErr w:type="spellStart"/>
      <w:r w:rsidR="00D04DAE" w:rsidRPr="00595120">
        <w:rPr>
          <w:highlight w:val="yellow"/>
          <w:rPrChange w:id="400" w:author="Leo" w:date="2016-09-11T21:31:00Z">
            <w:rPr/>
          </w:rPrChange>
        </w:rPr>
        <w:t>teorico</w:t>
      </w:r>
      <w:proofErr w:type="spellEnd"/>
      <w:r w:rsidRPr="00595120">
        <w:rPr>
          <w:highlight w:val="yellow"/>
          <w:rPrChange w:id="401" w:author="Leo" w:date="2016-09-11T21:31:00Z">
            <w:rPr/>
          </w:rPrChange>
        </w:rPr>
        <w:t xml:space="preserve"> </w:t>
      </w:r>
      <w:r w:rsidR="00D04DAE" w:rsidRPr="00595120">
        <w:rPr>
          <w:highlight w:val="yellow"/>
          <w:rPrChange w:id="402" w:author="Leo" w:date="2016-09-11T21:31:00Z">
            <w:rPr/>
          </w:rPrChange>
        </w:rPr>
        <w:t>d</w:t>
      </w:r>
      <w:r w:rsidRPr="00595120">
        <w:rPr>
          <w:highlight w:val="yellow"/>
          <w:rPrChange w:id="403" w:author="Leo" w:date="2016-09-11T21:31:00Z">
            <w:rPr/>
          </w:rPrChange>
        </w:rPr>
        <w:t>as constantes para esse controlador.</w:t>
      </w:r>
    </w:p>
    <w:p w14:paraId="63FD6A4B" w14:textId="77777777" w:rsidR="009B1342" w:rsidRDefault="009B1342" w:rsidP="0066653F">
      <w:pPr>
        <w:jc w:val="both"/>
      </w:pPr>
      <w:r w:rsidRPr="00595120">
        <w:rPr>
          <w:highlight w:val="yellow"/>
          <w:rPrChange w:id="404" w:author="Leo" w:date="2016-09-11T21:31:00Z">
            <w:rPr/>
          </w:rPrChange>
        </w:rPr>
        <w:tab/>
        <w:t>Uma das parte mais importantes desse trabalho é a que vem a seguir. Após o projeto, as simulaç</w:t>
      </w:r>
      <w:r w:rsidR="0066653F" w:rsidRPr="00595120">
        <w:rPr>
          <w:highlight w:val="yellow"/>
          <w:rPrChange w:id="405" w:author="Leo" w:date="2016-09-11T21:31:00Z">
            <w:rPr/>
          </w:rPrChange>
        </w:rPr>
        <w:t>ões for</w:t>
      </w:r>
      <w:r w:rsidRPr="00595120">
        <w:rPr>
          <w:highlight w:val="yellow"/>
          <w:rPrChange w:id="406" w:author="Leo" w:date="2016-09-11T21:31:00Z">
            <w:rPr/>
          </w:rPrChange>
        </w:rPr>
        <w:t>a</w:t>
      </w:r>
      <w:r w:rsidR="0066653F" w:rsidRPr="00595120">
        <w:rPr>
          <w:highlight w:val="yellow"/>
          <w:rPrChange w:id="407" w:author="Leo" w:date="2016-09-11T21:31:00Z">
            <w:rPr/>
          </w:rPrChange>
        </w:rPr>
        <w:t>m</w:t>
      </w:r>
      <w:r w:rsidRPr="00595120">
        <w:rPr>
          <w:highlight w:val="yellow"/>
          <w:rPrChange w:id="408" w:author="Leo" w:date="2016-09-11T21:31:00Z">
            <w:rPr/>
          </w:rPrChange>
        </w:rPr>
        <w:t xml:space="preserve"> feitas para provar </w:t>
      </w:r>
      <w:r w:rsidR="0066653F" w:rsidRPr="00595120">
        <w:rPr>
          <w:highlight w:val="yellow"/>
          <w:rPrChange w:id="409" w:author="Leo" w:date="2016-09-11T21:31:00Z">
            <w:rPr/>
          </w:rPrChange>
        </w:rPr>
        <w:t xml:space="preserve">a legitimidade dos valores calculados. E elas foram feitas seguindo os teste presentes na norma </w:t>
      </w:r>
      <w:r w:rsidR="005C7B3B" w:rsidRPr="00595120">
        <w:rPr>
          <w:highlight w:val="yellow"/>
          <w:rPrChange w:id="410" w:author="Leo" w:date="2016-09-11T21:31:00Z">
            <w:rPr/>
          </w:rPrChange>
        </w:rPr>
        <w:t>da ANATEL. Primeiro apresentou-se</w:t>
      </w:r>
      <w:r w:rsidR="0066653F" w:rsidRPr="00595120">
        <w:rPr>
          <w:highlight w:val="yellow"/>
          <w:rPrChange w:id="411" w:author="Leo" w:date="2016-09-11T21:31:00Z">
            <w:rPr/>
          </w:rPrChange>
        </w:rPr>
        <w:t xml:space="preserve"> simulações considerando todos os componentes </w:t>
      </w:r>
      <w:proofErr w:type="spellStart"/>
      <w:r w:rsidR="0066653F" w:rsidRPr="00595120">
        <w:rPr>
          <w:highlight w:val="yellow"/>
          <w:rPrChange w:id="412" w:author="Leo" w:date="2016-09-11T21:31:00Z">
            <w:rPr/>
          </w:rPrChange>
        </w:rPr>
        <w:t>ideiais</w:t>
      </w:r>
      <w:proofErr w:type="spellEnd"/>
      <w:r w:rsidR="0066653F" w:rsidRPr="00595120">
        <w:rPr>
          <w:highlight w:val="yellow"/>
          <w:rPrChange w:id="413" w:author="Leo" w:date="2016-09-11T21:31:00Z">
            <w:rPr/>
          </w:rPrChange>
        </w:rPr>
        <w:t>, inclusive o controle, fazendo ajustes finos nas constantes do controlador para atender às esp</w:t>
      </w:r>
      <w:r w:rsidR="005C7B3B" w:rsidRPr="00595120">
        <w:rPr>
          <w:highlight w:val="yellow"/>
          <w:rPrChange w:id="414" w:author="Leo" w:date="2016-09-11T21:31:00Z">
            <w:rPr/>
          </w:rPrChange>
        </w:rPr>
        <w:t>ecificações. Em seguida, foi feita</w:t>
      </w:r>
      <w:r w:rsidR="0066653F" w:rsidRPr="00595120">
        <w:rPr>
          <w:highlight w:val="yellow"/>
          <w:rPrChange w:id="415" w:author="Leo" w:date="2016-09-11T21:31:00Z">
            <w:rPr/>
          </w:rPrChange>
        </w:rPr>
        <w:t xml:space="preserve"> uma simulação em que o controle simulado é mais próximo de um controle que </w:t>
      </w:r>
      <w:r w:rsidR="0066653F" w:rsidRPr="00595120">
        <w:rPr>
          <w:highlight w:val="yellow"/>
          <w:rPrChange w:id="416" w:author="Leo" w:date="2016-09-11T21:31:00Z">
            <w:rPr/>
          </w:rPrChange>
        </w:rPr>
        <w:lastRenderedPageBreak/>
        <w:t>pode ser implementado e</w:t>
      </w:r>
      <w:r w:rsidR="005C7B3B" w:rsidRPr="00595120">
        <w:rPr>
          <w:highlight w:val="yellow"/>
          <w:rPrChange w:id="417" w:author="Leo" w:date="2016-09-11T21:31:00Z">
            <w:rPr/>
          </w:rPrChange>
        </w:rPr>
        <w:t xml:space="preserve">m um </w:t>
      </w:r>
      <w:proofErr w:type="spellStart"/>
      <w:r w:rsidR="005C7B3B" w:rsidRPr="00595120">
        <w:rPr>
          <w:highlight w:val="yellow"/>
          <w:rPrChange w:id="418" w:author="Leo" w:date="2016-09-11T21:31:00Z">
            <w:rPr/>
          </w:rPrChange>
        </w:rPr>
        <w:t>microcontrolador</w:t>
      </w:r>
      <w:proofErr w:type="spellEnd"/>
      <w:r w:rsidR="005C7B3B" w:rsidRPr="00595120">
        <w:rPr>
          <w:highlight w:val="yellow"/>
          <w:rPrChange w:id="419" w:author="Leo" w:date="2016-09-11T21:31:00Z">
            <w:rPr/>
          </w:rPrChange>
        </w:rPr>
        <w:t xml:space="preserve">, e mostrou-se </w:t>
      </w:r>
      <w:r w:rsidR="0066653F" w:rsidRPr="00595120">
        <w:rPr>
          <w:highlight w:val="yellow"/>
          <w:rPrChange w:id="420" w:author="Leo" w:date="2016-09-11T21:31:00Z">
            <w:rPr/>
          </w:rPrChange>
        </w:rPr>
        <w:t xml:space="preserve">quais as diferenças e dificuldades em relação a simulação ideal. No capítulo seguinte, após fazer a seleção dos componentes reais e o projeto dos elementos magnéticos presentes no circuito, </w:t>
      </w:r>
      <w:r w:rsidR="005C7B3B" w:rsidRPr="00595120">
        <w:rPr>
          <w:highlight w:val="yellow"/>
          <w:rPrChange w:id="421" w:author="Leo" w:date="2016-09-11T21:31:00Z">
            <w:rPr/>
          </w:rPrChange>
        </w:rPr>
        <w:t>foi observado</w:t>
      </w:r>
      <w:r w:rsidR="0066653F" w:rsidRPr="00595120">
        <w:rPr>
          <w:highlight w:val="yellow"/>
          <w:rPrChange w:id="422" w:author="Leo" w:date="2016-09-11T21:31:00Z">
            <w:rPr/>
          </w:rPrChange>
        </w:rPr>
        <w:t xml:space="preserve"> uma simulação em que os componentes estão mais próximos do real possível, e vemos quais as mudanças e consequências isso traz à dinâmica do conversor.</w:t>
      </w:r>
      <w:r w:rsidR="0079131C" w:rsidRPr="00595120">
        <w:rPr>
          <w:highlight w:val="yellow"/>
          <w:rPrChange w:id="423" w:author="Leo" w:date="2016-09-11T21:31:00Z">
            <w:rPr/>
          </w:rPrChange>
        </w:rPr>
        <w:t xml:space="preserve"> Para todos esses tipos de simulações, foi observado que o conversor funciona do modo esperado e que, além disso, passa com sucesso por testes regulamentados pela ANATEL através da norma 542</w:t>
      </w:r>
      <w:r w:rsidR="005C7B3B" w:rsidRPr="00595120">
        <w:rPr>
          <w:highlight w:val="yellow"/>
          <w:rPrChange w:id="424" w:author="Leo" w:date="2016-09-11T21:31:00Z">
            <w:rPr/>
          </w:rPrChange>
        </w:rPr>
        <w:t xml:space="preserve"> [</w:t>
      </w:r>
      <w:commentRangeStart w:id="425"/>
      <w:r w:rsidR="005C7B3B" w:rsidRPr="00595120">
        <w:rPr>
          <w:highlight w:val="yellow"/>
          <w:rPrChange w:id="426" w:author="Leo" w:date="2016-09-11T21:31:00Z">
            <w:rPr/>
          </w:rPrChange>
        </w:rPr>
        <w:t>3</w:t>
      </w:r>
      <w:commentRangeEnd w:id="425"/>
      <w:r w:rsidR="00595120">
        <w:rPr>
          <w:rStyle w:val="Refdecomentrio"/>
        </w:rPr>
        <w:commentReference w:id="425"/>
      </w:r>
      <w:r w:rsidR="005C7B3B" w:rsidRPr="00595120">
        <w:rPr>
          <w:highlight w:val="yellow"/>
          <w:rPrChange w:id="427" w:author="Leo" w:date="2016-09-11T21:31:00Z">
            <w:rPr/>
          </w:rPrChange>
        </w:rPr>
        <w:t>]</w:t>
      </w:r>
      <w:r w:rsidR="0079131C" w:rsidRPr="00595120">
        <w:rPr>
          <w:highlight w:val="yellow"/>
          <w:rPrChange w:id="428" w:author="Leo" w:date="2016-09-11T21:31:00Z">
            <w:rPr/>
          </w:rPrChange>
        </w:rPr>
        <w:t>.</w:t>
      </w:r>
    </w:p>
    <w:p w14:paraId="0BE3B077" w14:textId="77777777" w:rsidR="0066653F" w:rsidRDefault="0066653F" w:rsidP="0066653F">
      <w:pPr>
        <w:jc w:val="both"/>
      </w:pPr>
      <w:r>
        <w:tab/>
        <w:t>Ainda n</w:t>
      </w:r>
      <w:r w:rsidR="005C7B3B">
        <w:t>esse penúltimo capítulo, discutiu-se</w:t>
      </w:r>
      <w:r>
        <w:t xml:space="preserve"> sobre alguns circuitos que são </w:t>
      </w:r>
      <w:proofErr w:type="spellStart"/>
      <w:r>
        <w:t>impressindíveis</w:t>
      </w:r>
      <w:proofErr w:type="spellEnd"/>
      <w:r>
        <w:t xml:space="preserve"> para uma montagem com um </w:t>
      </w:r>
      <w:proofErr w:type="spellStart"/>
      <w:r>
        <w:t>microcontrolador</w:t>
      </w:r>
      <w:proofErr w:type="spellEnd"/>
      <w:r>
        <w:t xml:space="preserve">, tais como circuitos de </w:t>
      </w:r>
      <w:proofErr w:type="spellStart"/>
      <w:r>
        <w:t>intrumentação</w:t>
      </w:r>
      <w:proofErr w:type="spellEnd"/>
      <w:r>
        <w:t xml:space="preserve"> e drivers para os </w:t>
      </w:r>
      <w:proofErr w:type="spellStart"/>
      <w:r>
        <w:t>Mosfets</w:t>
      </w:r>
      <w:proofErr w:type="spellEnd"/>
      <w:r>
        <w:t>.</w:t>
      </w:r>
    </w:p>
    <w:p w14:paraId="38F58A51" w14:textId="065F067B" w:rsidR="0079131C" w:rsidRPr="002E199C" w:rsidRDefault="0066653F" w:rsidP="0066653F">
      <w:pPr>
        <w:jc w:val="both"/>
      </w:pPr>
      <w:r>
        <w:tab/>
      </w:r>
      <w:commentRangeStart w:id="429"/>
      <w:r>
        <w:t>Assi</w:t>
      </w:r>
      <w:r w:rsidR="005C7B3B">
        <w:t>m, ao final desse projeto, tem-se</w:t>
      </w:r>
      <w:r>
        <w:t xml:space="preserve"> um conversor em ponte completa com ZVS e controle por desvio de fase </w:t>
      </w:r>
      <w:proofErr w:type="spellStart"/>
      <w:r>
        <w:t>funcioanal</w:t>
      </w:r>
      <w:proofErr w:type="spellEnd"/>
      <w:r>
        <w:t xml:space="preserve"> e que pode ser feito com uma imple</w:t>
      </w:r>
      <w:r w:rsidR="005C7B3B">
        <w:t>me</w:t>
      </w:r>
      <w:r>
        <w:t xml:space="preserve">ntação de controle digital. </w:t>
      </w:r>
      <w:r w:rsidR="005C7B3B">
        <w:t xml:space="preserve">Com todas as equações apresentadas, pode-se fazer o </w:t>
      </w:r>
      <w:proofErr w:type="spellStart"/>
      <w:r w:rsidR="005C7B3B">
        <w:t>calculo</w:t>
      </w:r>
      <w:proofErr w:type="spellEnd"/>
      <w:r w:rsidR="005C7B3B">
        <w:t xml:space="preserve"> desse conversor para </w:t>
      </w:r>
      <w:proofErr w:type="spellStart"/>
      <w:r w:rsidR="005C7B3B">
        <w:t>quaiquer</w:t>
      </w:r>
      <w:proofErr w:type="spellEnd"/>
      <w:r w:rsidR="005C7B3B">
        <w:t xml:space="preserve"> especificações e aplicações requisitadas. </w:t>
      </w:r>
      <w:r>
        <w:t>As próximas etapas desse projeto e para termos o circu</w:t>
      </w:r>
      <w:r w:rsidR="005B5964">
        <w:t xml:space="preserve">ito funcionado </w:t>
      </w:r>
      <w:r w:rsidR="005C7B3B">
        <w:t xml:space="preserve">em um uma </w:t>
      </w:r>
      <w:commentRangeStart w:id="430"/>
      <w:r w:rsidR="005C7B3B">
        <w:t>PCM</w:t>
      </w:r>
      <w:commentRangeEnd w:id="430"/>
      <w:r w:rsidR="00701B1E">
        <w:rPr>
          <w:rStyle w:val="Refdecomentrio"/>
        </w:rPr>
        <w:commentReference w:id="430"/>
      </w:r>
      <w:r>
        <w:t xml:space="preserve">, seria fazer o </w:t>
      </w:r>
      <w:commentRangeStart w:id="431"/>
      <w:r w:rsidRPr="00701B1E">
        <w:rPr>
          <w:i/>
          <w:rPrChange w:id="432" w:author="Leo" w:date="2016-09-11T21:35:00Z">
            <w:rPr/>
          </w:rPrChange>
        </w:rPr>
        <w:t>layout</w:t>
      </w:r>
      <w:r>
        <w:t xml:space="preserve"> </w:t>
      </w:r>
      <w:commentRangeEnd w:id="431"/>
      <w:r w:rsidR="00701B1E">
        <w:rPr>
          <w:rStyle w:val="Refdecomentrio"/>
        </w:rPr>
        <w:commentReference w:id="431"/>
      </w:r>
      <w:r>
        <w:t xml:space="preserve">do conversor e seus circuitos auxiliares, além dos circuitos do </w:t>
      </w:r>
      <w:proofErr w:type="spellStart"/>
      <w:r>
        <w:t>microcontrolador</w:t>
      </w:r>
      <w:proofErr w:type="spellEnd"/>
      <w:r>
        <w:t>, e configurar o mesmo para realizar o controle do conversor aqui presente e fazer os ajustes finos necessários.</w:t>
      </w:r>
      <w:r w:rsidR="0079131C">
        <w:t xml:space="preserve"> Por se tratar de um dos estágios de uma unidade retificadora, talvez alguns ajustes </w:t>
      </w:r>
      <w:del w:id="433" w:author="Leo" w:date="2016-09-11T21:35:00Z">
        <w:r w:rsidR="0079131C" w:rsidDel="00701B1E">
          <w:delText xml:space="preserve">devem </w:delText>
        </w:r>
      </w:del>
      <w:ins w:id="434" w:author="Leo" w:date="2016-09-11T21:35:00Z">
        <w:r w:rsidR="00701B1E">
          <w:t>dev</w:t>
        </w:r>
        <w:r w:rsidR="00701B1E">
          <w:t>a</w:t>
        </w:r>
        <w:r w:rsidR="00701B1E">
          <w:t xml:space="preserve">m </w:t>
        </w:r>
      </w:ins>
      <w:r w:rsidR="0079131C">
        <w:t xml:space="preserve">ser necessários ao o colocarmos em conjunto com um conversor </w:t>
      </w:r>
      <w:proofErr w:type="spellStart"/>
      <w:r w:rsidR="0079131C">
        <w:t>boost</w:t>
      </w:r>
      <w:proofErr w:type="spellEnd"/>
      <w:r w:rsidR="0079131C">
        <w:t xml:space="preserve"> como estágio de entrada para um perfeito funcionamento.</w:t>
      </w:r>
      <w:commentRangeEnd w:id="429"/>
      <w:r w:rsidR="00595120">
        <w:rPr>
          <w:rStyle w:val="Refdecomentrio"/>
        </w:rPr>
        <w:commentReference w:id="429"/>
      </w:r>
      <w:bookmarkStart w:id="435" w:name="_GoBack"/>
      <w:bookmarkEnd w:id="435"/>
    </w:p>
    <w:p w14:paraId="3EC80B09" w14:textId="77777777" w:rsidR="00F36B89" w:rsidRPr="00C510A4" w:rsidRDefault="00F36B89" w:rsidP="004E1076">
      <w:pPr>
        <w:jc w:val="both"/>
        <w:rPr>
          <w:rFonts w:eastAsiaTheme="majorEastAsia" w:cstheme="majorBidi"/>
          <w:sz w:val="48"/>
          <w:szCs w:val="32"/>
        </w:rPr>
      </w:pPr>
      <w:r w:rsidRPr="00C510A4">
        <w:br w:type="page"/>
      </w:r>
    </w:p>
    <w:p w14:paraId="1B5C284C" w14:textId="77777777" w:rsidR="00DB2434" w:rsidRPr="0011069F" w:rsidRDefault="0011069F" w:rsidP="004E1076">
      <w:pPr>
        <w:pStyle w:val="Ttulo1"/>
        <w:numPr>
          <w:ilvl w:val="0"/>
          <w:numId w:val="0"/>
        </w:numPr>
        <w:jc w:val="both"/>
        <w:rPr>
          <w:lang w:val="en-US"/>
        </w:rPr>
      </w:pPr>
      <w:proofErr w:type="spellStart"/>
      <w:r>
        <w:rPr>
          <w:lang w:val="en-US"/>
        </w:rPr>
        <w:lastRenderedPageBreak/>
        <w:t>Bibliografia</w:t>
      </w:r>
      <w:proofErr w:type="spellEnd"/>
    </w:p>
    <w:p w14:paraId="39829EC9" w14:textId="77777777" w:rsidR="00097BD4" w:rsidRDefault="003C10E2" w:rsidP="00097BD4">
      <w:pPr>
        <w:jc w:val="both"/>
        <w:rPr>
          <w:lang w:val="en-US"/>
        </w:rPr>
      </w:pPr>
      <w:r>
        <w:rPr>
          <w:lang w:val="en-US"/>
        </w:rPr>
        <w:t>[1]</w:t>
      </w:r>
      <w:r w:rsidR="00097BD4" w:rsidRPr="00F36B89">
        <w:rPr>
          <w:lang w:val="en-US"/>
        </w:rPr>
        <w:t xml:space="preserve"> SABATÉ, J. A., VLATKOVIC, V., RIDLEY, R. B., LEE, F. C., CHO, C. H., “Design Considerations for High-Voltage High-Power Full-Bridge Zero-Voltage-Switched PWM Converter”, IEEE Transactions on Power </w:t>
      </w:r>
      <w:proofErr w:type="spellStart"/>
      <w:r w:rsidR="00097BD4" w:rsidRPr="00F36B89">
        <w:rPr>
          <w:lang w:val="en-US"/>
        </w:rPr>
        <w:t>Eletronics</w:t>
      </w:r>
      <w:proofErr w:type="spellEnd"/>
      <w:r w:rsidR="00097BD4" w:rsidRPr="00F36B89">
        <w:rPr>
          <w:lang w:val="en-US"/>
        </w:rPr>
        <w:t>, v. 7, pp. 275-284, 1992.</w:t>
      </w:r>
    </w:p>
    <w:p w14:paraId="6312612E" w14:textId="77777777" w:rsidR="00097BD4" w:rsidRDefault="003C10E2" w:rsidP="00097BD4">
      <w:pPr>
        <w:jc w:val="both"/>
        <w:rPr>
          <w:lang w:eastAsia="pt-BR"/>
        </w:rPr>
      </w:pPr>
      <w:r>
        <w:rPr>
          <w:lang w:eastAsia="pt-BR"/>
        </w:rPr>
        <w:t>[2]</w:t>
      </w:r>
      <w:r w:rsidR="00097BD4">
        <w:rPr>
          <w:lang w:eastAsia="pt-BR"/>
        </w:rPr>
        <w:t xml:space="preserve"> </w:t>
      </w:r>
      <w:r w:rsidR="00097BD4" w:rsidRPr="008A13AF">
        <w:rPr>
          <w:lang w:eastAsia="pt-BR"/>
        </w:rPr>
        <w:t xml:space="preserve">GAIDZINSKI, P. R., Unidade Retificadora de Alta Performance 1500W – 25A, para Telecomunicações. </w:t>
      </w:r>
      <w:proofErr w:type="spellStart"/>
      <w:r w:rsidR="00097BD4" w:rsidRPr="008A13AF">
        <w:rPr>
          <w:lang w:eastAsia="pt-BR"/>
        </w:rPr>
        <w:t>M.Sc</w:t>
      </w:r>
      <w:proofErr w:type="spellEnd"/>
      <w:r w:rsidR="00097BD4" w:rsidRPr="008A13AF">
        <w:rPr>
          <w:lang w:eastAsia="pt-BR"/>
        </w:rPr>
        <w:t xml:space="preserve">. </w:t>
      </w:r>
      <w:proofErr w:type="spellStart"/>
      <w:r w:rsidR="00097BD4" w:rsidRPr="008A13AF">
        <w:rPr>
          <w:lang w:eastAsia="pt-BR"/>
        </w:rPr>
        <w:t>dissertation</w:t>
      </w:r>
      <w:proofErr w:type="spellEnd"/>
      <w:r w:rsidR="00097BD4" w:rsidRPr="008A13AF">
        <w:rPr>
          <w:lang w:eastAsia="pt-BR"/>
        </w:rPr>
        <w:t>, Universidade Federal de Santa Catarina, Agosto de 1993.</w:t>
      </w:r>
    </w:p>
    <w:p w14:paraId="53270B95" w14:textId="77777777" w:rsidR="00F36B89" w:rsidRPr="004A23BD" w:rsidRDefault="003C10E2" w:rsidP="004E1076">
      <w:pPr>
        <w:jc w:val="both"/>
      </w:pPr>
      <w:r>
        <w:t>[3]</w:t>
      </w:r>
      <w:r w:rsidR="004A23BD" w:rsidRPr="004A23BD">
        <w:t xml:space="preserve"> ANATEL, “Resolução nº 542, de 29 de junho de 2010”</w:t>
      </w:r>
      <w:r w:rsidR="004A23BD">
        <w:t xml:space="preserve">, </w:t>
      </w:r>
      <w:r w:rsidR="004A23BD" w:rsidRPr="004A23BD">
        <w:t>http://www.anatel.gov.br/legislacao/resolucoes/2010/81-resolucao-542</w:t>
      </w:r>
      <w:r w:rsidR="004A23BD">
        <w:t>, 2010, (Acesso em 02 de maio de 2016).</w:t>
      </w:r>
    </w:p>
    <w:p w14:paraId="1BF44639" w14:textId="77777777" w:rsidR="00F36B89" w:rsidRDefault="00097BD4" w:rsidP="004E1076">
      <w:pPr>
        <w:jc w:val="both"/>
        <w:rPr>
          <w:rFonts w:cs="Times New Roman"/>
          <w:lang w:val="en-US" w:eastAsia="pt-BR"/>
        </w:rPr>
      </w:pPr>
      <w:r w:rsidRPr="00097BD4">
        <w:t xml:space="preserve"> </w:t>
      </w:r>
      <w:r w:rsidR="003C10E2">
        <w:rPr>
          <w:lang w:val="en-US"/>
        </w:rPr>
        <w:t>[4]</w:t>
      </w:r>
      <w:r w:rsidR="00F36B89">
        <w:rPr>
          <w:lang w:val="en-US" w:eastAsia="pt-BR"/>
        </w:rPr>
        <w:t xml:space="preserve"> </w:t>
      </w:r>
      <w:r w:rsidR="00F36B89" w:rsidRPr="001E3673">
        <w:rPr>
          <w:lang w:val="en-US" w:eastAsia="pt-BR"/>
        </w:rPr>
        <w:t>BRUNORO, M., VIEIRA, L. F., “A High-Performance ZVS Full-Bridge DC–DC</w:t>
      </w:r>
      <w:r w:rsidR="00F36B89">
        <w:rPr>
          <w:lang w:val="en-US" w:eastAsia="pt-BR"/>
        </w:rPr>
        <w:t xml:space="preserve"> </w:t>
      </w:r>
      <w:r w:rsidR="00F36B89" w:rsidRPr="001E3673">
        <w:rPr>
          <w:lang w:val="en-US" w:eastAsia="pt-BR"/>
        </w:rPr>
        <w:t>0–50-V/0–10-A Power Supply with Phase-Shift Control”</w:t>
      </w:r>
      <w:r w:rsidR="00F36B89">
        <w:rPr>
          <w:lang w:val="en-US" w:eastAsia="pt-BR"/>
        </w:rPr>
        <w:t xml:space="preserve">, </w:t>
      </w:r>
      <w:r w:rsidR="00F36B89" w:rsidRPr="001E3673">
        <w:rPr>
          <w:rFonts w:cs="Times New Roman"/>
          <w:i/>
          <w:lang w:val="en-US" w:eastAsia="pt-BR"/>
        </w:rPr>
        <w:t xml:space="preserve">IEEE Transactions </w:t>
      </w:r>
      <w:r w:rsidR="00F36B89">
        <w:rPr>
          <w:rFonts w:cs="Times New Roman"/>
          <w:i/>
          <w:lang w:val="en-US" w:eastAsia="pt-BR"/>
        </w:rPr>
        <w:t xml:space="preserve">on Power </w:t>
      </w:r>
      <w:proofErr w:type="spellStart"/>
      <w:r w:rsidR="00F36B89">
        <w:rPr>
          <w:rFonts w:cs="Times New Roman"/>
          <w:i/>
          <w:lang w:val="en-US" w:eastAsia="pt-BR"/>
        </w:rPr>
        <w:t>Eletronics</w:t>
      </w:r>
      <w:proofErr w:type="spellEnd"/>
      <w:r w:rsidR="00F36B89">
        <w:rPr>
          <w:rFonts w:cs="Times New Roman"/>
          <w:lang w:val="en-US" w:eastAsia="pt-BR"/>
        </w:rPr>
        <w:t xml:space="preserve">, v. 14, n. 3, </w:t>
      </w:r>
      <w:proofErr w:type="spellStart"/>
      <w:r w:rsidR="00F36B89">
        <w:rPr>
          <w:rFonts w:cs="Times New Roman"/>
          <w:lang w:val="en-US" w:eastAsia="pt-BR"/>
        </w:rPr>
        <w:t>maio</w:t>
      </w:r>
      <w:proofErr w:type="spellEnd"/>
      <w:r w:rsidR="00F36B89">
        <w:rPr>
          <w:rFonts w:cs="Times New Roman"/>
          <w:lang w:val="en-US" w:eastAsia="pt-BR"/>
        </w:rPr>
        <w:t xml:space="preserve"> de 1999.</w:t>
      </w:r>
    </w:p>
    <w:p w14:paraId="0536AC30" w14:textId="77777777" w:rsidR="00F36B89" w:rsidRDefault="003C10E2" w:rsidP="004E1076">
      <w:pPr>
        <w:jc w:val="both"/>
        <w:rPr>
          <w:lang w:eastAsia="pt-BR"/>
        </w:rPr>
      </w:pPr>
      <w:r>
        <w:rPr>
          <w:rFonts w:cs="Times New Roman"/>
          <w:lang w:eastAsia="pt-BR"/>
        </w:rPr>
        <w:t>[5]</w:t>
      </w:r>
      <w:r w:rsidR="00F36B89" w:rsidRPr="00F36B89">
        <w:rPr>
          <w:rFonts w:cs="Times New Roman"/>
          <w:lang w:eastAsia="pt-BR"/>
        </w:rPr>
        <w:t xml:space="preserve"> </w:t>
      </w:r>
      <w:r w:rsidR="00F36B89">
        <w:t xml:space="preserve">LOURENÇO, E. M., </w:t>
      </w:r>
      <w:r w:rsidR="00F36B89">
        <w:rPr>
          <w:i/>
        </w:rPr>
        <w:t xml:space="preserve">Análise e Projeto de Compensadores para </w:t>
      </w:r>
      <w:proofErr w:type="spellStart"/>
      <w:r w:rsidR="00F36B89">
        <w:rPr>
          <w:i/>
        </w:rPr>
        <w:t>Comversores</w:t>
      </w:r>
      <w:proofErr w:type="spellEnd"/>
      <w:r w:rsidR="00F36B89">
        <w:rPr>
          <w:i/>
        </w:rPr>
        <w:t xml:space="preserve"> </w:t>
      </w:r>
      <w:proofErr w:type="spellStart"/>
      <w:r w:rsidR="00F36B89">
        <w:rPr>
          <w:i/>
        </w:rPr>
        <w:t>Full-Bridge-ZVS-PWM-OS</w:t>
      </w:r>
      <w:proofErr w:type="spellEnd"/>
      <w:r w:rsidR="00F36B89">
        <w:t xml:space="preserve">. </w:t>
      </w:r>
      <w:proofErr w:type="spellStart"/>
      <w:r w:rsidR="00F36B89" w:rsidRPr="00C94A09">
        <w:rPr>
          <w:lang w:eastAsia="pt-BR"/>
        </w:rPr>
        <w:t>M.Sc</w:t>
      </w:r>
      <w:proofErr w:type="spellEnd"/>
      <w:r w:rsidR="00F36B89" w:rsidRPr="00C94A09">
        <w:rPr>
          <w:lang w:eastAsia="pt-BR"/>
        </w:rPr>
        <w:t xml:space="preserve">. </w:t>
      </w:r>
      <w:proofErr w:type="spellStart"/>
      <w:r w:rsidR="00F36B89">
        <w:rPr>
          <w:lang w:eastAsia="pt-BR"/>
        </w:rPr>
        <w:t>di</w:t>
      </w:r>
      <w:r w:rsidR="00F36B89" w:rsidRPr="00C94A09">
        <w:rPr>
          <w:lang w:eastAsia="pt-BR"/>
        </w:rPr>
        <w:t>ssertation</w:t>
      </w:r>
      <w:proofErr w:type="spellEnd"/>
      <w:r w:rsidR="00F36B89">
        <w:rPr>
          <w:lang w:eastAsia="pt-BR"/>
        </w:rPr>
        <w:t>, Universidade Federal de Santa Catarina, Dezembro de 1994.</w:t>
      </w:r>
    </w:p>
    <w:p w14:paraId="1D7858C0" w14:textId="77777777" w:rsidR="00097BD4" w:rsidRDefault="003C10E2" w:rsidP="00097BD4">
      <w:pPr>
        <w:jc w:val="both"/>
      </w:pPr>
      <w:r>
        <w:t>[6]</w:t>
      </w:r>
      <w:r w:rsidR="00097BD4" w:rsidRPr="00FC43BA">
        <w:t xml:space="preserve"> “</w:t>
      </w:r>
      <w:r w:rsidR="00097BD4">
        <w:t xml:space="preserve">Projeto Físico de Indutores e Transformadores em Alta </w:t>
      </w:r>
      <w:proofErr w:type="spellStart"/>
      <w:r w:rsidR="00097BD4">
        <w:t>Freqüência</w:t>
      </w:r>
      <w:proofErr w:type="spellEnd"/>
      <w:r w:rsidR="00097BD4">
        <w:t xml:space="preserve">”, </w:t>
      </w:r>
      <w:r w:rsidR="00097BD4" w:rsidRPr="00FC43BA">
        <w:t>http://www.joinville.udesc.br/portal/professores/sergiovgo/materiais/Apostila_Projeto_Fisico_De_Magneticos.pdf</w:t>
      </w:r>
      <w:r w:rsidR="00097BD4">
        <w:t xml:space="preserve"> (Acesso em 19 de junho de 2016).</w:t>
      </w:r>
    </w:p>
    <w:p w14:paraId="2CF170C7" w14:textId="77777777" w:rsidR="00F36B89" w:rsidRDefault="00097BD4" w:rsidP="004E1076">
      <w:pPr>
        <w:jc w:val="both"/>
        <w:rPr>
          <w:rFonts w:cs="Times New Roman"/>
          <w:lang w:val="en-US" w:eastAsia="pt-BR"/>
        </w:rPr>
      </w:pPr>
      <w:r w:rsidRPr="003C10E2">
        <w:rPr>
          <w:lang w:eastAsia="pt-BR"/>
        </w:rPr>
        <w:t xml:space="preserve"> </w:t>
      </w:r>
      <w:r w:rsidR="003C10E2">
        <w:rPr>
          <w:lang w:val="en-US" w:eastAsia="pt-BR"/>
        </w:rPr>
        <w:t>[7]</w:t>
      </w:r>
      <w:r w:rsidR="00F36B89" w:rsidRPr="00F36B89">
        <w:rPr>
          <w:lang w:val="en-US" w:eastAsia="pt-BR"/>
        </w:rPr>
        <w:t xml:space="preserve"> </w:t>
      </w:r>
      <w:r w:rsidR="00F36B89" w:rsidRPr="00DD26B5">
        <w:rPr>
          <w:lang w:val="en-US" w:eastAsia="pt-BR"/>
        </w:rPr>
        <w:t>VLATKOVI</w:t>
      </w:r>
      <w:r w:rsidR="00F36B89" w:rsidRPr="00DD26B5">
        <w:rPr>
          <w:rFonts w:cs="Times New Roman"/>
          <w:lang w:val="en-US" w:eastAsia="pt-BR"/>
        </w:rPr>
        <w:t xml:space="preserve">Ć, V., SABATÉ, J. A., “Small-Signal Analysis of the Phase-Shifted PWM Converter”, </w:t>
      </w:r>
      <w:r w:rsidR="00F36B89" w:rsidRPr="00DD26B5">
        <w:rPr>
          <w:rFonts w:cs="Times New Roman"/>
          <w:i/>
          <w:lang w:val="en-US" w:eastAsia="pt-BR"/>
        </w:rPr>
        <w:t xml:space="preserve">IEEE Transactions </w:t>
      </w:r>
      <w:r w:rsidR="00F36B89">
        <w:rPr>
          <w:rFonts w:cs="Times New Roman"/>
          <w:i/>
          <w:lang w:val="en-US" w:eastAsia="pt-BR"/>
        </w:rPr>
        <w:t xml:space="preserve">on Power </w:t>
      </w:r>
      <w:proofErr w:type="spellStart"/>
      <w:r w:rsidR="00F36B89">
        <w:rPr>
          <w:rFonts w:cs="Times New Roman"/>
          <w:i/>
          <w:lang w:val="en-US" w:eastAsia="pt-BR"/>
        </w:rPr>
        <w:t>Eletronics</w:t>
      </w:r>
      <w:proofErr w:type="spellEnd"/>
      <w:r w:rsidR="00F36B89">
        <w:rPr>
          <w:rFonts w:cs="Times New Roman"/>
          <w:i/>
          <w:lang w:val="en-US" w:eastAsia="pt-BR"/>
        </w:rPr>
        <w:t xml:space="preserve">, </w:t>
      </w:r>
      <w:r w:rsidR="00F36B89" w:rsidRPr="00E83671">
        <w:rPr>
          <w:rFonts w:cs="Times New Roman"/>
          <w:lang w:val="en-US" w:eastAsia="pt-BR"/>
        </w:rPr>
        <w:t xml:space="preserve">v. 7, </w:t>
      </w:r>
      <w:r w:rsidR="00F36B89">
        <w:rPr>
          <w:rFonts w:cs="Times New Roman"/>
          <w:lang w:val="en-US" w:eastAsia="pt-BR"/>
        </w:rPr>
        <w:t xml:space="preserve">n.1, </w:t>
      </w:r>
      <w:r w:rsidR="00F36B89" w:rsidRPr="00E83671">
        <w:rPr>
          <w:rFonts w:cs="Times New Roman"/>
          <w:lang w:val="en-US" w:eastAsia="pt-BR"/>
        </w:rPr>
        <w:t>p</w:t>
      </w:r>
      <w:r w:rsidR="00F36B89">
        <w:rPr>
          <w:rFonts w:cs="Times New Roman"/>
          <w:lang w:val="en-US" w:eastAsia="pt-BR"/>
        </w:rPr>
        <w:t xml:space="preserve">p. 128-135, </w:t>
      </w:r>
      <w:proofErr w:type="spellStart"/>
      <w:r w:rsidR="00F36B89">
        <w:rPr>
          <w:rFonts w:cs="Times New Roman"/>
          <w:lang w:val="en-US" w:eastAsia="pt-BR"/>
        </w:rPr>
        <w:t>janeiro</w:t>
      </w:r>
      <w:proofErr w:type="spellEnd"/>
      <w:r w:rsidR="00F36B89">
        <w:rPr>
          <w:rFonts w:cs="Times New Roman"/>
          <w:lang w:val="en-US" w:eastAsia="pt-BR"/>
        </w:rPr>
        <w:t xml:space="preserve"> de 1992.</w:t>
      </w:r>
    </w:p>
    <w:p w14:paraId="45805085" w14:textId="77777777" w:rsidR="00927E5B" w:rsidRDefault="003C10E2" w:rsidP="004E1076">
      <w:pPr>
        <w:jc w:val="both"/>
        <w:rPr>
          <w:rFonts w:cs="Times New Roman"/>
          <w:szCs w:val="24"/>
          <w:lang w:val="en-US" w:eastAsia="pt-BR"/>
        </w:rPr>
      </w:pPr>
      <w:r>
        <w:rPr>
          <w:rFonts w:cs="Times New Roman"/>
          <w:lang w:val="en-US" w:eastAsia="pt-BR"/>
        </w:rPr>
        <w:t>[8]</w:t>
      </w:r>
      <w:r w:rsidR="00927E5B" w:rsidRPr="00927E5B">
        <w:rPr>
          <w:rFonts w:cs="Times New Roman"/>
          <w:szCs w:val="24"/>
          <w:lang w:val="en-US" w:eastAsia="pt-BR"/>
        </w:rPr>
        <w:t xml:space="preserve"> “Two Loop Average Current Control o</w:t>
      </w:r>
      <w:r w:rsidR="00927E5B">
        <w:rPr>
          <w:rFonts w:cs="Times New Roman"/>
          <w:szCs w:val="24"/>
          <w:lang w:val="en-US" w:eastAsia="pt-BR"/>
        </w:rPr>
        <w:t xml:space="preserve">f Boost Converter" - Dr. </w:t>
      </w:r>
      <w:proofErr w:type="spellStart"/>
      <w:r w:rsidR="00927E5B">
        <w:rPr>
          <w:rFonts w:cs="Times New Roman"/>
          <w:szCs w:val="24"/>
          <w:lang w:val="en-US" w:eastAsia="pt-BR"/>
        </w:rPr>
        <w:t>Akshay</w:t>
      </w:r>
      <w:proofErr w:type="spellEnd"/>
      <w:r w:rsidR="00927E5B">
        <w:rPr>
          <w:rFonts w:cs="Times New Roman"/>
          <w:szCs w:val="24"/>
          <w:lang w:val="en-US" w:eastAsia="pt-BR"/>
        </w:rPr>
        <w:t xml:space="preserve"> </w:t>
      </w:r>
      <w:r w:rsidR="00927E5B" w:rsidRPr="00927E5B">
        <w:rPr>
          <w:rFonts w:cs="Times New Roman"/>
          <w:szCs w:val="24"/>
          <w:lang w:val="en-US" w:eastAsia="pt-BR"/>
        </w:rPr>
        <w:t>Kumar</w:t>
      </w:r>
      <w:r w:rsidR="00927E5B">
        <w:rPr>
          <w:rFonts w:cs="Times New Roman"/>
          <w:szCs w:val="24"/>
          <w:lang w:val="en-US" w:eastAsia="pt-BR"/>
        </w:rPr>
        <w:t xml:space="preserve">, </w:t>
      </w:r>
      <w:r w:rsidR="00927E5B" w:rsidRPr="00927E5B">
        <w:rPr>
          <w:rFonts w:cs="Times New Roman"/>
          <w:szCs w:val="24"/>
          <w:lang w:val="en-US" w:eastAsia="pt-BR"/>
        </w:rPr>
        <w:t>A</w:t>
      </w:r>
      <w:r w:rsidR="00927E5B">
        <w:rPr>
          <w:rFonts w:cs="Times New Roman"/>
          <w:szCs w:val="24"/>
          <w:lang w:val="en-US" w:eastAsia="pt-BR"/>
        </w:rPr>
        <w:t xml:space="preserve">ssistant </w:t>
      </w:r>
      <w:r w:rsidR="00927E5B" w:rsidRPr="00927E5B">
        <w:rPr>
          <w:rFonts w:cs="Times New Roman"/>
          <w:szCs w:val="24"/>
          <w:lang w:val="en-US" w:eastAsia="pt-BR"/>
        </w:rPr>
        <w:t>Professor, National University of Singapore.</w:t>
      </w:r>
      <w:r w:rsidR="00927E5B">
        <w:rPr>
          <w:rFonts w:cs="Times New Roman"/>
          <w:szCs w:val="24"/>
          <w:lang w:val="en-US" w:eastAsia="pt-BR"/>
        </w:rPr>
        <w:t xml:space="preserve"> </w:t>
      </w:r>
      <w:r w:rsidR="00927E5B" w:rsidRPr="00927E5B">
        <w:rPr>
          <w:rFonts w:cs="Times New Roman"/>
          <w:szCs w:val="24"/>
          <w:lang w:val="en-US" w:eastAsia="pt-BR"/>
        </w:rPr>
        <w:t>http://www.ece.nus.edu.sg/stfpage/a</w:t>
      </w:r>
      <w:r w:rsidR="00927E5B">
        <w:rPr>
          <w:rFonts w:cs="Times New Roman"/>
          <w:szCs w:val="24"/>
          <w:lang w:val="en-US" w:eastAsia="pt-BR"/>
        </w:rPr>
        <w:t>kr/controlboost.pdf (</w:t>
      </w:r>
      <w:proofErr w:type="spellStart"/>
      <w:r w:rsidR="00927E5B">
        <w:rPr>
          <w:rFonts w:cs="Times New Roman"/>
          <w:szCs w:val="24"/>
          <w:lang w:val="en-US" w:eastAsia="pt-BR"/>
        </w:rPr>
        <w:t>Acesso</w:t>
      </w:r>
      <w:proofErr w:type="spellEnd"/>
      <w:r w:rsidR="00927E5B">
        <w:rPr>
          <w:rFonts w:cs="Times New Roman"/>
          <w:szCs w:val="24"/>
          <w:lang w:val="en-US" w:eastAsia="pt-BR"/>
        </w:rPr>
        <w:t xml:space="preserve"> </w:t>
      </w:r>
      <w:proofErr w:type="spellStart"/>
      <w:r w:rsidR="00927E5B">
        <w:rPr>
          <w:rFonts w:cs="Times New Roman"/>
          <w:szCs w:val="24"/>
          <w:lang w:val="en-US" w:eastAsia="pt-BR"/>
        </w:rPr>
        <w:t>em</w:t>
      </w:r>
      <w:proofErr w:type="spellEnd"/>
      <w:r w:rsidR="00927E5B">
        <w:rPr>
          <w:rFonts w:cs="Times New Roman"/>
          <w:szCs w:val="24"/>
          <w:lang w:val="en-US" w:eastAsia="pt-BR"/>
        </w:rPr>
        <w:t xml:space="preserve"> 22</w:t>
      </w:r>
      <w:r w:rsidR="00927E5B" w:rsidRPr="00927E5B">
        <w:rPr>
          <w:rFonts w:cs="Times New Roman"/>
          <w:szCs w:val="24"/>
          <w:lang w:val="en-US" w:eastAsia="pt-BR"/>
        </w:rPr>
        <w:t xml:space="preserve"> de </w:t>
      </w:r>
      <w:proofErr w:type="spellStart"/>
      <w:r w:rsidR="00927E5B">
        <w:rPr>
          <w:rFonts w:cs="Times New Roman"/>
          <w:szCs w:val="24"/>
          <w:lang w:val="en-US" w:eastAsia="pt-BR"/>
        </w:rPr>
        <w:t>maio</w:t>
      </w:r>
      <w:proofErr w:type="spellEnd"/>
      <w:r w:rsidR="00927E5B" w:rsidRPr="00927E5B">
        <w:rPr>
          <w:rFonts w:cs="Times New Roman"/>
          <w:szCs w:val="24"/>
          <w:lang w:val="en-US" w:eastAsia="pt-BR"/>
        </w:rPr>
        <w:t xml:space="preserve"> de 2015)</w:t>
      </w:r>
      <w:r w:rsidR="00927E5B">
        <w:rPr>
          <w:rFonts w:cs="Times New Roman"/>
          <w:szCs w:val="24"/>
          <w:lang w:val="en-US" w:eastAsia="pt-BR"/>
        </w:rPr>
        <w:t>.</w:t>
      </w:r>
    </w:p>
    <w:p w14:paraId="669DCA11" w14:textId="77777777" w:rsidR="00097BD4" w:rsidRPr="00DB1995" w:rsidRDefault="003C10E2" w:rsidP="00097BD4">
      <w:pPr>
        <w:jc w:val="both"/>
      </w:pPr>
      <w:r>
        <w:t>[9]</w:t>
      </w:r>
      <w:r w:rsidR="00097BD4" w:rsidRPr="00DB1995">
        <w:t xml:space="preserve"> “PID </w:t>
      </w:r>
      <w:proofErr w:type="spellStart"/>
      <w:r w:rsidR="00097BD4" w:rsidRPr="00DB1995">
        <w:t>Controller</w:t>
      </w:r>
      <w:proofErr w:type="spellEnd"/>
      <w:r w:rsidR="00097BD4" w:rsidRPr="00DB1995">
        <w:t xml:space="preserve"> – </w:t>
      </w:r>
      <w:proofErr w:type="spellStart"/>
      <w:r w:rsidR="00097BD4" w:rsidRPr="00DB1995">
        <w:t>Wikipedia</w:t>
      </w:r>
      <w:proofErr w:type="spellEnd"/>
      <w:r w:rsidR="00097BD4" w:rsidRPr="00DB1995">
        <w:t xml:space="preserve">, </w:t>
      </w:r>
      <w:proofErr w:type="spellStart"/>
      <w:r w:rsidR="00097BD4" w:rsidRPr="00DB1995">
        <w:t>the</w:t>
      </w:r>
      <w:proofErr w:type="spellEnd"/>
      <w:r w:rsidR="00097BD4" w:rsidRPr="00DB1995">
        <w:t xml:space="preserve"> </w:t>
      </w:r>
      <w:proofErr w:type="spellStart"/>
      <w:r w:rsidR="00097BD4" w:rsidRPr="00DB1995">
        <w:t>free</w:t>
      </w:r>
      <w:proofErr w:type="spellEnd"/>
      <w:r w:rsidR="00097BD4" w:rsidRPr="00DB1995">
        <w:t xml:space="preserve"> </w:t>
      </w:r>
      <w:proofErr w:type="spellStart"/>
      <w:r w:rsidR="00097BD4" w:rsidRPr="00DB1995">
        <w:t>encyclopedia</w:t>
      </w:r>
      <w:proofErr w:type="spellEnd"/>
      <w:r w:rsidR="00097BD4" w:rsidRPr="00DB1995">
        <w:t>”, https://en.wikipedia.org/wiki/PID_controller (Acesso em 09 de julho de 2016)</w:t>
      </w:r>
      <w:r w:rsidR="00097BD4">
        <w:t>.</w:t>
      </w:r>
    </w:p>
    <w:p w14:paraId="4E5DE084" w14:textId="77777777" w:rsidR="00097BD4" w:rsidRPr="00097BD4" w:rsidRDefault="00097BD4" w:rsidP="004E1076">
      <w:pPr>
        <w:jc w:val="both"/>
        <w:rPr>
          <w:rFonts w:cs="Times New Roman"/>
          <w:szCs w:val="24"/>
          <w:lang w:eastAsia="pt-BR"/>
        </w:rPr>
      </w:pPr>
    </w:p>
    <w:p w14:paraId="027B08D7" w14:textId="77777777" w:rsidR="000F7D04" w:rsidRDefault="00097BD4" w:rsidP="00FC43BA">
      <w:pPr>
        <w:jc w:val="both"/>
      </w:pPr>
      <w:r>
        <w:lastRenderedPageBreak/>
        <w:t xml:space="preserve"> </w:t>
      </w:r>
      <w:r w:rsidR="003C10E2">
        <w:t>[10]</w:t>
      </w:r>
      <w:r w:rsidR="000F7D04" w:rsidRPr="000F7D04">
        <w:t xml:space="preserve"> Texas </w:t>
      </w:r>
      <w:proofErr w:type="spellStart"/>
      <w:r w:rsidR="000F7D04" w:rsidRPr="000F7D04">
        <w:t>Instruments</w:t>
      </w:r>
      <w:proofErr w:type="spellEnd"/>
      <w:r w:rsidR="000F7D04" w:rsidRPr="000F7D04">
        <w:t xml:space="preserve">, “36-V, </w:t>
      </w:r>
      <w:proofErr w:type="spellStart"/>
      <w:r w:rsidR="000F7D04" w:rsidRPr="000F7D04">
        <w:t>Precision</w:t>
      </w:r>
      <w:proofErr w:type="spellEnd"/>
      <w:r w:rsidR="000F7D04" w:rsidRPr="000F7D04">
        <w:t xml:space="preserve">, RRIO, </w:t>
      </w:r>
      <w:proofErr w:type="spellStart"/>
      <w:r w:rsidR="000F7D04" w:rsidRPr="000F7D04">
        <w:t>Low</w:t>
      </w:r>
      <w:proofErr w:type="spellEnd"/>
      <w:r w:rsidR="000F7D04" w:rsidRPr="000F7D04">
        <w:t xml:space="preserve"> Offset Volt, </w:t>
      </w:r>
      <w:proofErr w:type="spellStart"/>
      <w:r w:rsidR="000F7D04" w:rsidRPr="000F7D04">
        <w:t>Low</w:t>
      </w:r>
      <w:proofErr w:type="spellEnd"/>
      <w:r w:rsidR="000F7D04" w:rsidRPr="000F7D04">
        <w:t xml:space="preserve"> Input Bias </w:t>
      </w:r>
      <w:proofErr w:type="spellStart"/>
      <w:r w:rsidR="000F7D04" w:rsidRPr="000F7D04">
        <w:t>Currente</w:t>
      </w:r>
      <w:proofErr w:type="spellEnd"/>
      <w:r w:rsidR="000F7D04" w:rsidRPr="000F7D04">
        <w:t xml:space="preserve"> </w:t>
      </w:r>
      <w:proofErr w:type="spellStart"/>
      <w:r w:rsidR="000F7D04" w:rsidRPr="000F7D04">
        <w:t>Op</w:t>
      </w:r>
      <w:proofErr w:type="spellEnd"/>
      <w:r w:rsidR="000F7D04" w:rsidRPr="000F7D04">
        <w:t xml:space="preserve"> </w:t>
      </w:r>
      <w:proofErr w:type="spellStart"/>
      <w:r w:rsidR="000F7D04" w:rsidRPr="000F7D04">
        <w:t>Amp</w:t>
      </w:r>
      <w:proofErr w:type="spellEnd"/>
      <w:r w:rsidR="000F7D04" w:rsidRPr="000F7D04">
        <w:t xml:space="preserve"> w/ e-</w:t>
      </w:r>
      <w:proofErr w:type="spellStart"/>
      <w:r w:rsidR="000F7D04" w:rsidRPr="000F7D04">
        <w:t>trim</w:t>
      </w:r>
      <w:proofErr w:type="spellEnd"/>
      <w:r w:rsidR="000F7D04" w:rsidRPr="000F7D04">
        <w:t xml:space="preserve"> (Rev. E)”</w:t>
      </w:r>
      <w:r w:rsidR="00E12F56">
        <w:t xml:space="preserve">, </w:t>
      </w:r>
      <w:r w:rsidR="00E12F56" w:rsidRPr="00E12F56">
        <w:t xml:space="preserve">http://www.ti.com/lit/ds/symlink/opa192.pdf </w:t>
      </w:r>
      <w:r w:rsidR="00E12F56">
        <w:t xml:space="preserve"> </w:t>
      </w:r>
      <w:r w:rsidR="000F7D04" w:rsidRPr="000F7D04">
        <w:t>(Acesso em 06 de julho de 2016)</w:t>
      </w:r>
      <w:r w:rsidR="000F7D04">
        <w:t>.</w:t>
      </w:r>
    </w:p>
    <w:p w14:paraId="450ECE43" w14:textId="77777777" w:rsidR="00E12F56" w:rsidRDefault="003C10E2" w:rsidP="00FC43BA">
      <w:pPr>
        <w:jc w:val="both"/>
        <w:rPr>
          <w:lang w:val="en-US"/>
        </w:rPr>
      </w:pPr>
      <w:r>
        <w:rPr>
          <w:lang w:val="en-US"/>
        </w:rPr>
        <w:t>[11]</w:t>
      </w:r>
      <w:r w:rsidR="00E12F56" w:rsidRPr="00E12F56">
        <w:rPr>
          <w:lang w:val="en-US"/>
        </w:rPr>
        <w:t xml:space="preserve"> Texas Instruments, “High-Speed, 4-A, 600-V High-Side Low-Side Gate Driver (</w:t>
      </w:r>
      <w:r w:rsidR="00E12F56">
        <w:rPr>
          <w:lang w:val="en-US"/>
        </w:rPr>
        <w:t>Rev</w:t>
      </w:r>
      <w:r w:rsidR="00E12F56" w:rsidRPr="00E12F56">
        <w:rPr>
          <w:lang w:val="en-US"/>
        </w:rPr>
        <w:t>.</w:t>
      </w:r>
      <w:r w:rsidR="00E12F56">
        <w:rPr>
          <w:lang w:val="en-US"/>
        </w:rPr>
        <w:t xml:space="preserve"> </w:t>
      </w:r>
      <w:r w:rsidR="00E12F56" w:rsidRPr="00E12F56">
        <w:rPr>
          <w:lang w:val="en-US"/>
        </w:rPr>
        <w:t>A</w:t>
      </w:r>
      <w:r w:rsidR="00E12F56">
        <w:rPr>
          <w:lang w:val="en-US"/>
        </w:rPr>
        <w:t>)</w:t>
      </w:r>
      <w:r w:rsidR="00E12F56" w:rsidRPr="00E12F56">
        <w:rPr>
          <w:lang w:val="en-US"/>
        </w:rPr>
        <w:t>”</w:t>
      </w:r>
      <w:r w:rsidR="00E12F56">
        <w:rPr>
          <w:lang w:val="en-US"/>
        </w:rPr>
        <w:t xml:space="preserve">, </w:t>
      </w:r>
      <w:r w:rsidR="00E12F56" w:rsidRPr="00E12F56">
        <w:rPr>
          <w:lang w:val="en-US"/>
        </w:rPr>
        <w:t xml:space="preserve">http://www.ti.com/lit/ds/symlink/ucc27714.pdf </w:t>
      </w:r>
      <w:r w:rsidR="00E12F56">
        <w:rPr>
          <w:lang w:val="en-US"/>
        </w:rPr>
        <w:t>(</w:t>
      </w:r>
      <w:proofErr w:type="spellStart"/>
      <w:r w:rsidR="00E12F56">
        <w:rPr>
          <w:lang w:val="en-US"/>
        </w:rPr>
        <w:t>Acesso</w:t>
      </w:r>
      <w:proofErr w:type="spellEnd"/>
      <w:r w:rsidR="00E12F56">
        <w:rPr>
          <w:lang w:val="en-US"/>
        </w:rPr>
        <w:t xml:space="preserve"> </w:t>
      </w:r>
      <w:proofErr w:type="spellStart"/>
      <w:r w:rsidR="00E12F56">
        <w:rPr>
          <w:lang w:val="en-US"/>
        </w:rPr>
        <w:t>em</w:t>
      </w:r>
      <w:proofErr w:type="spellEnd"/>
      <w:r w:rsidR="00E12F56">
        <w:rPr>
          <w:lang w:val="en-US"/>
        </w:rPr>
        <w:t xml:space="preserve"> 06 de </w:t>
      </w:r>
      <w:proofErr w:type="spellStart"/>
      <w:r w:rsidR="00E12F56">
        <w:rPr>
          <w:lang w:val="en-US"/>
        </w:rPr>
        <w:t>julho</w:t>
      </w:r>
      <w:proofErr w:type="spellEnd"/>
      <w:r w:rsidR="00E12F56">
        <w:rPr>
          <w:lang w:val="en-US"/>
        </w:rPr>
        <w:t xml:space="preserve"> de 2016).</w:t>
      </w:r>
    </w:p>
    <w:p w14:paraId="640BB5FC" w14:textId="77777777" w:rsidR="00ED30F2" w:rsidRDefault="003C10E2" w:rsidP="00FC43BA">
      <w:pPr>
        <w:jc w:val="both"/>
      </w:pPr>
      <w:r>
        <w:t>[12]</w:t>
      </w:r>
      <w:r w:rsidR="00ED30F2" w:rsidRPr="00ED30F2">
        <w:t xml:space="preserve"> </w:t>
      </w:r>
      <w:proofErr w:type="spellStart"/>
      <w:r w:rsidR="00ED30F2" w:rsidRPr="00ED30F2">
        <w:t>Infineon</w:t>
      </w:r>
      <w:proofErr w:type="spellEnd"/>
      <w:r w:rsidR="00ED30F2" w:rsidRPr="00ED30F2">
        <w:t xml:space="preserve"> Technologies, “</w:t>
      </w:r>
      <w:proofErr w:type="spellStart"/>
      <w:r w:rsidR="00ED30F2" w:rsidRPr="00ED30F2">
        <w:t>Datasheet</w:t>
      </w:r>
      <w:proofErr w:type="spellEnd"/>
      <w:r w:rsidR="00ED30F2" w:rsidRPr="00ED30F2">
        <w:t xml:space="preserve"> IPx50R190CE”, http://www.mouser.com/ds/2/196/Infineon-IPX50R190CE-DS-v02_01-EN-359664.pdf (Acesso em 06 de julho de 2016).</w:t>
      </w:r>
    </w:p>
    <w:p w14:paraId="305166A1" w14:textId="77777777" w:rsidR="005872C8" w:rsidRDefault="003C10E2" w:rsidP="00FC43BA">
      <w:pPr>
        <w:jc w:val="both"/>
      </w:pPr>
      <w:r>
        <w:t>[13]</w:t>
      </w:r>
      <w:r w:rsidR="005872C8" w:rsidRPr="005872C8">
        <w:t xml:space="preserve"> NXP </w:t>
      </w:r>
      <w:proofErr w:type="spellStart"/>
      <w:r w:rsidR="005872C8" w:rsidRPr="005872C8">
        <w:t>Semiconductors</w:t>
      </w:r>
      <w:proofErr w:type="spellEnd"/>
      <w:r w:rsidR="005872C8" w:rsidRPr="005872C8">
        <w:t>, “BYV415W-600P-524736”, http://www.mouser.com/ds/2/302/BYV415W-600P-524736.pdf (</w:t>
      </w:r>
      <w:r w:rsidR="005872C8">
        <w:t xml:space="preserve">Acesso em </w:t>
      </w:r>
      <w:r w:rsidR="005872C8" w:rsidRPr="005872C8">
        <w:t>6 de julho de 2016)</w:t>
      </w:r>
    </w:p>
    <w:p w14:paraId="3DDAFF69" w14:textId="77777777" w:rsidR="003D2D47" w:rsidRPr="00DB1995" w:rsidRDefault="0092248D" w:rsidP="00DD664F">
      <w:pPr>
        <w:jc w:val="both"/>
      </w:pPr>
      <w:r>
        <w:t>[14</w:t>
      </w:r>
      <w:r w:rsidR="003D2D47">
        <w:t>]</w:t>
      </w:r>
      <w:r w:rsidR="00DD664F">
        <w:t xml:space="preserve"> ”</w:t>
      </w:r>
      <w:r w:rsidR="00DD664F" w:rsidRPr="00DD664F">
        <w:t xml:space="preserve"> </w:t>
      </w:r>
      <w:r w:rsidR="00DD664F">
        <w:t xml:space="preserve">Projeto Físico de Indutores e Transformadores em Alta </w:t>
      </w:r>
      <w:proofErr w:type="spellStart"/>
      <w:r w:rsidR="00DD664F">
        <w:t>Freqüência</w:t>
      </w:r>
      <w:proofErr w:type="spellEnd"/>
      <w:r w:rsidR="00DD664F">
        <w:t xml:space="preserve">”, </w:t>
      </w:r>
      <w:r w:rsidR="003D2D47" w:rsidRPr="00DD664F">
        <w:t>http://www.joinville.udesc.br/portal/professores/nodari/materiais/aulamagneticos.pdf</w:t>
      </w:r>
      <w:r w:rsidR="00DD664F">
        <w:t xml:space="preserve"> (A</w:t>
      </w:r>
      <w:r w:rsidR="003D2D47">
        <w:t>cesso em 19 de junho de 2016)</w:t>
      </w:r>
    </w:p>
    <w:sectPr w:rsidR="003D2D47" w:rsidRPr="00DB1995" w:rsidSect="004229A9">
      <w:headerReference w:type="default" r:id="rId74"/>
      <w:footerReference w:type="default" r:id="rId75"/>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9" w:author="Leonardo Muricy" w:date="2016-08-23T09:30:00Z" w:initials="LM">
    <w:p w14:paraId="5D8DBEE7" w14:textId="77777777" w:rsidR="00295FEA" w:rsidRDefault="00295FEA">
      <w:pPr>
        <w:pStyle w:val="Textodecomentrio"/>
      </w:pPr>
      <w:r>
        <w:rPr>
          <w:rStyle w:val="Refdecomentrio"/>
        </w:rPr>
        <w:annotationRef/>
      </w:r>
      <w:r>
        <w:t>Por que?</w:t>
      </w:r>
    </w:p>
  </w:comment>
  <w:comment w:id="67" w:author="Leonardo Muricy" w:date="2016-08-23T09:36:00Z" w:initials="LM">
    <w:p w14:paraId="21E17E35" w14:textId="77777777" w:rsidR="00295FEA" w:rsidRDefault="00295FEA">
      <w:pPr>
        <w:pStyle w:val="Textodecomentrio"/>
      </w:pPr>
      <w:r>
        <w:rPr>
          <w:rStyle w:val="Refdecomentrio"/>
        </w:rPr>
        <w:annotationRef/>
      </w:r>
      <w:r>
        <w:t>Indique aqui o que são as variáveis presentes na equação e ao invés de temos (ou tem-se que) com a equação embaixo, indique algo como tem-se a Equação 3.1</w:t>
      </w:r>
    </w:p>
  </w:comment>
  <w:comment w:id="91" w:author="Leonardo Muricy" w:date="2016-08-23T09:46:00Z" w:initials="LM">
    <w:p w14:paraId="62B38C5F" w14:textId="77777777" w:rsidR="00295FEA" w:rsidRDefault="00295FEA">
      <w:pPr>
        <w:pStyle w:val="Textodecomentrio"/>
      </w:pPr>
      <w:r>
        <w:rPr>
          <w:rStyle w:val="Refdecomentrio"/>
        </w:rPr>
        <w:annotationRef/>
      </w:r>
      <w:r>
        <w:t>Indique aqui a qual circuito você está se referenciando (imagino que seja o do conversor Buck com os valores alterados em relação ao ZVS)</w:t>
      </w:r>
    </w:p>
  </w:comment>
  <w:comment w:id="96" w:author="Leonardo Muricy" w:date="2016-08-23T10:07:00Z" w:initials="LM">
    <w:p w14:paraId="1D1CFF8A" w14:textId="77777777" w:rsidR="00295FEA" w:rsidRDefault="00295FEA">
      <w:pPr>
        <w:pStyle w:val="Textodecomentrio"/>
      </w:pPr>
      <w:r>
        <w:rPr>
          <w:rStyle w:val="Refdecomentrio"/>
        </w:rPr>
        <w:annotationRef/>
      </w:r>
      <w:r>
        <w:rPr>
          <w:rStyle w:val="Refdecomentrio"/>
        </w:rPr>
        <w:t>Adicione o projeto físico nesse capítulo ou retire essa frase</w:t>
      </w:r>
    </w:p>
  </w:comment>
  <w:comment w:id="100" w:author="Leonardo Muricy" w:date="2016-08-23T09:50:00Z" w:initials="LM">
    <w:p w14:paraId="7C84219A" w14:textId="77777777" w:rsidR="00295FEA" w:rsidRDefault="00295FEA">
      <w:pPr>
        <w:pStyle w:val="Textodecomentrio"/>
      </w:pPr>
      <w:r>
        <w:rPr>
          <w:rStyle w:val="Refdecomentrio"/>
        </w:rPr>
        <w:annotationRef/>
      </w:r>
      <w:r>
        <w:t>Se for pela norma é na verdade 45V a 59V</w:t>
      </w:r>
    </w:p>
  </w:comment>
  <w:comment w:id="113" w:author="Leonardo Muricy" w:date="2016-08-23T10:15:00Z" w:initials="LM">
    <w:p w14:paraId="740A144B" w14:textId="77777777" w:rsidR="00295FEA" w:rsidRDefault="00295FEA">
      <w:pPr>
        <w:pStyle w:val="Textodecomentrio"/>
      </w:pPr>
      <w:r>
        <w:rPr>
          <w:rStyle w:val="Refdecomentrio"/>
        </w:rPr>
        <w:annotationRef/>
      </w:r>
      <w:r>
        <w:t>Não entendi.</w:t>
      </w:r>
    </w:p>
  </w:comment>
  <w:comment w:id="130" w:author="Leonardo Muricy" w:date="2016-08-23T10:12:00Z" w:initials="LM">
    <w:p w14:paraId="41B96B1F" w14:textId="77777777" w:rsidR="00295FEA" w:rsidRDefault="00295FEA">
      <w:pPr>
        <w:pStyle w:val="Textodecomentrio"/>
      </w:pPr>
      <w:r>
        <w:rPr>
          <w:rStyle w:val="Refdecomentrio"/>
        </w:rPr>
        <w:annotationRef/>
      </w:r>
      <w:r>
        <w:t xml:space="preserve">Adicionar passos entre as condições definidas e os valores obtidos de </w:t>
      </w:r>
      <w:proofErr w:type="spellStart"/>
      <w:r>
        <w:t>kp</w:t>
      </w:r>
      <w:proofErr w:type="spellEnd"/>
      <w:r>
        <w:t xml:space="preserve"> e ki.</w:t>
      </w:r>
    </w:p>
  </w:comment>
  <w:comment w:id="136" w:author="Leonardo Muricy" w:date="2016-08-23T10:05:00Z" w:initials="LM">
    <w:p w14:paraId="014F5111" w14:textId="77777777" w:rsidR="00295FEA" w:rsidRDefault="00295FEA">
      <w:pPr>
        <w:pStyle w:val="Textodecomentrio"/>
      </w:pPr>
      <w:r>
        <w:rPr>
          <w:rStyle w:val="Refdecomentrio"/>
        </w:rPr>
        <w:annotationRef/>
      </w:r>
      <w:r>
        <w:t>Indicar que está sendo utilizado o critério de obtenção de margem de fase de 90º</w:t>
      </w:r>
    </w:p>
  </w:comment>
  <w:comment w:id="142" w:author="Leo" w:date="2016-09-11T20:41:00Z" w:initials="L">
    <w:p w14:paraId="61F4ADBA" w14:textId="324C6F1D" w:rsidR="00295FEA" w:rsidRDefault="00295FEA">
      <w:pPr>
        <w:pStyle w:val="Textodecomentrio"/>
      </w:pPr>
      <w:r>
        <w:rPr>
          <w:rStyle w:val="Refdecomentrio"/>
        </w:rPr>
        <w:annotationRef/>
      </w:r>
      <w:r>
        <w:t xml:space="preserve">Sim, mas também não há porque escrever com 2 casas decimais de precisão, uma vez que a precisão não será tão grande assim. Um bom valor de gap para o núcleo deve garantir </w:t>
      </w:r>
      <w:r>
        <w:rPr>
          <w:rFonts w:cs="Times New Roman"/>
        </w:rPr>
        <w:t>±</w:t>
      </w:r>
      <w:r>
        <w:t>10%, o que dá quase 30uH. Geralmente só são utilizadas casas decimais quando há precisão para tal (algarismos significativos). Não sei se os professores reclamam disso na Eletrônica, mas não é bom deixar dessa forma. Eu utilizaria 300uH e 10uH como valores (no primeiro caso a precisão está na casa da dezena, no segundo está na casa da unidade).</w:t>
      </w:r>
    </w:p>
  </w:comment>
  <w:comment w:id="148" w:author="Leo" w:date="2016-09-11T20:47:00Z" w:initials="L">
    <w:p w14:paraId="4D4D20A6" w14:textId="2E94D128" w:rsidR="00295FEA" w:rsidRDefault="00295FEA">
      <w:pPr>
        <w:pStyle w:val="Textodecomentrio"/>
      </w:pPr>
      <w:r>
        <w:rPr>
          <w:rStyle w:val="Refdecomentrio"/>
        </w:rPr>
        <w:annotationRef/>
      </w:r>
      <w:r>
        <w:t xml:space="preserve">Atente para a posição da leitura da corrente de saída. Para o controle, é importante que a corrente lida seja a do indutor, porém a corrente de saída (que deve ser chamada </w:t>
      </w:r>
      <w:proofErr w:type="spellStart"/>
      <w:r>
        <w:t>Iout</w:t>
      </w:r>
      <w:proofErr w:type="spellEnd"/>
      <w:r>
        <w:t>) é a do resistor de carga. Recomendo uma troca da nomenclatura da variável para evitar confusões.</w:t>
      </w:r>
    </w:p>
  </w:comment>
  <w:comment w:id="155" w:author="Leo" w:date="2016-09-11T20:49:00Z" w:initials="L">
    <w:p w14:paraId="54ECEEEA" w14:textId="4770D57A" w:rsidR="00295FEA" w:rsidRDefault="00295FEA">
      <w:pPr>
        <w:pStyle w:val="Textodecomentrio"/>
      </w:pPr>
      <w:r>
        <w:rPr>
          <w:rStyle w:val="Refdecomentrio"/>
        </w:rPr>
        <w:annotationRef/>
      </w:r>
      <w:r>
        <w:t>Sim, mas ainda é necessário geralmente fazer um ajuste de valores para os previstos no registrador de PWM.</w:t>
      </w:r>
    </w:p>
  </w:comment>
  <w:comment w:id="160" w:author="Leo" w:date="2016-09-11T20:51:00Z" w:initials="L">
    <w:p w14:paraId="7E970072" w14:textId="76C42FD0" w:rsidR="00295FEA" w:rsidRDefault="00295FEA">
      <w:pPr>
        <w:pStyle w:val="Textodecomentrio"/>
      </w:pPr>
      <w:r>
        <w:rPr>
          <w:rStyle w:val="Refdecomentrio"/>
        </w:rPr>
        <w:annotationRef/>
      </w:r>
      <w:r>
        <w:t>Isso só não ocorre também porque há a “banda morta”. Caso não houvesse, haveria curto no momento da transição.</w:t>
      </w:r>
    </w:p>
  </w:comment>
  <w:comment w:id="161" w:author="Leo" w:date="2016-09-11T20:52:00Z" w:initials="L">
    <w:p w14:paraId="4246D747" w14:textId="1471087F" w:rsidR="00A308E3" w:rsidRDefault="00A308E3">
      <w:pPr>
        <w:pStyle w:val="Textodecomentrio"/>
      </w:pPr>
      <w:r>
        <w:rPr>
          <w:rStyle w:val="Refdecomentrio"/>
        </w:rPr>
        <w:annotationRef/>
      </w:r>
      <w:r>
        <w:t xml:space="preserve">Explique a Figura 5.3. Não é explicado o porquê de haver um comparador com 0.5 (que acredito que seja pelo sistema do </w:t>
      </w:r>
      <w:proofErr w:type="spellStart"/>
      <w:r>
        <w:t>PsCad</w:t>
      </w:r>
      <w:proofErr w:type="spellEnd"/>
      <w:r>
        <w:t xml:space="preserve"> que ajuda a evitar erros na transição). Explique também o que o XOR faz. Por mais que pareça óbvio, deve-se considerar que o leitor é leigo.</w:t>
      </w:r>
    </w:p>
  </w:comment>
  <w:comment w:id="183" w:author="Leo" w:date="2016-09-11T20:57:00Z" w:initials="L">
    <w:p w14:paraId="0D9C9BAC" w14:textId="5393CE0F" w:rsidR="00A308E3" w:rsidRDefault="00A308E3">
      <w:pPr>
        <w:pStyle w:val="Textodecomentrio"/>
      </w:pPr>
      <w:r>
        <w:rPr>
          <w:rStyle w:val="Refdecomentrio"/>
        </w:rPr>
        <w:annotationRef/>
      </w:r>
      <w:r>
        <w:t xml:space="preserve">Aqui ocorre o problema da indicação indevida da corrente de saída como a do indutor. Esse gráfico de corrente indica que o </w:t>
      </w:r>
      <w:proofErr w:type="spellStart"/>
      <w:r>
        <w:t>Ripple</w:t>
      </w:r>
      <w:proofErr w:type="spellEnd"/>
      <w:r>
        <w:t xml:space="preserve"> é maior do que o visto na saída de tensão, assim como há </w:t>
      </w:r>
      <w:proofErr w:type="spellStart"/>
      <w:r>
        <w:t>overshoot</w:t>
      </w:r>
      <w:proofErr w:type="spellEnd"/>
      <w:r>
        <w:t>, mas o mesmo não é visto na tensão.</w:t>
      </w:r>
    </w:p>
  </w:comment>
  <w:comment w:id="187" w:author="Leo" w:date="2016-09-11T20:59:00Z" w:initials="L">
    <w:p w14:paraId="2E085C5C" w14:textId="00D1F216" w:rsidR="00A308E3" w:rsidRDefault="00A308E3">
      <w:pPr>
        <w:pStyle w:val="Textodecomentrio"/>
      </w:pPr>
      <w:r>
        <w:rPr>
          <w:rStyle w:val="Refdecomentrio"/>
        </w:rPr>
        <w:annotationRef/>
      </w:r>
      <w:r>
        <w:t>Ler comentário anterior.</w:t>
      </w:r>
    </w:p>
  </w:comment>
  <w:comment w:id="196" w:author="Leo" w:date="2016-09-11T21:00:00Z" w:initials="L">
    <w:p w14:paraId="599A0F31" w14:textId="250CBEB9" w:rsidR="00A308E3" w:rsidRDefault="00A308E3">
      <w:pPr>
        <w:pStyle w:val="Textodecomentrio"/>
      </w:pPr>
      <w:r>
        <w:rPr>
          <w:rStyle w:val="Refdecomentrio"/>
        </w:rPr>
        <w:annotationRef/>
      </w:r>
      <w:r>
        <w:t xml:space="preserve">Perfeito, mas indique que a Norma só pede que não haja </w:t>
      </w:r>
      <w:proofErr w:type="spellStart"/>
      <w:r>
        <w:t>overshoot</w:t>
      </w:r>
      <w:proofErr w:type="spellEnd"/>
      <w:r>
        <w:t xml:space="preserve"> com carga nominal, não é dito nada sobre outras cargas.</w:t>
      </w:r>
    </w:p>
  </w:comment>
  <w:comment w:id="199" w:author="Leo" w:date="2016-09-11T21:01:00Z" w:initials="L">
    <w:p w14:paraId="6F214D19" w14:textId="47772166" w:rsidR="00A308E3" w:rsidRDefault="00A308E3">
      <w:pPr>
        <w:pStyle w:val="Textodecomentrio"/>
      </w:pPr>
      <w:r>
        <w:rPr>
          <w:rStyle w:val="Refdecomentrio"/>
        </w:rPr>
        <w:annotationRef/>
      </w:r>
      <w:r>
        <w:t xml:space="preserve">Não é verdade. Aqui na realidade não muda o valor de </w:t>
      </w:r>
      <w:proofErr w:type="spellStart"/>
      <w:r>
        <w:t>Ripple</w:t>
      </w:r>
      <w:proofErr w:type="spellEnd"/>
      <w:r>
        <w:t xml:space="preserve"> porque você definiu </w:t>
      </w:r>
      <w:proofErr w:type="spellStart"/>
      <w:r>
        <w:t>Ripple</w:t>
      </w:r>
      <w:proofErr w:type="spellEnd"/>
      <w:r>
        <w:t xml:space="preserve"> fixo de 10V na entrada.</w:t>
      </w:r>
      <w:r w:rsidR="007037C6">
        <w:t xml:space="preserve"> Isso é errado. O filtro de saída do conversor PFC é um RC. Com menor potência de saída o “R” equivalente desse filtro é elevado, fazendo com que o </w:t>
      </w:r>
      <w:proofErr w:type="spellStart"/>
      <w:r w:rsidR="007037C6">
        <w:t>Ripple</w:t>
      </w:r>
      <w:proofErr w:type="spellEnd"/>
      <w:r w:rsidR="007037C6">
        <w:t xml:space="preserve"> desse estágio diminua consideravelmente. Assim, com 5% de carga tem-se geralmente </w:t>
      </w:r>
      <w:proofErr w:type="spellStart"/>
      <w:r w:rsidR="007037C6">
        <w:t>Ripple</w:t>
      </w:r>
      <w:proofErr w:type="spellEnd"/>
      <w:r w:rsidR="007037C6">
        <w:t xml:space="preserve"> muito menor que com 100%. Cuidado com esse tipo de falácia.</w:t>
      </w:r>
    </w:p>
  </w:comment>
  <w:comment w:id="264" w:author="Leo" w:date="2016-09-11T21:15:00Z" w:initials="L">
    <w:p w14:paraId="4527BB1A" w14:textId="099849D1" w:rsidR="00D1131F" w:rsidRDefault="00D1131F">
      <w:pPr>
        <w:pStyle w:val="Textodecomentrio"/>
      </w:pPr>
      <w:r>
        <w:rPr>
          <w:rStyle w:val="Refdecomentrio"/>
        </w:rPr>
        <w:annotationRef/>
      </w:r>
      <w:r>
        <w:t xml:space="preserve">Isso não é suficiente. E esse problema não ocorre na prática. Por favor faça uma simulação simples na UR Explique em algum lugar que 10V é para o caso de 100% de carga e calcule de forma aproximada (considerando que é um filtro RC, logo 10% de carga significa um </w:t>
      </w:r>
      <w:proofErr w:type="spellStart"/>
      <w:r>
        <w:t>Ripple</w:t>
      </w:r>
      <w:proofErr w:type="spellEnd"/>
      <w:r>
        <w:t xml:space="preserve"> 20db menor) os outros valores de tensão. Isso vai fazer o </w:t>
      </w:r>
      <w:proofErr w:type="spellStart"/>
      <w:r>
        <w:t>Ripple</w:t>
      </w:r>
      <w:proofErr w:type="spellEnd"/>
      <w:r>
        <w:t xml:space="preserve"> em 5% ser bem baixo.</w:t>
      </w:r>
    </w:p>
  </w:comment>
  <w:comment w:id="299" w:author="Leo" w:date="2016-09-11T21:24:00Z" w:initials="L">
    <w:p w14:paraId="31D20BAB" w14:textId="68F4DFA4" w:rsidR="00595120" w:rsidRDefault="00595120">
      <w:pPr>
        <w:pStyle w:val="Textodecomentrio"/>
      </w:pPr>
      <w:r>
        <w:rPr>
          <w:rStyle w:val="Refdecomentrio"/>
        </w:rPr>
        <w:annotationRef/>
      </w:r>
      <w:r>
        <w:t xml:space="preserve">Os pinos do processador não podem receber sinais de tensão negativa. Aqui acredito que seja melhor colocar um amplificador inversor de ganho -1 </w:t>
      </w:r>
      <w:proofErr w:type="gramStart"/>
      <w:r>
        <w:t>pra</w:t>
      </w:r>
      <w:proofErr w:type="gramEnd"/>
      <w:r>
        <w:t xml:space="preserve"> garantir que a leitura vai ser positiva.</w:t>
      </w:r>
    </w:p>
  </w:comment>
  <w:comment w:id="305" w:author="Leo" w:date="2016-09-11T21:27:00Z" w:initials="L">
    <w:p w14:paraId="46B0335B" w14:textId="207404EA" w:rsidR="00595120" w:rsidRDefault="00595120">
      <w:pPr>
        <w:pStyle w:val="Textodecomentrio"/>
      </w:pPr>
      <w:r>
        <w:rPr>
          <w:rStyle w:val="Refdecomentrio"/>
        </w:rPr>
        <w:annotationRef/>
      </w:r>
      <w:r>
        <w:t>Não há nenhuma explicação para os componentes aqui colocados. Indique como os componentes externos ao CI foram escolhidos, nem que seja indicando que esse é o circuito de aplicação típica (caso seja).</w:t>
      </w:r>
    </w:p>
  </w:comment>
  <w:comment w:id="425" w:author="Leo" w:date="2016-09-11T21:31:00Z" w:initials="L">
    <w:p w14:paraId="1DF11FFE" w14:textId="533829BA" w:rsidR="00595120" w:rsidRDefault="00595120">
      <w:pPr>
        <w:pStyle w:val="Textodecomentrio"/>
      </w:pPr>
      <w:r>
        <w:rPr>
          <w:rStyle w:val="Refdecomentrio"/>
        </w:rPr>
        <w:annotationRef/>
      </w:r>
      <w:r>
        <w:t>Não gosto da ideia de indicar na conclusão o que foi feito nos capítulos anteriores. Acredito que o importante é focar nos resultados obtidos pois essa indicação está presente na introdução deste trabalho.</w:t>
      </w:r>
    </w:p>
  </w:comment>
  <w:comment w:id="430" w:author="Leo" w:date="2016-09-11T21:34:00Z" w:initials="L">
    <w:p w14:paraId="42BFE81D" w14:textId="74926EC2" w:rsidR="00701B1E" w:rsidRDefault="00701B1E">
      <w:pPr>
        <w:pStyle w:val="Textodecomentrio"/>
      </w:pPr>
      <w:r>
        <w:rPr>
          <w:rStyle w:val="Refdecomentrio"/>
        </w:rPr>
        <w:annotationRef/>
      </w:r>
      <w:r>
        <w:t>O que é uma PCM? Isso foi dito anteriormente?</w:t>
      </w:r>
    </w:p>
  </w:comment>
  <w:comment w:id="431" w:author="Leo" w:date="2016-09-11T21:35:00Z" w:initials="L">
    <w:p w14:paraId="1056545F" w14:textId="52D831E7" w:rsidR="00701B1E" w:rsidRDefault="00701B1E">
      <w:pPr>
        <w:pStyle w:val="Textodecomentrio"/>
      </w:pPr>
      <w:r>
        <w:rPr>
          <w:rStyle w:val="Refdecomentrio"/>
        </w:rPr>
        <w:annotationRef/>
      </w:r>
      <w:r>
        <w:t>O que é um layout? Deixe claro que você está falando do projeto da Placa de Circuito Impresso.</w:t>
      </w:r>
    </w:p>
  </w:comment>
  <w:comment w:id="429" w:author="Leo" w:date="2016-09-11T21:32:00Z" w:initials="L">
    <w:p w14:paraId="1EFAE320" w14:textId="0CCA12D2" w:rsidR="00595120" w:rsidRDefault="00595120">
      <w:pPr>
        <w:pStyle w:val="Textodecomentrio"/>
      </w:pPr>
      <w:r>
        <w:rPr>
          <w:rStyle w:val="Refdecomentrio"/>
        </w:rPr>
        <w:annotationRef/>
      </w:r>
      <w:r>
        <w:t>Foque nos resultados. Deixe claro que os objetivos definidos no capítulo 2 foram atingidos</w:t>
      </w:r>
      <w:r w:rsidR="00701B1E">
        <w:t xml:space="preserve"> (teoricamente não a eficiência que você previa acima de 95%, mas mesmo essa está muito acima do pedido na Norma). Indique que o ZVS é uma estratégia útil e que o modelo de pequenos sinais levantado no capítulo 3 se mostrou válido com as simulações obtendo resultados bons após o controle PID calculado.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8DBEE7" w15:done="0"/>
  <w15:commentEx w15:paraId="21E17E35" w15:done="0"/>
  <w15:commentEx w15:paraId="62B38C5F" w15:done="0"/>
  <w15:commentEx w15:paraId="1D1CFF8A" w15:done="0"/>
  <w15:commentEx w15:paraId="7C84219A" w15:done="0"/>
  <w15:commentEx w15:paraId="740A144B" w15:done="0"/>
  <w15:commentEx w15:paraId="41B96B1F" w15:done="0"/>
  <w15:commentEx w15:paraId="014F5111" w15:done="0"/>
  <w15:commentEx w15:paraId="61F4ADBA" w15:done="0"/>
  <w15:commentEx w15:paraId="4D4D20A6" w15:done="0"/>
  <w15:commentEx w15:paraId="54ECEEEA" w15:done="0"/>
  <w15:commentEx w15:paraId="7E970072" w15:done="0"/>
  <w15:commentEx w15:paraId="4246D747" w15:done="0"/>
  <w15:commentEx w15:paraId="0D9C9BAC" w15:done="0"/>
  <w15:commentEx w15:paraId="2E085C5C" w15:done="0"/>
  <w15:commentEx w15:paraId="599A0F31" w15:done="0"/>
  <w15:commentEx w15:paraId="6F214D19" w15:done="0"/>
  <w15:commentEx w15:paraId="4527BB1A" w15:done="0"/>
  <w15:commentEx w15:paraId="31D20BAB" w15:done="0"/>
  <w15:commentEx w15:paraId="46B0335B" w15:done="0"/>
  <w15:commentEx w15:paraId="1DF11FFE" w15:done="0"/>
  <w15:commentEx w15:paraId="42BFE81D" w15:done="0"/>
  <w15:commentEx w15:paraId="1056545F" w15:done="0"/>
  <w15:commentEx w15:paraId="1EFAE32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3833C7" w14:textId="77777777" w:rsidR="00AF72DF" w:rsidRDefault="00AF72DF" w:rsidP="00F02B32">
      <w:pPr>
        <w:spacing w:after="0" w:line="240" w:lineRule="auto"/>
      </w:pPr>
      <w:r>
        <w:separator/>
      </w:r>
    </w:p>
  </w:endnote>
  <w:endnote w:type="continuationSeparator" w:id="0">
    <w:p w14:paraId="7F193F22" w14:textId="77777777" w:rsidR="00AF72DF" w:rsidRDefault="00AF72DF" w:rsidP="00F0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7442338"/>
      <w:docPartObj>
        <w:docPartGallery w:val="Page Numbers (Bottom of Page)"/>
        <w:docPartUnique/>
      </w:docPartObj>
    </w:sdtPr>
    <w:sdtEndPr>
      <w:rPr>
        <w:rFonts w:cs="Times New Roman"/>
        <w:noProof/>
        <w:szCs w:val="24"/>
      </w:rPr>
    </w:sdtEndPr>
    <w:sdtContent>
      <w:p w14:paraId="696B6BAA" w14:textId="3B77C7C1" w:rsidR="00295FEA" w:rsidRPr="00DB2434" w:rsidRDefault="00295FEA">
        <w:pPr>
          <w:pStyle w:val="Rodap"/>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7037C6">
          <w:rPr>
            <w:rFonts w:cs="Times New Roman"/>
            <w:noProof/>
            <w:szCs w:val="24"/>
          </w:rPr>
          <w:t>xv</w:t>
        </w:r>
        <w:r w:rsidRPr="00DB2434">
          <w:rPr>
            <w:rFonts w:cs="Times New Roman"/>
            <w:noProof/>
            <w:szCs w:val="24"/>
          </w:rPr>
          <w:fldChar w:fldCharType="end"/>
        </w:r>
      </w:p>
    </w:sdtContent>
  </w:sdt>
  <w:p w14:paraId="590E4CF8" w14:textId="77777777" w:rsidR="00295FEA" w:rsidRDefault="00295FEA" w:rsidP="00C92DFC">
    <w:pPr>
      <w:pStyle w:val="Rodap"/>
      <w:tabs>
        <w:tab w:val="clear" w:pos="4252"/>
        <w:tab w:val="clear" w:pos="8504"/>
        <w:tab w:val="left" w:pos="487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9207858"/>
      <w:docPartObj>
        <w:docPartGallery w:val="Page Numbers (Bottom of Page)"/>
        <w:docPartUnique/>
      </w:docPartObj>
    </w:sdtPr>
    <w:sdtEndPr>
      <w:rPr>
        <w:rFonts w:cs="Times New Roman"/>
        <w:noProof/>
        <w:szCs w:val="24"/>
      </w:rPr>
    </w:sdtEndPr>
    <w:sdtContent>
      <w:p w14:paraId="200F4E7F" w14:textId="405FB440" w:rsidR="00295FEA" w:rsidRPr="00DB2434" w:rsidRDefault="00295FEA">
        <w:pPr>
          <w:pStyle w:val="Rodap"/>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701B1E">
          <w:rPr>
            <w:rFonts w:cs="Times New Roman"/>
            <w:noProof/>
            <w:szCs w:val="24"/>
          </w:rPr>
          <w:t>78</w:t>
        </w:r>
        <w:r w:rsidRPr="00DB2434">
          <w:rPr>
            <w:rFonts w:cs="Times New Roman"/>
            <w:noProof/>
            <w:szCs w:val="24"/>
          </w:rPr>
          <w:fldChar w:fldCharType="end"/>
        </w:r>
      </w:p>
    </w:sdtContent>
  </w:sdt>
  <w:p w14:paraId="064327B8" w14:textId="77777777" w:rsidR="00295FEA" w:rsidRDefault="00295FEA" w:rsidP="00C92DFC">
    <w:pPr>
      <w:pStyle w:val="Rodap"/>
      <w:tabs>
        <w:tab w:val="clear" w:pos="4252"/>
        <w:tab w:val="clear" w:pos="8504"/>
        <w:tab w:val="left" w:pos="487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1F5E3" w14:textId="77777777" w:rsidR="00AF72DF" w:rsidRDefault="00AF72DF" w:rsidP="00F02B32">
      <w:pPr>
        <w:spacing w:after="0" w:line="240" w:lineRule="auto"/>
      </w:pPr>
      <w:r>
        <w:separator/>
      </w:r>
    </w:p>
  </w:footnote>
  <w:footnote w:type="continuationSeparator" w:id="0">
    <w:p w14:paraId="24D1BACF" w14:textId="77777777" w:rsidR="00AF72DF" w:rsidRDefault="00AF72DF" w:rsidP="00F02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DD585" w14:textId="77777777" w:rsidR="00295FEA" w:rsidRDefault="00295FE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47701"/>
    <w:multiLevelType w:val="hybridMultilevel"/>
    <w:tmpl w:val="458ED9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F110D46"/>
    <w:multiLevelType w:val="multilevel"/>
    <w:tmpl w:val="9FA4F2A6"/>
    <w:lvl w:ilvl="0">
      <w:start w:val="1"/>
      <w:numFmt w:val="decimal"/>
      <w:pStyle w:val="Ttulo1"/>
      <w:suff w:val="nothing"/>
      <w:lvlText w:val="Capítulo %1"/>
      <w:lvlJc w:val="left"/>
      <w:pPr>
        <w:ind w:left="1350" w:hanging="357"/>
      </w:pPr>
      <w:rPr>
        <w:rFonts w:ascii="Times New Roman" w:hAnsi="Times New Roman" w:hint="default"/>
        <w:b/>
        <w:i w:val="0"/>
        <w:sz w:val="48"/>
      </w:rPr>
    </w:lvl>
    <w:lvl w:ilvl="1">
      <w:start w:val="1"/>
      <w:numFmt w:val="decimal"/>
      <w:pStyle w:val="Ttulo2"/>
      <w:suff w:val="nothing"/>
      <w:lvlText w:val="%1.%2 - "/>
      <w:lvlJc w:val="left"/>
      <w:pPr>
        <w:ind w:left="1707" w:hanging="357"/>
      </w:pPr>
      <w:rPr>
        <w:rFonts w:ascii="Times New Roman" w:hAnsi="Times New Roman" w:hint="default"/>
        <w:b/>
        <w:i w:val="0"/>
        <w:sz w:val="28"/>
      </w:rPr>
    </w:lvl>
    <w:lvl w:ilvl="2">
      <w:start w:val="1"/>
      <w:numFmt w:val="decimal"/>
      <w:pStyle w:val="Ttulo3"/>
      <w:suff w:val="nothing"/>
      <w:lvlText w:val="%1.%2.%3 - "/>
      <w:lvlJc w:val="left"/>
      <w:pPr>
        <w:ind w:left="2060" w:hanging="357"/>
      </w:pPr>
      <w:rPr>
        <w:rFonts w:ascii="Times New Roman" w:hAnsi="Times New Roman" w:hint="default"/>
        <w:b/>
        <w:i w:val="0"/>
        <w:sz w:val="28"/>
      </w:rPr>
    </w:lvl>
    <w:lvl w:ilvl="3">
      <w:start w:val="1"/>
      <w:numFmt w:val="decimal"/>
      <w:pStyle w:val="Ttulo4"/>
      <w:suff w:val="nothing"/>
      <w:lvlText w:val="%1.%2.%3.%4 - "/>
      <w:lvlJc w:val="left"/>
      <w:pPr>
        <w:ind w:left="2421" w:hanging="357"/>
      </w:pPr>
      <w:rPr>
        <w:rFonts w:ascii="Times New Roman" w:hAnsi="Times New Roman" w:hint="default"/>
        <w:b/>
        <w:i w:val="0"/>
        <w:sz w:val="28"/>
      </w:rPr>
    </w:lvl>
    <w:lvl w:ilvl="4">
      <w:start w:val="1"/>
      <w:numFmt w:val="decimal"/>
      <w:pStyle w:val="Ttulo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10" w15:restartNumberingAfterBreak="0">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7"/>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9"/>
  </w:num>
  <w:num w:numId="13">
    <w:abstractNumId w:val="13"/>
  </w:num>
  <w:num w:numId="14">
    <w:abstractNumId w:val="4"/>
  </w:num>
  <w:num w:numId="15">
    <w:abstractNumId w:val="2"/>
  </w:num>
  <w:num w:numId="16">
    <w:abstractNumId w:val="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onardo Alvim Muricy">
    <w15:presenceInfo w15:providerId="AD" w15:userId="S-1-5-21-4182614590-3987483170-2667051460-13615"/>
  </w15:person>
  <w15:person w15:author="Leonardo Muricy">
    <w15:presenceInfo w15:providerId="None" w15:userId="Leonardo Muricy"/>
  </w15:person>
  <w15:person w15:author="Leo">
    <w15:presenceInfo w15:providerId="None" w15:userId="Le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0D"/>
    <w:rsid w:val="000042F0"/>
    <w:rsid w:val="00004D12"/>
    <w:rsid w:val="00005E59"/>
    <w:rsid w:val="00006055"/>
    <w:rsid w:val="00010820"/>
    <w:rsid w:val="00012CF9"/>
    <w:rsid w:val="00022E73"/>
    <w:rsid w:val="000252CF"/>
    <w:rsid w:val="0002720F"/>
    <w:rsid w:val="0003002B"/>
    <w:rsid w:val="00034D55"/>
    <w:rsid w:val="0003532A"/>
    <w:rsid w:val="00036FA3"/>
    <w:rsid w:val="00043BF9"/>
    <w:rsid w:val="0004796A"/>
    <w:rsid w:val="0005000A"/>
    <w:rsid w:val="00050724"/>
    <w:rsid w:val="00050A03"/>
    <w:rsid w:val="00050C29"/>
    <w:rsid w:val="00052D85"/>
    <w:rsid w:val="00071412"/>
    <w:rsid w:val="00074D2F"/>
    <w:rsid w:val="00082ACA"/>
    <w:rsid w:val="00090C0A"/>
    <w:rsid w:val="000938A9"/>
    <w:rsid w:val="00097BD4"/>
    <w:rsid w:val="000B08F5"/>
    <w:rsid w:val="000B794B"/>
    <w:rsid w:val="000C5656"/>
    <w:rsid w:val="000C56F1"/>
    <w:rsid w:val="000E080A"/>
    <w:rsid w:val="000E1A3F"/>
    <w:rsid w:val="000E40A5"/>
    <w:rsid w:val="000E687C"/>
    <w:rsid w:val="000F21B4"/>
    <w:rsid w:val="000F2FDB"/>
    <w:rsid w:val="000F7D04"/>
    <w:rsid w:val="001014DF"/>
    <w:rsid w:val="00107081"/>
    <w:rsid w:val="00110166"/>
    <w:rsid w:val="0011069F"/>
    <w:rsid w:val="00112738"/>
    <w:rsid w:val="0011364E"/>
    <w:rsid w:val="0012143B"/>
    <w:rsid w:val="00124CE5"/>
    <w:rsid w:val="001262E7"/>
    <w:rsid w:val="00132B66"/>
    <w:rsid w:val="00136129"/>
    <w:rsid w:val="00137F5F"/>
    <w:rsid w:val="00141B61"/>
    <w:rsid w:val="001426AC"/>
    <w:rsid w:val="0015152B"/>
    <w:rsid w:val="0015173A"/>
    <w:rsid w:val="00164ADD"/>
    <w:rsid w:val="001730F6"/>
    <w:rsid w:val="00173C83"/>
    <w:rsid w:val="001742D9"/>
    <w:rsid w:val="0017678E"/>
    <w:rsid w:val="00180020"/>
    <w:rsid w:val="00183792"/>
    <w:rsid w:val="001848B5"/>
    <w:rsid w:val="00184ACE"/>
    <w:rsid w:val="00185B58"/>
    <w:rsid w:val="001932EC"/>
    <w:rsid w:val="00193E1F"/>
    <w:rsid w:val="00194F63"/>
    <w:rsid w:val="001A0999"/>
    <w:rsid w:val="001A252D"/>
    <w:rsid w:val="001A32E8"/>
    <w:rsid w:val="001A7DC4"/>
    <w:rsid w:val="001B19FF"/>
    <w:rsid w:val="001B7A2E"/>
    <w:rsid w:val="001C1382"/>
    <w:rsid w:val="001C421C"/>
    <w:rsid w:val="001C5B76"/>
    <w:rsid w:val="001D44CD"/>
    <w:rsid w:val="001D617A"/>
    <w:rsid w:val="001D6CE4"/>
    <w:rsid w:val="001E12E2"/>
    <w:rsid w:val="001E416C"/>
    <w:rsid w:val="001E5394"/>
    <w:rsid w:val="001E6266"/>
    <w:rsid w:val="001E7B63"/>
    <w:rsid w:val="001E7EC0"/>
    <w:rsid w:val="001F6A6D"/>
    <w:rsid w:val="001F7212"/>
    <w:rsid w:val="002051B5"/>
    <w:rsid w:val="00206702"/>
    <w:rsid w:val="00217FC1"/>
    <w:rsid w:val="00220D2B"/>
    <w:rsid w:val="00220F4E"/>
    <w:rsid w:val="00227AA2"/>
    <w:rsid w:val="002313E6"/>
    <w:rsid w:val="00232B80"/>
    <w:rsid w:val="00237FB3"/>
    <w:rsid w:val="00256124"/>
    <w:rsid w:val="0025696E"/>
    <w:rsid w:val="00262AE2"/>
    <w:rsid w:val="0027068E"/>
    <w:rsid w:val="0027518D"/>
    <w:rsid w:val="0027700E"/>
    <w:rsid w:val="00284468"/>
    <w:rsid w:val="00287117"/>
    <w:rsid w:val="00287215"/>
    <w:rsid w:val="00295FEA"/>
    <w:rsid w:val="002B0C1D"/>
    <w:rsid w:val="002B1A29"/>
    <w:rsid w:val="002B3642"/>
    <w:rsid w:val="002C365D"/>
    <w:rsid w:val="002D0053"/>
    <w:rsid w:val="002D16F8"/>
    <w:rsid w:val="002D39F1"/>
    <w:rsid w:val="002D41D7"/>
    <w:rsid w:val="002D478C"/>
    <w:rsid w:val="002D595F"/>
    <w:rsid w:val="002E199C"/>
    <w:rsid w:val="002E4DE0"/>
    <w:rsid w:val="002E7246"/>
    <w:rsid w:val="002E7B8F"/>
    <w:rsid w:val="002F09B9"/>
    <w:rsid w:val="002F4C3E"/>
    <w:rsid w:val="003009BE"/>
    <w:rsid w:val="00302338"/>
    <w:rsid w:val="003059DB"/>
    <w:rsid w:val="0031334A"/>
    <w:rsid w:val="00317E30"/>
    <w:rsid w:val="003234E0"/>
    <w:rsid w:val="00324AAF"/>
    <w:rsid w:val="003261B3"/>
    <w:rsid w:val="003323F6"/>
    <w:rsid w:val="00332F08"/>
    <w:rsid w:val="003342ED"/>
    <w:rsid w:val="003523AD"/>
    <w:rsid w:val="00354E8A"/>
    <w:rsid w:val="0036080C"/>
    <w:rsid w:val="003614DA"/>
    <w:rsid w:val="0036304C"/>
    <w:rsid w:val="00363D81"/>
    <w:rsid w:val="00364490"/>
    <w:rsid w:val="00364D06"/>
    <w:rsid w:val="003755D8"/>
    <w:rsid w:val="0037734D"/>
    <w:rsid w:val="00382DD5"/>
    <w:rsid w:val="00383AA6"/>
    <w:rsid w:val="00385DFC"/>
    <w:rsid w:val="003900F3"/>
    <w:rsid w:val="00392CA5"/>
    <w:rsid w:val="00396D75"/>
    <w:rsid w:val="003A0A89"/>
    <w:rsid w:val="003A5624"/>
    <w:rsid w:val="003A5ED6"/>
    <w:rsid w:val="003B26B5"/>
    <w:rsid w:val="003B2767"/>
    <w:rsid w:val="003B307D"/>
    <w:rsid w:val="003B4324"/>
    <w:rsid w:val="003B5AFE"/>
    <w:rsid w:val="003B6309"/>
    <w:rsid w:val="003C10E2"/>
    <w:rsid w:val="003C115D"/>
    <w:rsid w:val="003C4A1F"/>
    <w:rsid w:val="003C58FA"/>
    <w:rsid w:val="003D2D47"/>
    <w:rsid w:val="003D79FE"/>
    <w:rsid w:val="003E1066"/>
    <w:rsid w:val="003E6315"/>
    <w:rsid w:val="003F0CBC"/>
    <w:rsid w:val="003F68AE"/>
    <w:rsid w:val="0040455D"/>
    <w:rsid w:val="00404AB8"/>
    <w:rsid w:val="00410890"/>
    <w:rsid w:val="004153C2"/>
    <w:rsid w:val="004229A9"/>
    <w:rsid w:val="00422CC7"/>
    <w:rsid w:val="00433FA1"/>
    <w:rsid w:val="00434BF1"/>
    <w:rsid w:val="00440D81"/>
    <w:rsid w:val="004419E5"/>
    <w:rsid w:val="004420F5"/>
    <w:rsid w:val="004435A6"/>
    <w:rsid w:val="00443EE7"/>
    <w:rsid w:val="00444451"/>
    <w:rsid w:val="0045348B"/>
    <w:rsid w:val="00455E5E"/>
    <w:rsid w:val="00460E31"/>
    <w:rsid w:val="00462753"/>
    <w:rsid w:val="0046320A"/>
    <w:rsid w:val="00463689"/>
    <w:rsid w:val="00465D3E"/>
    <w:rsid w:val="00471BF4"/>
    <w:rsid w:val="00474BC0"/>
    <w:rsid w:val="00476073"/>
    <w:rsid w:val="004822D9"/>
    <w:rsid w:val="0048264E"/>
    <w:rsid w:val="00492BAB"/>
    <w:rsid w:val="004940BC"/>
    <w:rsid w:val="00494111"/>
    <w:rsid w:val="00494AC2"/>
    <w:rsid w:val="00494FC6"/>
    <w:rsid w:val="004A0CA2"/>
    <w:rsid w:val="004A23BD"/>
    <w:rsid w:val="004A2E53"/>
    <w:rsid w:val="004A39C1"/>
    <w:rsid w:val="004B73FD"/>
    <w:rsid w:val="004C4391"/>
    <w:rsid w:val="004D1C9F"/>
    <w:rsid w:val="004D2EF2"/>
    <w:rsid w:val="004D4F68"/>
    <w:rsid w:val="004D6FD0"/>
    <w:rsid w:val="004D7EC3"/>
    <w:rsid w:val="004E100A"/>
    <w:rsid w:val="004E1076"/>
    <w:rsid w:val="004E2D16"/>
    <w:rsid w:val="004E3DE1"/>
    <w:rsid w:val="004E7C15"/>
    <w:rsid w:val="004F355B"/>
    <w:rsid w:val="004F3C02"/>
    <w:rsid w:val="004F67D2"/>
    <w:rsid w:val="00501158"/>
    <w:rsid w:val="005016F5"/>
    <w:rsid w:val="00503A56"/>
    <w:rsid w:val="00504044"/>
    <w:rsid w:val="0050714C"/>
    <w:rsid w:val="00510C05"/>
    <w:rsid w:val="0051738F"/>
    <w:rsid w:val="00520D7A"/>
    <w:rsid w:val="00521B3E"/>
    <w:rsid w:val="0052279D"/>
    <w:rsid w:val="0052316F"/>
    <w:rsid w:val="0053747E"/>
    <w:rsid w:val="00543828"/>
    <w:rsid w:val="00555B23"/>
    <w:rsid w:val="00565ADF"/>
    <w:rsid w:val="00573010"/>
    <w:rsid w:val="00581C0B"/>
    <w:rsid w:val="005838B5"/>
    <w:rsid w:val="005872C8"/>
    <w:rsid w:val="00593246"/>
    <w:rsid w:val="00595120"/>
    <w:rsid w:val="005A29BB"/>
    <w:rsid w:val="005A3DB9"/>
    <w:rsid w:val="005A64B3"/>
    <w:rsid w:val="005A75AE"/>
    <w:rsid w:val="005B01B1"/>
    <w:rsid w:val="005B4631"/>
    <w:rsid w:val="005B5964"/>
    <w:rsid w:val="005C0DAA"/>
    <w:rsid w:val="005C3D55"/>
    <w:rsid w:val="005C7B3B"/>
    <w:rsid w:val="005E3C5B"/>
    <w:rsid w:val="005E6118"/>
    <w:rsid w:val="005F02BF"/>
    <w:rsid w:val="005F0DD7"/>
    <w:rsid w:val="005F2E58"/>
    <w:rsid w:val="005F639A"/>
    <w:rsid w:val="00600F19"/>
    <w:rsid w:val="00603818"/>
    <w:rsid w:val="00603FEA"/>
    <w:rsid w:val="0060572B"/>
    <w:rsid w:val="00605F77"/>
    <w:rsid w:val="00616290"/>
    <w:rsid w:val="00617C93"/>
    <w:rsid w:val="006262F9"/>
    <w:rsid w:val="006306E1"/>
    <w:rsid w:val="006316C1"/>
    <w:rsid w:val="00646F66"/>
    <w:rsid w:val="00651940"/>
    <w:rsid w:val="00653C47"/>
    <w:rsid w:val="00657262"/>
    <w:rsid w:val="00660E3F"/>
    <w:rsid w:val="00662321"/>
    <w:rsid w:val="0066653F"/>
    <w:rsid w:val="00671628"/>
    <w:rsid w:val="00676AA8"/>
    <w:rsid w:val="00677F53"/>
    <w:rsid w:val="00681731"/>
    <w:rsid w:val="0069057F"/>
    <w:rsid w:val="006A04AF"/>
    <w:rsid w:val="006B008E"/>
    <w:rsid w:val="006B28CE"/>
    <w:rsid w:val="006B35FC"/>
    <w:rsid w:val="006B5174"/>
    <w:rsid w:val="006C45C2"/>
    <w:rsid w:val="006D216A"/>
    <w:rsid w:val="006D65BA"/>
    <w:rsid w:val="006D714B"/>
    <w:rsid w:val="006E487A"/>
    <w:rsid w:val="006F0902"/>
    <w:rsid w:val="006F5084"/>
    <w:rsid w:val="006F7A1E"/>
    <w:rsid w:val="0070039C"/>
    <w:rsid w:val="00701B1E"/>
    <w:rsid w:val="007028C5"/>
    <w:rsid w:val="0070293A"/>
    <w:rsid w:val="007037C6"/>
    <w:rsid w:val="00711235"/>
    <w:rsid w:val="00711CC5"/>
    <w:rsid w:val="007122D1"/>
    <w:rsid w:val="007124CA"/>
    <w:rsid w:val="00723CD5"/>
    <w:rsid w:val="0072702D"/>
    <w:rsid w:val="00727520"/>
    <w:rsid w:val="00734F62"/>
    <w:rsid w:val="00735C4A"/>
    <w:rsid w:val="0074071D"/>
    <w:rsid w:val="007465B3"/>
    <w:rsid w:val="007559CA"/>
    <w:rsid w:val="007617AE"/>
    <w:rsid w:val="00762135"/>
    <w:rsid w:val="00764294"/>
    <w:rsid w:val="00764BF9"/>
    <w:rsid w:val="00766CC8"/>
    <w:rsid w:val="007678D7"/>
    <w:rsid w:val="007705E2"/>
    <w:rsid w:val="00774751"/>
    <w:rsid w:val="00784AB4"/>
    <w:rsid w:val="0079131C"/>
    <w:rsid w:val="007957BF"/>
    <w:rsid w:val="00795E52"/>
    <w:rsid w:val="007A0FB5"/>
    <w:rsid w:val="007A3F59"/>
    <w:rsid w:val="007A67E7"/>
    <w:rsid w:val="007B127D"/>
    <w:rsid w:val="007B229A"/>
    <w:rsid w:val="007B2D6D"/>
    <w:rsid w:val="007B490E"/>
    <w:rsid w:val="007B6E19"/>
    <w:rsid w:val="007C011C"/>
    <w:rsid w:val="007C52AC"/>
    <w:rsid w:val="007C7C9F"/>
    <w:rsid w:val="007D65F5"/>
    <w:rsid w:val="007E1172"/>
    <w:rsid w:val="007E5FA9"/>
    <w:rsid w:val="007E6960"/>
    <w:rsid w:val="007E718C"/>
    <w:rsid w:val="007F35F0"/>
    <w:rsid w:val="007F570A"/>
    <w:rsid w:val="00803B11"/>
    <w:rsid w:val="00813348"/>
    <w:rsid w:val="008153C9"/>
    <w:rsid w:val="00817961"/>
    <w:rsid w:val="008207A0"/>
    <w:rsid w:val="0082111A"/>
    <w:rsid w:val="008245CA"/>
    <w:rsid w:val="00827F78"/>
    <w:rsid w:val="00832C80"/>
    <w:rsid w:val="00833C73"/>
    <w:rsid w:val="008345FF"/>
    <w:rsid w:val="0084061B"/>
    <w:rsid w:val="008428DC"/>
    <w:rsid w:val="008459B3"/>
    <w:rsid w:val="008470CC"/>
    <w:rsid w:val="00850717"/>
    <w:rsid w:val="00853437"/>
    <w:rsid w:val="00855142"/>
    <w:rsid w:val="00863DEE"/>
    <w:rsid w:val="008668B0"/>
    <w:rsid w:val="00867209"/>
    <w:rsid w:val="00876876"/>
    <w:rsid w:val="00876FDB"/>
    <w:rsid w:val="00877506"/>
    <w:rsid w:val="00882BDA"/>
    <w:rsid w:val="008877E2"/>
    <w:rsid w:val="00887F5F"/>
    <w:rsid w:val="0089348B"/>
    <w:rsid w:val="00896F7E"/>
    <w:rsid w:val="008A13AF"/>
    <w:rsid w:val="008B0246"/>
    <w:rsid w:val="008B22EB"/>
    <w:rsid w:val="008B26BD"/>
    <w:rsid w:val="008B5FA9"/>
    <w:rsid w:val="008C05AA"/>
    <w:rsid w:val="008C0BE8"/>
    <w:rsid w:val="008C51C7"/>
    <w:rsid w:val="008D10FE"/>
    <w:rsid w:val="008D17D9"/>
    <w:rsid w:val="008D6135"/>
    <w:rsid w:val="008D6679"/>
    <w:rsid w:val="008E0D3A"/>
    <w:rsid w:val="008E1273"/>
    <w:rsid w:val="008E794C"/>
    <w:rsid w:val="008F1E23"/>
    <w:rsid w:val="008F33E8"/>
    <w:rsid w:val="008F4B1B"/>
    <w:rsid w:val="008F6303"/>
    <w:rsid w:val="0090453A"/>
    <w:rsid w:val="00905E76"/>
    <w:rsid w:val="009075EE"/>
    <w:rsid w:val="00914173"/>
    <w:rsid w:val="00915586"/>
    <w:rsid w:val="00921E4D"/>
    <w:rsid w:val="0092248D"/>
    <w:rsid w:val="00923D08"/>
    <w:rsid w:val="00925FE7"/>
    <w:rsid w:val="0092643B"/>
    <w:rsid w:val="009266BB"/>
    <w:rsid w:val="00927E5B"/>
    <w:rsid w:val="00935000"/>
    <w:rsid w:val="00937695"/>
    <w:rsid w:val="009418F1"/>
    <w:rsid w:val="00947CE7"/>
    <w:rsid w:val="00950BD1"/>
    <w:rsid w:val="00950FAE"/>
    <w:rsid w:val="009555E0"/>
    <w:rsid w:val="00956FD6"/>
    <w:rsid w:val="009602C1"/>
    <w:rsid w:val="0096170E"/>
    <w:rsid w:val="0096290C"/>
    <w:rsid w:val="00963DBF"/>
    <w:rsid w:val="009660E8"/>
    <w:rsid w:val="00975AAA"/>
    <w:rsid w:val="00976840"/>
    <w:rsid w:val="0098147A"/>
    <w:rsid w:val="00985A0A"/>
    <w:rsid w:val="009A25B2"/>
    <w:rsid w:val="009A3467"/>
    <w:rsid w:val="009A7F1F"/>
    <w:rsid w:val="009B1342"/>
    <w:rsid w:val="009B2DD5"/>
    <w:rsid w:val="009C6E97"/>
    <w:rsid w:val="009C7C44"/>
    <w:rsid w:val="009D1BBE"/>
    <w:rsid w:val="009E1963"/>
    <w:rsid w:val="009E452C"/>
    <w:rsid w:val="009E5331"/>
    <w:rsid w:val="009E66F2"/>
    <w:rsid w:val="009F0678"/>
    <w:rsid w:val="009F223C"/>
    <w:rsid w:val="00A07DEC"/>
    <w:rsid w:val="00A11747"/>
    <w:rsid w:val="00A131C8"/>
    <w:rsid w:val="00A220E4"/>
    <w:rsid w:val="00A264F0"/>
    <w:rsid w:val="00A308E3"/>
    <w:rsid w:val="00A32744"/>
    <w:rsid w:val="00A32EFB"/>
    <w:rsid w:val="00A349CC"/>
    <w:rsid w:val="00A41262"/>
    <w:rsid w:val="00A41342"/>
    <w:rsid w:val="00A41E3E"/>
    <w:rsid w:val="00A515D2"/>
    <w:rsid w:val="00A52CD4"/>
    <w:rsid w:val="00A54EB4"/>
    <w:rsid w:val="00A63EE4"/>
    <w:rsid w:val="00A677A6"/>
    <w:rsid w:val="00A71EBB"/>
    <w:rsid w:val="00A722FC"/>
    <w:rsid w:val="00A7705D"/>
    <w:rsid w:val="00A8199B"/>
    <w:rsid w:val="00A81C25"/>
    <w:rsid w:val="00A839E2"/>
    <w:rsid w:val="00A85408"/>
    <w:rsid w:val="00A86252"/>
    <w:rsid w:val="00A90C23"/>
    <w:rsid w:val="00AA0F67"/>
    <w:rsid w:val="00AA3A30"/>
    <w:rsid w:val="00AA3DAC"/>
    <w:rsid w:val="00AA43AE"/>
    <w:rsid w:val="00AA6262"/>
    <w:rsid w:val="00AA756D"/>
    <w:rsid w:val="00AA7D9D"/>
    <w:rsid w:val="00AB6B06"/>
    <w:rsid w:val="00AC508D"/>
    <w:rsid w:val="00AC5AAE"/>
    <w:rsid w:val="00AD0F68"/>
    <w:rsid w:val="00AD2C6B"/>
    <w:rsid w:val="00AE0E34"/>
    <w:rsid w:val="00AE1B80"/>
    <w:rsid w:val="00AE3432"/>
    <w:rsid w:val="00AF246D"/>
    <w:rsid w:val="00AF299F"/>
    <w:rsid w:val="00AF5461"/>
    <w:rsid w:val="00AF72DF"/>
    <w:rsid w:val="00B01657"/>
    <w:rsid w:val="00B02B0C"/>
    <w:rsid w:val="00B0337F"/>
    <w:rsid w:val="00B036A2"/>
    <w:rsid w:val="00B03C4C"/>
    <w:rsid w:val="00B053C7"/>
    <w:rsid w:val="00B20C86"/>
    <w:rsid w:val="00B22548"/>
    <w:rsid w:val="00B36599"/>
    <w:rsid w:val="00B37EAD"/>
    <w:rsid w:val="00B46F04"/>
    <w:rsid w:val="00B5158C"/>
    <w:rsid w:val="00B5331E"/>
    <w:rsid w:val="00B540D5"/>
    <w:rsid w:val="00B601B4"/>
    <w:rsid w:val="00B61763"/>
    <w:rsid w:val="00B61DC7"/>
    <w:rsid w:val="00B642F3"/>
    <w:rsid w:val="00B677E5"/>
    <w:rsid w:val="00B71E15"/>
    <w:rsid w:val="00B72628"/>
    <w:rsid w:val="00B75C13"/>
    <w:rsid w:val="00B80EEB"/>
    <w:rsid w:val="00B817D4"/>
    <w:rsid w:val="00B91960"/>
    <w:rsid w:val="00B93C2C"/>
    <w:rsid w:val="00B94C72"/>
    <w:rsid w:val="00BA25F5"/>
    <w:rsid w:val="00BA2A19"/>
    <w:rsid w:val="00BA447E"/>
    <w:rsid w:val="00BA467B"/>
    <w:rsid w:val="00BA4F7C"/>
    <w:rsid w:val="00BB5EB9"/>
    <w:rsid w:val="00BB67C8"/>
    <w:rsid w:val="00BC3DFB"/>
    <w:rsid w:val="00BC48B4"/>
    <w:rsid w:val="00BC5283"/>
    <w:rsid w:val="00BC7AD4"/>
    <w:rsid w:val="00BD00D3"/>
    <w:rsid w:val="00BD128D"/>
    <w:rsid w:val="00BD2E89"/>
    <w:rsid w:val="00BD5025"/>
    <w:rsid w:val="00BE038E"/>
    <w:rsid w:val="00BE07E2"/>
    <w:rsid w:val="00BE240F"/>
    <w:rsid w:val="00BE2990"/>
    <w:rsid w:val="00BE6B9A"/>
    <w:rsid w:val="00C03AFD"/>
    <w:rsid w:val="00C047F1"/>
    <w:rsid w:val="00C14488"/>
    <w:rsid w:val="00C14BD8"/>
    <w:rsid w:val="00C15B96"/>
    <w:rsid w:val="00C2606E"/>
    <w:rsid w:val="00C32746"/>
    <w:rsid w:val="00C40DCB"/>
    <w:rsid w:val="00C472F6"/>
    <w:rsid w:val="00C510A4"/>
    <w:rsid w:val="00C529D7"/>
    <w:rsid w:val="00C57C8E"/>
    <w:rsid w:val="00C62173"/>
    <w:rsid w:val="00C65649"/>
    <w:rsid w:val="00C6596F"/>
    <w:rsid w:val="00C808AA"/>
    <w:rsid w:val="00C87C4E"/>
    <w:rsid w:val="00C92DFC"/>
    <w:rsid w:val="00CA2EE7"/>
    <w:rsid w:val="00CC060D"/>
    <w:rsid w:val="00CC4583"/>
    <w:rsid w:val="00CC7F52"/>
    <w:rsid w:val="00CD4168"/>
    <w:rsid w:val="00CD4BEC"/>
    <w:rsid w:val="00CE437B"/>
    <w:rsid w:val="00CF261A"/>
    <w:rsid w:val="00CF5C4E"/>
    <w:rsid w:val="00D04DAE"/>
    <w:rsid w:val="00D1131F"/>
    <w:rsid w:val="00D17A3C"/>
    <w:rsid w:val="00D20375"/>
    <w:rsid w:val="00D23419"/>
    <w:rsid w:val="00D46374"/>
    <w:rsid w:val="00D4786A"/>
    <w:rsid w:val="00D6105A"/>
    <w:rsid w:val="00D66B99"/>
    <w:rsid w:val="00D71DBD"/>
    <w:rsid w:val="00D75925"/>
    <w:rsid w:val="00D75B47"/>
    <w:rsid w:val="00D7697D"/>
    <w:rsid w:val="00D82988"/>
    <w:rsid w:val="00D94D37"/>
    <w:rsid w:val="00DA3C3B"/>
    <w:rsid w:val="00DA5C32"/>
    <w:rsid w:val="00DB14E1"/>
    <w:rsid w:val="00DB1995"/>
    <w:rsid w:val="00DB2434"/>
    <w:rsid w:val="00DB2C29"/>
    <w:rsid w:val="00DB4587"/>
    <w:rsid w:val="00DB47E8"/>
    <w:rsid w:val="00DB5EFF"/>
    <w:rsid w:val="00DC3998"/>
    <w:rsid w:val="00DC5DE3"/>
    <w:rsid w:val="00DD664F"/>
    <w:rsid w:val="00DE21EC"/>
    <w:rsid w:val="00DE5F59"/>
    <w:rsid w:val="00DF42CC"/>
    <w:rsid w:val="00E03F99"/>
    <w:rsid w:val="00E05B5B"/>
    <w:rsid w:val="00E07FB3"/>
    <w:rsid w:val="00E12F56"/>
    <w:rsid w:val="00E2217E"/>
    <w:rsid w:val="00E2467B"/>
    <w:rsid w:val="00E36753"/>
    <w:rsid w:val="00E3774F"/>
    <w:rsid w:val="00E42F08"/>
    <w:rsid w:val="00E43993"/>
    <w:rsid w:val="00E43F27"/>
    <w:rsid w:val="00E5068E"/>
    <w:rsid w:val="00E65390"/>
    <w:rsid w:val="00E66D86"/>
    <w:rsid w:val="00E679A6"/>
    <w:rsid w:val="00E67AE9"/>
    <w:rsid w:val="00E71DA4"/>
    <w:rsid w:val="00E747E6"/>
    <w:rsid w:val="00E756D5"/>
    <w:rsid w:val="00E765A8"/>
    <w:rsid w:val="00E76F5B"/>
    <w:rsid w:val="00E833C2"/>
    <w:rsid w:val="00E9124F"/>
    <w:rsid w:val="00EA5867"/>
    <w:rsid w:val="00EB22F7"/>
    <w:rsid w:val="00EC1B2A"/>
    <w:rsid w:val="00EC1D52"/>
    <w:rsid w:val="00EC2A9B"/>
    <w:rsid w:val="00EC4D08"/>
    <w:rsid w:val="00ED30F2"/>
    <w:rsid w:val="00ED38FC"/>
    <w:rsid w:val="00ED6C28"/>
    <w:rsid w:val="00ED6E1C"/>
    <w:rsid w:val="00EE037B"/>
    <w:rsid w:val="00EE3894"/>
    <w:rsid w:val="00EF1F1A"/>
    <w:rsid w:val="00EF35CD"/>
    <w:rsid w:val="00EF6421"/>
    <w:rsid w:val="00F01AE3"/>
    <w:rsid w:val="00F01B5B"/>
    <w:rsid w:val="00F020D0"/>
    <w:rsid w:val="00F02B32"/>
    <w:rsid w:val="00F039FB"/>
    <w:rsid w:val="00F0492E"/>
    <w:rsid w:val="00F050EC"/>
    <w:rsid w:val="00F101D4"/>
    <w:rsid w:val="00F11C31"/>
    <w:rsid w:val="00F13501"/>
    <w:rsid w:val="00F205D4"/>
    <w:rsid w:val="00F244BA"/>
    <w:rsid w:val="00F301FF"/>
    <w:rsid w:val="00F33BBB"/>
    <w:rsid w:val="00F359E1"/>
    <w:rsid w:val="00F36B89"/>
    <w:rsid w:val="00F40B2E"/>
    <w:rsid w:val="00F417A3"/>
    <w:rsid w:val="00F44999"/>
    <w:rsid w:val="00F50595"/>
    <w:rsid w:val="00F53568"/>
    <w:rsid w:val="00F53EDB"/>
    <w:rsid w:val="00F54486"/>
    <w:rsid w:val="00F558D8"/>
    <w:rsid w:val="00F57855"/>
    <w:rsid w:val="00F649A6"/>
    <w:rsid w:val="00F670BB"/>
    <w:rsid w:val="00F72EE6"/>
    <w:rsid w:val="00F7397B"/>
    <w:rsid w:val="00F902E2"/>
    <w:rsid w:val="00F9041D"/>
    <w:rsid w:val="00F93C85"/>
    <w:rsid w:val="00FA5DC5"/>
    <w:rsid w:val="00FB1634"/>
    <w:rsid w:val="00FB2BD7"/>
    <w:rsid w:val="00FB4AA5"/>
    <w:rsid w:val="00FC4110"/>
    <w:rsid w:val="00FC43BA"/>
    <w:rsid w:val="00FE1CB0"/>
    <w:rsid w:val="00FE4F0A"/>
    <w:rsid w:val="00FE789B"/>
    <w:rsid w:val="00FF34CC"/>
    <w:rsid w:val="00FF5C7F"/>
    <w:rsid w:val="00FF74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9BE24"/>
  <w15:chartTrackingRefBased/>
  <w15:docId w15:val="{722B2BC0-D311-4D99-BE34-91F9E7620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7F5F"/>
    <w:pPr>
      <w:spacing w:line="360" w:lineRule="auto"/>
    </w:pPr>
    <w:rPr>
      <w:rFonts w:ascii="Times New Roman" w:hAnsi="Times New Roman"/>
      <w:sz w:val="24"/>
    </w:rPr>
  </w:style>
  <w:style w:type="paragraph" w:styleId="Ttulo1">
    <w:name w:val="heading 1"/>
    <w:basedOn w:val="Normal"/>
    <w:next w:val="Normal"/>
    <w:link w:val="Ttulo1Char"/>
    <w:uiPriority w:val="9"/>
    <w:qFormat/>
    <w:rsid w:val="00813348"/>
    <w:pPr>
      <w:keepNext/>
      <w:keepLines/>
      <w:numPr>
        <w:numId w:val="12"/>
      </w:numPr>
      <w:spacing w:after="0" w:line="480" w:lineRule="auto"/>
      <w:ind w:left="0" w:firstLine="0"/>
      <w:outlineLvl w:val="0"/>
    </w:pPr>
    <w:rPr>
      <w:rFonts w:eastAsiaTheme="majorEastAsia" w:cstheme="majorBidi"/>
      <w:b/>
      <w:sz w:val="48"/>
      <w:szCs w:val="32"/>
    </w:rPr>
  </w:style>
  <w:style w:type="paragraph" w:styleId="Ttulo2">
    <w:name w:val="heading 2"/>
    <w:basedOn w:val="Normal"/>
    <w:next w:val="Normal"/>
    <w:link w:val="Ttulo2Char"/>
    <w:uiPriority w:val="9"/>
    <w:unhideWhenUsed/>
    <w:qFormat/>
    <w:rsid w:val="00813348"/>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Ttulo3">
    <w:name w:val="heading 3"/>
    <w:basedOn w:val="Normal"/>
    <w:next w:val="Normal"/>
    <w:link w:val="Ttulo3Char"/>
    <w:autoRedefine/>
    <w:uiPriority w:val="9"/>
    <w:unhideWhenUsed/>
    <w:qFormat/>
    <w:rsid w:val="00B71E15"/>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Ttulo4">
    <w:name w:val="heading 4"/>
    <w:basedOn w:val="Normal"/>
    <w:next w:val="Normal"/>
    <w:link w:val="Ttulo4Char"/>
    <w:uiPriority w:val="9"/>
    <w:unhideWhenUsed/>
    <w:qFormat/>
    <w:rsid w:val="00813348"/>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Ttulo5">
    <w:name w:val="heading 5"/>
    <w:basedOn w:val="Normal"/>
    <w:next w:val="Normal"/>
    <w:link w:val="Ttulo5Char"/>
    <w:uiPriority w:val="9"/>
    <w:unhideWhenUsed/>
    <w:qFormat/>
    <w:rsid w:val="00813348"/>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C060D"/>
    <w:pPr>
      <w:ind w:left="720"/>
      <w:contextualSpacing/>
    </w:pPr>
  </w:style>
  <w:style w:type="character" w:customStyle="1" w:styleId="Ttulo1Char">
    <w:name w:val="Título 1 Char"/>
    <w:basedOn w:val="Fontepargpadro"/>
    <w:link w:val="Ttulo1"/>
    <w:uiPriority w:val="9"/>
    <w:rsid w:val="00813348"/>
    <w:rPr>
      <w:rFonts w:ascii="Times New Roman" w:eastAsiaTheme="majorEastAsia" w:hAnsi="Times New Roman" w:cstheme="majorBidi"/>
      <w:b/>
      <w:sz w:val="48"/>
      <w:szCs w:val="32"/>
    </w:rPr>
  </w:style>
  <w:style w:type="character" w:customStyle="1" w:styleId="Ttulo2Char">
    <w:name w:val="Título 2 Char"/>
    <w:basedOn w:val="Fontepargpadro"/>
    <w:link w:val="Ttulo2"/>
    <w:uiPriority w:val="9"/>
    <w:rsid w:val="00813348"/>
    <w:rPr>
      <w:rFonts w:ascii="Times New Roman" w:eastAsiaTheme="majorEastAsia" w:hAnsi="Times New Roman" w:cstheme="majorBidi"/>
      <w:b/>
      <w:sz w:val="28"/>
      <w:szCs w:val="26"/>
    </w:rPr>
  </w:style>
  <w:style w:type="character" w:customStyle="1" w:styleId="Ttulo3Char">
    <w:name w:val="Título 3 Char"/>
    <w:basedOn w:val="Fontepargpadro"/>
    <w:link w:val="Ttulo3"/>
    <w:uiPriority w:val="9"/>
    <w:rsid w:val="00B71E15"/>
    <w:rPr>
      <w:rFonts w:ascii="Times New Roman" w:eastAsiaTheme="majorEastAsia" w:hAnsi="Times New Roman" w:cstheme="majorBidi"/>
      <w:b/>
      <w:sz w:val="28"/>
      <w:szCs w:val="24"/>
    </w:rPr>
  </w:style>
  <w:style w:type="character" w:customStyle="1" w:styleId="Ttulo4Char">
    <w:name w:val="Título 4 Char"/>
    <w:basedOn w:val="Fontepargpadro"/>
    <w:link w:val="Ttulo4"/>
    <w:uiPriority w:val="9"/>
    <w:rsid w:val="00813348"/>
    <w:rPr>
      <w:rFonts w:ascii="Times New Roman" w:eastAsiaTheme="majorEastAsia" w:hAnsi="Times New Roman" w:cstheme="majorBidi"/>
      <w:b/>
      <w:iCs/>
      <w:sz w:val="28"/>
    </w:rPr>
  </w:style>
  <w:style w:type="character" w:customStyle="1" w:styleId="Ttulo5Char">
    <w:name w:val="Título 5 Char"/>
    <w:basedOn w:val="Fontepargpadro"/>
    <w:link w:val="Ttulo5"/>
    <w:uiPriority w:val="9"/>
    <w:rsid w:val="00813348"/>
    <w:rPr>
      <w:rFonts w:ascii="Times New Roman" w:eastAsiaTheme="majorEastAsia" w:hAnsi="Times New Roman" w:cstheme="majorBidi"/>
      <w:b/>
      <w:sz w:val="28"/>
    </w:rPr>
  </w:style>
  <w:style w:type="paragraph" w:styleId="Cabealho">
    <w:name w:val="header"/>
    <w:basedOn w:val="Normal"/>
    <w:link w:val="CabealhoChar"/>
    <w:uiPriority w:val="99"/>
    <w:unhideWhenUsed/>
    <w:rsid w:val="00F02B3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02B32"/>
  </w:style>
  <w:style w:type="paragraph" w:styleId="Rodap">
    <w:name w:val="footer"/>
    <w:basedOn w:val="Normal"/>
    <w:link w:val="RodapChar"/>
    <w:uiPriority w:val="99"/>
    <w:unhideWhenUsed/>
    <w:rsid w:val="00F02B32"/>
    <w:pPr>
      <w:tabs>
        <w:tab w:val="center" w:pos="4252"/>
        <w:tab w:val="right" w:pos="8504"/>
      </w:tabs>
      <w:spacing w:after="0" w:line="240" w:lineRule="auto"/>
    </w:pPr>
  </w:style>
  <w:style w:type="character" w:customStyle="1" w:styleId="RodapChar">
    <w:name w:val="Rodapé Char"/>
    <w:basedOn w:val="Fontepargpadro"/>
    <w:link w:val="Rodap"/>
    <w:uiPriority w:val="99"/>
    <w:rsid w:val="00F02B32"/>
  </w:style>
  <w:style w:type="paragraph" w:styleId="Legenda">
    <w:name w:val="caption"/>
    <w:basedOn w:val="Normal"/>
    <w:next w:val="Normal"/>
    <w:uiPriority w:val="35"/>
    <w:unhideWhenUsed/>
    <w:qFormat/>
    <w:rsid w:val="00DB2434"/>
    <w:pPr>
      <w:spacing w:after="200" w:line="240" w:lineRule="auto"/>
    </w:pPr>
    <w:rPr>
      <w:i/>
      <w:iCs/>
      <w:color w:val="44546A" w:themeColor="text2"/>
      <w:sz w:val="18"/>
      <w:szCs w:val="18"/>
    </w:rPr>
  </w:style>
  <w:style w:type="paragraph" w:styleId="SemEspaamento">
    <w:name w:val="No Spacing"/>
    <w:uiPriority w:val="1"/>
    <w:qFormat/>
    <w:rsid w:val="002D478C"/>
    <w:pPr>
      <w:spacing w:after="0" w:line="360" w:lineRule="auto"/>
      <w:jc w:val="center"/>
    </w:pPr>
    <w:rPr>
      <w:rFonts w:ascii="Times New Roman" w:hAnsi="Times New Roman"/>
      <w:sz w:val="24"/>
    </w:rPr>
  </w:style>
  <w:style w:type="table" w:styleId="Tabelacomgrade">
    <w:name w:val="Table Grid"/>
    <w:basedOn w:val="Tabelanormal"/>
    <w:uiPriority w:val="39"/>
    <w:rsid w:val="00C51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4A23BD"/>
    <w:rPr>
      <w:color w:val="0563C1" w:themeColor="hyperlink"/>
      <w:u w:val="single"/>
    </w:rPr>
  </w:style>
  <w:style w:type="character" w:styleId="TextodoEspaoReservado">
    <w:name w:val="Placeholder Text"/>
    <w:basedOn w:val="Fontepargpadro"/>
    <w:uiPriority w:val="99"/>
    <w:semiHidden/>
    <w:rsid w:val="00923D08"/>
    <w:rPr>
      <w:color w:val="808080"/>
    </w:rPr>
  </w:style>
  <w:style w:type="table" w:styleId="TabeladeGradeClara">
    <w:name w:val="Grid Table Light"/>
    <w:basedOn w:val="Tabelanormal"/>
    <w:uiPriority w:val="40"/>
    <w:rsid w:val="00E42F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Refdecomentrio">
    <w:name w:val="annotation reference"/>
    <w:basedOn w:val="Fontepargpadro"/>
    <w:uiPriority w:val="99"/>
    <w:semiHidden/>
    <w:unhideWhenUsed/>
    <w:rsid w:val="00B601B4"/>
    <w:rPr>
      <w:sz w:val="16"/>
      <w:szCs w:val="16"/>
    </w:rPr>
  </w:style>
  <w:style w:type="paragraph" w:styleId="Textodecomentrio">
    <w:name w:val="annotation text"/>
    <w:basedOn w:val="Normal"/>
    <w:link w:val="TextodecomentrioChar"/>
    <w:uiPriority w:val="99"/>
    <w:semiHidden/>
    <w:unhideWhenUsed/>
    <w:rsid w:val="00B601B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601B4"/>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B601B4"/>
    <w:rPr>
      <w:b/>
      <w:bCs/>
    </w:rPr>
  </w:style>
  <w:style w:type="character" w:customStyle="1" w:styleId="AssuntodocomentrioChar">
    <w:name w:val="Assunto do comentário Char"/>
    <w:basedOn w:val="TextodecomentrioChar"/>
    <w:link w:val="Assuntodocomentrio"/>
    <w:uiPriority w:val="99"/>
    <w:semiHidden/>
    <w:rsid w:val="00B601B4"/>
    <w:rPr>
      <w:rFonts w:ascii="Times New Roman" w:hAnsi="Times New Roman"/>
      <w:b/>
      <w:bCs/>
      <w:sz w:val="20"/>
      <w:szCs w:val="20"/>
    </w:rPr>
  </w:style>
  <w:style w:type="paragraph" w:styleId="Textodebalo">
    <w:name w:val="Balloon Text"/>
    <w:basedOn w:val="Normal"/>
    <w:link w:val="TextodebaloChar"/>
    <w:uiPriority w:val="99"/>
    <w:semiHidden/>
    <w:unhideWhenUsed/>
    <w:rsid w:val="00B601B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601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123456">
      <w:bodyDiv w:val="1"/>
      <w:marLeft w:val="0"/>
      <w:marRight w:val="0"/>
      <w:marTop w:val="0"/>
      <w:marBottom w:val="0"/>
      <w:divBdr>
        <w:top w:val="none" w:sz="0" w:space="0" w:color="auto"/>
        <w:left w:val="none" w:sz="0" w:space="0" w:color="auto"/>
        <w:bottom w:val="none" w:sz="0" w:space="0" w:color="auto"/>
        <w:right w:val="none" w:sz="0" w:space="0" w:color="auto"/>
      </w:divBdr>
    </w:div>
    <w:div w:id="174838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3.PNG"/><Relationship Id="rId24" Type="http://schemas.microsoft.com/office/2011/relationships/commentsExtended" Target="commentsExtended.xml"/><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omments" Target="comments.xml"/><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microsoft.com/office/2011/relationships/people" Target="people.xml"/><Relationship Id="rId8" Type="http://schemas.openxmlformats.org/officeDocument/2006/relationships/image" Target="media/image1.png"/><Relationship Id="rId51" Type="http://schemas.openxmlformats.org/officeDocument/2006/relationships/image" Target="media/image41.png"/><Relationship Id="rId72" Type="http://schemas.openxmlformats.org/officeDocument/2006/relationships/image" Target="media/image62.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2.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33041-6792-4602-9B29-465D04BC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96</Pages>
  <Words>18920</Words>
  <Characters>102172</Characters>
  <Application>Microsoft Office Word</Application>
  <DocSecurity>0</DocSecurity>
  <Lines>851</Lines>
  <Paragraphs>241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cp:lastModifiedBy>
  <cp:revision>25</cp:revision>
  <cp:lastPrinted>2016-07-17T23:09:00Z</cp:lastPrinted>
  <dcterms:created xsi:type="dcterms:W3CDTF">2016-07-17T21:54:00Z</dcterms:created>
  <dcterms:modified xsi:type="dcterms:W3CDTF">2016-09-12T00:36:00Z</dcterms:modified>
</cp:coreProperties>
</file>