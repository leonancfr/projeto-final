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A801A" w14:textId="77777777" w:rsidR="00256124" w:rsidRDefault="00256124">
      <w:pPr>
        <w:spacing w:line="259" w:lineRule="auto"/>
      </w:pPr>
      <w:r>
        <w:rPr>
          <w:noProof/>
          <w:sz w:val="32"/>
          <w:szCs w:val="32"/>
          <w:lang w:eastAsia="pt-BR"/>
        </w:rPr>
        <w:drawing>
          <wp:inline distT="0" distB="0" distL="0" distR="0" wp14:anchorId="15853F95" wp14:editId="33E4E1D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3F515B02" w14:textId="77777777" w:rsidR="00256124" w:rsidRDefault="00256124">
      <w:pPr>
        <w:spacing w:line="259" w:lineRule="auto"/>
      </w:pPr>
    </w:p>
    <w:p w14:paraId="2F1D3558" w14:textId="77777777"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14:paraId="0E942DBD" w14:textId="77777777" w:rsidR="00256124" w:rsidRDefault="00256124" w:rsidP="00256124">
      <w:pPr>
        <w:spacing w:line="240" w:lineRule="auto"/>
        <w:jc w:val="center"/>
        <w:rPr>
          <w:sz w:val="32"/>
          <w:szCs w:val="32"/>
        </w:rPr>
      </w:pPr>
    </w:p>
    <w:p w14:paraId="65AB6B0C" w14:textId="77777777" w:rsidR="00256124" w:rsidRPr="005C1425" w:rsidRDefault="00256124" w:rsidP="00256124">
      <w:pPr>
        <w:spacing w:line="240" w:lineRule="auto"/>
        <w:jc w:val="center"/>
        <w:rPr>
          <w:sz w:val="32"/>
          <w:szCs w:val="32"/>
        </w:rPr>
      </w:pPr>
    </w:p>
    <w:p w14:paraId="7C369ED2" w14:textId="77777777" w:rsidR="00256124" w:rsidRDefault="00256124" w:rsidP="00256124">
      <w:pPr>
        <w:spacing w:line="240" w:lineRule="auto"/>
        <w:jc w:val="center"/>
      </w:pPr>
      <w:r>
        <w:t>Leonan Chicarelli de França</w:t>
      </w:r>
    </w:p>
    <w:p w14:paraId="5677DAF8" w14:textId="77777777" w:rsidR="00256124" w:rsidRDefault="00256124" w:rsidP="00256124">
      <w:pPr>
        <w:spacing w:line="240" w:lineRule="auto"/>
        <w:ind w:left="3600"/>
        <w:jc w:val="center"/>
      </w:pPr>
    </w:p>
    <w:p w14:paraId="4F183F86" w14:textId="77777777" w:rsidR="00256124" w:rsidRDefault="00256124" w:rsidP="00256124">
      <w:pPr>
        <w:spacing w:line="240" w:lineRule="auto"/>
        <w:ind w:left="3600"/>
        <w:jc w:val="center"/>
      </w:pPr>
    </w:p>
    <w:p w14:paraId="7049D2F1" w14:textId="77777777" w:rsidR="00256124" w:rsidRDefault="00256124" w:rsidP="00256124">
      <w:pPr>
        <w:spacing w:line="240" w:lineRule="auto"/>
        <w:ind w:left="3600"/>
        <w:jc w:val="center"/>
      </w:pPr>
    </w:p>
    <w:p w14:paraId="5B2E4A88" w14:textId="77777777"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19EE1B4D" w14:textId="77777777" w:rsidR="00256124" w:rsidRDefault="00256124" w:rsidP="00256124">
      <w:pPr>
        <w:spacing w:line="240" w:lineRule="auto"/>
        <w:ind w:left="3600"/>
        <w:rPr>
          <w:lang w:eastAsia="pt-BR"/>
        </w:rPr>
      </w:pPr>
    </w:p>
    <w:p w14:paraId="5E9A0EEB" w14:textId="77777777"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14:paraId="573B452E" w14:textId="77777777" w:rsidR="00256124" w:rsidRDefault="00256124" w:rsidP="0096290C">
      <w:pPr>
        <w:tabs>
          <w:tab w:val="left" w:pos="3686"/>
        </w:tabs>
        <w:spacing w:line="240" w:lineRule="auto"/>
        <w:ind w:left="3686"/>
        <w:jc w:val="center"/>
      </w:pPr>
    </w:p>
    <w:p w14:paraId="17D9E090" w14:textId="77777777" w:rsidR="00256124" w:rsidRDefault="00256124" w:rsidP="00256124">
      <w:pPr>
        <w:spacing w:line="240" w:lineRule="auto"/>
        <w:jc w:val="center"/>
      </w:pPr>
    </w:p>
    <w:p w14:paraId="1C88A88A" w14:textId="77777777" w:rsidR="00256124" w:rsidRDefault="00256124" w:rsidP="00256124">
      <w:pPr>
        <w:spacing w:line="240" w:lineRule="auto"/>
        <w:jc w:val="center"/>
      </w:pPr>
    </w:p>
    <w:p w14:paraId="41B680C3" w14:textId="77777777" w:rsidR="00F649A6" w:rsidRDefault="00F649A6" w:rsidP="00256124">
      <w:pPr>
        <w:spacing w:line="240" w:lineRule="auto"/>
        <w:jc w:val="center"/>
      </w:pPr>
    </w:p>
    <w:p w14:paraId="11768F63" w14:textId="77777777" w:rsidR="00F649A6" w:rsidRDefault="00F649A6" w:rsidP="00256124">
      <w:pPr>
        <w:spacing w:line="240" w:lineRule="auto"/>
        <w:jc w:val="center"/>
      </w:pPr>
    </w:p>
    <w:p w14:paraId="0C677494" w14:textId="77777777" w:rsidR="00F649A6" w:rsidRDefault="00F649A6" w:rsidP="00256124">
      <w:pPr>
        <w:spacing w:line="240" w:lineRule="auto"/>
        <w:jc w:val="center"/>
      </w:pPr>
    </w:p>
    <w:p w14:paraId="77EFFA4C" w14:textId="77777777" w:rsidR="00256124" w:rsidRDefault="00256124" w:rsidP="00256124">
      <w:pPr>
        <w:spacing w:line="240" w:lineRule="auto"/>
        <w:jc w:val="center"/>
      </w:pPr>
    </w:p>
    <w:p w14:paraId="4C624014" w14:textId="77777777" w:rsidR="00256124" w:rsidRDefault="00256124" w:rsidP="00256124">
      <w:pPr>
        <w:spacing w:line="240" w:lineRule="auto"/>
        <w:jc w:val="center"/>
      </w:pPr>
    </w:p>
    <w:p w14:paraId="70410C84" w14:textId="77777777" w:rsidR="00256124" w:rsidRDefault="00256124" w:rsidP="00256124">
      <w:pPr>
        <w:spacing w:line="240" w:lineRule="auto"/>
        <w:jc w:val="center"/>
      </w:pPr>
    </w:p>
    <w:p w14:paraId="0A8A0836" w14:textId="77777777" w:rsidR="00256124" w:rsidRDefault="00256124" w:rsidP="00256124">
      <w:pPr>
        <w:spacing w:line="240" w:lineRule="auto"/>
        <w:jc w:val="center"/>
      </w:pPr>
    </w:p>
    <w:p w14:paraId="6C69B497" w14:textId="77777777" w:rsidR="00256124" w:rsidRDefault="00256124" w:rsidP="00256124">
      <w:pPr>
        <w:spacing w:line="240" w:lineRule="auto"/>
        <w:jc w:val="center"/>
      </w:pPr>
      <w:r>
        <w:t>Rio de Janeiro</w:t>
      </w:r>
    </w:p>
    <w:p w14:paraId="2E41EECE" w14:textId="77777777" w:rsidR="0096290C" w:rsidRDefault="0096290C" w:rsidP="00256124">
      <w:pPr>
        <w:spacing w:line="240" w:lineRule="auto"/>
        <w:jc w:val="center"/>
      </w:pPr>
      <w:r>
        <w:t>Julho</w:t>
      </w:r>
      <w:r w:rsidR="00256124">
        <w:t xml:space="preserve"> de 20</w:t>
      </w:r>
      <w:r>
        <w:t>16</w:t>
      </w:r>
    </w:p>
    <w:p w14:paraId="327328AF" w14:textId="77777777"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14:paraId="06EC7EDF" w14:textId="77777777" w:rsidR="00F649A6" w:rsidRPr="00F649A6" w:rsidRDefault="00F649A6" w:rsidP="00F649A6">
      <w:pPr>
        <w:suppressAutoHyphens/>
        <w:spacing w:after="0" w:line="240" w:lineRule="auto"/>
        <w:jc w:val="center"/>
        <w:rPr>
          <w:rFonts w:eastAsia="Times New Roman" w:cs="Times New Roman"/>
          <w:sz w:val="32"/>
          <w:szCs w:val="32"/>
          <w:lang w:eastAsia="ar-SA"/>
        </w:rPr>
      </w:pPr>
    </w:p>
    <w:p w14:paraId="39CBD474" w14:textId="77777777" w:rsidR="00F649A6" w:rsidRPr="00F649A6" w:rsidRDefault="00F649A6" w:rsidP="00F649A6">
      <w:pPr>
        <w:suppressAutoHyphens/>
        <w:spacing w:after="0" w:line="240" w:lineRule="auto"/>
        <w:jc w:val="center"/>
        <w:rPr>
          <w:rFonts w:eastAsia="Times New Roman" w:cs="Times New Roman"/>
          <w:sz w:val="32"/>
          <w:szCs w:val="32"/>
          <w:lang w:eastAsia="ar-SA"/>
        </w:rPr>
      </w:pPr>
    </w:p>
    <w:p w14:paraId="5BA23CC2" w14:textId="77777777" w:rsidR="00F649A6" w:rsidRPr="00F649A6" w:rsidRDefault="00F649A6" w:rsidP="00F649A6">
      <w:pPr>
        <w:suppressAutoHyphens/>
        <w:spacing w:after="0" w:line="240" w:lineRule="auto"/>
        <w:rPr>
          <w:rFonts w:eastAsia="Times New Roman" w:cs="Times New Roman"/>
          <w:szCs w:val="24"/>
          <w:lang w:eastAsia="ar-SA"/>
        </w:rPr>
      </w:pPr>
    </w:p>
    <w:p w14:paraId="7A01B76A" w14:textId="77777777" w:rsidR="00F649A6" w:rsidRPr="00F649A6" w:rsidRDefault="00F649A6" w:rsidP="00F649A6">
      <w:pPr>
        <w:suppressAutoHyphens/>
        <w:spacing w:after="0" w:line="240" w:lineRule="auto"/>
        <w:rPr>
          <w:rFonts w:eastAsia="Times New Roman" w:cs="Times New Roman"/>
          <w:szCs w:val="24"/>
          <w:lang w:eastAsia="ar-SA"/>
        </w:rPr>
      </w:pPr>
    </w:p>
    <w:p w14:paraId="2EE64EA7" w14:textId="77777777"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54641AEF" w14:textId="77777777" w:rsidR="00F649A6" w:rsidRPr="00F649A6" w:rsidRDefault="00F649A6" w:rsidP="00F649A6">
      <w:pPr>
        <w:suppressAutoHyphens/>
        <w:spacing w:after="0" w:line="240" w:lineRule="auto"/>
        <w:rPr>
          <w:rFonts w:eastAsia="Times New Roman" w:cs="Times New Roman"/>
          <w:szCs w:val="24"/>
          <w:lang w:eastAsia="ar-SA"/>
        </w:rPr>
      </w:pPr>
    </w:p>
    <w:p w14:paraId="1F6A1A7E" w14:textId="77777777" w:rsidR="00F649A6" w:rsidRPr="00F649A6" w:rsidRDefault="00F649A6" w:rsidP="00F649A6">
      <w:pPr>
        <w:suppressAutoHyphens/>
        <w:spacing w:after="0" w:line="240" w:lineRule="auto"/>
        <w:rPr>
          <w:rFonts w:eastAsia="Times New Roman" w:cs="Times New Roman"/>
          <w:szCs w:val="24"/>
          <w:lang w:eastAsia="ar-SA"/>
        </w:rPr>
      </w:pPr>
    </w:p>
    <w:p w14:paraId="44871B2E" w14:textId="77777777" w:rsidR="00F649A6" w:rsidRPr="00F649A6" w:rsidRDefault="00F649A6" w:rsidP="00F649A6">
      <w:pPr>
        <w:suppressAutoHyphens/>
        <w:spacing w:after="0" w:line="240" w:lineRule="auto"/>
        <w:rPr>
          <w:rFonts w:eastAsia="Times New Roman" w:cs="Times New Roman"/>
          <w:szCs w:val="24"/>
          <w:lang w:eastAsia="ar-SA"/>
        </w:rPr>
      </w:pPr>
    </w:p>
    <w:p w14:paraId="0E2A9186" w14:textId="77777777"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121D850B" w14:textId="77777777" w:rsidR="00F649A6" w:rsidRPr="00F649A6" w:rsidRDefault="00F649A6" w:rsidP="00F649A6">
      <w:pPr>
        <w:suppressAutoHyphens/>
        <w:spacing w:after="0" w:line="240" w:lineRule="auto"/>
        <w:rPr>
          <w:rFonts w:eastAsia="Times New Roman" w:cs="Times New Roman"/>
          <w:szCs w:val="24"/>
          <w:lang w:eastAsia="ar-SA"/>
        </w:rPr>
      </w:pPr>
    </w:p>
    <w:p w14:paraId="1185B5CA" w14:textId="77777777" w:rsidR="00F649A6" w:rsidRPr="00F649A6" w:rsidRDefault="00F649A6" w:rsidP="00F649A6">
      <w:pPr>
        <w:suppressAutoHyphens/>
        <w:spacing w:after="0" w:line="240" w:lineRule="auto"/>
        <w:rPr>
          <w:rFonts w:eastAsia="Times New Roman" w:cs="Times New Roman"/>
          <w:szCs w:val="24"/>
          <w:lang w:eastAsia="ar-SA"/>
        </w:rPr>
      </w:pPr>
    </w:p>
    <w:p w14:paraId="519BC21A"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5F72305E"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3AB66695" w14:textId="77777777" w:rsidR="00F649A6" w:rsidRPr="0048264E" w:rsidRDefault="00F649A6" w:rsidP="00F649A6">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028A3335" w14:textId="77777777" w:rsidR="00F649A6" w:rsidRPr="00F649A6" w:rsidRDefault="00F649A6" w:rsidP="00F649A6">
      <w:pPr>
        <w:suppressAutoHyphens/>
        <w:spacing w:after="0" w:line="240" w:lineRule="auto"/>
        <w:ind w:left="2410"/>
        <w:jc w:val="center"/>
        <w:rPr>
          <w:rFonts w:eastAsia="Times New Roman" w:cs="Times New Roman"/>
          <w:szCs w:val="24"/>
          <w:lang w:eastAsia="ar-SA"/>
        </w:rPr>
      </w:pPr>
    </w:p>
    <w:p w14:paraId="0ADB19E6" w14:textId="77777777"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127D5564" w14:textId="77777777"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6D4196B6" w14:textId="77777777"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083FBA52" w14:textId="77777777" w:rsidR="00F649A6" w:rsidRDefault="00F649A6" w:rsidP="00F649A6">
      <w:pPr>
        <w:suppressAutoHyphens/>
        <w:spacing w:after="0" w:line="240" w:lineRule="auto"/>
        <w:ind w:left="2410"/>
        <w:jc w:val="center"/>
        <w:rPr>
          <w:rFonts w:eastAsia="Times New Roman" w:cs="Times New Roman"/>
          <w:szCs w:val="24"/>
          <w:lang w:eastAsia="ar-SA"/>
        </w:rPr>
      </w:pPr>
    </w:p>
    <w:p w14:paraId="0FDB90C4" w14:textId="77777777"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754D72C9"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37398314" w14:textId="77777777"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34666C0F" w14:textId="77777777" w:rsidR="00F649A6" w:rsidRPr="00F649A6" w:rsidRDefault="00F649A6" w:rsidP="00F649A6">
      <w:pPr>
        <w:suppressAutoHyphens/>
        <w:spacing w:after="0" w:line="240" w:lineRule="auto"/>
        <w:rPr>
          <w:rFonts w:eastAsia="Times New Roman" w:cs="Times New Roman"/>
          <w:szCs w:val="24"/>
          <w:lang w:eastAsia="ar-SA"/>
        </w:rPr>
      </w:pPr>
    </w:p>
    <w:p w14:paraId="584C5476"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03512AFB"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5BEA992D" w14:textId="77777777" w:rsidR="00F649A6" w:rsidRDefault="00F649A6" w:rsidP="00F649A6">
      <w:pPr>
        <w:suppressAutoHyphens/>
        <w:spacing w:after="0" w:line="240" w:lineRule="auto"/>
        <w:rPr>
          <w:rFonts w:eastAsia="Times New Roman" w:cs="Times New Roman"/>
          <w:szCs w:val="24"/>
          <w:lang w:eastAsia="ar-SA"/>
        </w:rPr>
      </w:pPr>
    </w:p>
    <w:p w14:paraId="520343D1" w14:textId="77777777" w:rsidR="00F649A6" w:rsidRPr="00F649A6" w:rsidRDefault="00F649A6" w:rsidP="00F649A6">
      <w:pPr>
        <w:suppressAutoHyphens/>
        <w:spacing w:after="0" w:line="240" w:lineRule="auto"/>
        <w:rPr>
          <w:rFonts w:eastAsia="Times New Roman" w:cs="Times New Roman"/>
          <w:szCs w:val="24"/>
          <w:lang w:eastAsia="ar-SA"/>
        </w:rPr>
      </w:pPr>
    </w:p>
    <w:p w14:paraId="624D8C0E"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5402DAD6"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C923736" w14:textId="77777777" w:rsidR="00F649A6" w:rsidRDefault="00F649A6" w:rsidP="00F649A6">
      <w:pPr>
        <w:suppressAutoHyphens/>
        <w:spacing w:after="0" w:line="240" w:lineRule="auto"/>
        <w:ind w:left="2410"/>
        <w:rPr>
          <w:rFonts w:eastAsia="Times New Roman" w:cs="Times New Roman"/>
          <w:szCs w:val="24"/>
          <w:lang w:eastAsia="ar-SA"/>
        </w:rPr>
      </w:pPr>
    </w:p>
    <w:p w14:paraId="605CC292" w14:textId="77777777" w:rsidR="00F649A6" w:rsidRPr="00F649A6" w:rsidRDefault="00F649A6" w:rsidP="00F649A6">
      <w:pPr>
        <w:suppressAutoHyphens/>
        <w:spacing w:after="0" w:line="240" w:lineRule="auto"/>
        <w:ind w:left="2410"/>
        <w:rPr>
          <w:rFonts w:eastAsia="Times New Roman" w:cs="Times New Roman"/>
          <w:szCs w:val="24"/>
          <w:lang w:eastAsia="ar-SA"/>
        </w:rPr>
      </w:pPr>
    </w:p>
    <w:p w14:paraId="61A13E78" w14:textId="77777777"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01E65CDC" w14:textId="77777777" w:rsidR="00F649A6" w:rsidRPr="00F649A6" w:rsidRDefault="00F649A6" w:rsidP="00F649A6">
      <w:pPr>
        <w:suppressAutoHyphens/>
        <w:spacing w:after="0" w:line="240" w:lineRule="auto"/>
        <w:rPr>
          <w:rFonts w:eastAsia="Times New Roman" w:cs="Times New Roman"/>
          <w:szCs w:val="24"/>
          <w:lang w:eastAsia="ar-SA"/>
        </w:rPr>
      </w:pPr>
    </w:p>
    <w:p w14:paraId="7D852089" w14:textId="77777777" w:rsidR="00F649A6" w:rsidRPr="00F649A6" w:rsidRDefault="00F649A6" w:rsidP="00F649A6">
      <w:pPr>
        <w:suppressAutoHyphens/>
        <w:spacing w:after="0" w:line="240" w:lineRule="auto"/>
        <w:rPr>
          <w:rFonts w:eastAsia="Times New Roman" w:cs="Times New Roman"/>
          <w:szCs w:val="24"/>
          <w:lang w:eastAsia="ar-SA"/>
        </w:rPr>
      </w:pPr>
    </w:p>
    <w:p w14:paraId="773E25F3" w14:textId="77777777" w:rsidR="00F649A6" w:rsidRDefault="00F649A6" w:rsidP="00F649A6">
      <w:pPr>
        <w:suppressAutoHyphens/>
        <w:spacing w:after="0" w:line="240" w:lineRule="auto"/>
        <w:rPr>
          <w:rFonts w:eastAsia="Times New Roman" w:cs="Times New Roman"/>
          <w:szCs w:val="24"/>
          <w:lang w:eastAsia="ar-SA"/>
        </w:rPr>
      </w:pPr>
    </w:p>
    <w:p w14:paraId="2642C7B3" w14:textId="77777777" w:rsidR="00F649A6" w:rsidRPr="00F649A6" w:rsidRDefault="00F649A6" w:rsidP="00F649A6">
      <w:pPr>
        <w:suppressAutoHyphens/>
        <w:spacing w:after="0" w:line="240" w:lineRule="auto"/>
        <w:rPr>
          <w:rFonts w:eastAsia="Times New Roman" w:cs="Times New Roman"/>
          <w:szCs w:val="24"/>
          <w:lang w:eastAsia="ar-SA"/>
        </w:rPr>
      </w:pPr>
    </w:p>
    <w:p w14:paraId="6AF3F192" w14:textId="77777777"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2B875C2F" w14:textId="77777777"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14:paraId="02E85184" w14:textId="77777777" w:rsidR="006262F9" w:rsidRDefault="006262F9" w:rsidP="006262F9">
      <w:pPr>
        <w:rPr>
          <w:lang w:eastAsia="ar-SA"/>
        </w:rPr>
      </w:pPr>
      <w:r>
        <w:rPr>
          <w:lang w:eastAsia="ar-SA"/>
        </w:rPr>
        <w:br w:type="page"/>
      </w:r>
    </w:p>
    <w:p w14:paraId="258BF1A6"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04C225BB"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272E38CC"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3345B6FD"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1489C953" w14:textId="77777777" w:rsidR="006262F9" w:rsidRPr="006262F9" w:rsidRDefault="006262F9" w:rsidP="006262F9">
      <w:pPr>
        <w:suppressAutoHyphens/>
        <w:spacing w:after="0"/>
        <w:ind w:right="-51"/>
        <w:jc w:val="both"/>
        <w:rPr>
          <w:rFonts w:eastAsia="Times New Roman" w:cs="Times New Roman"/>
          <w:szCs w:val="24"/>
          <w:lang w:eastAsia="ar-SA"/>
        </w:rPr>
      </w:pPr>
    </w:p>
    <w:p w14:paraId="04FD3E96" w14:textId="77777777" w:rsidR="006262F9" w:rsidRPr="006262F9" w:rsidRDefault="006262F9" w:rsidP="006262F9">
      <w:pPr>
        <w:suppressAutoHyphens/>
        <w:spacing w:after="0"/>
        <w:ind w:right="-51"/>
        <w:jc w:val="both"/>
        <w:rPr>
          <w:rFonts w:eastAsia="Times New Roman" w:cs="Times New Roman"/>
          <w:szCs w:val="24"/>
          <w:lang w:eastAsia="ar-SA"/>
        </w:rPr>
      </w:pPr>
    </w:p>
    <w:p w14:paraId="0256B446" w14:textId="77777777"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534E823F" w14:textId="77777777"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05E79A29" w14:textId="77777777"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14:paraId="2111D743" w14:textId="77777777" w:rsidR="0048264E" w:rsidRDefault="0048264E" w:rsidP="0048264E">
      <w:pPr>
        <w:suppressAutoHyphens/>
        <w:spacing w:after="0"/>
        <w:ind w:right="-51" w:firstLine="720"/>
        <w:jc w:val="both"/>
        <w:rPr>
          <w:rFonts w:eastAsia="Times New Roman" w:cs="Times New Roman"/>
          <w:b/>
          <w:szCs w:val="24"/>
          <w:lang w:eastAsia="ar-SA"/>
        </w:rPr>
      </w:pPr>
    </w:p>
    <w:p w14:paraId="447BD9F1" w14:textId="77777777" w:rsidR="003059DB" w:rsidRDefault="003614DA" w:rsidP="003614DA">
      <w:pPr>
        <w:jc w:val="both"/>
        <w:rPr>
          <w:lang w:eastAsia="ar-SA"/>
        </w:rPr>
      </w:pPr>
      <w:r>
        <w:rPr>
          <w:lang w:eastAsia="ar-SA"/>
        </w:rPr>
        <w:tab/>
        <w:t xml:space="preserve">Dedico esse projeto aos meus pais João Batista de França </w:t>
      </w:r>
      <w:r w:rsidR="00A7705D">
        <w:rPr>
          <w:lang w:eastAsia="ar-SA"/>
        </w:rPr>
        <w:t>e Cleuza de Fátima Chicarelli</w:t>
      </w:r>
      <w:r>
        <w:rPr>
          <w:lang w:eastAsia="ar-SA"/>
        </w:rPr>
        <w:t xml:space="preserv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14:paraId="5E64B9A8" w14:textId="77777777"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59334A55" w14:textId="77777777" w:rsidR="00090C0A" w:rsidRDefault="00090C0A" w:rsidP="00090C0A">
      <w:pPr>
        <w:rPr>
          <w:lang w:eastAsia="ar-SA"/>
        </w:rPr>
      </w:pPr>
    </w:p>
    <w:p w14:paraId="1FB772BA" w14:textId="77777777" w:rsidR="0003002B" w:rsidRDefault="0003002B">
      <w:pPr>
        <w:spacing w:line="259" w:lineRule="auto"/>
        <w:rPr>
          <w:b/>
        </w:rPr>
      </w:pPr>
      <w:r>
        <w:rPr>
          <w:b/>
        </w:rPr>
        <w:br w:type="page"/>
      </w:r>
    </w:p>
    <w:p w14:paraId="5BB906DC" w14:textId="77777777" w:rsidR="00090C0A" w:rsidRDefault="00090C0A" w:rsidP="00090C0A">
      <w:pPr>
        <w:ind w:right="-51"/>
        <w:jc w:val="center"/>
        <w:rPr>
          <w:b/>
        </w:rPr>
      </w:pPr>
      <w:r>
        <w:rPr>
          <w:b/>
        </w:rPr>
        <w:lastRenderedPageBreak/>
        <w:t>AGRADECIMENTO</w:t>
      </w:r>
    </w:p>
    <w:p w14:paraId="64491616" w14:textId="77777777" w:rsidR="009E1963" w:rsidRDefault="009E1963" w:rsidP="009E1963">
      <w:pPr>
        <w:ind w:right="-51"/>
        <w:jc w:val="both"/>
        <w:rPr>
          <w:b/>
        </w:rPr>
      </w:pPr>
    </w:p>
    <w:p w14:paraId="62E146F9" w14:textId="77777777"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14:paraId="776C9765" w14:textId="77777777"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14:paraId="1BF8EED6" w14:textId="77777777"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14:paraId="37EF4602" w14:textId="77777777"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w:t>
      </w:r>
      <w:r w:rsidR="0011069F">
        <w:t xml:space="preserve"> Ferreira Viana</w:t>
      </w:r>
      <w:r>
        <w:t>, pois foi lá que despertei o interesse para a eletrônica, e aos meus professores do ensino fundamental na Escola Municipal Brigadeiro Eduardo Gomes, por sempre enxegarem um grande potencial em mim.</w:t>
      </w:r>
    </w:p>
    <w:p w14:paraId="715D9264" w14:textId="77777777"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2DC5F419" w14:textId="77777777" w:rsidR="00BC5283" w:rsidRPr="009E1963" w:rsidRDefault="00BC5283" w:rsidP="009E1963">
      <w:pPr>
        <w:ind w:right="-51"/>
        <w:jc w:val="both"/>
      </w:pPr>
      <w:r>
        <w:tab/>
      </w:r>
    </w:p>
    <w:p w14:paraId="1E3240F8" w14:textId="77777777" w:rsidR="0015152B" w:rsidRDefault="00090C0A" w:rsidP="0015152B">
      <w:pPr>
        <w:ind w:right="-51"/>
        <w:jc w:val="center"/>
        <w:rPr>
          <w:b/>
        </w:rPr>
      </w:pPr>
      <w:r>
        <w:br w:type="page"/>
      </w:r>
      <w:r>
        <w:rPr>
          <w:b/>
        </w:rPr>
        <w:lastRenderedPageBreak/>
        <w:t>RESUMO</w:t>
      </w:r>
    </w:p>
    <w:p w14:paraId="08F3346D" w14:textId="77777777"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14:paraId="752EF443" w14:textId="77777777" w:rsidR="006B28CE" w:rsidRDefault="006B28CE" w:rsidP="0015152B">
      <w:pPr>
        <w:ind w:right="-51"/>
        <w:jc w:val="both"/>
      </w:pPr>
      <w:r>
        <w:tab/>
        <w:t>Realizado em parceria com Inovax Engenharia de Sistemas, esse conversor é um dos candidatos a estágio de</w:t>
      </w:r>
      <w:r w:rsidR="00A7705D">
        <w:t xml:space="preserve"> potência</w:t>
      </w:r>
      <w:r>
        <w:t xml:space="preserve">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14:paraId="255DB729" w14:textId="77777777" w:rsidR="006B28CE" w:rsidRPr="0015152B" w:rsidRDefault="006B28CE" w:rsidP="0015152B">
      <w:pPr>
        <w:ind w:right="-51"/>
        <w:jc w:val="both"/>
      </w:pPr>
      <w:r>
        <w:t>Palavras-chave: Conversor</w:t>
      </w:r>
      <w:r w:rsidR="009F223C">
        <w:t xml:space="preserve"> CC/C</w:t>
      </w:r>
      <w:r>
        <w:t>C, zero-voltage-switching, controle digital, Unidade retificadora.</w:t>
      </w:r>
    </w:p>
    <w:p w14:paraId="17486D73" w14:textId="77777777" w:rsidR="00090C0A" w:rsidRDefault="00090C0A" w:rsidP="00090C0A">
      <w:r>
        <w:br w:type="page"/>
      </w:r>
    </w:p>
    <w:p w14:paraId="509B882D" w14:textId="77777777" w:rsidR="00090C0A" w:rsidRPr="009829FA" w:rsidRDefault="00090C0A" w:rsidP="00090C0A">
      <w:pPr>
        <w:ind w:right="-51"/>
        <w:jc w:val="center"/>
        <w:rPr>
          <w:b/>
        </w:rPr>
      </w:pPr>
      <w:r w:rsidRPr="009829FA">
        <w:rPr>
          <w:b/>
        </w:rPr>
        <w:lastRenderedPageBreak/>
        <w:t>ABSTRACT</w:t>
      </w:r>
    </w:p>
    <w:p w14:paraId="79C41769" w14:textId="77777777" w:rsidR="00090C0A" w:rsidRDefault="00090C0A">
      <w:pPr>
        <w:spacing w:line="259" w:lineRule="auto"/>
        <w:rPr>
          <w:b/>
        </w:rPr>
      </w:pPr>
      <w:r>
        <w:rPr>
          <w:b/>
        </w:rPr>
        <w:br w:type="page"/>
      </w:r>
    </w:p>
    <w:p w14:paraId="72C31B04" w14:textId="77777777" w:rsidR="00090C0A" w:rsidRDefault="00090C0A" w:rsidP="00090C0A">
      <w:pPr>
        <w:jc w:val="center"/>
        <w:rPr>
          <w:b/>
        </w:rPr>
      </w:pPr>
      <w:r>
        <w:rPr>
          <w:b/>
        </w:rPr>
        <w:lastRenderedPageBreak/>
        <w:t>SIGLAS</w:t>
      </w:r>
    </w:p>
    <w:p w14:paraId="41F05CAB" w14:textId="77777777" w:rsidR="009F223C" w:rsidRDefault="009F223C" w:rsidP="00090C0A">
      <w:r>
        <w:t>ZVS – Zero-Voltage-Switching</w:t>
      </w:r>
    </w:p>
    <w:p w14:paraId="3D1FDB78" w14:textId="77777777" w:rsidR="009F223C" w:rsidRDefault="009F223C" w:rsidP="00090C0A">
      <w:r>
        <w:t>ANATEL – Agência Nacional de Telecomunicações</w:t>
      </w:r>
    </w:p>
    <w:p w14:paraId="0A337226" w14:textId="77777777" w:rsidR="005B5964" w:rsidRDefault="009F223C" w:rsidP="00090C0A">
      <w:r>
        <w:t>CC – Corrente Contínua</w:t>
      </w:r>
    </w:p>
    <w:p w14:paraId="72AED054" w14:textId="77777777" w:rsidR="009F223C" w:rsidRPr="0048264E" w:rsidRDefault="009F223C" w:rsidP="00090C0A">
      <w:r w:rsidRPr="0048264E">
        <w:t>PI –Proporcional-Integral</w:t>
      </w:r>
    </w:p>
    <w:p w14:paraId="377B0D05" w14:textId="77777777" w:rsidR="005B5964" w:rsidRPr="005B5964" w:rsidRDefault="005B5964" w:rsidP="00090C0A">
      <w:pPr>
        <w:rPr>
          <w:lang w:val="en-US"/>
        </w:rPr>
      </w:pPr>
      <w:r>
        <w:rPr>
          <w:lang w:val="en-US"/>
        </w:rPr>
        <w:t>PID –Proporcional-Integral-Derivativo</w:t>
      </w:r>
    </w:p>
    <w:p w14:paraId="06AF3EE1" w14:textId="77777777"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14:paraId="0C0BEAD9" w14:textId="77777777" w:rsidR="005B5964" w:rsidRDefault="005B5964" w:rsidP="00090C0A">
      <w:pPr>
        <w:rPr>
          <w:lang w:val="en-US"/>
        </w:rPr>
      </w:pPr>
      <w:r>
        <w:rPr>
          <w:lang w:val="en-US"/>
        </w:rPr>
        <w:t>OrCad – Oregon Computer Aided Design</w:t>
      </w:r>
    </w:p>
    <w:p w14:paraId="403D47A5" w14:textId="77777777" w:rsidR="005B5964" w:rsidRDefault="005B5964" w:rsidP="00090C0A">
      <w:r w:rsidRPr="005B5964">
        <w:t xml:space="preserve">PCI – </w:t>
      </w:r>
      <w:r>
        <w:t>Placa de Circuito Impresso</w:t>
      </w:r>
    </w:p>
    <w:p w14:paraId="09F2635B" w14:textId="77777777" w:rsidR="005B5964" w:rsidRPr="005B5964" w:rsidRDefault="005B5964" w:rsidP="00090C0A">
      <w:r>
        <w:t>UFRJ – Universidade Federal do Rio de Janeiro</w:t>
      </w:r>
    </w:p>
    <w:p w14:paraId="32DA4871" w14:textId="77777777" w:rsidR="009F223C" w:rsidRPr="005B5964" w:rsidRDefault="009F223C" w:rsidP="00090C0A"/>
    <w:p w14:paraId="7B19DB3B" w14:textId="77777777" w:rsidR="009F223C" w:rsidRPr="005B5964" w:rsidRDefault="009F223C" w:rsidP="00090C0A"/>
    <w:p w14:paraId="29FC71E0" w14:textId="77777777" w:rsidR="009F223C" w:rsidRPr="005B5964" w:rsidRDefault="009F223C">
      <w:pPr>
        <w:spacing w:line="259" w:lineRule="auto"/>
      </w:pPr>
      <w:r w:rsidRPr="005B5964">
        <w:br w:type="page"/>
      </w:r>
    </w:p>
    <w:p w14:paraId="54A97990" w14:textId="77777777"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14:paraId="481A3053" w14:textId="77777777" w:rsidTr="00012CF9">
        <w:tc>
          <w:tcPr>
            <w:tcW w:w="4588" w:type="pct"/>
          </w:tcPr>
          <w:p w14:paraId="04A96554" w14:textId="77777777"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 . . . . . . . . . . . . . . . . . . . . . . . . . . . . . . . . . . . . . . . . . . . . . . .</w:t>
            </w:r>
          </w:p>
        </w:tc>
        <w:tc>
          <w:tcPr>
            <w:tcW w:w="412" w:type="pct"/>
          </w:tcPr>
          <w:p w14:paraId="71A0FD16" w14:textId="77777777"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8877E2" w:rsidRPr="00E42F08" w14:paraId="6EA1CC2D" w14:textId="77777777" w:rsidTr="00012CF9">
        <w:tc>
          <w:tcPr>
            <w:tcW w:w="4588" w:type="pct"/>
          </w:tcPr>
          <w:p w14:paraId="2FBCB965" w14:textId="77777777"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14:paraId="762117FA" w14:textId="77777777"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A6262" w:rsidRPr="00E42F08" w14:paraId="3B65DFAA" w14:textId="77777777" w:rsidTr="00012CF9">
        <w:tc>
          <w:tcPr>
            <w:tcW w:w="4588" w:type="pct"/>
          </w:tcPr>
          <w:p w14:paraId="5022CC03" w14:textId="77777777"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14:paraId="61F97E0F" w14:textId="77777777"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14:paraId="2817F910" w14:textId="77777777" w:rsidTr="00012CF9">
        <w:tc>
          <w:tcPr>
            <w:tcW w:w="4588" w:type="pct"/>
          </w:tcPr>
          <w:p w14:paraId="4E424AE8" w14:textId="77777777"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 . . . . . . . . . . . . . . . . . . . . . . . . . . . . . . . . . . . . . . . . . . . . . .</w:t>
            </w:r>
          </w:p>
        </w:tc>
        <w:tc>
          <w:tcPr>
            <w:tcW w:w="412" w:type="pct"/>
          </w:tcPr>
          <w:p w14:paraId="6040916D" w14:textId="77777777"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B61763">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14:paraId="1F0BB73F" w14:textId="77777777" w:rsidTr="00012CF9">
        <w:tc>
          <w:tcPr>
            <w:tcW w:w="4588" w:type="pct"/>
          </w:tcPr>
          <w:p w14:paraId="3ABA94F5"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14:paraId="22F1530C"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14:paraId="68694A2F" w14:textId="77777777" w:rsidTr="00012CF9">
        <w:tc>
          <w:tcPr>
            <w:tcW w:w="4588" w:type="pct"/>
          </w:tcPr>
          <w:p w14:paraId="1F81B518"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14:paraId="4E0D1EF4"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14:paraId="2B7294F9" w14:textId="77777777" w:rsidTr="00012CF9">
        <w:tc>
          <w:tcPr>
            <w:tcW w:w="4588" w:type="pct"/>
          </w:tcPr>
          <w:p w14:paraId="2A4FDB38"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14:paraId="5499CDA2"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14:paraId="6097C748" w14:textId="77777777" w:rsidTr="00012CF9">
        <w:tc>
          <w:tcPr>
            <w:tcW w:w="4588" w:type="pct"/>
          </w:tcPr>
          <w:p w14:paraId="65C9D51E"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14:paraId="0B01D6BD"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14:paraId="21BD90CD" w14:textId="77777777" w:rsidTr="00012CF9">
        <w:tc>
          <w:tcPr>
            <w:tcW w:w="4588" w:type="pct"/>
          </w:tcPr>
          <w:p w14:paraId="39C4FEF5" w14:textId="77777777"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14:paraId="5575C2C3"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14:paraId="65982626" w14:textId="77777777" w:rsidTr="00012CF9">
        <w:tc>
          <w:tcPr>
            <w:tcW w:w="4588" w:type="pct"/>
          </w:tcPr>
          <w:p w14:paraId="0068D9C6" w14:textId="77777777"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14:paraId="5177377A"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14:paraId="5E4DD8BD" w14:textId="77777777" w:rsidTr="00012CF9">
        <w:tc>
          <w:tcPr>
            <w:tcW w:w="4588" w:type="pct"/>
          </w:tcPr>
          <w:p w14:paraId="18FC7E70" w14:textId="77777777"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14:paraId="298B411E" w14:textId="77777777"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14:paraId="001871FA" w14:textId="77777777" w:rsidTr="00012CF9">
        <w:tc>
          <w:tcPr>
            <w:tcW w:w="4588" w:type="pct"/>
          </w:tcPr>
          <w:p w14:paraId="6B80B761" w14:textId="77777777" w:rsidR="00E42F08" w:rsidRPr="002F09B9" w:rsidRDefault="00E42F08" w:rsidP="008877E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 . . . . . . . . . . . . . . . . . . . . . </w:t>
            </w:r>
          </w:p>
        </w:tc>
        <w:tc>
          <w:tcPr>
            <w:tcW w:w="412" w:type="pct"/>
          </w:tcPr>
          <w:p w14:paraId="4407F395" w14:textId="77777777"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E42F08" w:rsidRPr="00E42F08" w14:paraId="7684C9F8" w14:textId="77777777" w:rsidTr="00012CF9">
        <w:tc>
          <w:tcPr>
            <w:tcW w:w="4588" w:type="pct"/>
          </w:tcPr>
          <w:p w14:paraId="44D924F0" w14:textId="77777777"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 . . . . . . . . . . . . . . . . . . . . . . . . . . . . . . . . . . . . . . . </w:t>
            </w:r>
          </w:p>
        </w:tc>
        <w:tc>
          <w:tcPr>
            <w:tcW w:w="412" w:type="pct"/>
          </w:tcPr>
          <w:p w14:paraId="596AEFF7" w14:textId="77777777"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14:paraId="0F1DD310" w14:textId="77777777" w:rsidTr="00012CF9">
        <w:tc>
          <w:tcPr>
            <w:tcW w:w="4588" w:type="pct"/>
          </w:tcPr>
          <w:p w14:paraId="5F4516DE" w14:textId="77777777"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 . . . . . . . . . . . . . . . . . . . . . . . . </w:t>
            </w:r>
          </w:p>
        </w:tc>
        <w:tc>
          <w:tcPr>
            <w:tcW w:w="412" w:type="pct"/>
          </w:tcPr>
          <w:p w14:paraId="788B3283"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14:paraId="2534323C" w14:textId="77777777" w:rsidTr="00012CF9">
        <w:tc>
          <w:tcPr>
            <w:tcW w:w="4588" w:type="pct"/>
          </w:tcPr>
          <w:p w14:paraId="0636CFE1" w14:textId="77777777"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 . . . . . . . . . . . . . . . . . . . . . . . </w:t>
            </w:r>
          </w:p>
        </w:tc>
        <w:tc>
          <w:tcPr>
            <w:tcW w:w="412" w:type="pct"/>
          </w:tcPr>
          <w:p w14:paraId="7FD18DA7"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14:paraId="10EB17F2" w14:textId="77777777" w:rsidTr="00012CF9">
        <w:tc>
          <w:tcPr>
            <w:tcW w:w="4588" w:type="pct"/>
          </w:tcPr>
          <w:p w14:paraId="5E77F74B" w14:textId="77777777"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 </w:t>
            </w:r>
          </w:p>
        </w:tc>
        <w:tc>
          <w:tcPr>
            <w:tcW w:w="412" w:type="pct"/>
          </w:tcPr>
          <w:p w14:paraId="3B56EDBC" w14:textId="77777777"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14:paraId="6C531BD1" w14:textId="77777777" w:rsidTr="00012CF9">
        <w:tc>
          <w:tcPr>
            <w:tcW w:w="4588" w:type="pct"/>
          </w:tcPr>
          <w:p w14:paraId="26025FCE" w14:textId="77777777"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 </w:t>
            </w:r>
          </w:p>
        </w:tc>
        <w:tc>
          <w:tcPr>
            <w:tcW w:w="412" w:type="pct"/>
          </w:tcPr>
          <w:p w14:paraId="442220DA"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14:paraId="457F53B5" w14:textId="77777777" w:rsidTr="00012CF9">
        <w:tc>
          <w:tcPr>
            <w:tcW w:w="4588" w:type="pct"/>
          </w:tcPr>
          <w:p w14:paraId="4B5F0BD9"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 </w:t>
            </w:r>
          </w:p>
        </w:tc>
        <w:tc>
          <w:tcPr>
            <w:tcW w:w="412" w:type="pct"/>
          </w:tcPr>
          <w:p w14:paraId="18566577"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14:paraId="1B5E7A7F" w14:textId="77777777" w:rsidTr="00012CF9">
        <w:tc>
          <w:tcPr>
            <w:tcW w:w="4588" w:type="pct"/>
          </w:tcPr>
          <w:p w14:paraId="40BB198D"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 </w:t>
            </w:r>
          </w:p>
        </w:tc>
        <w:tc>
          <w:tcPr>
            <w:tcW w:w="412" w:type="pct"/>
          </w:tcPr>
          <w:p w14:paraId="64D0050C"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14:paraId="604C3084" w14:textId="77777777" w:rsidTr="00012CF9">
        <w:tc>
          <w:tcPr>
            <w:tcW w:w="4588" w:type="pct"/>
          </w:tcPr>
          <w:p w14:paraId="128E2B83" w14:textId="77777777"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 </w:t>
            </w:r>
          </w:p>
        </w:tc>
        <w:tc>
          <w:tcPr>
            <w:tcW w:w="412" w:type="pct"/>
          </w:tcPr>
          <w:p w14:paraId="7327FE1A"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14:paraId="51F62305" w14:textId="77777777" w:rsidTr="00012CF9">
        <w:tc>
          <w:tcPr>
            <w:tcW w:w="4588" w:type="pct"/>
          </w:tcPr>
          <w:p w14:paraId="65EE2891"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14:paraId="7C974319"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14:paraId="1A835F64" w14:textId="77777777" w:rsidTr="00012CF9">
        <w:tc>
          <w:tcPr>
            <w:tcW w:w="4588" w:type="pct"/>
          </w:tcPr>
          <w:p w14:paraId="6AAA6A47"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14:paraId="26BC227A"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14:paraId="63116289" w14:textId="77777777" w:rsidTr="00012CF9">
        <w:tc>
          <w:tcPr>
            <w:tcW w:w="4588" w:type="pct"/>
          </w:tcPr>
          <w:p w14:paraId="3CEF343A"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14:paraId="3FB3780D" w14:textId="77777777"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14:paraId="25B83CF1" w14:textId="77777777" w:rsidTr="00012CF9">
        <w:tc>
          <w:tcPr>
            <w:tcW w:w="4588" w:type="pct"/>
          </w:tcPr>
          <w:p w14:paraId="2CFE1D7A"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14:paraId="2BBDA6E4"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7DDA9622" w14:textId="77777777" w:rsidTr="00012CF9">
        <w:tc>
          <w:tcPr>
            <w:tcW w:w="4588" w:type="pct"/>
          </w:tcPr>
          <w:p w14:paraId="2806A14D" w14:textId="77777777"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 . . . . . . . . </w:t>
            </w:r>
          </w:p>
        </w:tc>
        <w:tc>
          <w:tcPr>
            <w:tcW w:w="412" w:type="pct"/>
          </w:tcPr>
          <w:p w14:paraId="2166BFD8"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67563E05" w14:textId="77777777" w:rsidTr="00012CF9">
        <w:tc>
          <w:tcPr>
            <w:tcW w:w="4588" w:type="pct"/>
          </w:tcPr>
          <w:p w14:paraId="45BEA04B" w14:textId="77777777"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 . . . . . . . . . . . . . </w:t>
            </w:r>
          </w:p>
        </w:tc>
        <w:tc>
          <w:tcPr>
            <w:tcW w:w="412" w:type="pct"/>
          </w:tcPr>
          <w:p w14:paraId="3D184685"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12706FD3" w14:textId="77777777" w:rsidTr="00012CF9">
        <w:tc>
          <w:tcPr>
            <w:tcW w:w="4588" w:type="pct"/>
          </w:tcPr>
          <w:p w14:paraId="7296409F" w14:textId="77777777"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 . . . . . . . </w:t>
            </w:r>
          </w:p>
        </w:tc>
        <w:tc>
          <w:tcPr>
            <w:tcW w:w="412" w:type="pct"/>
          </w:tcPr>
          <w:p w14:paraId="093A08CE"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AA6262" w:rsidRPr="00E42F08" w14:paraId="542242D9" w14:textId="77777777" w:rsidTr="00012CF9">
        <w:tc>
          <w:tcPr>
            <w:tcW w:w="4588" w:type="pct"/>
          </w:tcPr>
          <w:p w14:paraId="7E7EB2D6" w14:textId="77777777"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14:paraId="5D9FBCFE"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14:paraId="5BB334A3" w14:textId="77777777" w:rsidTr="00012CF9">
        <w:tc>
          <w:tcPr>
            <w:tcW w:w="4588" w:type="pct"/>
          </w:tcPr>
          <w:p w14:paraId="416B7239" w14:textId="77777777"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 . . . </w:t>
            </w:r>
          </w:p>
        </w:tc>
        <w:tc>
          <w:tcPr>
            <w:tcW w:w="412" w:type="pct"/>
          </w:tcPr>
          <w:p w14:paraId="5209C40E" w14:textId="77777777"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19</w:t>
            </w:r>
            <w:r w:rsidRPr="002F09B9">
              <w:rPr>
                <w:rFonts w:eastAsia="Times New Roman" w:cs="Times New Roman"/>
                <w:b/>
                <w:szCs w:val="24"/>
                <w:lang w:eastAsia="ar-SA"/>
              </w:rPr>
              <w:fldChar w:fldCharType="end"/>
            </w:r>
          </w:p>
        </w:tc>
      </w:tr>
      <w:tr w:rsidR="008877E2" w:rsidRPr="00E42F08" w14:paraId="23FA7B56" w14:textId="77777777" w:rsidTr="00012CF9">
        <w:tc>
          <w:tcPr>
            <w:tcW w:w="4588" w:type="pct"/>
          </w:tcPr>
          <w:p w14:paraId="04F72C1B" w14:textId="77777777"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14:paraId="1963C7F3"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14:paraId="40E8C1A8" w14:textId="77777777" w:rsidTr="00012CF9">
        <w:tc>
          <w:tcPr>
            <w:tcW w:w="4588" w:type="pct"/>
          </w:tcPr>
          <w:p w14:paraId="5B5A65B6"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 . . . . . . . . . </w:t>
            </w:r>
          </w:p>
        </w:tc>
        <w:tc>
          <w:tcPr>
            <w:tcW w:w="412" w:type="pct"/>
          </w:tcPr>
          <w:p w14:paraId="35FCDE4B" w14:textId="77777777"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14:paraId="18C33967" w14:textId="77777777" w:rsidTr="00012CF9">
        <w:tc>
          <w:tcPr>
            <w:tcW w:w="4588" w:type="pct"/>
          </w:tcPr>
          <w:p w14:paraId="3C5A1EC7" w14:textId="77777777"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 . . . . . . . . . . . . . </w:t>
            </w:r>
          </w:p>
        </w:tc>
        <w:tc>
          <w:tcPr>
            <w:tcW w:w="412" w:type="pct"/>
          </w:tcPr>
          <w:p w14:paraId="685B7C7A"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20</w:t>
            </w:r>
            <w:r w:rsidRPr="00EC4D08">
              <w:rPr>
                <w:rFonts w:eastAsia="Times New Roman" w:cs="Times New Roman"/>
                <w:szCs w:val="24"/>
                <w:lang w:eastAsia="ar-SA"/>
              </w:rPr>
              <w:fldChar w:fldCharType="end"/>
            </w:r>
          </w:p>
        </w:tc>
      </w:tr>
      <w:tr w:rsidR="008877E2" w:rsidRPr="00E42F08" w14:paraId="348F28D1" w14:textId="77777777" w:rsidTr="00012CF9">
        <w:tc>
          <w:tcPr>
            <w:tcW w:w="4588" w:type="pct"/>
          </w:tcPr>
          <w:p w14:paraId="147DD92C" w14:textId="77777777"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 . . . . . . . . . </w:t>
            </w:r>
          </w:p>
        </w:tc>
        <w:tc>
          <w:tcPr>
            <w:tcW w:w="412" w:type="pct"/>
          </w:tcPr>
          <w:p w14:paraId="3B011BAA" w14:textId="77777777"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14:paraId="71D9716A" w14:textId="77777777" w:rsidTr="00012CF9">
        <w:tc>
          <w:tcPr>
            <w:tcW w:w="4588" w:type="pct"/>
          </w:tcPr>
          <w:p w14:paraId="731DAE84" w14:textId="77777777"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 . . . . . . </w:t>
            </w:r>
          </w:p>
        </w:tc>
        <w:tc>
          <w:tcPr>
            <w:tcW w:w="412" w:type="pct"/>
          </w:tcPr>
          <w:p w14:paraId="54BD00ED" w14:textId="77777777"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B61763">
              <w:rPr>
                <w:rFonts w:eastAsia="Times New Roman" w:cs="Times New Roman"/>
                <w:noProof/>
                <w:szCs w:val="24"/>
                <w:lang w:eastAsia="ar-SA"/>
              </w:rPr>
              <w:t>24</w:t>
            </w:r>
            <w:r w:rsidR="00EC4D08" w:rsidRPr="00EC4D08">
              <w:rPr>
                <w:rFonts w:eastAsia="Times New Roman" w:cs="Times New Roman"/>
                <w:szCs w:val="24"/>
                <w:lang w:eastAsia="ar-SA"/>
              </w:rPr>
              <w:fldChar w:fldCharType="end"/>
            </w:r>
          </w:p>
        </w:tc>
      </w:tr>
      <w:tr w:rsidR="008877E2" w:rsidRPr="00E42F08" w14:paraId="6726C5BF" w14:textId="77777777" w:rsidTr="00012CF9">
        <w:tc>
          <w:tcPr>
            <w:tcW w:w="4588" w:type="pct"/>
          </w:tcPr>
          <w:p w14:paraId="3DE0F03C" w14:textId="77777777"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 . . . </w:t>
            </w:r>
          </w:p>
        </w:tc>
        <w:tc>
          <w:tcPr>
            <w:tcW w:w="412" w:type="pct"/>
          </w:tcPr>
          <w:p w14:paraId="796D0A08"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14:paraId="5EF1DF5C" w14:textId="77777777" w:rsidTr="00012CF9">
        <w:tc>
          <w:tcPr>
            <w:tcW w:w="4588" w:type="pct"/>
          </w:tcPr>
          <w:p w14:paraId="557D1F81"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 </w:t>
            </w:r>
          </w:p>
        </w:tc>
        <w:tc>
          <w:tcPr>
            <w:tcW w:w="412" w:type="pct"/>
          </w:tcPr>
          <w:p w14:paraId="3C2E8004"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8877E2" w:rsidRPr="00E42F08" w14:paraId="547F3E21" w14:textId="77777777" w:rsidTr="00012CF9">
        <w:tc>
          <w:tcPr>
            <w:tcW w:w="4588" w:type="pct"/>
          </w:tcPr>
          <w:p w14:paraId="0012B853"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14:paraId="6935EAD8" w14:textId="77777777"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14:paraId="33975996" w14:textId="77777777" w:rsidTr="00012CF9">
        <w:tc>
          <w:tcPr>
            <w:tcW w:w="4588" w:type="pct"/>
          </w:tcPr>
          <w:p w14:paraId="307F616A" w14:textId="77777777"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 </w:t>
            </w:r>
          </w:p>
        </w:tc>
        <w:tc>
          <w:tcPr>
            <w:tcW w:w="412" w:type="pct"/>
          </w:tcPr>
          <w:p w14:paraId="21C8E8CA" w14:textId="77777777"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28</w:t>
            </w:r>
            <w:r w:rsidRPr="002F09B9">
              <w:rPr>
                <w:rFonts w:eastAsia="Times New Roman" w:cs="Times New Roman"/>
                <w:b/>
                <w:szCs w:val="24"/>
                <w:lang w:eastAsia="ar-SA"/>
              </w:rPr>
              <w:fldChar w:fldCharType="end"/>
            </w:r>
          </w:p>
        </w:tc>
      </w:tr>
      <w:tr w:rsidR="008877E2" w:rsidRPr="00E42F08" w14:paraId="0880C2D0" w14:textId="77777777" w:rsidTr="00012CF9">
        <w:tc>
          <w:tcPr>
            <w:tcW w:w="4588" w:type="pct"/>
          </w:tcPr>
          <w:p w14:paraId="50549EEA"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 </w:t>
            </w:r>
          </w:p>
        </w:tc>
        <w:tc>
          <w:tcPr>
            <w:tcW w:w="412" w:type="pct"/>
          </w:tcPr>
          <w:p w14:paraId="59616587"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14:paraId="4556D0B3" w14:textId="77777777" w:rsidTr="00012CF9">
        <w:tc>
          <w:tcPr>
            <w:tcW w:w="4588" w:type="pct"/>
          </w:tcPr>
          <w:p w14:paraId="4EBE6613"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 . . . . </w:t>
            </w:r>
          </w:p>
        </w:tc>
        <w:tc>
          <w:tcPr>
            <w:tcW w:w="412" w:type="pct"/>
          </w:tcPr>
          <w:p w14:paraId="795ECFCC"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14:paraId="3F8B9EE0" w14:textId="77777777" w:rsidTr="00012CF9">
        <w:tc>
          <w:tcPr>
            <w:tcW w:w="4588" w:type="pct"/>
          </w:tcPr>
          <w:p w14:paraId="2E914C27"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14:paraId="172347F1" w14:textId="77777777"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14:paraId="10E5A772" w14:textId="77777777" w:rsidTr="00012CF9">
        <w:tc>
          <w:tcPr>
            <w:tcW w:w="4588" w:type="pct"/>
          </w:tcPr>
          <w:p w14:paraId="6A5AC54C"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14:paraId="374FF137"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14:paraId="37F27ACD" w14:textId="77777777" w:rsidTr="00012CF9">
        <w:tc>
          <w:tcPr>
            <w:tcW w:w="4588" w:type="pct"/>
          </w:tcPr>
          <w:p w14:paraId="5555796F"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14:paraId="4B2079EE"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A6262" w:rsidRPr="00E42F08" w14:paraId="351B063C" w14:textId="77777777" w:rsidTr="00012CF9">
        <w:tc>
          <w:tcPr>
            <w:tcW w:w="4588" w:type="pct"/>
          </w:tcPr>
          <w:p w14:paraId="6C5DCE0E"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14:paraId="65B6E924"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14:paraId="26FBC40F" w14:textId="77777777" w:rsidTr="00012CF9">
        <w:tc>
          <w:tcPr>
            <w:tcW w:w="4588" w:type="pct"/>
          </w:tcPr>
          <w:p w14:paraId="68CB04CF"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 . . . . . . . </w:t>
            </w:r>
          </w:p>
        </w:tc>
        <w:tc>
          <w:tcPr>
            <w:tcW w:w="412" w:type="pct"/>
          </w:tcPr>
          <w:p w14:paraId="4F84714F"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14:paraId="14D900F0" w14:textId="77777777" w:rsidTr="00012CF9">
        <w:tc>
          <w:tcPr>
            <w:tcW w:w="4588" w:type="pct"/>
          </w:tcPr>
          <w:p w14:paraId="239D3D8E"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w:t>
            </w:r>
          </w:p>
        </w:tc>
        <w:tc>
          <w:tcPr>
            <w:tcW w:w="412" w:type="pct"/>
          </w:tcPr>
          <w:p w14:paraId="624F3CB6"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14:paraId="4927F829" w14:textId="77777777" w:rsidTr="00012CF9">
        <w:tc>
          <w:tcPr>
            <w:tcW w:w="4588" w:type="pct"/>
          </w:tcPr>
          <w:p w14:paraId="6405C376"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w:t>
            </w:r>
          </w:p>
        </w:tc>
        <w:tc>
          <w:tcPr>
            <w:tcW w:w="412" w:type="pct"/>
          </w:tcPr>
          <w:p w14:paraId="4C28829F"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14:paraId="65B44E6B" w14:textId="77777777" w:rsidTr="00012CF9">
        <w:tc>
          <w:tcPr>
            <w:tcW w:w="4588" w:type="pct"/>
          </w:tcPr>
          <w:p w14:paraId="1D68140A"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 </w:t>
            </w:r>
          </w:p>
        </w:tc>
        <w:tc>
          <w:tcPr>
            <w:tcW w:w="412" w:type="pct"/>
          </w:tcPr>
          <w:p w14:paraId="3CD580A0"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14:paraId="08D1A86C" w14:textId="77777777" w:rsidTr="00012CF9">
        <w:tc>
          <w:tcPr>
            <w:tcW w:w="4588" w:type="pct"/>
          </w:tcPr>
          <w:p w14:paraId="513145F9" w14:textId="77777777"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14:paraId="6A5638E5"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14:paraId="7DFB5FEF" w14:textId="77777777" w:rsidTr="00012CF9">
        <w:tc>
          <w:tcPr>
            <w:tcW w:w="4588" w:type="pct"/>
          </w:tcPr>
          <w:p w14:paraId="6E36FB0B" w14:textId="77777777"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14:paraId="4E49BD98"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14:paraId="1F5FA0D8" w14:textId="77777777" w:rsidTr="00012CF9">
        <w:tc>
          <w:tcPr>
            <w:tcW w:w="4588" w:type="pct"/>
          </w:tcPr>
          <w:p w14:paraId="2F9C4D5C" w14:textId="77777777"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 . . . . . . . . . . . . </w:t>
            </w:r>
          </w:p>
        </w:tc>
        <w:tc>
          <w:tcPr>
            <w:tcW w:w="412" w:type="pct"/>
          </w:tcPr>
          <w:p w14:paraId="1A508DE1" w14:textId="77777777"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41</w:t>
            </w:r>
            <w:r w:rsidRPr="002F09B9">
              <w:rPr>
                <w:rFonts w:eastAsia="Times New Roman" w:cs="Times New Roman"/>
                <w:b/>
                <w:szCs w:val="24"/>
                <w:lang w:eastAsia="ar-SA"/>
              </w:rPr>
              <w:fldChar w:fldCharType="end"/>
            </w:r>
          </w:p>
        </w:tc>
      </w:tr>
      <w:tr w:rsidR="00AA6262" w:rsidRPr="00E42F08" w14:paraId="04414F8E" w14:textId="77777777" w:rsidTr="00012CF9">
        <w:tc>
          <w:tcPr>
            <w:tcW w:w="4588" w:type="pct"/>
          </w:tcPr>
          <w:p w14:paraId="32AA4979" w14:textId="77777777"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 </w:t>
            </w:r>
          </w:p>
        </w:tc>
        <w:tc>
          <w:tcPr>
            <w:tcW w:w="412" w:type="pct"/>
          </w:tcPr>
          <w:p w14:paraId="49D179FA" w14:textId="77777777"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14:paraId="7383FAAA" w14:textId="77777777" w:rsidTr="00012CF9">
        <w:tc>
          <w:tcPr>
            <w:tcW w:w="4588" w:type="pct"/>
          </w:tcPr>
          <w:p w14:paraId="5895A4FF" w14:textId="77777777"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 . . . . . . . . . . </w:t>
            </w:r>
          </w:p>
        </w:tc>
        <w:tc>
          <w:tcPr>
            <w:tcW w:w="412" w:type="pct"/>
          </w:tcPr>
          <w:p w14:paraId="7FE79D21"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A6262" w:rsidRPr="00E42F08" w14:paraId="724F1A01" w14:textId="77777777" w:rsidTr="00012CF9">
        <w:tc>
          <w:tcPr>
            <w:tcW w:w="4588" w:type="pct"/>
          </w:tcPr>
          <w:p w14:paraId="29343961"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14:paraId="538A0E30"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14:paraId="6555D630" w14:textId="77777777" w:rsidTr="00012CF9">
        <w:tc>
          <w:tcPr>
            <w:tcW w:w="4588" w:type="pct"/>
          </w:tcPr>
          <w:p w14:paraId="5FA59F02"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14:paraId="6FD1F94C"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45</w:t>
            </w:r>
            <w:r w:rsidRPr="00EC4D08">
              <w:rPr>
                <w:rFonts w:eastAsia="Times New Roman" w:cs="Times New Roman"/>
                <w:szCs w:val="24"/>
                <w:lang w:eastAsia="ar-SA"/>
              </w:rPr>
              <w:fldChar w:fldCharType="end"/>
            </w:r>
          </w:p>
        </w:tc>
      </w:tr>
      <w:tr w:rsidR="00AA6262" w:rsidRPr="00E42F08" w14:paraId="623E0090" w14:textId="77777777" w:rsidTr="00012CF9">
        <w:tc>
          <w:tcPr>
            <w:tcW w:w="4588" w:type="pct"/>
          </w:tcPr>
          <w:p w14:paraId="2906D9C3"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14:paraId="06DCDE04"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14:paraId="6197EF3A" w14:textId="77777777" w:rsidTr="00012CF9">
        <w:tc>
          <w:tcPr>
            <w:tcW w:w="4588" w:type="pct"/>
          </w:tcPr>
          <w:p w14:paraId="7FA88E98"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14:paraId="007347D9"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A6262" w:rsidRPr="00E42F08" w14:paraId="7CABDA03" w14:textId="77777777" w:rsidTr="00012CF9">
        <w:tc>
          <w:tcPr>
            <w:tcW w:w="4588" w:type="pct"/>
          </w:tcPr>
          <w:p w14:paraId="1CC16209"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14:paraId="41DAA9AB"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A6262" w:rsidRPr="00E42F08" w14:paraId="7ECE1905" w14:textId="77777777" w:rsidTr="00012CF9">
        <w:tc>
          <w:tcPr>
            <w:tcW w:w="4588" w:type="pct"/>
          </w:tcPr>
          <w:p w14:paraId="67D79D93" w14:textId="77777777"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 . . . . . . . . . </w:t>
            </w:r>
          </w:p>
        </w:tc>
        <w:tc>
          <w:tcPr>
            <w:tcW w:w="412" w:type="pct"/>
          </w:tcPr>
          <w:p w14:paraId="55C4ED3D"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14:paraId="203B03F3" w14:textId="77777777" w:rsidTr="00012CF9">
        <w:tc>
          <w:tcPr>
            <w:tcW w:w="4588" w:type="pct"/>
          </w:tcPr>
          <w:p w14:paraId="43A2C92E"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14:paraId="570CC6FF"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41262" w:rsidRPr="00E42F08" w14:paraId="757462C8" w14:textId="77777777" w:rsidTr="00012CF9">
        <w:tc>
          <w:tcPr>
            <w:tcW w:w="4588" w:type="pct"/>
          </w:tcPr>
          <w:p w14:paraId="1313368E"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14:paraId="63209EAE"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14:paraId="46A5CD6F" w14:textId="77777777" w:rsidTr="00012CF9">
        <w:tc>
          <w:tcPr>
            <w:tcW w:w="4588" w:type="pct"/>
          </w:tcPr>
          <w:p w14:paraId="0CFE903D"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14:paraId="1CF0381F"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14:paraId="207054F4" w14:textId="77777777" w:rsidTr="00012CF9">
        <w:tc>
          <w:tcPr>
            <w:tcW w:w="4588" w:type="pct"/>
          </w:tcPr>
          <w:p w14:paraId="61C702CC"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14:paraId="2AC34665"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14:paraId="43D755DC" w14:textId="77777777" w:rsidTr="00012CF9">
        <w:tc>
          <w:tcPr>
            <w:tcW w:w="4588" w:type="pct"/>
          </w:tcPr>
          <w:p w14:paraId="1077DA54"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14:paraId="60FF7924" w14:textId="77777777"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14:paraId="6EABC30A" w14:textId="77777777" w:rsidTr="00012CF9">
        <w:tc>
          <w:tcPr>
            <w:tcW w:w="4588" w:type="pct"/>
          </w:tcPr>
          <w:p w14:paraId="3705B576"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 . . . . . . . . . </w:t>
            </w:r>
          </w:p>
        </w:tc>
        <w:tc>
          <w:tcPr>
            <w:tcW w:w="412" w:type="pct"/>
          </w:tcPr>
          <w:p w14:paraId="710F2FDA"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14:paraId="1D1E59ED" w14:textId="77777777" w:rsidTr="00012CF9">
        <w:tc>
          <w:tcPr>
            <w:tcW w:w="4588" w:type="pct"/>
          </w:tcPr>
          <w:p w14:paraId="4E6658C8" w14:textId="77777777"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14:paraId="4768DE20" w14:textId="77777777"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14:paraId="5657240F" w14:textId="77777777" w:rsidTr="00012CF9">
        <w:tc>
          <w:tcPr>
            <w:tcW w:w="4588" w:type="pct"/>
          </w:tcPr>
          <w:p w14:paraId="306CACF2"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 </w:t>
            </w:r>
          </w:p>
        </w:tc>
        <w:tc>
          <w:tcPr>
            <w:tcW w:w="412" w:type="pct"/>
          </w:tcPr>
          <w:p w14:paraId="54337D34"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60</w:t>
            </w:r>
            <w:r w:rsidRPr="002F09B9">
              <w:rPr>
                <w:rFonts w:eastAsia="Times New Roman" w:cs="Times New Roman"/>
                <w:b/>
                <w:szCs w:val="24"/>
                <w:lang w:eastAsia="ar-SA"/>
              </w:rPr>
              <w:fldChar w:fldCharType="end"/>
            </w:r>
          </w:p>
        </w:tc>
      </w:tr>
      <w:tr w:rsidR="00A41262" w:rsidRPr="00E42F08" w14:paraId="7490F4AD" w14:textId="77777777" w:rsidTr="00012CF9">
        <w:tc>
          <w:tcPr>
            <w:tcW w:w="4588" w:type="pct"/>
          </w:tcPr>
          <w:p w14:paraId="680F2A10"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14:paraId="28CDA71E"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14:paraId="41CCDD7B" w14:textId="77777777" w:rsidTr="00012CF9">
        <w:tc>
          <w:tcPr>
            <w:tcW w:w="4588" w:type="pct"/>
          </w:tcPr>
          <w:p w14:paraId="78077553"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 </w:t>
            </w:r>
          </w:p>
        </w:tc>
        <w:tc>
          <w:tcPr>
            <w:tcW w:w="412" w:type="pct"/>
          </w:tcPr>
          <w:p w14:paraId="512CE152"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14:paraId="54D93E4D" w14:textId="77777777" w:rsidTr="00012CF9">
        <w:tc>
          <w:tcPr>
            <w:tcW w:w="4588" w:type="pct"/>
          </w:tcPr>
          <w:p w14:paraId="6B599797"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 </w:t>
            </w:r>
          </w:p>
        </w:tc>
        <w:tc>
          <w:tcPr>
            <w:tcW w:w="412" w:type="pct"/>
          </w:tcPr>
          <w:p w14:paraId="671968E0"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14:paraId="60E191AF" w14:textId="77777777" w:rsidTr="00012CF9">
        <w:tc>
          <w:tcPr>
            <w:tcW w:w="4588" w:type="pct"/>
          </w:tcPr>
          <w:p w14:paraId="2D380383" w14:textId="77777777"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 . . . . . . . . . . </w:t>
            </w:r>
          </w:p>
        </w:tc>
        <w:tc>
          <w:tcPr>
            <w:tcW w:w="412" w:type="pct"/>
          </w:tcPr>
          <w:p w14:paraId="58EB95E0"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14:paraId="0637CF7B" w14:textId="77777777" w:rsidTr="00012CF9">
        <w:tc>
          <w:tcPr>
            <w:tcW w:w="4588" w:type="pct"/>
          </w:tcPr>
          <w:p w14:paraId="489EC236" w14:textId="77777777"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 . . . . . . . . . . . . .</w:t>
            </w:r>
          </w:p>
        </w:tc>
        <w:tc>
          <w:tcPr>
            <w:tcW w:w="412" w:type="pct"/>
          </w:tcPr>
          <w:p w14:paraId="0D8D7114"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14:paraId="294434E5" w14:textId="77777777" w:rsidTr="00012CF9">
        <w:tc>
          <w:tcPr>
            <w:tcW w:w="4588" w:type="pct"/>
          </w:tcPr>
          <w:p w14:paraId="261F528A"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 </w:t>
            </w:r>
          </w:p>
        </w:tc>
        <w:tc>
          <w:tcPr>
            <w:tcW w:w="412" w:type="pct"/>
          </w:tcPr>
          <w:p w14:paraId="1AAE3C18"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14:paraId="0FCAC23D" w14:textId="77777777" w:rsidTr="00012CF9">
        <w:tc>
          <w:tcPr>
            <w:tcW w:w="4588" w:type="pct"/>
          </w:tcPr>
          <w:p w14:paraId="38ADF64E"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 . . . . . . . . </w:t>
            </w:r>
          </w:p>
        </w:tc>
        <w:tc>
          <w:tcPr>
            <w:tcW w:w="412" w:type="pct"/>
          </w:tcPr>
          <w:p w14:paraId="04CEE242"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14:paraId="1527805D" w14:textId="77777777" w:rsidTr="00012CF9">
        <w:tc>
          <w:tcPr>
            <w:tcW w:w="4588" w:type="pct"/>
          </w:tcPr>
          <w:p w14:paraId="708A63D7" w14:textId="77777777"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 . . . . . . . . </w:t>
            </w:r>
          </w:p>
        </w:tc>
        <w:tc>
          <w:tcPr>
            <w:tcW w:w="412" w:type="pct"/>
          </w:tcPr>
          <w:p w14:paraId="08252C77"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41262" w:rsidRPr="00E42F08" w14:paraId="3D850F60" w14:textId="77777777" w:rsidTr="00012CF9">
        <w:tc>
          <w:tcPr>
            <w:tcW w:w="4588" w:type="pct"/>
          </w:tcPr>
          <w:p w14:paraId="27742CEE"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 . . . . . </w:t>
            </w:r>
          </w:p>
        </w:tc>
        <w:tc>
          <w:tcPr>
            <w:tcW w:w="412" w:type="pct"/>
          </w:tcPr>
          <w:p w14:paraId="2EEC6254" w14:textId="77777777"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14:paraId="23D784F7" w14:textId="77777777" w:rsidTr="00012CF9">
        <w:tc>
          <w:tcPr>
            <w:tcW w:w="4588" w:type="pct"/>
          </w:tcPr>
          <w:p w14:paraId="34ABAE11" w14:textId="77777777"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14:paraId="39419400"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14:paraId="61F0457B" w14:textId="77777777" w:rsidTr="00012CF9">
        <w:tc>
          <w:tcPr>
            <w:tcW w:w="4588" w:type="pct"/>
          </w:tcPr>
          <w:p w14:paraId="1E14BDB7" w14:textId="77777777"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14:paraId="1CBEE1FC"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41262" w:rsidRPr="00E42F08" w14:paraId="11E9EEF7" w14:textId="77777777" w:rsidTr="00012CF9">
        <w:tc>
          <w:tcPr>
            <w:tcW w:w="4588" w:type="pct"/>
          </w:tcPr>
          <w:p w14:paraId="59A65DB8" w14:textId="77777777"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w:t>
            </w:r>
          </w:p>
        </w:tc>
        <w:tc>
          <w:tcPr>
            <w:tcW w:w="412" w:type="pct"/>
          </w:tcPr>
          <w:p w14:paraId="5E66341C"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41262" w:rsidRPr="00E42F08" w14:paraId="3B8DE0D2" w14:textId="77777777" w:rsidTr="00012CF9">
        <w:tc>
          <w:tcPr>
            <w:tcW w:w="4588" w:type="pct"/>
          </w:tcPr>
          <w:p w14:paraId="56813692" w14:textId="77777777"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 . . . . . . . . . . . . </w:t>
            </w:r>
          </w:p>
        </w:tc>
        <w:tc>
          <w:tcPr>
            <w:tcW w:w="412" w:type="pct"/>
          </w:tcPr>
          <w:p w14:paraId="36176BC3"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B61763">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41262" w:rsidRPr="00E42F08" w14:paraId="591A6660" w14:textId="77777777" w:rsidTr="00012CF9">
        <w:tc>
          <w:tcPr>
            <w:tcW w:w="4588" w:type="pct"/>
          </w:tcPr>
          <w:p w14:paraId="4CF6AEFB" w14:textId="77777777"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14:paraId="2EA3B318" w14:textId="77777777"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14:paraId="5B361F7C" w14:textId="77777777" w:rsidTr="00012CF9">
        <w:tc>
          <w:tcPr>
            <w:tcW w:w="4588" w:type="pct"/>
          </w:tcPr>
          <w:p w14:paraId="64D655BA" w14:textId="77777777"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 . . . . . . . . </w:t>
            </w:r>
          </w:p>
        </w:tc>
        <w:tc>
          <w:tcPr>
            <w:tcW w:w="412" w:type="pct"/>
          </w:tcPr>
          <w:p w14:paraId="0DA3AD25"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B61763">
              <w:rPr>
                <w:rFonts w:eastAsia="Times New Roman" w:cs="Times New Roman"/>
                <w:b/>
                <w:noProof/>
                <w:szCs w:val="24"/>
                <w:lang w:eastAsia="ar-SA"/>
              </w:rPr>
              <w:t>76</w:t>
            </w:r>
            <w:r w:rsidRPr="002F09B9">
              <w:rPr>
                <w:rFonts w:eastAsia="Times New Roman" w:cs="Times New Roman"/>
                <w:b/>
                <w:szCs w:val="24"/>
                <w:lang w:eastAsia="ar-SA"/>
              </w:rPr>
              <w:fldChar w:fldCharType="end"/>
            </w:r>
          </w:p>
        </w:tc>
      </w:tr>
      <w:tr w:rsidR="00A41262" w:rsidRPr="00E42F08" w14:paraId="68B7EFAB" w14:textId="77777777" w:rsidTr="00012CF9">
        <w:tc>
          <w:tcPr>
            <w:tcW w:w="4588" w:type="pct"/>
          </w:tcPr>
          <w:p w14:paraId="4662B6FB"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14:paraId="54129A57" w14:textId="77777777"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14:paraId="47D11DDF" w14:textId="77777777" w:rsidTr="00012CF9">
        <w:tc>
          <w:tcPr>
            <w:tcW w:w="4588" w:type="pct"/>
          </w:tcPr>
          <w:p w14:paraId="73725AD2"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 . . . . . . . . . . . . </w:t>
            </w:r>
          </w:p>
        </w:tc>
        <w:tc>
          <w:tcPr>
            <w:tcW w:w="412" w:type="pct"/>
          </w:tcPr>
          <w:p w14:paraId="0513131E"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14:paraId="3C73C1CA" w14:textId="77777777" w:rsidR="00E42F08" w:rsidRPr="00E42F08" w:rsidRDefault="00E42F08" w:rsidP="00E42F08"/>
    <w:p w14:paraId="3FDE2AB0" w14:textId="77777777" w:rsidR="00090C0A" w:rsidRDefault="00090C0A">
      <w:pPr>
        <w:spacing w:line="259" w:lineRule="auto"/>
        <w:rPr>
          <w:rFonts w:eastAsiaTheme="majorEastAsia" w:cstheme="majorBidi"/>
          <w:b/>
          <w:sz w:val="48"/>
          <w:szCs w:val="32"/>
        </w:rPr>
      </w:pPr>
      <w:r>
        <w:br w:type="page"/>
      </w:r>
    </w:p>
    <w:p w14:paraId="491886A4" w14:textId="77777777" w:rsidR="00090C0A" w:rsidRDefault="00090C0A" w:rsidP="00090C0A">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14:paraId="1B998BE4" w14:textId="77777777" w:rsidTr="00FB4AA5">
        <w:tc>
          <w:tcPr>
            <w:tcW w:w="8028" w:type="dxa"/>
          </w:tcPr>
          <w:p w14:paraId="4CF2203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B61763" w:rsidRPr="006B5174">
              <w:rPr>
                <w:szCs w:val="24"/>
              </w:rPr>
              <w:t xml:space="preserve"> - Diagram</w:t>
            </w:r>
            <w:r w:rsidR="00B61763">
              <w:rPr>
                <w:szCs w:val="24"/>
              </w:rPr>
              <w:t>a</w:t>
            </w:r>
            <w:r w:rsidR="00B61763" w:rsidRPr="006B5174">
              <w:rPr>
                <w:szCs w:val="24"/>
              </w:rPr>
              <w:t xml:space="preserve"> básico de uma unidade retificadora</w:t>
            </w:r>
            <w:r w:rsidRPr="00FB4AA5">
              <w:fldChar w:fldCharType="end"/>
            </w:r>
            <w:r w:rsidR="006F7A1E">
              <w:rPr>
                <w:rFonts w:eastAsia="Times New Roman" w:cs="Times New Roman"/>
                <w:szCs w:val="24"/>
                <w:lang w:eastAsia="ar-SA"/>
              </w:rPr>
              <w:t xml:space="preserve">  . . . </w:t>
            </w:r>
            <w:r w:rsidR="00A7705D">
              <w:rPr>
                <w:rFonts w:eastAsia="Times New Roman" w:cs="Times New Roman"/>
                <w:szCs w:val="24"/>
                <w:lang w:eastAsia="ar-SA"/>
              </w:rPr>
              <w:t xml:space="preserve">. . . . . . . . . . . . . . . </w:t>
            </w:r>
          </w:p>
        </w:tc>
        <w:tc>
          <w:tcPr>
            <w:tcW w:w="720" w:type="dxa"/>
          </w:tcPr>
          <w:p w14:paraId="7FCAA143" w14:textId="77777777"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B61763">
              <w:rPr>
                <w:noProof/>
              </w:rPr>
              <w:t>1</w:t>
            </w:r>
            <w:r>
              <w:fldChar w:fldCharType="end"/>
            </w:r>
          </w:p>
        </w:tc>
      </w:tr>
      <w:tr w:rsidR="00677F53" w:rsidRPr="00FB4AA5" w14:paraId="3B330EF7" w14:textId="77777777" w:rsidTr="00FB4AA5">
        <w:tc>
          <w:tcPr>
            <w:tcW w:w="8028" w:type="dxa"/>
          </w:tcPr>
          <w:p w14:paraId="6C9869B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B61763">
              <w:t xml:space="preserve">Figura </w:t>
            </w:r>
            <w:r w:rsidR="00B61763">
              <w:rPr>
                <w:noProof/>
              </w:rPr>
              <w:t>2.1</w:t>
            </w:r>
            <w:r w:rsidR="00B61763">
              <w:t xml:space="preserve"> - Circuito do Conversor</w:t>
            </w:r>
            <w:r w:rsidRPr="00FB4AA5">
              <w:fldChar w:fldCharType="end"/>
            </w:r>
            <w:r w:rsidR="006F7A1E">
              <w:rPr>
                <w:rFonts w:eastAsia="Times New Roman" w:cs="Times New Roman"/>
                <w:szCs w:val="24"/>
                <w:lang w:eastAsia="ar-SA"/>
              </w:rPr>
              <w:t xml:space="preserve">  . . . . . . . . . . . . . . . . . . . . . . . . . . . . . . . . . . . . </w:t>
            </w:r>
          </w:p>
        </w:tc>
        <w:tc>
          <w:tcPr>
            <w:tcW w:w="720" w:type="dxa"/>
          </w:tcPr>
          <w:p w14:paraId="2E1D758B" w14:textId="77777777"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B61763">
              <w:rPr>
                <w:noProof/>
              </w:rPr>
              <w:t>7</w:t>
            </w:r>
            <w:r>
              <w:fldChar w:fldCharType="end"/>
            </w:r>
          </w:p>
        </w:tc>
      </w:tr>
      <w:tr w:rsidR="00677F53" w:rsidRPr="00FB4AA5" w14:paraId="764300AF" w14:textId="77777777" w:rsidTr="00FB4AA5">
        <w:tc>
          <w:tcPr>
            <w:tcW w:w="8028" w:type="dxa"/>
          </w:tcPr>
          <w:p w14:paraId="30D1FFC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61763" w:rsidRPr="00B71E15">
              <w:rPr>
                <w:szCs w:val="24"/>
              </w:rPr>
              <w:t xml:space="preserve"> - Tempo de condução das chaves</w:t>
            </w:r>
            <w:r w:rsidRPr="00FB4AA5">
              <w:fldChar w:fldCharType="end"/>
            </w:r>
            <w:r w:rsidR="006F7A1E">
              <w:rPr>
                <w:rFonts w:eastAsia="Times New Roman" w:cs="Times New Roman"/>
                <w:szCs w:val="24"/>
                <w:lang w:eastAsia="ar-SA"/>
              </w:rPr>
              <w:t xml:space="preserve">  . . . . . . . . . . . . . . . . . . . . . . . . . . . . . </w:t>
            </w:r>
          </w:p>
        </w:tc>
        <w:tc>
          <w:tcPr>
            <w:tcW w:w="720" w:type="dxa"/>
          </w:tcPr>
          <w:p w14:paraId="034E84A3" w14:textId="77777777"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B61763">
              <w:rPr>
                <w:noProof/>
              </w:rPr>
              <w:t>8</w:t>
            </w:r>
            <w:r>
              <w:fldChar w:fldCharType="end"/>
            </w:r>
          </w:p>
        </w:tc>
      </w:tr>
      <w:tr w:rsidR="00677F53" w:rsidRPr="00FB4AA5" w14:paraId="7A64BD36" w14:textId="77777777" w:rsidTr="00FB4AA5">
        <w:tc>
          <w:tcPr>
            <w:tcW w:w="8028" w:type="dxa"/>
          </w:tcPr>
          <w:p w14:paraId="037E1E8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00B61763" w:rsidRPr="00EE3894">
              <w:rPr>
                <w:szCs w:val="24"/>
              </w:rPr>
              <w:t xml:space="preserve"> - Etapa 1</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18651F0C" w14:textId="77777777"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B61763">
              <w:rPr>
                <w:noProof/>
              </w:rPr>
              <w:t>9</w:t>
            </w:r>
            <w:r>
              <w:fldChar w:fldCharType="end"/>
            </w:r>
          </w:p>
        </w:tc>
      </w:tr>
      <w:tr w:rsidR="00677F53" w:rsidRPr="00FB4AA5" w14:paraId="19659A72" w14:textId="77777777" w:rsidTr="00FB4AA5">
        <w:tc>
          <w:tcPr>
            <w:tcW w:w="8028" w:type="dxa"/>
          </w:tcPr>
          <w:p w14:paraId="05BBC71E"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4</w:t>
            </w:r>
            <w:r w:rsidR="00B61763" w:rsidRPr="003A5ED6">
              <w:rPr>
                <w:szCs w:val="24"/>
              </w:rPr>
              <w:t xml:space="preserve"> - Tensão e corrente no primário</w:t>
            </w:r>
            <w:r w:rsidR="00B61763">
              <w:rPr>
                <w:szCs w:val="24"/>
              </w:rPr>
              <w:t xml:space="preserve"> após a 1ª etapa</w:t>
            </w:r>
            <w:r w:rsidRPr="00FB4AA5">
              <w:fldChar w:fldCharType="end"/>
            </w:r>
            <w:r w:rsidR="006F7A1E">
              <w:rPr>
                <w:rFonts w:eastAsia="Times New Roman" w:cs="Times New Roman"/>
                <w:szCs w:val="24"/>
                <w:lang w:eastAsia="ar-SA"/>
              </w:rPr>
              <w:t xml:space="preserve">  . . . . . . . . . . . . . . . . . . </w:t>
            </w:r>
          </w:p>
        </w:tc>
        <w:tc>
          <w:tcPr>
            <w:tcW w:w="720" w:type="dxa"/>
          </w:tcPr>
          <w:p w14:paraId="0FD27F2D" w14:textId="77777777"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B61763">
              <w:rPr>
                <w:noProof/>
              </w:rPr>
              <w:t>9</w:t>
            </w:r>
            <w:r>
              <w:fldChar w:fldCharType="end"/>
            </w:r>
          </w:p>
        </w:tc>
      </w:tr>
      <w:tr w:rsidR="00677F53" w:rsidRPr="00FB4AA5" w14:paraId="36B27AEE" w14:textId="77777777" w:rsidTr="00FB4AA5">
        <w:tc>
          <w:tcPr>
            <w:tcW w:w="8028" w:type="dxa"/>
          </w:tcPr>
          <w:p w14:paraId="69E2CA9F" w14:textId="77777777"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5</w:t>
            </w:r>
            <w:r w:rsidR="00B61763" w:rsidRPr="00DA5C32">
              <w:rPr>
                <w:szCs w:val="24"/>
              </w:rPr>
              <w:t xml:space="preserve"> - Etapa 2</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3C843358" w14:textId="77777777"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B61763">
              <w:rPr>
                <w:noProof/>
              </w:rPr>
              <w:t>10</w:t>
            </w:r>
            <w:r>
              <w:fldChar w:fldCharType="end"/>
            </w:r>
          </w:p>
        </w:tc>
      </w:tr>
      <w:tr w:rsidR="00677F53" w:rsidRPr="00FB4AA5" w14:paraId="345D4C83" w14:textId="77777777" w:rsidTr="00FB4AA5">
        <w:tc>
          <w:tcPr>
            <w:tcW w:w="8028" w:type="dxa"/>
          </w:tcPr>
          <w:p w14:paraId="7822CCA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00B61763" w:rsidRPr="003A5ED6">
              <w:rPr>
                <w:szCs w:val="24"/>
              </w:rPr>
              <w:t xml:space="preserve"> - Te</w:t>
            </w:r>
            <w:r w:rsidR="00B61763">
              <w:rPr>
                <w:szCs w:val="24"/>
              </w:rPr>
              <w:t>nsão e corrente no primário após a</w:t>
            </w:r>
            <w:r w:rsidR="00B61763" w:rsidRPr="003A5ED6">
              <w:rPr>
                <w:szCs w:val="24"/>
              </w:rPr>
              <w:t xml:space="preserve"> 2ª etapa</w:t>
            </w:r>
            <w:r w:rsidRPr="00FB4AA5">
              <w:fldChar w:fldCharType="end"/>
            </w:r>
            <w:r w:rsidR="006F7A1E">
              <w:rPr>
                <w:rFonts w:eastAsia="Times New Roman" w:cs="Times New Roman"/>
                <w:szCs w:val="24"/>
                <w:lang w:eastAsia="ar-SA"/>
              </w:rPr>
              <w:t xml:space="preserve">  . . . . . . . . . . . . . . . . . .</w:t>
            </w:r>
          </w:p>
        </w:tc>
        <w:tc>
          <w:tcPr>
            <w:tcW w:w="720" w:type="dxa"/>
          </w:tcPr>
          <w:p w14:paraId="6A114A53" w14:textId="77777777"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B61763">
              <w:rPr>
                <w:noProof/>
              </w:rPr>
              <w:t>10</w:t>
            </w:r>
            <w:r>
              <w:fldChar w:fldCharType="end"/>
            </w:r>
          </w:p>
        </w:tc>
      </w:tr>
      <w:tr w:rsidR="00677F53" w:rsidRPr="00FB4AA5" w14:paraId="68177FA2" w14:textId="77777777" w:rsidTr="00FB4AA5">
        <w:tc>
          <w:tcPr>
            <w:tcW w:w="8028" w:type="dxa"/>
          </w:tcPr>
          <w:p w14:paraId="7A4D08D1"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7</w:t>
            </w:r>
            <w:r w:rsidR="00B61763" w:rsidRPr="00DA5C32">
              <w:rPr>
                <w:szCs w:val="24"/>
              </w:rPr>
              <w:t xml:space="preserve"> - Etapa 3</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785821D9" w14:textId="77777777"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B61763">
              <w:rPr>
                <w:noProof/>
              </w:rPr>
              <w:t>11</w:t>
            </w:r>
            <w:r>
              <w:fldChar w:fldCharType="end"/>
            </w:r>
          </w:p>
        </w:tc>
      </w:tr>
      <w:tr w:rsidR="00677F53" w:rsidRPr="00FB4AA5" w14:paraId="5A61312D" w14:textId="77777777" w:rsidTr="00FB4AA5">
        <w:tc>
          <w:tcPr>
            <w:tcW w:w="8028" w:type="dxa"/>
          </w:tcPr>
          <w:p w14:paraId="6888692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00B61763" w:rsidRPr="00E765A8">
              <w:rPr>
                <w:szCs w:val="24"/>
              </w:rPr>
              <w:t xml:space="preserve"> - Te</w:t>
            </w:r>
            <w:r w:rsidR="00B61763">
              <w:rPr>
                <w:szCs w:val="24"/>
              </w:rPr>
              <w:t>nsão e corrente no primário após a</w:t>
            </w:r>
            <w:r w:rsidR="00B61763" w:rsidRPr="00E765A8">
              <w:rPr>
                <w:szCs w:val="24"/>
              </w:rPr>
              <w:t xml:space="preserve"> 3ª etapa</w:t>
            </w:r>
            <w:r w:rsidRPr="00FB4AA5">
              <w:fldChar w:fldCharType="end"/>
            </w:r>
            <w:r w:rsidR="006F7A1E">
              <w:rPr>
                <w:rFonts w:eastAsia="Times New Roman" w:cs="Times New Roman"/>
                <w:szCs w:val="24"/>
                <w:lang w:eastAsia="ar-SA"/>
              </w:rPr>
              <w:t xml:space="preserve">  . . . . . . . . . . . . . . . . . . </w:t>
            </w:r>
          </w:p>
        </w:tc>
        <w:tc>
          <w:tcPr>
            <w:tcW w:w="720" w:type="dxa"/>
          </w:tcPr>
          <w:p w14:paraId="5436EE4F" w14:textId="77777777"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B61763">
              <w:rPr>
                <w:noProof/>
              </w:rPr>
              <w:t>11</w:t>
            </w:r>
            <w:r>
              <w:fldChar w:fldCharType="end"/>
            </w:r>
          </w:p>
        </w:tc>
      </w:tr>
      <w:tr w:rsidR="00677F53" w:rsidRPr="00FB4AA5" w14:paraId="10414917" w14:textId="77777777" w:rsidTr="00FB4AA5">
        <w:tc>
          <w:tcPr>
            <w:tcW w:w="8028" w:type="dxa"/>
          </w:tcPr>
          <w:p w14:paraId="5DA87B70"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B61763" w:rsidRPr="00DA5C32">
              <w:rPr>
                <w:szCs w:val="24"/>
              </w:rPr>
              <w:t xml:space="preserve">Figura </w:t>
            </w:r>
            <w:r w:rsidR="00B61763" w:rsidRPr="00B61763">
              <w:rPr>
                <w:noProof/>
                <w:szCs w:val="24"/>
              </w:rPr>
              <w:t>2</w:t>
            </w:r>
            <w:r w:rsidR="00B61763">
              <w:rPr>
                <w:noProof/>
                <w:szCs w:val="24"/>
              </w:rPr>
              <w:t>.</w:t>
            </w:r>
            <w:r w:rsidR="00B61763" w:rsidRPr="00B61763">
              <w:rPr>
                <w:noProof/>
                <w:szCs w:val="24"/>
              </w:rPr>
              <w:t>9</w:t>
            </w:r>
            <w:r w:rsidR="00B61763" w:rsidRPr="00DA5C32">
              <w:rPr>
                <w:szCs w:val="24"/>
              </w:rPr>
              <w:t xml:space="preserve"> - Etapa 4</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23946DB4" w14:textId="77777777"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B61763">
              <w:rPr>
                <w:noProof/>
              </w:rPr>
              <w:t>12</w:t>
            </w:r>
            <w:r>
              <w:fldChar w:fldCharType="end"/>
            </w:r>
          </w:p>
        </w:tc>
      </w:tr>
      <w:tr w:rsidR="00677F53" w:rsidRPr="00FB4AA5" w14:paraId="31D481A8" w14:textId="77777777" w:rsidTr="00FB4AA5">
        <w:tc>
          <w:tcPr>
            <w:tcW w:w="8028" w:type="dxa"/>
          </w:tcPr>
          <w:p w14:paraId="339DC1C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00B61763" w:rsidRPr="00795E52">
              <w:rPr>
                <w:szCs w:val="24"/>
              </w:rPr>
              <w:t xml:space="preserve"> - Te</w:t>
            </w:r>
            <w:r w:rsidR="00B61763">
              <w:rPr>
                <w:szCs w:val="24"/>
              </w:rPr>
              <w:t>nsão e corrente no primário após a</w:t>
            </w:r>
            <w:r w:rsidR="00B61763" w:rsidRPr="00795E52">
              <w:rPr>
                <w:szCs w:val="24"/>
              </w:rPr>
              <w:t xml:space="preserve"> 4ª etapa</w:t>
            </w:r>
            <w:r w:rsidRPr="00FB4AA5">
              <w:fldChar w:fldCharType="end"/>
            </w:r>
            <w:r w:rsidR="006F7A1E">
              <w:rPr>
                <w:rFonts w:eastAsia="Times New Roman" w:cs="Times New Roman"/>
                <w:szCs w:val="24"/>
                <w:lang w:eastAsia="ar-SA"/>
              </w:rPr>
              <w:t xml:space="preserve">  . . . . . . . . . . . . . . . . .</w:t>
            </w:r>
          </w:p>
        </w:tc>
        <w:tc>
          <w:tcPr>
            <w:tcW w:w="720" w:type="dxa"/>
          </w:tcPr>
          <w:p w14:paraId="461F177A" w14:textId="77777777"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B61763">
              <w:rPr>
                <w:noProof/>
              </w:rPr>
              <w:t>13</w:t>
            </w:r>
            <w:r>
              <w:fldChar w:fldCharType="end"/>
            </w:r>
          </w:p>
        </w:tc>
      </w:tr>
      <w:tr w:rsidR="00677F53" w:rsidRPr="00FB4AA5" w14:paraId="2BC98192" w14:textId="77777777" w:rsidTr="00FB4AA5">
        <w:tc>
          <w:tcPr>
            <w:tcW w:w="8028" w:type="dxa"/>
          </w:tcPr>
          <w:p w14:paraId="407ED7C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B61763" w:rsidRPr="00D94D37">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 . . . . </w:t>
            </w:r>
          </w:p>
        </w:tc>
        <w:tc>
          <w:tcPr>
            <w:tcW w:w="720" w:type="dxa"/>
          </w:tcPr>
          <w:p w14:paraId="5D29E881" w14:textId="77777777"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B61763">
              <w:rPr>
                <w:noProof/>
              </w:rPr>
              <w:t>20</w:t>
            </w:r>
            <w:r>
              <w:fldChar w:fldCharType="end"/>
            </w:r>
          </w:p>
        </w:tc>
      </w:tr>
      <w:tr w:rsidR="00677F53" w:rsidRPr="00FB4AA5" w14:paraId="3A6E9AAB" w14:textId="77777777" w:rsidTr="00FB4AA5">
        <w:tc>
          <w:tcPr>
            <w:tcW w:w="8028" w:type="dxa"/>
          </w:tcPr>
          <w:p w14:paraId="6C7C764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61763" w:rsidRPr="0051738F">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 . . . </w:t>
            </w:r>
          </w:p>
        </w:tc>
        <w:tc>
          <w:tcPr>
            <w:tcW w:w="720" w:type="dxa"/>
          </w:tcPr>
          <w:p w14:paraId="7DD39E58" w14:textId="77777777"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B61763">
              <w:rPr>
                <w:noProof/>
              </w:rPr>
              <w:t>20</w:t>
            </w:r>
            <w:r>
              <w:fldChar w:fldCharType="end"/>
            </w:r>
          </w:p>
        </w:tc>
      </w:tr>
      <w:tr w:rsidR="00677F53" w:rsidRPr="00FB4AA5" w14:paraId="6A15C084" w14:textId="77777777" w:rsidTr="00FB4AA5">
        <w:tc>
          <w:tcPr>
            <w:tcW w:w="8028" w:type="dxa"/>
          </w:tcPr>
          <w:p w14:paraId="40305FF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B61763" w:rsidRPr="00605F77">
              <w:rPr>
                <w:szCs w:val="24"/>
              </w:rPr>
              <w:t xml:space="preserve">Figura </w:t>
            </w:r>
            <w:r w:rsidR="00B61763" w:rsidRPr="00B61763">
              <w:rPr>
                <w:noProof/>
                <w:szCs w:val="24"/>
              </w:rPr>
              <w:t>3</w:t>
            </w:r>
            <w:r w:rsidR="00B61763">
              <w:rPr>
                <w:noProof/>
                <w:szCs w:val="24"/>
              </w:rPr>
              <w:t>.</w:t>
            </w:r>
            <w:r w:rsidR="00B61763" w:rsidRPr="00B61763">
              <w:rPr>
                <w:noProof/>
                <w:szCs w:val="24"/>
              </w:rPr>
              <w:t>3</w:t>
            </w:r>
            <w:r w:rsidR="00B61763" w:rsidRPr="00605F7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14:paraId="1ADEA2BC"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B61763">
              <w:rPr>
                <w:noProof/>
              </w:rPr>
              <w:t>21</w:t>
            </w:r>
            <w:r w:rsidR="00FB4AA5">
              <w:fldChar w:fldCharType="end"/>
            </w:r>
          </w:p>
        </w:tc>
      </w:tr>
      <w:tr w:rsidR="00677F53" w:rsidRPr="00FB4AA5" w14:paraId="70C2BEB7" w14:textId="77777777" w:rsidTr="00FB4AA5">
        <w:tc>
          <w:tcPr>
            <w:tcW w:w="8028" w:type="dxa"/>
          </w:tcPr>
          <w:p w14:paraId="5F8766F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00B61763" w:rsidRPr="00E9124F">
              <w:rPr>
                <w:szCs w:val="24"/>
              </w:rPr>
              <w:t xml:space="preserve"> - Diferença do ciclo de trabalho entre primario e secundário do transformador</w:t>
            </w:r>
            <w:r w:rsidRPr="00FB4AA5">
              <w:fldChar w:fldCharType="end"/>
            </w:r>
            <w:r w:rsidR="006F7A1E">
              <w:rPr>
                <w:rFonts w:eastAsia="Times New Roman" w:cs="Times New Roman"/>
                <w:szCs w:val="24"/>
                <w:lang w:eastAsia="ar-SA"/>
              </w:rPr>
              <w:t xml:space="preserve">  . . . . . . . . . . . . . . . . . . . . . . . . . . . . . . . . . . . . . . . . . . . . . . . . . . . . . </w:t>
            </w:r>
          </w:p>
        </w:tc>
        <w:tc>
          <w:tcPr>
            <w:tcW w:w="720" w:type="dxa"/>
          </w:tcPr>
          <w:p w14:paraId="6885D17E"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B61763">
              <w:rPr>
                <w:noProof/>
              </w:rPr>
              <w:t>22</w:t>
            </w:r>
            <w:r w:rsidR="00FB4AA5">
              <w:fldChar w:fldCharType="end"/>
            </w:r>
          </w:p>
        </w:tc>
      </w:tr>
      <w:tr w:rsidR="00677F53" w:rsidRPr="00FB4AA5" w14:paraId="400F7A6E" w14:textId="77777777" w:rsidTr="00FB4AA5">
        <w:tc>
          <w:tcPr>
            <w:tcW w:w="8028" w:type="dxa"/>
          </w:tcPr>
          <w:p w14:paraId="7A1B5A8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B61763" w:rsidRPr="00A32744">
              <w:rPr>
                <w:szCs w:val="24"/>
              </w:rPr>
              <w:t xml:space="preserve"> - Perturnação devido à var</w:t>
            </w:r>
            <w:r w:rsidR="00B61763">
              <w:rPr>
                <w:szCs w:val="24"/>
              </w:rPr>
              <w:t>iação da corrente no indutor Lout</w:t>
            </w:r>
            <w:r w:rsidRPr="00FB4AA5">
              <w:fldChar w:fldCharType="end"/>
            </w:r>
            <w:r w:rsidR="006F7A1E">
              <w:rPr>
                <w:rFonts w:eastAsia="Times New Roman" w:cs="Times New Roman"/>
                <w:szCs w:val="24"/>
                <w:lang w:eastAsia="ar-SA"/>
              </w:rPr>
              <w:t xml:space="preserve">  . . . . . . . . </w:t>
            </w:r>
          </w:p>
        </w:tc>
        <w:tc>
          <w:tcPr>
            <w:tcW w:w="720" w:type="dxa"/>
          </w:tcPr>
          <w:p w14:paraId="066DDEF8" w14:textId="77777777"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B61763">
              <w:rPr>
                <w:noProof/>
              </w:rPr>
              <w:t>23</w:t>
            </w:r>
            <w:r>
              <w:fldChar w:fldCharType="end"/>
            </w:r>
          </w:p>
        </w:tc>
      </w:tr>
      <w:tr w:rsidR="00677F53" w:rsidRPr="00FB4AA5" w14:paraId="6C3CA4B6" w14:textId="77777777" w:rsidTr="00FB4AA5">
        <w:tc>
          <w:tcPr>
            <w:tcW w:w="8028" w:type="dxa"/>
          </w:tcPr>
          <w:p w14:paraId="2CD8997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B61763" w:rsidRPr="00A32744">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 . . . . . . . . . . . . </w:t>
            </w:r>
          </w:p>
        </w:tc>
        <w:tc>
          <w:tcPr>
            <w:tcW w:w="720" w:type="dxa"/>
          </w:tcPr>
          <w:p w14:paraId="0C852DD9" w14:textId="77777777"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B61763">
              <w:rPr>
                <w:noProof/>
              </w:rPr>
              <w:t>24</w:t>
            </w:r>
            <w:r>
              <w:fldChar w:fldCharType="end"/>
            </w:r>
          </w:p>
        </w:tc>
      </w:tr>
      <w:tr w:rsidR="00677F53" w:rsidRPr="00FB4AA5" w14:paraId="1336CE9C" w14:textId="77777777" w:rsidTr="00FB4AA5">
        <w:tc>
          <w:tcPr>
            <w:tcW w:w="8028" w:type="dxa"/>
          </w:tcPr>
          <w:p w14:paraId="6D87D3E0"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B61763" w:rsidRPr="00C529D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14:paraId="0ED818A9"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B61763">
              <w:rPr>
                <w:noProof/>
              </w:rPr>
              <w:t>25</w:t>
            </w:r>
            <w:r w:rsidR="00FB4AA5">
              <w:fldChar w:fldCharType="end"/>
            </w:r>
          </w:p>
        </w:tc>
      </w:tr>
      <w:tr w:rsidR="00677F53" w:rsidRPr="00FB4AA5" w14:paraId="75C3F889" w14:textId="77777777" w:rsidTr="00FB4AA5">
        <w:tc>
          <w:tcPr>
            <w:tcW w:w="8028" w:type="dxa"/>
          </w:tcPr>
          <w:p w14:paraId="38A0E78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B61763" w:rsidRPr="008D17D9">
              <w:rPr>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14:paraId="0FDEEA02" w14:textId="77777777"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B61763">
              <w:rPr>
                <w:noProof/>
              </w:rPr>
              <w:t>26</w:t>
            </w:r>
            <w:r>
              <w:fldChar w:fldCharType="end"/>
            </w:r>
          </w:p>
        </w:tc>
      </w:tr>
      <w:tr w:rsidR="00677F53" w:rsidRPr="00FB4AA5" w14:paraId="5C245C67" w14:textId="77777777" w:rsidTr="00FB4AA5">
        <w:tc>
          <w:tcPr>
            <w:tcW w:w="8028" w:type="dxa"/>
          </w:tcPr>
          <w:p w14:paraId="7A22873E"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B61763" w:rsidRPr="00603818">
              <w:rPr>
                <w:szCs w:val="24"/>
              </w:rPr>
              <w:t xml:space="preserve"> </w:t>
            </w:r>
            <w:r w:rsidR="00B61763">
              <w:rPr>
                <w:szCs w:val="24"/>
              </w:rPr>
              <w:t>-</w:t>
            </w:r>
            <w:r w:rsidR="00B61763" w:rsidRPr="00603818">
              <w:rPr>
                <w:szCs w:val="24"/>
              </w:rPr>
              <w:t xml:space="preserve"> Circuito do conversor boost utilizado na unidade retificadora. A corrente IL representa a carga, que no caso é o nosso conversor em estudo</w:t>
            </w:r>
            <w:r w:rsidR="00B61763" w:rsidRPr="00B61763">
              <w:rPr>
                <w:i/>
                <w:szCs w:val="24"/>
              </w:rPr>
              <w:t>.</w:t>
            </w:r>
            <w:r w:rsidRPr="00FB4AA5">
              <w:fldChar w:fldCharType="end"/>
            </w:r>
            <w:r w:rsidR="006F7A1E">
              <w:rPr>
                <w:rFonts w:eastAsia="Times New Roman" w:cs="Times New Roman"/>
                <w:szCs w:val="24"/>
                <w:lang w:eastAsia="ar-SA"/>
              </w:rPr>
              <w:t xml:space="preserve">  . . . . . </w:t>
            </w:r>
          </w:p>
        </w:tc>
        <w:tc>
          <w:tcPr>
            <w:tcW w:w="720" w:type="dxa"/>
          </w:tcPr>
          <w:p w14:paraId="19AB4FE2"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B61763">
              <w:rPr>
                <w:noProof/>
              </w:rPr>
              <w:t>28</w:t>
            </w:r>
            <w:r w:rsidR="00FB4AA5">
              <w:fldChar w:fldCharType="end"/>
            </w:r>
          </w:p>
        </w:tc>
      </w:tr>
      <w:tr w:rsidR="00677F53" w:rsidRPr="00FB4AA5" w14:paraId="073DD30D" w14:textId="77777777" w:rsidTr="00FB4AA5">
        <w:tc>
          <w:tcPr>
            <w:tcW w:w="8028" w:type="dxa"/>
          </w:tcPr>
          <w:p w14:paraId="79F9CA4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EF1F1A">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14:paraId="7ED3324E" w14:textId="77777777"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B61763">
              <w:rPr>
                <w:noProof/>
              </w:rPr>
              <w:t>33</w:t>
            </w:r>
            <w:r>
              <w:fldChar w:fldCharType="end"/>
            </w:r>
          </w:p>
        </w:tc>
      </w:tr>
      <w:tr w:rsidR="00677F53" w:rsidRPr="00FB4AA5" w14:paraId="095365EA" w14:textId="77777777" w:rsidTr="00FB4AA5">
        <w:tc>
          <w:tcPr>
            <w:tcW w:w="8028" w:type="dxa"/>
          </w:tcPr>
          <w:p w14:paraId="69D63EC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B61763" w:rsidRPr="00E5068E">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 </w:t>
            </w:r>
          </w:p>
        </w:tc>
        <w:tc>
          <w:tcPr>
            <w:tcW w:w="720" w:type="dxa"/>
          </w:tcPr>
          <w:p w14:paraId="5B348807"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B61763">
              <w:rPr>
                <w:noProof/>
              </w:rPr>
              <w:t>34</w:t>
            </w:r>
            <w:r w:rsidR="00FB4AA5">
              <w:fldChar w:fldCharType="end"/>
            </w:r>
          </w:p>
        </w:tc>
      </w:tr>
      <w:tr w:rsidR="00677F53" w:rsidRPr="00FB4AA5" w14:paraId="586AB32F" w14:textId="77777777" w:rsidTr="00FB4AA5">
        <w:tc>
          <w:tcPr>
            <w:tcW w:w="8028" w:type="dxa"/>
          </w:tcPr>
          <w:p w14:paraId="5F796EA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1763" w:rsidRPr="00C6564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 . . . . . . </w:t>
            </w:r>
          </w:p>
        </w:tc>
        <w:tc>
          <w:tcPr>
            <w:tcW w:w="720" w:type="dxa"/>
          </w:tcPr>
          <w:p w14:paraId="5097537D" w14:textId="77777777"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B61763">
              <w:rPr>
                <w:noProof/>
              </w:rPr>
              <w:t>35</w:t>
            </w:r>
            <w:r>
              <w:fldChar w:fldCharType="end"/>
            </w:r>
          </w:p>
        </w:tc>
      </w:tr>
      <w:tr w:rsidR="00677F53" w:rsidRPr="00FB4AA5" w14:paraId="0D030052" w14:textId="77777777" w:rsidTr="00FB4AA5">
        <w:tc>
          <w:tcPr>
            <w:tcW w:w="8028" w:type="dxa"/>
          </w:tcPr>
          <w:p w14:paraId="1068E49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B61763">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14:paraId="23158E5B" w14:textId="77777777"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B61763">
              <w:rPr>
                <w:noProof/>
              </w:rPr>
              <w:t>36</w:t>
            </w:r>
            <w:r>
              <w:fldChar w:fldCharType="end"/>
            </w:r>
          </w:p>
        </w:tc>
      </w:tr>
      <w:tr w:rsidR="00677F53" w:rsidRPr="00FB4AA5" w14:paraId="27A497CF" w14:textId="77777777" w:rsidTr="00FB4AA5">
        <w:tc>
          <w:tcPr>
            <w:tcW w:w="8028" w:type="dxa"/>
          </w:tcPr>
          <w:p w14:paraId="472FF34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B61763" w:rsidRPr="00052D85">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 . . . . . </w:t>
            </w:r>
          </w:p>
        </w:tc>
        <w:tc>
          <w:tcPr>
            <w:tcW w:w="720" w:type="dxa"/>
          </w:tcPr>
          <w:p w14:paraId="15959C94" w14:textId="77777777"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B61763">
              <w:rPr>
                <w:noProof/>
              </w:rPr>
              <w:t>38</w:t>
            </w:r>
            <w:r>
              <w:fldChar w:fldCharType="end"/>
            </w:r>
          </w:p>
        </w:tc>
      </w:tr>
      <w:tr w:rsidR="00677F53" w:rsidRPr="00FB4AA5" w14:paraId="4DDE9A8D" w14:textId="77777777" w:rsidTr="00FB4AA5">
        <w:tc>
          <w:tcPr>
            <w:tcW w:w="8028" w:type="dxa"/>
          </w:tcPr>
          <w:p w14:paraId="7060A2F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B61763" w:rsidRPr="002D41D7">
              <w:rPr>
                <w:szCs w:val="24"/>
              </w:rPr>
              <w:t xml:space="preserve">Figura </w:t>
            </w:r>
            <w:r w:rsidR="00B61763" w:rsidRPr="00B61763">
              <w:rPr>
                <w:noProof/>
                <w:szCs w:val="24"/>
              </w:rPr>
              <w:t>4</w:t>
            </w:r>
            <w:r w:rsidR="00B61763">
              <w:rPr>
                <w:noProof/>
                <w:szCs w:val="24"/>
              </w:rPr>
              <w:t>.</w:t>
            </w:r>
            <w:r w:rsidR="00B61763" w:rsidRPr="00B61763">
              <w:rPr>
                <w:noProof/>
                <w:szCs w:val="24"/>
              </w:rPr>
              <w:t>7</w:t>
            </w:r>
            <w:r w:rsidR="00B61763" w:rsidRPr="002D41D7">
              <w:rPr>
                <w:szCs w:val="24"/>
              </w:rPr>
              <w:t xml:space="preserve"> - </w:t>
            </w:r>
            <w:r w:rsidR="00B61763">
              <w:rPr>
                <w:szCs w:val="24"/>
              </w:rPr>
              <w:t>Diagrama de Bode</w:t>
            </w:r>
            <w:r w:rsidR="00B61763"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14:paraId="46588B23" w14:textId="77777777"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B61763">
              <w:rPr>
                <w:noProof/>
              </w:rPr>
              <w:t>38</w:t>
            </w:r>
            <w:r>
              <w:fldChar w:fldCharType="end"/>
            </w:r>
          </w:p>
        </w:tc>
      </w:tr>
      <w:tr w:rsidR="00677F53" w:rsidRPr="00FB4AA5" w14:paraId="57E3A98F" w14:textId="77777777" w:rsidTr="00FB4AA5">
        <w:tc>
          <w:tcPr>
            <w:tcW w:w="8028" w:type="dxa"/>
          </w:tcPr>
          <w:p w14:paraId="6FDBEF1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B61763" w:rsidRPr="008D6135">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 . . . . . . . . . . . . </w:t>
            </w:r>
          </w:p>
        </w:tc>
        <w:tc>
          <w:tcPr>
            <w:tcW w:w="720" w:type="dxa"/>
          </w:tcPr>
          <w:p w14:paraId="636FECFE" w14:textId="77777777"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B61763">
              <w:rPr>
                <w:noProof/>
              </w:rPr>
              <w:t>41</w:t>
            </w:r>
            <w:r>
              <w:fldChar w:fldCharType="end"/>
            </w:r>
          </w:p>
        </w:tc>
      </w:tr>
      <w:tr w:rsidR="00677F53" w:rsidRPr="00FB4AA5" w14:paraId="45038B7E" w14:textId="77777777" w:rsidTr="00FB4AA5">
        <w:tc>
          <w:tcPr>
            <w:tcW w:w="8028" w:type="dxa"/>
          </w:tcPr>
          <w:p w14:paraId="53ECB24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B61763" w:rsidRPr="00F020D0">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 . . . . . . </w:t>
            </w:r>
          </w:p>
        </w:tc>
        <w:tc>
          <w:tcPr>
            <w:tcW w:w="720" w:type="dxa"/>
          </w:tcPr>
          <w:p w14:paraId="3A7F699D" w14:textId="77777777"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B61763">
              <w:rPr>
                <w:noProof/>
              </w:rPr>
              <w:t>42</w:t>
            </w:r>
            <w:r>
              <w:fldChar w:fldCharType="end"/>
            </w:r>
          </w:p>
        </w:tc>
      </w:tr>
      <w:tr w:rsidR="00677F53" w:rsidRPr="00FB4AA5" w14:paraId="3ED1582F" w14:textId="77777777" w:rsidTr="00FB4AA5">
        <w:tc>
          <w:tcPr>
            <w:tcW w:w="8028" w:type="dxa"/>
          </w:tcPr>
          <w:p w14:paraId="340B4A5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00B61763" w:rsidRPr="00504044">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 . . . . . </w:t>
            </w:r>
          </w:p>
        </w:tc>
        <w:tc>
          <w:tcPr>
            <w:tcW w:w="720" w:type="dxa"/>
          </w:tcPr>
          <w:p w14:paraId="30300F8D" w14:textId="77777777"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B61763">
              <w:rPr>
                <w:noProof/>
              </w:rPr>
              <w:t>43</w:t>
            </w:r>
            <w:r>
              <w:fldChar w:fldCharType="end"/>
            </w:r>
          </w:p>
        </w:tc>
      </w:tr>
      <w:tr w:rsidR="00677F53" w:rsidRPr="00FB4AA5" w14:paraId="626566B4" w14:textId="77777777" w:rsidTr="00FB4AA5">
        <w:tc>
          <w:tcPr>
            <w:tcW w:w="8028" w:type="dxa"/>
          </w:tcPr>
          <w:p w14:paraId="0030D340"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00B61763" w:rsidRPr="006C45C2">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 . . . </w:t>
            </w:r>
          </w:p>
        </w:tc>
        <w:tc>
          <w:tcPr>
            <w:tcW w:w="720" w:type="dxa"/>
          </w:tcPr>
          <w:p w14:paraId="6C24FF5C" w14:textId="77777777"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B61763">
              <w:rPr>
                <w:noProof/>
              </w:rPr>
              <w:t>44</w:t>
            </w:r>
            <w:r>
              <w:fldChar w:fldCharType="end"/>
            </w:r>
          </w:p>
        </w:tc>
      </w:tr>
      <w:tr w:rsidR="00677F53" w:rsidRPr="00FB4AA5" w14:paraId="372805B7" w14:textId="77777777" w:rsidTr="00FB4AA5">
        <w:tc>
          <w:tcPr>
            <w:tcW w:w="8028" w:type="dxa"/>
          </w:tcPr>
          <w:p w14:paraId="6722006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B61763" w:rsidRPr="00947CE7">
              <w:rPr>
                <w:szCs w:val="24"/>
              </w:rPr>
              <w:t xml:space="preserve"> - Simulação de partida gradativa</w:t>
            </w:r>
            <w:r w:rsidRPr="00FB4AA5">
              <w:fldChar w:fldCharType="end"/>
            </w:r>
            <w:r w:rsidR="006F7A1E">
              <w:rPr>
                <w:rFonts w:eastAsia="Times New Roman" w:cs="Times New Roman"/>
                <w:szCs w:val="24"/>
                <w:lang w:eastAsia="ar-SA"/>
              </w:rPr>
              <w:t xml:space="preserve">  . . . . . . . . . . . . . . . . . . . . . . . . . . . . . </w:t>
            </w:r>
          </w:p>
        </w:tc>
        <w:tc>
          <w:tcPr>
            <w:tcW w:w="720" w:type="dxa"/>
          </w:tcPr>
          <w:p w14:paraId="1E76304F" w14:textId="77777777"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B61763">
              <w:rPr>
                <w:noProof/>
              </w:rPr>
              <w:t>45</w:t>
            </w:r>
            <w:r>
              <w:fldChar w:fldCharType="end"/>
            </w:r>
          </w:p>
        </w:tc>
      </w:tr>
      <w:tr w:rsidR="00677F53" w:rsidRPr="00FB4AA5" w14:paraId="706785B4" w14:textId="77777777" w:rsidTr="00FB4AA5">
        <w:tc>
          <w:tcPr>
            <w:tcW w:w="8028" w:type="dxa"/>
          </w:tcPr>
          <w:p w14:paraId="15700E1B"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B61763" w:rsidRPr="00947CE7">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w:t>
            </w:r>
          </w:p>
        </w:tc>
        <w:tc>
          <w:tcPr>
            <w:tcW w:w="720" w:type="dxa"/>
          </w:tcPr>
          <w:p w14:paraId="06D9E65F" w14:textId="77777777"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B61763">
              <w:rPr>
                <w:noProof/>
              </w:rPr>
              <w:t>45</w:t>
            </w:r>
            <w:r>
              <w:fldChar w:fldCharType="end"/>
            </w:r>
          </w:p>
        </w:tc>
      </w:tr>
      <w:tr w:rsidR="00677F53" w:rsidRPr="00FB4AA5" w14:paraId="69DE7E4C" w14:textId="77777777" w:rsidTr="00FB4AA5">
        <w:tc>
          <w:tcPr>
            <w:tcW w:w="8028" w:type="dxa"/>
          </w:tcPr>
          <w:p w14:paraId="4E81374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7</w:t>
            </w:r>
            <w:r w:rsidR="00B61763" w:rsidRPr="00727520">
              <w:t xml:space="preserve"> - Regulação estática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14:paraId="4E31DC55" w14:textId="77777777"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B61763">
              <w:rPr>
                <w:noProof/>
              </w:rPr>
              <w:t>46</w:t>
            </w:r>
            <w:r>
              <w:fldChar w:fldCharType="end"/>
            </w:r>
          </w:p>
        </w:tc>
      </w:tr>
      <w:tr w:rsidR="00677F53" w:rsidRPr="00FB4AA5" w14:paraId="58B70D3B" w14:textId="77777777" w:rsidTr="00FB4AA5">
        <w:tc>
          <w:tcPr>
            <w:tcW w:w="8028" w:type="dxa"/>
          </w:tcPr>
          <w:p w14:paraId="17A0062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8</w:t>
            </w:r>
            <w:r w:rsidR="00B61763">
              <w:t xml:space="preserve"> -</w:t>
            </w:r>
            <w:r w:rsidR="00B61763" w:rsidRPr="00727520">
              <w:t xml:space="preserve"> Regulação estática para carga de 5% do valor nominal</w:t>
            </w:r>
            <w:r w:rsidRPr="00FB4AA5">
              <w:fldChar w:fldCharType="end"/>
            </w:r>
            <w:r w:rsidR="006F7A1E">
              <w:rPr>
                <w:rFonts w:eastAsia="Times New Roman" w:cs="Times New Roman"/>
                <w:szCs w:val="24"/>
                <w:lang w:eastAsia="ar-SA"/>
              </w:rPr>
              <w:t xml:space="preserve">  . . . . . . . . . . . </w:t>
            </w:r>
          </w:p>
        </w:tc>
        <w:tc>
          <w:tcPr>
            <w:tcW w:w="720" w:type="dxa"/>
          </w:tcPr>
          <w:p w14:paraId="71189FCA" w14:textId="77777777"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B61763">
              <w:rPr>
                <w:noProof/>
              </w:rPr>
              <w:t>46</w:t>
            </w:r>
            <w:r>
              <w:fldChar w:fldCharType="end"/>
            </w:r>
          </w:p>
        </w:tc>
      </w:tr>
      <w:tr w:rsidR="00677F53" w:rsidRPr="00FB4AA5" w14:paraId="66D96CFE" w14:textId="77777777" w:rsidTr="00FB4AA5">
        <w:tc>
          <w:tcPr>
            <w:tcW w:w="8028" w:type="dxa"/>
          </w:tcPr>
          <w:p w14:paraId="01836C3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B61763" w:rsidRPr="00727520">
              <w:t xml:space="preserve">Figura </w:t>
            </w:r>
            <w:r w:rsidR="00B61763" w:rsidRPr="00B61763">
              <w:rPr>
                <w:noProof/>
              </w:rPr>
              <w:t>5</w:t>
            </w:r>
            <w:r w:rsidR="00B61763">
              <w:rPr>
                <w:noProof/>
              </w:rPr>
              <w:t>.</w:t>
            </w:r>
            <w:r w:rsidR="00B61763" w:rsidRPr="00B61763">
              <w:rPr>
                <w:noProof/>
              </w:rPr>
              <w:t>9</w:t>
            </w:r>
            <w:r w:rsidR="00B61763" w:rsidRPr="00727520">
              <w:t xml:space="preserve"> - Regulação estática para carga de 4,9% do valor nominal</w:t>
            </w:r>
            <w:r w:rsidRPr="00FB4AA5">
              <w:fldChar w:fldCharType="end"/>
            </w:r>
            <w:r w:rsidR="006F7A1E">
              <w:rPr>
                <w:rFonts w:eastAsia="Times New Roman" w:cs="Times New Roman"/>
                <w:szCs w:val="24"/>
                <w:lang w:eastAsia="ar-SA"/>
              </w:rPr>
              <w:t xml:space="preserve">  . . . . . . . . . </w:t>
            </w:r>
          </w:p>
        </w:tc>
        <w:tc>
          <w:tcPr>
            <w:tcW w:w="720" w:type="dxa"/>
          </w:tcPr>
          <w:p w14:paraId="29DB8DBE" w14:textId="77777777"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B61763">
              <w:rPr>
                <w:noProof/>
              </w:rPr>
              <w:t>47</w:t>
            </w:r>
            <w:r>
              <w:fldChar w:fldCharType="end"/>
            </w:r>
          </w:p>
        </w:tc>
      </w:tr>
      <w:tr w:rsidR="00677F53" w:rsidRPr="00FB4AA5" w14:paraId="413E99A9" w14:textId="77777777" w:rsidTr="00FB4AA5">
        <w:tc>
          <w:tcPr>
            <w:tcW w:w="8028" w:type="dxa"/>
          </w:tcPr>
          <w:p w14:paraId="3E372FBE"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00B61763" w:rsidRPr="00B94C72">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14:paraId="662F578D" w14:textId="77777777"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B61763">
              <w:rPr>
                <w:noProof/>
              </w:rPr>
              <w:t>48</w:t>
            </w:r>
            <w:r>
              <w:fldChar w:fldCharType="end"/>
            </w:r>
          </w:p>
        </w:tc>
      </w:tr>
      <w:tr w:rsidR="00677F53" w:rsidRPr="00FB4AA5" w14:paraId="0F21B3A6" w14:textId="77777777" w:rsidTr="00FB4AA5">
        <w:tc>
          <w:tcPr>
            <w:tcW w:w="8028" w:type="dxa"/>
          </w:tcPr>
          <w:p w14:paraId="1999AF4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61763" w:rsidRPr="00B94C72">
              <w:t xml:space="preserve"> -  Tensão de saída para carga de 50% do valor nominal</w:t>
            </w:r>
            <w:r w:rsidRPr="00FB4AA5">
              <w:fldChar w:fldCharType="end"/>
            </w:r>
            <w:r w:rsidR="006F7A1E">
              <w:rPr>
                <w:rFonts w:eastAsia="Times New Roman" w:cs="Times New Roman"/>
                <w:szCs w:val="24"/>
                <w:lang w:eastAsia="ar-SA"/>
              </w:rPr>
              <w:t xml:space="preserve">  . . . . . . . . . . </w:t>
            </w:r>
          </w:p>
        </w:tc>
        <w:tc>
          <w:tcPr>
            <w:tcW w:w="720" w:type="dxa"/>
          </w:tcPr>
          <w:p w14:paraId="37E60A30" w14:textId="77777777"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B61763">
              <w:rPr>
                <w:noProof/>
              </w:rPr>
              <w:t>48</w:t>
            </w:r>
            <w:r>
              <w:fldChar w:fldCharType="end"/>
            </w:r>
          </w:p>
        </w:tc>
      </w:tr>
      <w:tr w:rsidR="00677F53" w:rsidRPr="00FB4AA5" w14:paraId="2F10B739" w14:textId="77777777" w:rsidTr="00FB4AA5">
        <w:tc>
          <w:tcPr>
            <w:tcW w:w="8028" w:type="dxa"/>
          </w:tcPr>
          <w:p w14:paraId="1AF5A37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B61763" w:rsidRPr="001D44CD">
              <w:t xml:space="preserve"> - Tensão de saída para carga de 100% do valor nominal</w:t>
            </w:r>
            <w:r w:rsidRPr="00FB4AA5">
              <w:fldChar w:fldCharType="end"/>
            </w:r>
            <w:r w:rsidR="006F7A1E">
              <w:rPr>
                <w:rFonts w:eastAsia="Times New Roman" w:cs="Times New Roman"/>
                <w:szCs w:val="24"/>
                <w:lang w:eastAsia="ar-SA"/>
              </w:rPr>
              <w:t xml:space="preserve">  . . . . . . . . . . </w:t>
            </w:r>
          </w:p>
        </w:tc>
        <w:tc>
          <w:tcPr>
            <w:tcW w:w="720" w:type="dxa"/>
          </w:tcPr>
          <w:p w14:paraId="5C8D2D53" w14:textId="77777777"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B61763">
              <w:rPr>
                <w:noProof/>
              </w:rPr>
              <w:t>49</w:t>
            </w:r>
            <w:r>
              <w:fldChar w:fldCharType="end"/>
            </w:r>
          </w:p>
        </w:tc>
      </w:tr>
      <w:tr w:rsidR="00677F53" w:rsidRPr="00FB4AA5" w14:paraId="7AAD714E" w14:textId="77777777" w:rsidTr="00FB4AA5">
        <w:tc>
          <w:tcPr>
            <w:tcW w:w="8028" w:type="dxa"/>
          </w:tcPr>
          <w:p w14:paraId="2F51D90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B61763" w:rsidRPr="002D0053">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14:paraId="71FFBAC8" w14:textId="77777777"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B61763">
              <w:rPr>
                <w:noProof/>
              </w:rPr>
              <w:t>50</w:t>
            </w:r>
            <w:r>
              <w:fldChar w:fldCharType="end"/>
            </w:r>
          </w:p>
        </w:tc>
      </w:tr>
      <w:tr w:rsidR="00677F53" w:rsidRPr="00FB4AA5" w14:paraId="0B49B07C" w14:textId="77777777" w:rsidTr="00FB4AA5">
        <w:tc>
          <w:tcPr>
            <w:tcW w:w="8028" w:type="dxa"/>
          </w:tcPr>
          <w:p w14:paraId="6AE0B7D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B61763" w:rsidRPr="00C808AA">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14:paraId="49F9B2B5" w14:textId="77777777"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B61763">
              <w:rPr>
                <w:noProof/>
              </w:rPr>
              <w:t>51</w:t>
            </w:r>
            <w:r>
              <w:fldChar w:fldCharType="end"/>
            </w:r>
          </w:p>
        </w:tc>
      </w:tr>
      <w:tr w:rsidR="00677F53" w:rsidRPr="00FB4AA5" w14:paraId="43FA1072" w14:textId="77777777" w:rsidTr="00FB4AA5">
        <w:tc>
          <w:tcPr>
            <w:tcW w:w="8028" w:type="dxa"/>
          </w:tcPr>
          <w:p w14:paraId="250439A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00B61763" w:rsidRPr="006D65BA">
              <w:t xml:space="preserve"> - Simulação de partida gradativa</w:t>
            </w:r>
            <w:r w:rsidRPr="00FB4AA5">
              <w:fldChar w:fldCharType="end"/>
            </w:r>
            <w:r w:rsidR="006F7A1E">
              <w:rPr>
                <w:rFonts w:eastAsia="Times New Roman" w:cs="Times New Roman"/>
                <w:szCs w:val="24"/>
                <w:lang w:eastAsia="ar-SA"/>
              </w:rPr>
              <w:t xml:space="preserve">  . . . . . . . . . . . . . . . . . . . . . . . . . . . . </w:t>
            </w:r>
          </w:p>
        </w:tc>
        <w:tc>
          <w:tcPr>
            <w:tcW w:w="720" w:type="dxa"/>
          </w:tcPr>
          <w:p w14:paraId="2E245C6A" w14:textId="77777777"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B61763">
              <w:rPr>
                <w:noProof/>
              </w:rPr>
              <w:t>53</w:t>
            </w:r>
            <w:r>
              <w:fldChar w:fldCharType="end"/>
            </w:r>
          </w:p>
        </w:tc>
      </w:tr>
      <w:tr w:rsidR="00677F53" w:rsidRPr="00FB4AA5" w14:paraId="6AD89CCE" w14:textId="77777777" w:rsidTr="00FB4AA5">
        <w:tc>
          <w:tcPr>
            <w:tcW w:w="8028" w:type="dxa"/>
          </w:tcPr>
          <w:p w14:paraId="6B55B94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00B61763" w:rsidRPr="006D65BA">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 </w:t>
            </w:r>
          </w:p>
        </w:tc>
        <w:tc>
          <w:tcPr>
            <w:tcW w:w="720" w:type="dxa"/>
          </w:tcPr>
          <w:p w14:paraId="52B0FCA1" w14:textId="77777777"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B61763">
              <w:rPr>
                <w:noProof/>
              </w:rPr>
              <w:t>53</w:t>
            </w:r>
            <w:r>
              <w:fldChar w:fldCharType="end"/>
            </w:r>
          </w:p>
        </w:tc>
      </w:tr>
      <w:tr w:rsidR="00677F53" w:rsidRPr="00FB4AA5" w14:paraId="1A0937D1" w14:textId="77777777" w:rsidTr="00FB4AA5">
        <w:tc>
          <w:tcPr>
            <w:tcW w:w="8028" w:type="dxa"/>
          </w:tcPr>
          <w:p w14:paraId="13046F6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17</w:t>
            </w:r>
            <w:r w:rsidR="00B61763" w:rsidRPr="007E718C">
              <w:t xml:space="preserve"> - Regulação estática par</w:t>
            </w:r>
            <w:r w:rsidR="00B61763">
              <w:t>a carga de 100% do valor nominal</w:t>
            </w:r>
            <w:r w:rsidRPr="00FB4AA5">
              <w:fldChar w:fldCharType="end"/>
            </w:r>
            <w:r w:rsidR="006F7A1E">
              <w:rPr>
                <w:rFonts w:eastAsia="Times New Roman" w:cs="Times New Roman"/>
                <w:szCs w:val="24"/>
                <w:lang w:eastAsia="ar-SA"/>
              </w:rPr>
              <w:t xml:space="preserve">  . . . . . . . . </w:t>
            </w:r>
          </w:p>
        </w:tc>
        <w:tc>
          <w:tcPr>
            <w:tcW w:w="720" w:type="dxa"/>
          </w:tcPr>
          <w:p w14:paraId="2C32202D" w14:textId="77777777"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B61763">
              <w:rPr>
                <w:noProof/>
              </w:rPr>
              <w:t>54</w:t>
            </w:r>
            <w:r>
              <w:fldChar w:fldCharType="end"/>
            </w:r>
          </w:p>
        </w:tc>
      </w:tr>
      <w:tr w:rsidR="00677F53" w:rsidRPr="00FB4AA5" w14:paraId="0B534387" w14:textId="77777777" w:rsidTr="00FB4AA5">
        <w:tc>
          <w:tcPr>
            <w:tcW w:w="8028" w:type="dxa"/>
          </w:tcPr>
          <w:p w14:paraId="6EAEFBC1"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B61763" w:rsidRPr="007E718C">
              <w:t xml:space="preserve">Figura </w:t>
            </w:r>
            <w:r w:rsidR="00B61763" w:rsidRPr="00B61763">
              <w:rPr>
                <w:noProof/>
              </w:rPr>
              <w:t>5</w:t>
            </w:r>
            <w:r w:rsidR="00B61763">
              <w:rPr>
                <w:noProof/>
              </w:rPr>
              <w:t>.</w:t>
            </w:r>
            <w:r w:rsidR="00B61763" w:rsidRPr="00B61763">
              <w:rPr>
                <w:noProof/>
              </w:rPr>
              <w:t>18</w:t>
            </w:r>
            <w:r w:rsidR="00B61763" w:rsidRPr="007E718C">
              <w:t xml:space="preserve"> - Regulação estática para carga de 5% do valor nominal</w:t>
            </w:r>
            <w:r w:rsidRPr="00FB4AA5">
              <w:fldChar w:fldCharType="end"/>
            </w:r>
            <w:r w:rsidR="006F7A1E">
              <w:rPr>
                <w:rFonts w:eastAsia="Times New Roman" w:cs="Times New Roman"/>
                <w:szCs w:val="24"/>
                <w:lang w:eastAsia="ar-SA"/>
              </w:rPr>
              <w:t xml:space="preserve">  . . . . . . . . . . </w:t>
            </w:r>
          </w:p>
        </w:tc>
        <w:tc>
          <w:tcPr>
            <w:tcW w:w="720" w:type="dxa"/>
          </w:tcPr>
          <w:p w14:paraId="49FD091C" w14:textId="77777777"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B61763">
              <w:rPr>
                <w:noProof/>
              </w:rPr>
              <w:t>54</w:t>
            </w:r>
            <w:r>
              <w:fldChar w:fldCharType="end"/>
            </w:r>
          </w:p>
        </w:tc>
      </w:tr>
      <w:tr w:rsidR="00677F53" w:rsidRPr="00FB4AA5" w14:paraId="3DE8C429" w14:textId="77777777" w:rsidTr="00FB4AA5">
        <w:tc>
          <w:tcPr>
            <w:tcW w:w="8028" w:type="dxa"/>
          </w:tcPr>
          <w:p w14:paraId="1452490B"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B61763" w:rsidRPr="005C0DAA">
              <w:t xml:space="preserve">Figura </w:t>
            </w:r>
            <w:r w:rsidR="00B61763" w:rsidRPr="00B61763">
              <w:rPr>
                <w:noProof/>
              </w:rPr>
              <w:t>5</w:t>
            </w:r>
            <w:r w:rsidR="00B61763">
              <w:rPr>
                <w:noProof/>
              </w:rPr>
              <w:t>.</w:t>
            </w:r>
            <w:r w:rsidR="00B61763" w:rsidRPr="00B61763">
              <w:rPr>
                <w:noProof/>
              </w:rPr>
              <w:t>19</w:t>
            </w:r>
            <w:r w:rsidR="00B61763">
              <w:t xml:space="preserve"> - Regulação está</w:t>
            </w:r>
            <w:r w:rsidR="00B61763" w:rsidRPr="005C0DAA">
              <w:t>tica para carga de 4,9% do valor nominal</w:t>
            </w:r>
            <w:r w:rsidRPr="00FB4AA5">
              <w:fldChar w:fldCharType="end"/>
            </w:r>
            <w:r w:rsidR="006F7A1E">
              <w:rPr>
                <w:rFonts w:eastAsia="Times New Roman" w:cs="Times New Roman"/>
                <w:szCs w:val="24"/>
                <w:lang w:eastAsia="ar-SA"/>
              </w:rPr>
              <w:t xml:space="preserve">  . . . . . . . . </w:t>
            </w:r>
          </w:p>
        </w:tc>
        <w:tc>
          <w:tcPr>
            <w:tcW w:w="720" w:type="dxa"/>
          </w:tcPr>
          <w:p w14:paraId="33C8EAE9" w14:textId="77777777"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B61763">
              <w:rPr>
                <w:noProof/>
              </w:rPr>
              <w:t>55</w:t>
            </w:r>
            <w:r>
              <w:fldChar w:fldCharType="end"/>
            </w:r>
          </w:p>
        </w:tc>
      </w:tr>
      <w:tr w:rsidR="00677F53" w:rsidRPr="00FB4AA5" w14:paraId="68C045BC" w14:textId="77777777" w:rsidTr="00FB4AA5">
        <w:tc>
          <w:tcPr>
            <w:tcW w:w="8028" w:type="dxa"/>
          </w:tcPr>
          <w:p w14:paraId="25BA38BB"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00B61763" w:rsidRPr="00F301FF">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14:paraId="741F1D9F" w14:textId="77777777"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B61763">
              <w:rPr>
                <w:noProof/>
              </w:rPr>
              <w:t>56</w:t>
            </w:r>
            <w:r>
              <w:fldChar w:fldCharType="end"/>
            </w:r>
          </w:p>
        </w:tc>
      </w:tr>
      <w:tr w:rsidR="00677F53" w:rsidRPr="00FB4AA5" w14:paraId="4E024F75" w14:textId="77777777" w:rsidTr="00FB4AA5">
        <w:tc>
          <w:tcPr>
            <w:tcW w:w="8028" w:type="dxa"/>
          </w:tcPr>
          <w:p w14:paraId="3340299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00B61763" w:rsidRPr="006316C1">
              <w:t xml:space="preserve"> - Tensão de saída para carga de 50% do valor nominal</w:t>
            </w:r>
            <w:r w:rsidRPr="00FB4AA5">
              <w:fldChar w:fldCharType="end"/>
            </w:r>
            <w:r w:rsidR="006F7A1E">
              <w:rPr>
                <w:rFonts w:eastAsia="Times New Roman" w:cs="Times New Roman"/>
                <w:szCs w:val="24"/>
                <w:lang w:eastAsia="ar-SA"/>
              </w:rPr>
              <w:t xml:space="preserve">  . . . . . . . . . . . </w:t>
            </w:r>
          </w:p>
        </w:tc>
        <w:tc>
          <w:tcPr>
            <w:tcW w:w="720" w:type="dxa"/>
          </w:tcPr>
          <w:p w14:paraId="3F878B93" w14:textId="77777777"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B61763">
              <w:rPr>
                <w:noProof/>
              </w:rPr>
              <w:t>56</w:t>
            </w:r>
            <w:r>
              <w:fldChar w:fldCharType="end"/>
            </w:r>
          </w:p>
        </w:tc>
      </w:tr>
      <w:tr w:rsidR="00677F53" w:rsidRPr="00FB4AA5" w14:paraId="0FBD5F65" w14:textId="77777777" w:rsidTr="00FB4AA5">
        <w:tc>
          <w:tcPr>
            <w:tcW w:w="8028" w:type="dxa"/>
          </w:tcPr>
          <w:p w14:paraId="49AF192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00B61763" w:rsidRPr="00F301FF">
              <w:t xml:space="preserve"> - Tensão de saída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14:paraId="5D653C0B" w14:textId="77777777"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B61763">
              <w:rPr>
                <w:noProof/>
              </w:rPr>
              <w:t>57</w:t>
            </w:r>
            <w:r>
              <w:fldChar w:fldCharType="end"/>
            </w:r>
          </w:p>
        </w:tc>
      </w:tr>
      <w:tr w:rsidR="00677F53" w:rsidRPr="00FB4AA5" w14:paraId="6E4EABD9" w14:textId="77777777" w:rsidTr="00FB4AA5">
        <w:tc>
          <w:tcPr>
            <w:tcW w:w="8028" w:type="dxa"/>
          </w:tcPr>
          <w:p w14:paraId="6F0160A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B61763" w:rsidRPr="004B73FD">
              <w:t xml:space="preserve">Figura </w:t>
            </w:r>
            <w:r w:rsidR="00B61763" w:rsidRPr="00B61763">
              <w:rPr>
                <w:noProof/>
              </w:rPr>
              <w:t>5</w:t>
            </w:r>
            <w:r w:rsidR="00B61763">
              <w:rPr>
                <w:noProof/>
              </w:rPr>
              <w:t>.</w:t>
            </w:r>
            <w:r w:rsidR="00B61763" w:rsidRPr="00B61763">
              <w:rPr>
                <w:noProof/>
              </w:rPr>
              <w:t>23</w:t>
            </w:r>
            <w:r w:rsidR="00B61763" w:rsidRPr="004B73FD">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14:paraId="22E60B5D" w14:textId="77777777"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B61763">
              <w:rPr>
                <w:noProof/>
              </w:rPr>
              <w:t>57</w:t>
            </w:r>
            <w:r>
              <w:fldChar w:fldCharType="end"/>
            </w:r>
          </w:p>
        </w:tc>
      </w:tr>
      <w:tr w:rsidR="00677F53" w:rsidRPr="00FB4AA5" w14:paraId="73E1989A" w14:textId="77777777" w:rsidTr="00FB4AA5">
        <w:tc>
          <w:tcPr>
            <w:tcW w:w="8028" w:type="dxa"/>
          </w:tcPr>
          <w:p w14:paraId="5B23A57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B61763" w:rsidRPr="005E3C5B">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14:paraId="018F5CA3" w14:textId="77777777"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B61763">
              <w:rPr>
                <w:noProof/>
              </w:rPr>
              <w:t>58</w:t>
            </w:r>
            <w:r>
              <w:fldChar w:fldCharType="end"/>
            </w:r>
          </w:p>
        </w:tc>
      </w:tr>
      <w:tr w:rsidR="00677F53" w:rsidRPr="00FB4AA5" w14:paraId="1F859F41" w14:textId="77777777" w:rsidTr="00FB4AA5">
        <w:tc>
          <w:tcPr>
            <w:tcW w:w="8028" w:type="dxa"/>
          </w:tcPr>
          <w:p w14:paraId="30A83F6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B61763" w:rsidRPr="004435A6">
              <w:t xml:space="preserve"> - Localização do resistor shunt no conversor</w:t>
            </w:r>
            <w:r w:rsidRPr="00FB4AA5">
              <w:fldChar w:fldCharType="end"/>
            </w:r>
            <w:r w:rsidR="006F7A1E">
              <w:rPr>
                <w:rFonts w:eastAsia="Times New Roman" w:cs="Times New Roman"/>
                <w:szCs w:val="24"/>
                <w:lang w:eastAsia="ar-SA"/>
              </w:rPr>
              <w:t xml:space="preserve">  . . . . . . . . . . . . . . . . . . . . </w:t>
            </w:r>
          </w:p>
        </w:tc>
        <w:tc>
          <w:tcPr>
            <w:tcW w:w="720" w:type="dxa"/>
          </w:tcPr>
          <w:p w14:paraId="41958113" w14:textId="77777777"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B61763">
              <w:rPr>
                <w:noProof/>
              </w:rPr>
              <w:t>61</w:t>
            </w:r>
            <w:r>
              <w:fldChar w:fldCharType="end"/>
            </w:r>
          </w:p>
        </w:tc>
      </w:tr>
      <w:tr w:rsidR="00677F53" w:rsidRPr="00FB4AA5" w14:paraId="58645448" w14:textId="77777777" w:rsidTr="00FB4AA5">
        <w:tc>
          <w:tcPr>
            <w:tcW w:w="8028" w:type="dxa"/>
          </w:tcPr>
          <w:p w14:paraId="643B42EC"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00B61763" w:rsidRPr="0011364E">
              <w:t xml:space="preserve"> - Amplificador Diferencial</w:t>
            </w:r>
            <w:r w:rsidRPr="00FB4AA5">
              <w:fldChar w:fldCharType="end"/>
            </w:r>
            <w:r w:rsidR="006F7A1E">
              <w:rPr>
                <w:rFonts w:eastAsia="Times New Roman" w:cs="Times New Roman"/>
                <w:szCs w:val="24"/>
                <w:lang w:eastAsia="ar-SA"/>
              </w:rPr>
              <w:t xml:space="preserve">  . . . . . . . . . . . . . . . . . . . . . . . . . . . . . . . . . . </w:t>
            </w:r>
          </w:p>
        </w:tc>
        <w:tc>
          <w:tcPr>
            <w:tcW w:w="720" w:type="dxa"/>
          </w:tcPr>
          <w:p w14:paraId="50834E6C" w14:textId="77777777"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B61763">
              <w:rPr>
                <w:noProof/>
              </w:rPr>
              <w:t>62</w:t>
            </w:r>
            <w:r>
              <w:fldChar w:fldCharType="end"/>
            </w:r>
          </w:p>
        </w:tc>
      </w:tr>
      <w:tr w:rsidR="00677F53" w:rsidRPr="00FB4AA5" w14:paraId="6025D1C5" w14:textId="77777777" w:rsidTr="00FB4AA5">
        <w:tc>
          <w:tcPr>
            <w:tcW w:w="8028" w:type="dxa"/>
          </w:tcPr>
          <w:p w14:paraId="1C02403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B61763" w:rsidRPr="00803B11">
              <w:t xml:space="preserve"> - Circuito para leitura de corrente</w:t>
            </w:r>
            <w:r w:rsidRPr="00FB4AA5">
              <w:fldChar w:fldCharType="end"/>
            </w:r>
            <w:r w:rsidR="006F7A1E">
              <w:rPr>
                <w:rFonts w:eastAsia="Times New Roman" w:cs="Times New Roman"/>
                <w:szCs w:val="24"/>
                <w:lang w:eastAsia="ar-SA"/>
              </w:rPr>
              <w:t xml:space="preserve">  . . . . . . . . . . . . . . . . . . . . . . . . . . . . . </w:t>
            </w:r>
          </w:p>
        </w:tc>
        <w:tc>
          <w:tcPr>
            <w:tcW w:w="720" w:type="dxa"/>
          </w:tcPr>
          <w:p w14:paraId="1D65A98A" w14:textId="77777777"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B61763">
              <w:rPr>
                <w:noProof/>
              </w:rPr>
              <w:t>62</w:t>
            </w:r>
            <w:r>
              <w:fldChar w:fldCharType="end"/>
            </w:r>
          </w:p>
        </w:tc>
      </w:tr>
      <w:tr w:rsidR="00677F53" w:rsidRPr="00FB4AA5" w14:paraId="2812AADC" w14:textId="77777777" w:rsidTr="00FB4AA5">
        <w:tc>
          <w:tcPr>
            <w:tcW w:w="8028" w:type="dxa"/>
          </w:tcPr>
          <w:p w14:paraId="25ED6D1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B61763" w:rsidRPr="0045348B">
              <w:t xml:space="preserve"> - Valor de tensão sobre o resistor shunt</w:t>
            </w:r>
            <w:r w:rsidRPr="00FB4AA5">
              <w:fldChar w:fldCharType="end"/>
            </w:r>
            <w:r w:rsidR="006F7A1E">
              <w:rPr>
                <w:rFonts w:eastAsia="Times New Roman" w:cs="Times New Roman"/>
                <w:szCs w:val="24"/>
                <w:lang w:eastAsia="ar-SA"/>
              </w:rPr>
              <w:t xml:space="preserve">  . . . . . . . . . . . . . . . . . . . . . . . . </w:t>
            </w:r>
          </w:p>
        </w:tc>
        <w:tc>
          <w:tcPr>
            <w:tcW w:w="720" w:type="dxa"/>
          </w:tcPr>
          <w:p w14:paraId="207E4B12" w14:textId="77777777"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B61763">
              <w:rPr>
                <w:noProof/>
              </w:rPr>
              <w:t>63</w:t>
            </w:r>
            <w:r>
              <w:fldChar w:fldCharType="end"/>
            </w:r>
          </w:p>
        </w:tc>
      </w:tr>
      <w:tr w:rsidR="00677F53" w:rsidRPr="00FB4AA5" w14:paraId="63020491" w14:textId="77777777" w:rsidTr="00FB4AA5">
        <w:tc>
          <w:tcPr>
            <w:tcW w:w="8028" w:type="dxa"/>
          </w:tcPr>
          <w:p w14:paraId="6F31920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B61763" w:rsidRPr="0045348B">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14:paraId="5BBC547C" w14:textId="77777777"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B61763">
              <w:rPr>
                <w:noProof/>
              </w:rPr>
              <w:t>63</w:t>
            </w:r>
            <w:r>
              <w:fldChar w:fldCharType="end"/>
            </w:r>
          </w:p>
        </w:tc>
      </w:tr>
      <w:tr w:rsidR="00677F53" w:rsidRPr="00FB4AA5" w14:paraId="2A6B41E3" w14:textId="77777777" w:rsidTr="00FB4AA5">
        <w:tc>
          <w:tcPr>
            <w:tcW w:w="8028" w:type="dxa"/>
          </w:tcPr>
          <w:p w14:paraId="5F76219D"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B61763" w:rsidRPr="00324AAF">
              <w:t xml:space="preserve"> - Circuito para leitura de tensão</w:t>
            </w:r>
            <w:r w:rsidRPr="00FB4AA5">
              <w:fldChar w:fldCharType="end"/>
            </w:r>
            <w:r w:rsidR="006F7A1E">
              <w:rPr>
                <w:rFonts w:eastAsia="Times New Roman" w:cs="Times New Roman"/>
                <w:szCs w:val="24"/>
                <w:lang w:eastAsia="ar-SA"/>
              </w:rPr>
              <w:t xml:space="preserve">  . . . . . . . . . . . . . . . . . . . . . . . . . . . . . . </w:t>
            </w:r>
          </w:p>
        </w:tc>
        <w:tc>
          <w:tcPr>
            <w:tcW w:w="720" w:type="dxa"/>
          </w:tcPr>
          <w:p w14:paraId="51F4764D" w14:textId="77777777"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B61763">
              <w:rPr>
                <w:noProof/>
              </w:rPr>
              <w:t>64</w:t>
            </w:r>
            <w:r>
              <w:fldChar w:fldCharType="end"/>
            </w:r>
          </w:p>
        </w:tc>
      </w:tr>
      <w:tr w:rsidR="00677F53" w:rsidRPr="00FB4AA5" w14:paraId="776C5503" w14:textId="77777777" w:rsidTr="00FB4AA5">
        <w:tc>
          <w:tcPr>
            <w:tcW w:w="8028" w:type="dxa"/>
          </w:tcPr>
          <w:p w14:paraId="6FCB7A1A"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7</w:t>
            </w:r>
            <w:r w:rsidR="00B61763" w:rsidRPr="00082ACA">
              <w:t xml:space="preserve"> - Valor de tensão no divisor resistivo</w:t>
            </w:r>
            <w:r w:rsidRPr="00FB4AA5">
              <w:fldChar w:fldCharType="end"/>
            </w:r>
            <w:r w:rsidR="006F7A1E">
              <w:rPr>
                <w:rFonts w:eastAsia="Times New Roman" w:cs="Times New Roman"/>
                <w:szCs w:val="24"/>
                <w:lang w:eastAsia="ar-SA"/>
              </w:rPr>
              <w:t xml:space="preserve">  . . . . . . . . . . . . . . . . . . . . . . . . . . </w:t>
            </w:r>
          </w:p>
        </w:tc>
        <w:tc>
          <w:tcPr>
            <w:tcW w:w="720" w:type="dxa"/>
          </w:tcPr>
          <w:p w14:paraId="6C183313" w14:textId="77777777"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B61763">
              <w:rPr>
                <w:noProof/>
              </w:rPr>
              <w:t>65</w:t>
            </w:r>
            <w:r>
              <w:fldChar w:fldCharType="end"/>
            </w:r>
          </w:p>
        </w:tc>
      </w:tr>
      <w:tr w:rsidR="00677F53" w:rsidRPr="00FB4AA5" w14:paraId="56CC1FE1" w14:textId="77777777" w:rsidTr="00FB4AA5">
        <w:tc>
          <w:tcPr>
            <w:tcW w:w="8028" w:type="dxa"/>
          </w:tcPr>
          <w:p w14:paraId="120650B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B61763" w:rsidRPr="00082ACA">
              <w:t xml:space="preserve">Figura </w:t>
            </w:r>
            <w:r w:rsidR="00B61763" w:rsidRPr="00B61763">
              <w:rPr>
                <w:noProof/>
              </w:rPr>
              <w:t>6</w:t>
            </w:r>
            <w:r w:rsidR="00B61763">
              <w:rPr>
                <w:noProof/>
              </w:rPr>
              <w:t>.</w:t>
            </w:r>
            <w:r w:rsidR="00B61763" w:rsidRPr="00B61763">
              <w:rPr>
                <w:noProof/>
              </w:rPr>
              <w:t>8</w:t>
            </w:r>
            <w:r w:rsidR="00B61763" w:rsidRPr="00082ACA">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14:paraId="17529934" w14:textId="77777777"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B61763">
              <w:rPr>
                <w:noProof/>
              </w:rPr>
              <w:t>65</w:t>
            </w:r>
            <w:r>
              <w:fldChar w:fldCharType="end"/>
            </w:r>
          </w:p>
        </w:tc>
      </w:tr>
      <w:tr w:rsidR="00677F53" w:rsidRPr="00FB4AA5" w14:paraId="7C8D5E4B" w14:textId="77777777" w:rsidTr="00FB4AA5">
        <w:tc>
          <w:tcPr>
            <w:tcW w:w="8028" w:type="dxa"/>
          </w:tcPr>
          <w:p w14:paraId="6FEFD93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B61763" w:rsidRPr="00FB2BD7">
              <w:t xml:space="preserve"> - Circuito de driver das chaves</w:t>
            </w:r>
            <w:r w:rsidRPr="00FB4AA5">
              <w:fldChar w:fldCharType="end"/>
            </w:r>
            <w:r w:rsidR="006F7A1E">
              <w:rPr>
                <w:rFonts w:eastAsia="Times New Roman" w:cs="Times New Roman"/>
                <w:szCs w:val="24"/>
                <w:lang w:eastAsia="ar-SA"/>
              </w:rPr>
              <w:t xml:space="preserve">  . . . . . . . . . . . . . . . . . . . . . . . . . . . . . . . </w:t>
            </w:r>
          </w:p>
        </w:tc>
        <w:tc>
          <w:tcPr>
            <w:tcW w:w="720" w:type="dxa"/>
          </w:tcPr>
          <w:p w14:paraId="5F6D3B6B" w14:textId="77777777"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B61763">
              <w:rPr>
                <w:noProof/>
              </w:rPr>
              <w:t>66</w:t>
            </w:r>
            <w:r>
              <w:fldChar w:fldCharType="end"/>
            </w:r>
          </w:p>
        </w:tc>
      </w:tr>
      <w:tr w:rsidR="00677F53" w:rsidRPr="00FB4AA5" w14:paraId="37E265F6" w14:textId="77777777" w:rsidTr="00FB4AA5">
        <w:tc>
          <w:tcPr>
            <w:tcW w:w="8028" w:type="dxa"/>
          </w:tcPr>
          <w:p w14:paraId="56676F10" w14:textId="77777777"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B61763" w:rsidRPr="00DC5DE3">
              <w:t xml:space="preserve"> - Especificações do Mosfet Selecionado</w:t>
            </w:r>
            <w:r w:rsidR="00B61763" w:rsidRPr="00B61763">
              <w:rPr>
                <w:rFonts w:eastAsia="Times New Roman" w:cs="Times New Roman"/>
                <w:szCs w:val="24"/>
                <w:lang w:eastAsia="ar-SA"/>
              </w:rPr>
              <w:t xml:space="preserve"> - Fonte [12]</w:t>
            </w:r>
            <w:r w:rsidRPr="00FB4AA5">
              <w:fldChar w:fldCharType="end"/>
            </w:r>
          </w:p>
        </w:tc>
        <w:tc>
          <w:tcPr>
            <w:tcW w:w="720" w:type="dxa"/>
          </w:tcPr>
          <w:p w14:paraId="591C908D" w14:textId="77777777"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B61763">
              <w:rPr>
                <w:noProof/>
              </w:rPr>
              <w:t>67</w:t>
            </w:r>
            <w:r>
              <w:fldChar w:fldCharType="end"/>
            </w:r>
          </w:p>
        </w:tc>
      </w:tr>
      <w:tr w:rsidR="00677F53" w:rsidRPr="00FB4AA5" w14:paraId="7671ABB4" w14:textId="77777777" w:rsidTr="00FB4AA5">
        <w:tc>
          <w:tcPr>
            <w:tcW w:w="8028" w:type="dxa"/>
          </w:tcPr>
          <w:p w14:paraId="036E680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B61763" w:rsidRPr="00B0337F">
              <w:t xml:space="preserve"> - Tensão de condução x corrente nos diodos selecionados </w:t>
            </w:r>
            <w:r w:rsidR="00B61763" w:rsidRPr="00B61763">
              <w:rPr>
                <w:i/>
              </w:rPr>
              <w:t>- Fonte [13]</w:t>
            </w:r>
            <w:r w:rsidRPr="00FB4AA5">
              <w:fldChar w:fldCharType="end"/>
            </w:r>
            <w:r w:rsidR="006F7A1E">
              <w:rPr>
                <w:rFonts w:eastAsia="Times New Roman" w:cs="Times New Roman"/>
                <w:szCs w:val="24"/>
                <w:lang w:eastAsia="ar-SA"/>
              </w:rPr>
              <w:t xml:space="preserve">  . . . . . . . . </w:t>
            </w:r>
          </w:p>
        </w:tc>
        <w:tc>
          <w:tcPr>
            <w:tcW w:w="720" w:type="dxa"/>
          </w:tcPr>
          <w:p w14:paraId="3D9ACB2F" w14:textId="77777777"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B61763">
              <w:rPr>
                <w:noProof/>
              </w:rPr>
              <w:t>68</w:t>
            </w:r>
            <w:r>
              <w:fldChar w:fldCharType="end"/>
            </w:r>
          </w:p>
        </w:tc>
      </w:tr>
      <w:tr w:rsidR="00677F53" w:rsidRPr="00FB4AA5" w14:paraId="57589400" w14:textId="77777777" w:rsidTr="00FB4AA5">
        <w:tc>
          <w:tcPr>
            <w:tcW w:w="8028" w:type="dxa"/>
          </w:tcPr>
          <w:p w14:paraId="01D50C3C" w14:textId="77777777"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B61763" w:rsidRPr="008459B3">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 . . . . </w:t>
            </w:r>
          </w:p>
        </w:tc>
        <w:tc>
          <w:tcPr>
            <w:tcW w:w="720" w:type="dxa"/>
          </w:tcPr>
          <w:p w14:paraId="65430661"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B61763">
              <w:rPr>
                <w:noProof/>
              </w:rPr>
              <w:t>75</w:t>
            </w:r>
            <w:r w:rsidR="00FB4AA5">
              <w:fldChar w:fldCharType="end"/>
            </w:r>
          </w:p>
        </w:tc>
      </w:tr>
      <w:tr w:rsidR="00677F53" w:rsidRPr="00FB4AA5" w14:paraId="7ECCE567" w14:textId="77777777" w:rsidTr="00FB4AA5">
        <w:tc>
          <w:tcPr>
            <w:tcW w:w="8028" w:type="dxa"/>
          </w:tcPr>
          <w:p w14:paraId="7C32AFE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B61763" w:rsidRPr="008459B3">
              <w:t xml:space="preserve"> - Eficiência do conversor considerando componentes com perdas</w:t>
            </w:r>
            <w:r w:rsidRPr="00FB4AA5">
              <w:fldChar w:fldCharType="end"/>
            </w:r>
            <w:r w:rsidR="006F7A1E">
              <w:rPr>
                <w:rFonts w:eastAsia="Times New Roman" w:cs="Times New Roman"/>
                <w:szCs w:val="24"/>
                <w:lang w:eastAsia="ar-SA"/>
              </w:rPr>
              <w:t xml:space="preserve">  . . </w:t>
            </w:r>
          </w:p>
        </w:tc>
        <w:tc>
          <w:tcPr>
            <w:tcW w:w="720" w:type="dxa"/>
          </w:tcPr>
          <w:p w14:paraId="3F92D39C" w14:textId="77777777"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B61763">
              <w:rPr>
                <w:noProof/>
              </w:rPr>
              <w:t>75</w:t>
            </w:r>
            <w:r>
              <w:fldChar w:fldCharType="end"/>
            </w:r>
          </w:p>
        </w:tc>
      </w:tr>
    </w:tbl>
    <w:p w14:paraId="1589A98A" w14:textId="77777777" w:rsidR="00677F53" w:rsidRPr="00FB4AA5" w:rsidRDefault="00677F53" w:rsidP="00090C0A">
      <w:pPr>
        <w:pStyle w:val="Heading1"/>
        <w:numPr>
          <w:ilvl w:val="0"/>
          <w:numId w:val="0"/>
        </w:numPr>
      </w:pPr>
    </w:p>
    <w:p w14:paraId="5D39D631" w14:textId="77777777" w:rsidR="00677F53" w:rsidRPr="00FB4AA5" w:rsidRDefault="00677F53">
      <w:pPr>
        <w:spacing w:line="259" w:lineRule="auto"/>
        <w:rPr>
          <w:rFonts w:eastAsiaTheme="majorEastAsia" w:cstheme="majorBidi"/>
          <w:b/>
          <w:sz w:val="48"/>
          <w:szCs w:val="32"/>
        </w:rPr>
      </w:pPr>
      <w:r w:rsidRPr="00FB4AA5">
        <w:br w:type="page"/>
      </w:r>
    </w:p>
    <w:p w14:paraId="0EDB0572" w14:textId="77777777" w:rsidR="00677F53" w:rsidRPr="00FB4AA5" w:rsidRDefault="00090C0A" w:rsidP="00677F53">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14:paraId="1F9734D0" w14:textId="77777777" w:rsidTr="00FB4AA5">
        <w:tc>
          <w:tcPr>
            <w:tcW w:w="8028" w:type="dxa"/>
          </w:tcPr>
          <w:p w14:paraId="036CB29F" w14:textId="77777777"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00B61763" w:rsidRPr="00460E31">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 . . . . . . . . </w:t>
            </w:r>
          </w:p>
        </w:tc>
        <w:tc>
          <w:tcPr>
            <w:tcW w:w="720" w:type="dxa"/>
          </w:tcPr>
          <w:p w14:paraId="7C0D26D2" w14:textId="77777777"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B61763">
              <w:rPr>
                <w:noProof/>
              </w:rPr>
              <w:t>30</w:t>
            </w:r>
            <w:r>
              <w:fldChar w:fldCharType="end"/>
            </w:r>
          </w:p>
        </w:tc>
      </w:tr>
      <w:tr w:rsidR="00677F53" w:rsidRPr="00FB4AA5" w14:paraId="08FA861A" w14:textId="77777777" w:rsidTr="00FB4AA5">
        <w:tc>
          <w:tcPr>
            <w:tcW w:w="8028" w:type="dxa"/>
          </w:tcPr>
          <w:p w14:paraId="06D1C00C" w14:textId="77777777"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B61763" w:rsidRPr="00774751">
              <w:rPr>
                <w:color w:val="000000" w:themeColor="text1"/>
                <w:szCs w:val="24"/>
              </w:rPr>
              <w:t xml:space="preserve"> - Parâmetro</w:t>
            </w:r>
            <w:r w:rsidR="00B61763">
              <w:rPr>
                <w:color w:val="000000" w:themeColor="text1"/>
                <w:szCs w:val="24"/>
              </w:rPr>
              <w:t>s</w:t>
            </w:r>
            <w:r w:rsidR="00B61763"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00B61763" w:rsidRPr="00774751">
              <w:rPr>
                <w:rFonts w:eastAsiaTheme="minorEastAsia"/>
                <w:color w:val="000000" w:themeColor="text1"/>
                <w:szCs w:val="24"/>
              </w:rPr>
              <w:t xml:space="preserve"> </w:t>
            </w:r>
            <w:r w:rsidR="00B61763" w:rsidRPr="00774751">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 . . </w:t>
            </w:r>
          </w:p>
        </w:tc>
        <w:tc>
          <w:tcPr>
            <w:tcW w:w="720" w:type="dxa"/>
          </w:tcPr>
          <w:p w14:paraId="37C12D7A" w14:textId="77777777"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B61763">
              <w:rPr>
                <w:noProof/>
              </w:rPr>
              <w:t>36</w:t>
            </w:r>
            <w:r>
              <w:fldChar w:fldCharType="end"/>
            </w:r>
          </w:p>
        </w:tc>
      </w:tr>
      <w:tr w:rsidR="00677F53" w:rsidRPr="00FB4AA5" w14:paraId="039A6902" w14:textId="77777777" w:rsidTr="00FB4AA5">
        <w:tc>
          <w:tcPr>
            <w:tcW w:w="8028" w:type="dxa"/>
          </w:tcPr>
          <w:p w14:paraId="0DF752B0" w14:textId="77777777"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B61763" w:rsidRPr="002D41D7">
              <w:rPr>
                <w:szCs w:val="24"/>
              </w:rPr>
              <w:t xml:space="preserve">Tabela </w:t>
            </w:r>
            <w:r w:rsidR="00B61763" w:rsidRPr="00B61763">
              <w:rPr>
                <w:noProof/>
                <w:szCs w:val="24"/>
              </w:rPr>
              <w:t>4</w:t>
            </w:r>
            <w:r w:rsidR="00B61763">
              <w:rPr>
                <w:noProof/>
                <w:szCs w:val="24"/>
              </w:rPr>
              <w:t>.</w:t>
            </w:r>
            <w:r w:rsidR="00B61763" w:rsidRPr="00B61763">
              <w:rPr>
                <w:noProof/>
                <w:szCs w:val="24"/>
              </w:rPr>
              <w:t>3</w:t>
            </w:r>
            <w:r w:rsidR="00B61763">
              <w:rPr>
                <w:szCs w:val="24"/>
              </w:rPr>
              <w:t xml:space="preserve"> - </w:t>
            </w:r>
            <w:r w:rsidR="00B61763"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00B61763" w:rsidRPr="002D41D7">
              <w:rPr>
                <w:rFonts w:eastAsiaTheme="minorEastAsia"/>
                <w:szCs w:val="24"/>
              </w:rPr>
              <w:t xml:space="preserve"> </w:t>
            </w:r>
            <w:r w:rsidR="00B61763" w:rsidRPr="002D41D7">
              <w:rPr>
                <w:szCs w:val="24"/>
              </w:rPr>
              <w:t>para cálculo do controle</w:t>
            </w:r>
            <w:r w:rsidRPr="00FB4AA5">
              <w:fldChar w:fldCharType="end"/>
            </w:r>
            <w:r w:rsidR="006F7A1E">
              <w:rPr>
                <w:rFonts w:eastAsia="Times New Roman" w:cs="Times New Roman"/>
                <w:szCs w:val="24"/>
                <w:lang w:eastAsia="ar-SA"/>
              </w:rPr>
              <w:t xml:space="preserve">  . . . . . . . . . . . . . . . </w:t>
            </w:r>
            <w:r w:rsidR="002F09B9">
              <w:rPr>
                <w:rFonts w:eastAsia="Times New Roman" w:cs="Times New Roman"/>
                <w:szCs w:val="24"/>
                <w:lang w:eastAsia="ar-SA"/>
              </w:rPr>
              <w:t xml:space="preserve">. . </w:t>
            </w:r>
          </w:p>
        </w:tc>
        <w:tc>
          <w:tcPr>
            <w:tcW w:w="720" w:type="dxa"/>
          </w:tcPr>
          <w:p w14:paraId="642BE91A" w14:textId="77777777"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B61763">
              <w:rPr>
                <w:noProof/>
              </w:rPr>
              <w:t>39</w:t>
            </w:r>
            <w:r>
              <w:fldChar w:fldCharType="end"/>
            </w:r>
          </w:p>
        </w:tc>
      </w:tr>
      <w:tr w:rsidR="00677F53" w:rsidRPr="00FB4AA5" w14:paraId="6A7CF5CC" w14:textId="77777777" w:rsidTr="00FB4AA5">
        <w:tc>
          <w:tcPr>
            <w:tcW w:w="8028" w:type="dxa"/>
          </w:tcPr>
          <w:p w14:paraId="55BB2E0B" w14:textId="77777777"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4</w:t>
            </w:r>
            <w:r w:rsidR="00B61763" w:rsidRPr="00B93C2C">
              <w:rPr>
                <w:szCs w:val="24"/>
              </w:rPr>
              <w:t xml:space="preserve"> - Resumo dos valores de componetes calculados</w:t>
            </w:r>
            <w:r w:rsidRPr="00FB4AA5">
              <w:fldChar w:fldCharType="end"/>
            </w:r>
            <w:r w:rsidR="006F7A1E">
              <w:rPr>
                <w:rFonts w:eastAsia="Times New Roman" w:cs="Times New Roman"/>
                <w:szCs w:val="24"/>
                <w:lang w:eastAsia="ar-SA"/>
              </w:rPr>
              <w:t xml:space="preserve">  . . . . . . . . . . . . . . . . . </w:t>
            </w:r>
          </w:p>
        </w:tc>
        <w:tc>
          <w:tcPr>
            <w:tcW w:w="720" w:type="dxa"/>
          </w:tcPr>
          <w:p w14:paraId="08E23E4E" w14:textId="77777777"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B61763">
              <w:rPr>
                <w:noProof/>
              </w:rPr>
              <w:t>40</w:t>
            </w:r>
            <w:r>
              <w:fldChar w:fldCharType="end"/>
            </w:r>
          </w:p>
        </w:tc>
      </w:tr>
      <w:tr w:rsidR="00677F53" w:rsidRPr="00FB4AA5" w14:paraId="076A6D1C" w14:textId="77777777" w:rsidTr="00FB4AA5">
        <w:tc>
          <w:tcPr>
            <w:tcW w:w="8028" w:type="dxa"/>
          </w:tcPr>
          <w:p w14:paraId="56EE8D8B" w14:textId="77777777"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B61763" w:rsidRPr="00B93C2C">
              <w:rPr>
                <w:szCs w:val="24"/>
              </w:rPr>
              <w:t xml:space="preserve">Tabela </w:t>
            </w:r>
            <w:r w:rsidR="00B61763" w:rsidRPr="00B61763">
              <w:rPr>
                <w:noProof/>
                <w:szCs w:val="24"/>
              </w:rPr>
              <w:t>4</w:t>
            </w:r>
            <w:r w:rsidR="00B61763">
              <w:rPr>
                <w:noProof/>
                <w:szCs w:val="24"/>
              </w:rPr>
              <w:t>.</w:t>
            </w:r>
            <w:r w:rsidR="00B61763" w:rsidRPr="00B61763">
              <w:rPr>
                <w:noProof/>
                <w:szCs w:val="24"/>
              </w:rPr>
              <w:t>5</w:t>
            </w:r>
            <w:r w:rsidR="00B61763" w:rsidRPr="00B93C2C">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 . . . . . </w:t>
            </w:r>
          </w:p>
        </w:tc>
        <w:tc>
          <w:tcPr>
            <w:tcW w:w="720" w:type="dxa"/>
          </w:tcPr>
          <w:p w14:paraId="18B8DFB2" w14:textId="77777777"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B61763">
              <w:rPr>
                <w:noProof/>
              </w:rPr>
              <w:t>40</w:t>
            </w:r>
            <w:r>
              <w:fldChar w:fldCharType="end"/>
            </w:r>
          </w:p>
        </w:tc>
      </w:tr>
      <w:tr w:rsidR="00677F53" w:rsidRPr="00FB4AA5" w14:paraId="3606F646" w14:textId="77777777" w:rsidTr="00FB4AA5">
        <w:tc>
          <w:tcPr>
            <w:tcW w:w="8028" w:type="dxa"/>
          </w:tcPr>
          <w:p w14:paraId="18E87C8D" w14:textId="77777777"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B61763" w:rsidRPr="00112738">
              <w:t xml:space="preserve"> - Valores das contantes do controle ajustadas</w:t>
            </w:r>
            <w:r w:rsidRPr="00FB4AA5">
              <w:fldChar w:fldCharType="end"/>
            </w:r>
            <w:r w:rsidR="006F7A1E">
              <w:rPr>
                <w:rFonts w:eastAsia="Times New Roman" w:cs="Times New Roman"/>
                <w:szCs w:val="24"/>
                <w:lang w:eastAsia="ar-SA"/>
              </w:rPr>
              <w:t xml:space="preserve">  . . . . . . . . . . . . . . . . . . . </w:t>
            </w:r>
          </w:p>
        </w:tc>
        <w:tc>
          <w:tcPr>
            <w:tcW w:w="720" w:type="dxa"/>
          </w:tcPr>
          <w:p w14:paraId="29FEFB99" w14:textId="77777777"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B61763">
              <w:rPr>
                <w:noProof/>
              </w:rPr>
              <w:t>52</w:t>
            </w:r>
            <w:r>
              <w:fldChar w:fldCharType="end"/>
            </w:r>
          </w:p>
        </w:tc>
      </w:tr>
      <w:tr w:rsidR="00677F53" w:rsidRPr="00FB4AA5" w14:paraId="793FCB4D" w14:textId="77777777" w:rsidTr="00FB4AA5">
        <w:tc>
          <w:tcPr>
            <w:tcW w:w="8028" w:type="dxa"/>
          </w:tcPr>
          <w:p w14:paraId="44229F2A" w14:textId="77777777"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1</w:t>
            </w:r>
            <w:r w:rsidR="00B61763" w:rsidRPr="00110166">
              <w:t xml:space="preserve"> - Especificações do indutor de saída</w:t>
            </w:r>
            <w:r w:rsidRPr="00FB4AA5">
              <w:fldChar w:fldCharType="end"/>
            </w:r>
            <w:r w:rsidR="006F7A1E">
              <w:rPr>
                <w:rFonts w:eastAsia="Times New Roman" w:cs="Times New Roman"/>
                <w:szCs w:val="24"/>
                <w:lang w:eastAsia="ar-SA"/>
              </w:rPr>
              <w:t xml:space="preserve">  . . . . . . . . . . . . . . . . . . . . . . . . . . </w:t>
            </w:r>
          </w:p>
        </w:tc>
        <w:tc>
          <w:tcPr>
            <w:tcW w:w="720" w:type="dxa"/>
          </w:tcPr>
          <w:p w14:paraId="7F40EFE3" w14:textId="77777777"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B61763">
              <w:rPr>
                <w:noProof/>
              </w:rPr>
              <w:t>69</w:t>
            </w:r>
            <w:r>
              <w:fldChar w:fldCharType="end"/>
            </w:r>
          </w:p>
        </w:tc>
      </w:tr>
      <w:tr w:rsidR="00677F53" w:rsidRPr="00FB4AA5" w14:paraId="173B0C23" w14:textId="77777777" w:rsidTr="00FB4AA5">
        <w:tc>
          <w:tcPr>
            <w:tcW w:w="8028" w:type="dxa"/>
          </w:tcPr>
          <w:p w14:paraId="1F674249" w14:textId="77777777"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2</w:t>
            </w:r>
            <w:r w:rsidR="00B61763" w:rsidRPr="00110166">
              <w:t xml:space="preserve"> - Resumo do projeto físico do indutor de saída</w:t>
            </w:r>
            <w:r w:rsidRPr="00FB4AA5">
              <w:fldChar w:fldCharType="end"/>
            </w:r>
            <w:r w:rsidR="006F7A1E">
              <w:rPr>
                <w:rFonts w:eastAsia="Times New Roman" w:cs="Times New Roman"/>
                <w:szCs w:val="24"/>
                <w:lang w:eastAsia="ar-SA"/>
              </w:rPr>
              <w:t xml:space="preserve">  . . . . . . . . . . . . . . . . . . </w:t>
            </w:r>
          </w:p>
        </w:tc>
        <w:tc>
          <w:tcPr>
            <w:tcW w:w="720" w:type="dxa"/>
          </w:tcPr>
          <w:p w14:paraId="5766A0FE" w14:textId="77777777"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B61763">
              <w:rPr>
                <w:noProof/>
              </w:rPr>
              <w:t>70</w:t>
            </w:r>
            <w:r>
              <w:fldChar w:fldCharType="end"/>
            </w:r>
          </w:p>
        </w:tc>
      </w:tr>
      <w:tr w:rsidR="00677F53" w:rsidRPr="00FB4AA5" w14:paraId="752E8BA3" w14:textId="77777777" w:rsidTr="00FB4AA5">
        <w:tc>
          <w:tcPr>
            <w:tcW w:w="8028" w:type="dxa"/>
          </w:tcPr>
          <w:p w14:paraId="4F4D68B7" w14:textId="77777777"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3</w:t>
            </w:r>
            <w:r w:rsidR="00B61763" w:rsidRPr="00110166">
              <w:t xml:space="preserve"> - Especificações do transformador</w:t>
            </w:r>
            <w:r w:rsidRPr="00FB4AA5">
              <w:fldChar w:fldCharType="end"/>
            </w:r>
            <w:r w:rsidR="006F7A1E">
              <w:rPr>
                <w:rFonts w:eastAsia="Times New Roman" w:cs="Times New Roman"/>
                <w:szCs w:val="24"/>
                <w:lang w:eastAsia="ar-SA"/>
              </w:rPr>
              <w:t xml:space="preserve">  . . . . . . . . . . . . . . . . . . . . . . . . . . . . </w:t>
            </w:r>
          </w:p>
        </w:tc>
        <w:tc>
          <w:tcPr>
            <w:tcW w:w="720" w:type="dxa"/>
          </w:tcPr>
          <w:p w14:paraId="67B711B0" w14:textId="77777777"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B61763">
              <w:rPr>
                <w:noProof/>
              </w:rPr>
              <w:t>70</w:t>
            </w:r>
            <w:r>
              <w:fldChar w:fldCharType="end"/>
            </w:r>
          </w:p>
        </w:tc>
      </w:tr>
      <w:tr w:rsidR="00677F53" w:rsidRPr="00FB4AA5" w14:paraId="411598FD" w14:textId="77777777" w:rsidTr="00FB4AA5">
        <w:tc>
          <w:tcPr>
            <w:tcW w:w="8028" w:type="dxa"/>
          </w:tcPr>
          <w:p w14:paraId="15AFF257" w14:textId="77777777"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B61763" w:rsidRPr="00110166">
              <w:t xml:space="preserve">Tabela </w:t>
            </w:r>
            <w:r w:rsidR="00B61763" w:rsidRPr="00B61763">
              <w:rPr>
                <w:noProof/>
              </w:rPr>
              <w:t>6</w:t>
            </w:r>
            <w:r w:rsidR="00B61763">
              <w:rPr>
                <w:noProof/>
              </w:rPr>
              <w:t>.</w:t>
            </w:r>
            <w:r w:rsidR="00B61763" w:rsidRPr="00B61763">
              <w:rPr>
                <w:noProof/>
              </w:rPr>
              <w:t>4</w:t>
            </w:r>
            <w:r w:rsidR="00B61763" w:rsidRPr="00110166">
              <w:t xml:space="preserve"> - Resumo do projeto do transformador</w:t>
            </w:r>
            <w:r w:rsidRPr="00FB4AA5">
              <w:fldChar w:fldCharType="end"/>
            </w:r>
            <w:r w:rsidR="006F7A1E">
              <w:rPr>
                <w:rFonts w:eastAsia="Times New Roman" w:cs="Times New Roman"/>
                <w:szCs w:val="24"/>
                <w:lang w:eastAsia="ar-SA"/>
              </w:rPr>
              <w:t xml:space="preserve">  . . . . . . . . . . . . . . . . . . . . . . . . </w:t>
            </w:r>
          </w:p>
        </w:tc>
        <w:tc>
          <w:tcPr>
            <w:tcW w:w="720" w:type="dxa"/>
          </w:tcPr>
          <w:p w14:paraId="19F0AC7B" w14:textId="77777777"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B61763">
              <w:rPr>
                <w:noProof/>
              </w:rPr>
              <w:t>72</w:t>
            </w:r>
            <w:r>
              <w:fldChar w:fldCharType="end"/>
            </w:r>
          </w:p>
        </w:tc>
      </w:tr>
      <w:tr w:rsidR="00677F53" w:rsidRPr="00FB4AA5" w14:paraId="6362BC69" w14:textId="77777777" w:rsidTr="00FB4AA5">
        <w:tc>
          <w:tcPr>
            <w:tcW w:w="8028" w:type="dxa"/>
          </w:tcPr>
          <w:p w14:paraId="749B057D" w14:textId="77777777"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B61763" w:rsidRPr="00A220E4">
              <w:t xml:space="preserve">Tabela </w:t>
            </w:r>
            <w:r w:rsidR="00B61763" w:rsidRPr="00B61763">
              <w:rPr>
                <w:noProof/>
              </w:rPr>
              <w:t>6</w:t>
            </w:r>
            <w:r w:rsidR="00B61763">
              <w:rPr>
                <w:noProof/>
              </w:rPr>
              <w:t>.</w:t>
            </w:r>
            <w:r w:rsidR="00B61763" w:rsidRPr="00B61763">
              <w:rPr>
                <w:noProof/>
              </w:rPr>
              <w:t>5</w:t>
            </w:r>
            <w:r w:rsidR="00B61763" w:rsidRPr="00A220E4">
              <w:t xml:space="preserve"> - Especificações</w:t>
            </w:r>
            <w:r w:rsidR="00B61763" w:rsidRPr="00A220E4">
              <w:rPr>
                <w:noProof/>
              </w:rPr>
              <w:t xml:space="preserve"> do indutor de ressonância</w:t>
            </w:r>
            <w:r w:rsidRPr="00FB4AA5">
              <w:fldChar w:fldCharType="end"/>
            </w:r>
            <w:r w:rsidR="006F7A1E">
              <w:rPr>
                <w:rFonts w:eastAsia="Times New Roman" w:cs="Times New Roman"/>
                <w:szCs w:val="24"/>
                <w:lang w:eastAsia="ar-SA"/>
              </w:rPr>
              <w:t xml:space="preserve">  . . . . . . . . . . . . . . . . . . . . . </w:t>
            </w:r>
          </w:p>
        </w:tc>
        <w:tc>
          <w:tcPr>
            <w:tcW w:w="720" w:type="dxa"/>
          </w:tcPr>
          <w:p w14:paraId="7A2E759B" w14:textId="77777777"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B61763">
              <w:rPr>
                <w:noProof/>
              </w:rPr>
              <w:t>72</w:t>
            </w:r>
            <w:r>
              <w:fldChar w:fldCharType="end"/>
            </w:r>
          </w:p>
        </w:tc>
      </w:tr>
      <w:tr w:rsidR="00677F53" w:rsidRPr="00FB4AA5" w14:paraId="306C697C" w14:textId="77777777" w:rsidTr="00FB4AA5">
        <w:tc>
          <w:tcPr>
            <w:tcW w:w="8028" w:type="dxa"/>
          </w:tcPr>
          <w:p w14:paraId="5DE2E0C8" w14:textId="77777777"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B61763" w:rsidRPr="00050A03">
              <w:t xml:space="preserve">Tabela </w:t>
            </w:r>
            <w:r w:rsidR="00B61763" w:rsidRPr="00B61763">
              <w:rPr>
                <w:noProof/>
              </w:rPr>
              <w:t>6</w:t>
            </w:r>
            <w:r w:rsidR="00B61763">
              <w:rPr>
                <w:noProof/>
              </w:rPr>
              <w:t>.</w:t>
            </w:r>
            <w:r w:rsidR="00B61763" w:rsidRPr="00B61763">
              <w:rPr>
                <w:noProof/>
              </w:rPr>
              <w:t>6</w:t>
            </w:r>
            <w:r w:rsidR="00B61763" w:rsidRPr="00050A03">
              <w:t xml:space="preserve"> - Resumo do projeto físico do indutor de ressonância</w:t>
            </w:r>
            <w:r w:rsidRPr="00FB4AA5">
              <w:fldChar w:fldCharType="end"/>
            </w:r>
            <w:r w:rsidR="006F7A1E">
              <w:rPr>
                <w:rFonts w:eastAsia="Times New Roman" w:cs="Times New Roman"/>
                <w:szCs w:val="24"/>
                <w:lang w:eastAsia="ar-SA"/>
              </w:rPr>
              <w:t xml:space="preserve">  . . . . . . . . . . . . . </w:t>
            </w:r>
          </w:p>
        </w:tc>
        <w:tc>
          <w:tcPr>
            <w:tcW w:w="720" w:type="dxa"/>
          </w:tcPr>
          <w:p w14:paraId="63D65449" w14:textId="77777777"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B61763">
              <w:rPr>
                <w:noProof/>
              </w:rPr>
              <w:t>74</w:t>
            </w:r>
            <w:r>
              <w:fldChar w:fldCharType="end"/>
            </w:r>
          </w:p>
        </w:tc>
      </w:tr>
    </w:tbl>
    <w:p w14:paraId="4A178247" w14:textId="77777777"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14:paraId="02EDBB88" w14:textId="77777777" w:rsidR="0050714C" w:rsidRDefault="0050714C" w:rsidP="00256124">
      <w:pPr>
        <w:pStyle w:val="Heading1"/>
        <w:numPr>
          <w:ilvl w:val="0"/>
          <w:numId w:val="17"/>
        </w:numPr>
        <w:spacing w:before="240"/>
        <w:ind w:left="0" w:firstLine="0"/>
        <w:jc w:val="both"/>
      </w:pPr>
      <w:r>
        <w:lastRenderedPageBreak/>
        <w:br/>
      </w:r>
      <w:bookmarkStart w:id="2" w:name="_Ref455935787"/>
      <w:r>
        <w:t>Introdução</w:t>
      </w:r>
      <w:bookmarkEnd w:id="2"/>
    </w:p>
    <w:p w14:paraId="75400CCC" w14:textId="77777777" w:rsidR="00B46F04" w:rsidRDefault="00B46F04" w:rsidP="004E1076">
      <w:pPr>
        <w:pStyle w:val="Heading2"/>
        <w:jc w:val="both"/>
      </w:pPr>
      <w:bookmarkStart w:id="3" w:name="_Ref455942143"/>
      <w:r>
        <w:t>Tema</w:t>
      </w:r>
      <w:bookmarkEnd w:id="3"/>
    </w:p>
    <w:p w14:paraId="3537D763" w14:textId="77777777" w:rsidR="006B5174" w:rsidRPr="006B5174" w:rsidRDefault="006B5174" w:rsidP="004E1076">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w:t>
      </w:r>
      <w:r w:rsidR="00A7705D">
        <w:t>os candidatos a estágio de potência</w:t>
      </w:r>
      <w:r>
        <w:t xml:space="preserve"> no projeto de uma unidade retificadora completa para aplicações em telecomunicaç</w:t>
      </w:r>
      <w:r w:rsidR="00A7705D">
        <w:t>ões em desenvolvimento na INOVAX</w:t>
      </w:r>
      <w:r>
        <w:t xml:space="preserve"> Engenharia de Sistemas LTDA e, portanto, deve se adequar às normas impostas pela ANATEL (Agência Nacional de Telecomunicações).</w:t>
      </w:r>
    </w:p>
    <w:p w14:paraId="3A4EC350" w14:textId="77777777" w:rsidR="00B46F04" w:rsidRDefault="00B46F04" w:rsidP="004E1076">
      <w:pPr>
        <w:pStyle w:val="Heading2"/>
        <w:jc w:val="both"/>
      </w:pPr>
      <w:bookmarkStart w:id="4" w:name="_Ref455942146"/>
      <w:r>
        <w:t>Delimitação</w:t>
      </w:r>
      <w:bookmarkEnd w:id="4"/>
    </w:p>
    <w:p w14:paraId="7AA79F70" w14:textId="77777777"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14:paraId="0B9C818E" w14:textId="77777777" w:rsidR="006B5174" w:rsidRDefault="006B5174" w:rsidP="004E1076">
      <w:pPr>
        <w:keepNext/>
        <w:jc w:val="center"/>
      </w:pPr>
      <w:r w:rsidRPr="00CA6390">
        <w:rPr>
          <w:noProof/>
          <w:lang w:eastAsia="pt-BR"/>
        </w:rPr>
        <w:drawing>
          <wp:inline distT="0" distB="0" distL="0" distR="0" wp14:anchorId="6EB8BD1C" wp14:editId="403BCA5E">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0E22CD6D" w14:textId="77777777" w:rsidR="006B5174" w:rsidRPr="006B5174" w:rsidRDefault="006B5174" w:rsidP="004E1076">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5"/>
      <w:r w:rsidRPr="006B5174">
        <w:rPr>
          <w:i w:val="0"/>
          <w:color w:val="auto"/>
          <w:sz w:val="24"/>
          <w:szCs w:val="24"/>
        </w:rPr>
        <w:t xml:space="preserve"> - Diagram</w:t>
      </w:r>
      <w:r w:rsidR="00A7705D">
        <w:rPr>
          <w:i w:val="0"/>
          <w:color w:val="auto"/>
          <w:sz w:val="24"/>
          <w:szCs w:val="24"/>
        </w:rPr>
        <w:t>a</w:t>
      </w:r>
      <w:r w:rsidRPr="006B5174">
        <w:rPr>
          <w:i w:val="0"/>
          <w:color w:val="auto"/>
          <w:sz w:val="24"/>
          <w:szCs w:val="24"/>
        </w:rPr>
        <w:t xml:space="preserve"> básico de uma unidade retificadora</w:t>
      </w:r>
      <w:bookmarkEnd w:id="6"/>
    </w:p>
    <w:p w14:paraId="682F81D9" w14:textId="77777777"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14:paraId="019544F7" w14:textId="77777777" w:rsidR="00B46F04" w:rsidRDefault="00B46F04" w:rsidP="004E1076">
      <w:pPr>
        <w:pStyle w:val="Heading2"/>
        <w:jc w:val="both"/>
      </w:pPr>
      <w:bookmarkStart w:id="7" w:name="_Ref455942150"/>
      <w:r>
        <w:lastRenderedPageBreak/>
        <w:t>Justificativa</w:t>
      </w:r>
      <w:bookmarkEnd w:id="7"/>
    </w:p>
    <w:p w14:paraId="5683771E" w14:textId="77777777" w:rsidR="006B5174" w:rsidRDefault="00A7705D" w:rsidP="004E1076">
      <w:pPr>
        <w:ind w:firstLine="708"/>
        <w:jc w:val="both"/>
      </w:pPr>
      <w:r>
        <w:t>A INOVAX</w:t>
      </w:r>
      <w:r w:rsidR="006B5174">
        <w:t xml:space="preserve">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w:t>
      </w:r>
      <w:r>
        <w:t xml:space="preserve"> para a implementação do estágio de potência da unidade</w:t>
      </w:r>
      <w:r w:rsidR="006B5174">
        <w:t xml:space="preserve">, que é </w:t>
      </w:r>
      <w:r>
        <w:t>a utilizização de</w:t>
      </w:r>
      <w:r w:rsidR="006B5174">
        <w:t xml:space="preserve"> um conversor em ponte completa com ZVS e controle digital com desvio de fase como estágio de saída.</w:t>
      </w:r>
    </w:p>
    <w:p w14:paraId="0C7DAD5E" w14:textId="77777777"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14:paraId="4C70AA91" w14:textId="77777777"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14:paraId="194C5817" w14:textId="77777777"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14:paraId="20DC34E9" w14:textId="77777777" w:rsidR="006B5174" w:rsidRPr="006B5174" w:rsidRDefault="006B5174" w:rsidP="004E1076">
      <w:pPr>
        <w:jc w:val="both"/>
      </w:pPr>
    </w:p>
    <w:p w14:paraId="3AE69E38" w14:textId="77777777" w:rsidR="006B5174" w:rsidRPr="006B5174" w:rsidRDefault="006B5174" w:rsidP="004E1076">
      <w:pPr>
        <w:jc w:val="both"/>
      </w:pPr>
    </w:p>
    <w:p w14:paraId="3C50A070" w14:textId="77777777" w:rsidR="00B46F04" w:rsidRDefault="00B46F04" w:rsidP="004E1076">
      <w:pPr>
        <w:pStyle w:val="Heading2"/>
        <w:jc w:val="both"/>
      </w:pPr>
      <w:bookmarkStart w:id="8" w:name="_Ref455942153"/>
      <w:r>
        <w:lastRenderedPageBreak/>
        <w:t>Objetivo</w:t>
      </w:r>
      <w:bookmarkEnd w:id="8"/>
    </w:p>
    <w:p w14:paraId="7C27B736" w14:textId="77777777" w:rsidR="006B5174" w:rsidRPr="006B5174" w:rsidRDefault="006B5174" w:rsidP="004E1076">
      <w:pPr>
        <w:ind w:firstLine="708"/>
        <w:jc w:val="both"/>
      </w:pPr>
      <w:r>
        <w:t>O objetivo desse estudo é analisar e projetar um conversor DC/DC em ponte complet</w:t>
      </w:r>
      <w:r w:rsidR="00A7705D">
        <w: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r>
        <w:t xml:space="preserve">. Para aproximar o controle digital mais próximo da realidade, vamos </w:t>
      </w:r>
      <w:r w:rsidR="003F0CBC">
        <w:t>simulá-lo levando em conta possiveis perturbações que o microcontrolador possa causar na dinâmica do controle.</w:t>
      </w:r>
    </w:p>
    <w:p w14:paraId="1AAC7A3F" w14:textId="77777777" w:rsidR="00B46F04" w:rsidRDefault="00B46F04" w:rsidP="004E1076">
      <w:pPr>
        <w:pStyle w:val="Heading2"/>
        <w:jc w:val="both"/>
      </w:pPr>
      <w:bookmarkStart w:id="9" w:name="_Ref455942157"/>
      <w:r>
        <w:t>Metodologia</w:t>
      </w:r>
      <w:bookmarkEnd w:id="9"/>
    </w:p>
    <w:p w14:paraId="65DA7E74" w14:textId="77777777" w:rsidR="00A7705D" w:rsidRPr="00A7705D" w:rsidRDefault="00A7705D" w:rsidP="00A7705D">
      <w:pPr>
        <w:jc w:val="both"/>
      </w:pPr>
      <w:r>
        <w:tab/>
        <w:t>Inicialmente será apresentada e explicada a técnica de zero-voltage-switching, explicitando as expressões do circuito para cálculo de todos os componentes necessários, levantando o modelo de pequenos sinais do circuito para poder realizar o projeto do controle e exibindo os resultados através de simulações</w:t>
      </w:r>
    </w:p>
    <w:p w14:paraId="0A32117E" w14:textId="77777777"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w:t>
      </w:r>
      <w:r w:rsidR="00A7705D">
        <w:t>o conversor para o cálculo</w:t>
      </w:r>
      <w:r>
        <w:t xml:space="preserve"> das constantes de ganho do PI.</w:t>
      </w:r>
    </w:p>
    <w:p w14:paraId="3DD5D116" w14:textId="77777777"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w:t>
      </w:r>
      <w:r w:rsidR="00A7705D">
        <w:t>leta em um software, usando os</w:t>
      </w:r>
      <w:r>
        <w:t xml:space="preserve"> componentes </w:t>
      </w:r>
      <w:r w:rsidR="00A7705D">
        <w:t>do próprio simulador que fazem a função de controladore PI</w:t>
      </w:r>
      <w:r>
        <w:t>,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w:t>
      </w:r>
      <w:r w:rsidR="00A7705D">
        <w:t>crocontrolador e leva em conta muitos</w:t>
      </w:r>
      <w:r w:rsidR="00975AAA">
        <w:t xml:space="preserve"> efeitos que o </w:t>
      </w:r>
      <w:r w:rsidR="00A7705D">
        <w:t>mesmo pode</w:t>
      </w:r>
      <w:r w:rsidR="00975AAA">
        <w:t xml:space="preserve"> causar na dinâmica de controle do conver</w:t>
      </w:r>
      <w:r w:rsidR="00AD0F68">
        <w:t>sor</w:t>
      </w:r>
      <w:r w:rsidR="00975AAA">
        <w:t>.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 xml:space="preserve">afetam a dinâmica do projeto, para que tais </w:t>
      </w:r>
      <w:r>
        <w:lastRenderedPageBreak/>
        <w:t>defeitos sejam contornados antes da futura montagem de um protótipo, além de tornar a simulação mais realista.</w:t>
      </w:r>
    </w:p>
    <w:p w14:paraId="4EC30951" w14:textId="77777777" w:rsidR="00FE4F0A" w:rsidRPr="00FE4F0A" w:rsidRDefault="00FE4F0A" w:rsidP="004E1076">
      <w:pPr>
        <w:jc w:val="both"/>
      </w:pPr>
      <w:r>
        <w:tab/>
        <w:t>Por fim, componentes reais serão selecionados</w:t>
      </w:r>
      <w:r w:rsidR="00975AAA">
        <w:t xml:space="preserve"> e</w:t>
      </w:r>
      <w:r>
        <w:t xml:space="preserve"> </w:t>
      </w:r>
      <w:r w:rsidR="00AD0F68">
        <w:t>novas</w:t>
      </w:r>
      <w:r>
        <w:t xml:space="preserve"> simulações serão realizadas a fim de observa</w:t>
      </w:r>
      <w:r w:rsidR="00975AAA">
        <w:t>r os efeitos de componentes não</w:t>
      </w:r>
      <w:r w:rsidR="00AD0F68">
        <w:t xml:space="preserve"> ideais</w:t>
      </w:r>
      <w:r w:rsidR="00975AAA">
        <w:t>. Para tornar o projeto mais completo, alguns circuitos auxiliares, necessários para uma implementação física, serão apresentados.</w:t>
      </w:r>
    </w:p>
    <w:p w14:paraId="2B49377A" w14:textId="77777777" w:rsidR="00B46F04" w:rsidRDefault="00B46F04" w:rsidP="004E1076">
      <w:pPr>
        <w:pStyle w:val="Heading2"/>
        <w:jc w:val="both"/>
      </w:pPr>
      <w:bookmarkStart w:id="10" w:name="_Ref455942160"/>
      <w:r>
        <w:t>Descrição</w:t>
      </w:r>
      <w:bookmarkEnd w:id="10"/>
    </w:p>
    <w:p w14:paraId="32E20F00" w14:textId="77777777" w:rsidR="004E1076" w:rsidRDefault="00FE4F0A" w:rsidP="004E1076">
      <w:pPr>
        <w:ind w:firstLine="708"/>
        <w:jc w:val="both"/>
      </w:pPr>
      <w:r>
        <w:t xml:space="preserve">No capítulo 2 </w:t>
      </w:r>
      <w:r w:rsidR="00AD0F68">
        <w:t>será apresentado</w:t>
      </w:r>
      <w:r>
        <w:t xml:space="preserve">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14:paraId="25663803" w14:textId="77777777" w:rsidR="004E1076" w:rsidRDefault="004E1076" w:rsidP="004E1076">
      <w:pPr>
        <w:ind w:firstLine="708"/>
        <w:jc w:val="both"/>
      </w:pPr>
      <w:r>
        <w:t>Como estamos e</w:t>
      </w:r>
      <w:r w:rsidR="00AD0F68">
        <w:t>studando um conversor chaveado</w:t>
      </w:r>
      <w:r>
        <w:t>, necessitamos de um controle para comandar as chaves analógicas. No capítulo 3 vamos fazer todo o modelo de sinais do conversor para podermos obter as funções de transferência de interesse para calcularmos o controle digital.</w:t>
      </w:r>
    </w:p>
    <w:p w14:paraId="5D7F89BA" w14:textId="77777777"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14:paraId="00D39F15" w14:textId="77777777"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14:paraId="518A9B6E" w14:textId="77777777"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 xml:space="preserve">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14:paraId="4D79AAA5" w14:textId="77777777" w:rsidR="000B794B" w:rsidRDefault="007E6960" w:rsidP="00BB5EB9">
      <w:pPr>
        <w:ind w:firstLine="708"/>
        <w:jc w:val="both"/>
      </w:pPr>
      <w:r>
        <w:t xml:space="preserve">Por fim no capítulo 8 serão apresentadas as conclusões sobre o projeto e </w:t>
      </w:r>
      <w:r w:rsidR="000B794B">
        <w:t xml:space="preserve">indicação de </w:t>
      </w:r>
      <w:r>
        <w:t>possíveis trabalhos futuros.</w:t>
      </w:r>
    </w:p>
    <w:p w14:paraId="4F945F85" w14:textId="77777777" w:rsidR="000B794B" w:rsidRDefault="000B794B" w:rsidP="000B794B">
      <w:r>
        <w:br w:type="page"/>
      </w:r>
    </w:p>
    <w:p w14:paraId="0A215A85" w14:textId="77777777" w:rsidR="0050714C" w:rsidRDefault="0050714C" w:rsidP="004E1076">
      <w:pPr>
        <w:pStyle w:val="Heading1"/>
        <w:jc w:val="both"/>
      </w:pPr>
      <w:r>
        <w:lastRenderedPageBreak/>
        <w:br/>
      </w:r>
      <w:bookmarkStart w:id="11" w:name="_Ref455942164"/>
      <w:r>
        <w:t>Conversor em Ponte Completa com ZVS</w:t>
      </w:r>
      <w:bookmarkEnd w:id="11"/>
    </w:p>
    <w:p w14:paraId="3C9A54B1" w14:textId="77777777" w:rsidR="00784AB4" w:rsidRDefault="00784AB4" w:rsidP="004E1076">
      <w:pPr>
        <w:pStyle w:val="Heading2"/>
        <w:jc w:val="both"/>
      </w:pPr>
      <w:bookmarkStart w:id="12" w:name="_Ref455942169"/>
      <w:r>
        <w:t>Definição</w:t>
      </w:r>
      <w:bookmarkEnd w:id="12"/>
    </w:p>
    <w:p w14:paraId="07AFE2DF" w14:textId="77777777" w:rsidR="003234E0" w:rsidRPr="00C92DFC" w:rsidRDefault="00C92DFC" w:rsidP="003234E0">
      <w:pPr>
        <w:ind w:firstLine="708"/>
        <w:jc w:val="both"/>
      </w:pPr>
      <w:r>
        <w:t xml:space="preserve">O conversor que será apresentado nesse capítulo é um conversor do tipo DC-DC, ou seja, </w:t>
      </w:r>
      <w:r w:rsidR="00AD0F68">
        <w:t>ele possui</w:t>
      </w:r>
      <w:r>
        <w:t xml:space="preserve"> como entrada e sa</w:t>
      </w:r>
      <w:r w:rsidR="001F6A6D">
        <w:t>ída sinais</w:t>
      </w:r>
      <w:r>
        <w:t xml:space="preserve"> idealmente contínuo</w:t>
      </w:r>
      <w:r w:rsidR="001F6A6D">
        <w:t>s</w:t>
      </w:r>
      <w:r>
        <w:t xml:space="preserve">. </w:t>
      </w:r>
      <w:r w:rsidR="00C32746">
        <w:t>Para o esse</w:t>
      </w:r>
      <w:r w:rsidR="003234E0">
        <w:t xml:space="preserve"> caso </w:t>
      </w:r>
      <w:r w:rsidR="001F6A6D">
        <w:t>busca</w:t>
      </w:r>
      <w:r w:rsidR="00C32746">
        <w:t>-se</w:t>
      </w:r>
      <w:r w:rsidR="001F6A6D">
        <w:t xml:space="preserve"> </w:t>
      </w:r>
      <w:r w:rsidR="003234E0">
        <w:t xml:space="preserve">um conversor de </w:t>
      </w:r>
      <w:r>
        <w:t>alta efici</w:t>
      </w:r>
      <w:r w:rsidR="001F6A6D">
        <w:t>ência, isto é, pouca perd</w:t>
      </w:r>
      <w:r w:rsidR="00AD0F68">
        <w:t>a de energia nos componentes. O</w:t>
      </w:r>
      <w:r w:rsidR="001F6A6D">
        <w:t xml:space="preserve"> circuito apresentado </w:t>
      </w:r>
      <w:r w:rsidR="003234E0">
        <w:t xml:space="preserve">nesse capítulo </w:t>
      </w:r>
      <w:r w:rsidR="001F6A6D">
        <w:t>é um bom candidato</w:t>
      </w:r>
      <w:r w:rsidR="00AD0F68">
        <w:t>, conforme verificado em</w:t>
      </w:r>
      <w:r w:rsidR="001F6A6D">
        <w:t xml:space="preserve"> </w:t>
      </w:r>
      <w:r w:rsidR="003C10E2">
        <w:t>[1]</w:t>
      </w:r>
      <w:r w:rsidR="001F6A6D">
        <w:t>.</w:t>
      </w:r>
    </w:p>
    <w:p w14:paraId="019F2CF4" w14:textId="77777777" w:rsidR="003234E0" w:rsidRDefault="00DB2434" w:rsidP="00F101D4">
      <w:pPr>
        <w:pStyle w:val="Heading2"/>
        <w:jc w:val="both"/>
      </w:pPr>
      <w:bookmarkStart w:id="13" w:name="_Ref455942182"/>
      <w:r>
        <w:t>Características do Conversor</w:t>
      </w:r>
      <w:bookmarkEnd w:id="13"/>
    </w:p>
    <w:p w14:paraId="528C38FF" w14:textId="77777777" w:rsidR="00433FA1" w:rsidRDefault="00F101D4" w:rsidP="00B61DC7">
      <w:pPr>
        <w:ind w:firstLine="708"/>
        <w:jc w:val="both"/>
      </w:pPr>
      <w:r>
        <w:t>Esse conversor tem como uma de suas principais características o ZVS (</w:t>
      </w:r>
      <w:r w:rsidRPr="00C32746">
        <w:rPr>
          <w:i/>
        </w:rPr>
        <w:t>zero-voltage-switching</w:t>
      </w:r>
      <w:r>
        <w:t xml:space="preserve">). </w:t>
      </w:r>
      <w:r w:rsidR="00433FA1">
        <w:t xml:space="preserve">Isso significa que, como o nome já diz, há chaveamento sob tensão nula, em outras palavras, há energia que continua sendo transmitida mesmo havendo tensão zero no transformador. Isso se deve ao </w:t>
      </w:r>
      <w:r w:rsidR="00C32746">
        <w:t xml:space="preserve">chamado </w:t>
      </w:r>
      <w:r w:rsidR="00433FA1">
        <w:t>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w:t>
      </w:r>
      <w:r w:rsidR="00C32746">
        <w:t xml:space="preserve"> como pode-se</w:t>
      </w:r>
      <w:r w:rsidR="00433FA1">
        <w:t xml:space="preserve"> ver na </w:t>
      </w:r>
      <w:r w:rsidR="00433FA1" w:rsidRPr="00433FA1">
        <w:fldChar w:fldCharType="begin"/>
      </w:r>
      <w:r w:rsidR="00433FA1" w:rsidRPr="00433FA1">
        <w:instrText xml:space="preserve"> REF _Ref452995875 \h  \* MERGEFORMAT </w:instrText>
      </w:r>
      <w:r w:rsidR="00433FA1" w:rsidRPr="00433FA1">
        <w:fldChar w:fldCharType="separate"/>
      </w:r>
      <w:r w:rsidR="00B61763" w:rsidRPr="006B5174">
        <w:rPr>
          <w:szCs w:val="24"/>
        </w:rPr>
        <w:t xml:space="preserve">Figura </w:t>
      </w:r>
      <w:r w:rsidR="00B61763" w:rsidRPr="00B61763">
        <w:rPr>
          <w:noProof/>
          <w:szCs w:val="24"/>
        </w:rPr>
        <w:t>1</w:t>
      </w:r>
      <w:r w:rsidR="00B61763">
        <w:rPr>
          <w:noProof/>
          <w:szCs w:val="24"/>
        </w:rPr>
        <w:t>.</w:t>
      </w:r>
      <w:r w:rsidR="00B61763" w:rsidRPr="00B61763">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14:paraId="68737CDB" w14:textId="77777777" w:rsidR="00433FA1" w:rsidRDefault="00433FA1" w:rsidP="00B61DC7">
      <w:pPr>
        <w:ind w:firstLine="708"/>
        <w:jc w:val="both"/>
      </w:pPr>
      <w:r>
        <w:t xml:space="preserve">O transformador não é um elemento ideal e possui essa indutância em série naturalmente, porém o valor dessa indutância </w:t>
      </w:r>
      <w:r w:rsidR="00C32746">
        <w:t xml:space="preserve">geralmente </w:t>
      </w:r>
      <w:r>
        <w:t>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14:paraId="3189CA48" w14:textId="77777777"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C32746">
        <w:t>, tem-se</w:t>
      </w:r>
      <w:r w:rsidR="00FE1CB0">
        <w:t xml:space="preserve">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gicas. Com isso pode</w:t>
      </w:r>
      <w:r w:rsidR="00C32746">
        <w:t>-se</w:t>
      </w:r>
      <w:r w:rsidR="00FE1CB0">
        <w:t xml:space="preserve"> manter o ciclo de trabalho</w:t>
      </w:r>
      <w:r w:rsidR="00867209">
        <w:t xml:space="preserve"> efetivo</w:t>
      </w:r>
      <w:r>
        <w:t xml:space="preserve"> a</w:t>
      </w:r>
      <w:r w:rsidR="00220F4E">
        <w:t>lto (devendo tomar cuidado</w:t>
      </w:r>
      <w:r w:rsidR="00FE1CB0">
        <w:t xml:space="preserve"> para a não </w:t>
      </w:r>
      <w:r w:rsidR="00FE1CB0">
        <w:lastRenderedPageBreak/>
        <w:t>ocorrência de curto-circuitos na entrada do conversor), reduzindo perdas devidas à comutação</w:t>
      </w:r>
      <w:r w:rsidR="003C10E2">
        <w:t>[2]</w:t>
      </w:r>
      <w:r w:rsidR="00B61DC7">
        <w:t>, pois transistores tem alta frequência mas baixo ciclo de trabalho apresentam maior perda no</w:t>
      </w:r>
      <w:r w:rsidR="00CA2EE7">
        <w:t xml:space="preserve"> chaveamento [1</w:t>
      </w:r>
      <w:r w:rsidR="00B61DC7">
        <w:t>], e em grande parte do tempo teremos energia sendo transferida da entrada para a saída reduzindo o valor do indutor ressonante.</w:t>
      </w:r>
      <w:r w:rsidR="00220F4E">
        <w:t xml:space="preserve"> O ciclo de trabalho efetivo nada mais o o ciclo de trabalho presente no secundário do transformador. Há essa diferença entre primário e secundário pois a indutância presente no transformador não se carrega instantâneamente. Esse conceito será melhor ilustrado mais a frente.</w:t>
      </w:r>
    </w:p>
    <w:p w14:paraId="0E21F524" w14:textId="77777777" w:rsidR="00C32746"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w:t>
      </w:r>
      <w:r w:rsidR="00C32746">
        <w:t>apresenta características que o torna um bom candidadto a atender tal especificação.</w:t>
      </w:r>
    </w:p>
    <w:p w14:paraId="47C61668" w14:textId="77777777"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B61763">
        <w:t xml:space="preserve">Figura </w:t>
      </w:r>
      <w:r w:rsidR="00B61763">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F01AE3">
        <w:t xml:space="preserve"> central pelo fato de</w:t>
      </w:r>
      <w:r w:rsidR="00B61DC7">
        <w:t>, nesse caso, não te</w:t>
      </w:r>
      <w:r w:rsidR="00F01AE3">
        <w:t>r</w:t>
      </w:r>
      <w:r w:rsidR="00B61DC7">
        <w:t xml:space="preserve">mos uma dupla queda de tensão nos diodos retificadores, como seria o caso com </w:t>
      </w:r>
      <w:r w:rsidR="00F01AE3">
        <w:t>um retificador em onda completa, diminuindo perdas de potência no circuito.</w:t>
      </w:r>
    </w:p>
    <w:p w14:paraId="155673B1" w14:textId="77777777" w:rsidR="00DB2434" w:rsidRDefault="00DB2434" w:rsidP="00B61DC7">
      <w:pPr>
        <w:keepNext/>
        <w:jc w:val="center"/>
      </w:pPr>
      <w:r>
        <w:rPr>
          <w:noProof/>
          <w:lang w:eastAsia="pt-BR"/>
        </w:rPr>
        <w:drawing>
          <wp:inline distT="0" distB="0" distL="0" distR="0" wp14:anchorId="50CF40E7" wp14:editId="39F9C612">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0A113F6" w14:textId="77777777" w:rsidR="00DB2434" w:rsidRDefault="00DB2434" w:rsidP="00B61DC7">
      <w:pPr>
        <w:pStyle w:val="NoSpacing"/>
      </w:pPr>
      <w:bookmarkStart w:id="14" w:name="_Ref452997444"/>
      <w:bookmarkStart w:id="15" w:name="_Ref455941145"/>
      <w:r>
        <w:t xml:space="preserve">Figura </w:t>
      </w:r>
      <w:fldSimple w:instr=" STYLEREF 1 \s ">
        <w:r w:rsidR="00B61763">
          <w:rPr>
            <w:noProof/>
          </w:rPr>
          <w:t>2</w:t>
        </w:r>
      </w:fldSimple>
      <w:r w:rsidR="007957BF">
        <w:t>.</w:t>
      </w:r>
      <w:fldSimple w:instr=" SEQ Figura \* ARABIC \s 1 ">
        <w:r w:rsidR="00B61763">
          <w:rPr>
            <w:noProof/>
          </w:rPr>
          <w:t>1</w:t>
        </w:r>
      </w:fldSimple>
      <w:bookmarkEnd w:id="14"/>
      <w:r>
        <w:t xml:space="preserve"> - Circuito do Conversor</w:t>
      </w:r>
      <w:bookmarkEnd w:id="15"/>
    </w:p>
    <w:p w14:paraId="2E8782DC" w14:textId="77777777" w:rsidR="00DB2434" w:rsidRDefault="00DB2434" w:rsidP="004E1076">
      <w:pPr>
        <w:pStyle w:val="NoSpacing"/>
        <w:jc w:val="both"/>
      </w:pPr>
    </w:p>
    <w:p w14:paraId="1FB3F822" w14:textId="77777777" w:rsidR="00DB2434" w:rsidRDefault="00DB2434" w:rsidP="004E1076">
      <w:pPr>
        <w:jc w:val="both"/>
      </w:pPr>
      <w:r>
        <w:tab/>
        <w:t>Além da alta eficiência, o conversor em ponte completa com ZVS e controle por desvio de fase apresenta outras vantagens, tais como:</w:t>
      </w:r>
    </w:p>
    <w:p w14:paraId="5642EB65" w14:textId="77777777"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463689">
        <w:t xml:space="preserve"> </w:t>
      </w:r>
      <w:r w:rsidR="003C10E2">
        <w:t>[4]</w:t>
      </w:r>
      <w:r w:rsidR="00463689">
        <w:t>;</w:t>
      </w:r>
    </w:p>
    <w:p w14:paraId="604D60A0" w14:textId="77777777" w:rsidR="00BD00D3" w:rsidRDefault="00BD00D3" w:rsidP="004E1076">
      <w:pPr>
        <w:pStyle w:val="ListParagraph"/>
        <w:numPr>
          <w:ilvl w:val="0"/>
          <w:numId w:val="13"/>
        </w:numPr>
        <w:jc w:val="both"/>
      </w:pPr>
      <w:r>
        <w:t>Máxima tensão sobre as chaves é igual ao valor da entrada do conversor</w:t>
      </w:r>
      <w:r w:rsidR="00463689">
        <w:t xml:space="preserve"> </w:t>
      </w:r>
      <w:r w:rsidR="003C10E2">
        <w:t>[2]</w:t>
      </w:r>
      <w:r w:rsidR="00463689">
        <w:t>;</w:t>
      </w:r>
    </w:p>
    <w:p w14:paraId="1380B949" w14:textId="77777777" w:rsidR="00BD00D3" w:rsidRDefault="00DB2434" w:rsidP="00BD00D3">
      <w:pPr>
        <w:pStyle w:val="ListParagraph"/>
        <w:numPr>
          <w:ilvl w:val="0"/>
          <w:numId w:val="13"/>
        </w:numPr>
        <w:jc w:val="both"/>
      </w:pPr>
      <w:r>
        <w:t xml:space="preserve">Máxima corrente nos transitores de chaveamento igual à máxima corrente de saída espelhada para o primário do transformador </w:t>
      </w:r>
      <w:r w:rsidR="003C10E2">
        <w:t>[5]</w:t>
      </w:r>
      <w:r w:rsidR="00463689">
        <w:t>;</w:t>
      </w:r>
    </w:p>
    <w:p w14:paraId="4C50F338" w14:textId="77777777" w:rsidR="00DB2434" w:rsidRDefault="00BD00D3" w:rsidP="004E1076">
      <w:pPr>
        <w:pStyle w:val="ListParagraph"/>
        <w:numPr>
          <w:ilvl w:val="0"/>
          <w:numId w:val="13"/>
        </w:numPr>
        <w:jc w:val="both"/>
      </w:pPr>
      <w:r>
        <w:lastRenderedPageBreak/>
        <w:t xml:space="preserve">Apresenta característica de saída desejável para o controle, uma vez que a relação </w:t>
      </w:r>
      <w:r w:rsidR="00463689">
        <w:t xml:space="preserve">direta </w:t>
      </w:r>
      <w:r>
        <w:t xml:space="preserve">entre </w:t>
      </w:r>
      <w:r w:rsidR="00463689">
        <w:t>ciclo de trabalho efetivo e corrente de saída [2].</w:t>
      </w:r>
    </w:p>
    <w:p w14:paraId="588F930B" w14:textId="77777777" w:rsidR="00DB2434" w:rsidRDefault="00DB2434" w:rsidP="004E1076">
      <w:pPr>
        <w:pStyle w:val="Heading2"/>
        <w:jc w:val="both"/>
      </w:pPr>
      <w:bookmarkStart w:id="16" w:name="_Ref454628346"/>
      <w:r>
        <w:t>Dinâmica de funcionamento</w:t>
      </w:r>
      <w:bookmarkEnd w:id="16"/>
    </w:p>
    <w:p w14:paraId="1708F5D3" w14:textId="77777777"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3C10E2">
        <w:t>[5]</w:t>
      </w:r>
      <w:r>
        <w:t xml:space="preserve">. </w:t>
      </w:r>
    </w:p>
    <w:p w14:paraId="4DCB578C" w14:textId="77777777" w:rsidR="00302338" w:rsidRDefault="00302338" w:rsidP="00EE3894">
      <w:pPr>
        <w:ind w:firstLine="709"/>
        <w:jc w:val="both"/>
      </w:pPr>
      <w:r>
        <w:t>Para facilitar a análise, vamos assumir algumas considerações iniciais.</w:t>
      </w:r>
    </w:p>
    <w:p w14:paraId="0CEA8309" w14:textId="77777777" w:rsidR="00302338" w:rsidRDefault="00302338" w:rsidP="00EE3894">
      <w:pPr>
        <w:pStyle w:val="ListParagraph"/>
        <w:numPr>
          <w:ilvl w:val="0"/>
          <w:numId w:val="15"/>
        </w:numPr>
        <w:ind w:left="709"/>
        <w:jc w:val="both"/>
      </w:pPr>
      <w:r>
        <w:t>Os dispositivos semicondutores (chaves e diodos) são ideiais;</w:t>
      </w:r>
    </w:p>
    <w:p w14:paraId="1BB19656" w14:textId="77777777" w:rsidR="00302338" w:rsidRDefault="00302338" w:rsidP="00EE3894">
      <w:pPr>
        <w:pStyle w:val="ListParagraph"/>
        <w:numPr>
          <w:ilvl w:val="0"/>
          <w:numId w:val="15"/>
        </w:numPr>
        <w:ind w:left="709"/>
        <w:jc w:val="both"/>
      </w:pPr>
      <w:r>
        <w:t>A indutância de dispersão do transformador está incluida na indutância de ressonância;</w:t>
      </w:r>
    </w:p>
    <w:p w14:paraId="06E11F36" w14:textId="77777777" w:rsidR="00302338" w:rsidRDefault="00463689" w:rsidP="00EE3894">
      <w:pPr>
        <w:pStyle w:val="ListParagraph"/>
        <w:numPr>
          <w:ilvl w:val="0"/>
          <w:numId w:val="15"/>
        </w:numPr>
        <w:ind w:left="709"/>
        <w:jc w:val="both"/>
      </w:pPr>
      <w:r>
        <w:t>O</w:t>
      </w:r>
      <w:r w:rsidR="00302338">
        <w:t xml:space="preserve"> transformador é considerado ideal;</w:t>
      </w:r>
    </w:p>
    <w:p w14:paraId="0577166A" w14:textId="77777777" w:rsidR="00302338" w:rsidRDefault="00302338" w:rsidP="00EE3894">
      <w:pPr>
        <w:pStyle w:val="ListParagraph"/>
        <w:numPr>
          <w:ilvl w:val="0"/>
          <w:numId w:val="15"/>
        </w:numPr>
        <w:ind w:left="709"/>
        <w:jc w:val="both"/>
      </w:pPr>
      <w:r>
        <w:t>Capacitores e indutores não possuem resistência interna;</w:t>
      </w:r>
    </w:p>
    <w:p w14:paraId="44A39209" w14:textId="77777777" w:rsidR="00302338" w:rsidRDefault="00302338" w:rsidP="00EE3894">
      <w:pPr>
        <w:pStyle w:val="ListParagraph"/>
        <w:numPr>
          <w:ilvl w:val="0"/>
          <w:numId w:val="15"/>
        </w:numPr>
        <w:ind w:left="709"/>
        <w:jc w:val="both"/>
      </w:pPr>
      <w:r>
        <w:t>A tensão de entrada é constante.</w:t>
      </w:r>
    </w:p>
    <w:p w14:paraId="52263F95" w14:textId="77777777"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B61763" w:rsidRPr="00B71E15">
        <w:rPr>
          <w:szCs w:val="24"/>
        </w:rPr>
        <w:t xml:space="preserve">Figura </w:t>
      </w:r>
      <w:r w:rsidR="00B61763" w:rsidRPr="00B61763">
        <w:rPr>
          <w:noProof/>
          <w:szCs w:val="24"/>
        </w:rPr>
        <w:t>2</w:t>
      </w:r>
      <w:r w:rsidR="00B61763">
        <w:rPr>
          <w:noProof/>
          <w:szCs w:val="24"/>
        </w:rPr>
        <w:t>.</w:t>
      </w:r>
      <w:r w:rsidR="00B61763" w:rsidRPr="00B61763">
        <w:rPr>
          <w:noProof/>
          <w:szCs w:val="24"/>
        </w:rPr>
        <w:t>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14:paraId="20620894" w14:textId="77777777" w:rsidR="00B71E15" w:rsidRDefault="003B5AFE" w:rsidP="00B71E15">
      <w:pPr>
        <w:keepNext/>
      </w:pPr>
      <w:r>
        <w:rPr>
          <w:noProof/>
          <w:lang w:eastAsia="pt-BR"/>
        </w:rPr>
        <w:drawing>
          <wp:inline distT="0" distB="0" distL="0" distR="0" wp14:anchorId="3E306673" wp14:editId="61D70F4F">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14:paraId="6BEFDA3F" w14:textId="77777777" w:rsidR="006D216A" w:rsidRPr="00B71E15" w:rsidRDefault="00B71E15" w:rsidP="00B71E15">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7"/>
      <w:r w:rsidRPr="00B71E15">
        <w:rPr>
          <w:i w:val="0"/>
          <w:color w:val="auto"/>
          <w:sz w:val="24"/>
          <w:szCs w:val="24"/>
        </w:rPr>
        <w:t xml:space="preserve"> - Tempo de condução das chaves</w:t>
      </w:r>
      <w:bookmarkEnd w:id="18"/>
    </w:p>
    <w:p w14:paraId="6B94A3D6" w14:textId="77777777" w:rsidR="00302338" w:rsidRDefault="00B71E15" w:rsidP="00302338">
      <w:pPr>
        <w:pStyle w:val="Heading3"/>
      </w:pPr>
      <w:bookmarkStart w:id="19" w:name="_Ref455936080"/>
      <w:r>
        <w:lastRenderedPageBreak/>
        <w:t>1ª Etapa</w:t>
      </w:r>
      <w:bookmarkEnd w:id="19"/>
    </w:p>
    <w:p w14:paraId="405E39CF" w14:textId="77777777" w:rsidR="00EE3894" w:rsidRDefault="003B5AFE" w:rsidP="00EE3894">
      <w:pPr>
        <w:keepNext/>
      </w:pPr>
      <w:r>
        <w:rPr>
          <w:noProof/>
          <w:lang w:eastAsia="pt-BR"/>
        </w:rPr>
        <w:drawing>
          <wp:inline distT="0" distB="0" distL="0" distR="0" wp14:anchorId="1273391F" wp14:editId="6963118E">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9DC97C8" w14:textId="77777777" w:rsidR="00EE3894" w:rsidRDefault="00EE3894" w:rsidP="00EE3894">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20"/>
      <w:r w:rsidRPr="00EE3894">
        <w:rPr>
          <w:i w:val="0"/>
          <w:color w:val="auto"/>
          <w:sz w:val="24"/>
          <w:szCs w:val="24"/>
        </w:rPr>
        <w:t xml:space="preserve"> - Etapa 1</w:t>
      </w:r>
      <w:bookmarkEnd w:id="21"/>
    </w:p>
    <w:p w14:paraId="1EB7CED7" w14:textId="77777777" w:rsidR="00E765A8" w:rsidRPr="00E765A8" w:rsidRDefault="00E765A8" w:rsidP="00E765A8"/>
    <w:p w14:paraId="0C86D943" w14:textId="77777777"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B61763" w:rsidRPr="00EE3894">
        <w:rPr>
          <w:szCs w:val="24"/>
        </w:rPr>
        <w:t xml:space="preserve">Figura </w:t>
      </w:r>
      <w:r w:rsidR="00B61763" w:rsidRPr="00B61763">
        <w:rPr>
          <w:noProof/>
          <w:szCs w:val="24"/>
        </w:rPr>
        <w:t>2</w:t>
      </w:r>
      <w:r w:rsidR="00B61763">
        <w:rPr>
          <w:noProof/>
          <w:szCs w:val="24"/>
        </w:rPr>
        <w:t>.</w:t>
      </w:r>
      <w:r w:rsidR="00B61763" w:rsidRPr="00B61763">
        <w:rPr>
          <w:noProof/>
          <w:szCs w:val="24"/>
        </w:rPr>
        <w:t>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14:paraId="2C4999EF" w14:textId="77777777" w:rsidR="003A5ED6" w:rsidRDefault="003A5ED6" w:rsidP="003A5ED6">
      <w:pPr>
        <w:keepNext/>
        <w:ind w:firstLine="709"/>
        <w:jc w:val="both"/>
        <w:rPr>
          <w:noProof/>
          <w:lang w:eastAsia="pt-BR"/>
        </w:rPr>
      </w:pPr>
    </w:p>
    <w:p w14:paraId="1EA34150" w14:textId="77777777" w:rsidR="003A5ED6" w:rsidRDefault="00463689" w:rsidP="003A5ED6">
      <w:pPr>
        <w:keepNext/>
        <w:ind w:firstLine="709"/>
        <w:jc w:val="both"/>
      </w:pPr>
      <w:r>
        <w:rPr>
          <w:noProof/>
          <w:lang w:eastAsia="pt-BR"/>
        </w:rPr>
        <w:drawing>
          <wp:inline distT="0" distB="0" distL="0" distR="0" wp14:anchorId="18A576BD" wp14:editId="1EC8F7B2">
            <wp:extent cx="4542857" cy="265714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tapa1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780D6B95" w14:textId="77777777" w:rsidR="003A5ED6" w:rsidRPr="003A5ED6" w:rsidRDefault="003A5ED6" w:rsidP="003A5ED6">
      <w:pPr>
        <w:pStyle w:val="Caption"/>
        <w:jc w:val="center"/>
        <w:rPr>
          <w:i w:val="0"/>
          <w:color w:val="auto"/>
          <w:sz w:val="24"/>
          <w:szCs w:val="24"/>
        </w:rPr>
      </w:pPr>
      <w:bookmarkStart w:id="22" w:name="_Ref455941158"/>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22"/>
    </w:p>
    <w:p w14:paraId="35E524F2" w14:textId="77777777" w:rsidR="003A5ED6" w:rsidRDefault="003A5ED6" w:rsidP="00EE3894">
      <w:pPr>
        <w:ind w:firstLine="709"/>
        <w:jc w:val="both"/>
      </w:pPr>
    </w:p>
    <w:p w14:paraId="32C72E75" w14:textId="77777777" w:rsidR="004A0CA2" w:rsidRDefault="004A0CA2" w:rsidP="00EE3894">
      <w:pPr>
        <w:ind w:firstLine="709"/>
        <w:jc w:val="both"/>
      </w:pPr>
    </w:p>
    <w:p w14:paraId="1E4E107A" w14:textId="77777777" w:rsidR="00B71E15" w:rsidRDefault="00B71E15" w:rsidP="00B71E15">
      <w:pPr>
        <w:pStyle w:val="Heading3"/>
      </w:pPr>
      <w:bookmarkStart w:id="23" w:name="_Ref455942208"/>
      <w:r>
        <w:lastRenderedPageBreak/>
        <w:t>2ª Etapa</w:t>
      </w:r>
      <w:bookmarkEnd w:id="23"/>
    </w:p>
    <w:p w14:paraId="33DAE739" w14:textId="77777777" w:rsidR="00DA5C32" w:rsidRDefault="00DA5C32" w:rsidP="00DA5C32">
      <w:pPr>
        <w:keepNext/>
      </w:pPr>
      <w:r>
        <w:rPr>
          <w:noProof/>
          <w:lang w:eastAsia="pt-BR"/>
        </w:rPr>
        <w:drawing>
          <wp:inline distT="0" distB="0" distL="0" distR="0" wp14:anchorId="1ED322A3" wp14:editId="24E478D2">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6FE53372" w14:textId="77777777" w:rsidR="00DA5C32" w:rsidRDefault="00DA5C32" w:rsidP="00DA5C32">
      <w:pPr>
        <w:pStyle w:val="Caption"/>
        <w:jc w:val="center"/>
        <w:rPr>
          <w:i w:val="0"/>
          <w:color w:val="auto"/>
          <w:sz w:val="24"/>
          <w:szCs w:val="24"/>
        </w:rPr>
      </w:pPr>
      <w:bookmarkStart w:id="24" w:name="_Ref455941166"/>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Pr="00DA5C32">
        <w:rPr>
          <w:i w:val="0"/>
          <w:color w:val="auto"/>
          <w:sz w:val="24"/>
          <w:szCs w:val="24"/>
        </w:rPr>
        <w:t xml:space="preserve"> - Etapa 2</w:t>
      </w:r>
      <w:bookmarkEnd w:id="24"/>
    </w:p>
    <w:p w14:paraId="46F39007" w14:textId="77777777" w:rsidR="00E765A8" w:rsidRDefault="003A5ED6" w:rsidP="00E765A8">
      <w:pPr>
        <w:jc w:val="both"/>
      </w:pPr>
      <w:r>
        <w:tab/>
      </w:r>
    </w:p>
    <w:p w14:paraId="08E940E0" w14:textId="77777777"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B61763" w:rsidRPr="003A5ED6">
        <w:rPr>
          <w:szCs w:val="24"/>
        </w:rPr>
        <w:t xml:space="preserve">Figura </w:t>
      </w:r>
      <w:r w:rsidR="00B61763" w:rsidRPr="00B61763">
        <w:rPr>
          <w:noProof/>
          <w:szCs w:val="24"/>
        </w:rPr>
        <w:t>2</w:t>
      </w:r>
      <w:r w:rsidR="00B61763">
        <w:rPr>
          <w:noProof/>
          <w:szCs w:val="24"/>
        </w:rPr>
        <w:t>.</w:t>
      </w:r>
      <w:r w:rsidR="00B61763" w:rsidRPr="00B61763">
        <w:rPr>
          <w:noProof/>
          <w:szCs w:val="24"/>
        </w:rPr>
        <w:t>6</w:t>
      </w:r>
      <w:r w:rsidRPr="003A5ED6">
        <w:fldChar w:fldCharType="end"/>
      </w:r>
      <w:r>
        <w:t>.</w:t>
      </w:r>
    </w:p>
    <w:p w14:paraId="776A8D2A" w14:textId="77777777" w:rsidR="00E765A8" w:rsidRDefault="00E765A8" w:rsidP="00E765A8">
      <w:pPr>
        <w:jc w:val="both"/>
      </w:pPr>
    </w:p>
    <w:p w14:paraId="4DB68283" w14:textId="77777777" w:rsidR="003A5ED6" w:rsidRDefault="00463689" w:rsidP="003A5ED6">
      <w:pPr>
        <w:keepNext/>
        <w:jc w:val="center"/>
      </w:pPr>
      <w:r>
        <w:rPr>
          <w:noProof/>
          <w:lang w:eastAsia="pt-BR"/>
        </w:rPr>
        <w:drawing>
          <wp:inline distT="0" distB="0" distL="0" distR="0" wp14:anchorId="6BFBCD34" wp14:editId="35FC3795">
            <wp:extent cx="4542857" cy="26571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tapa2_grafico.png"/>
                    <pic:cNvPicPr/>
                  </pic:nvPicPr>
                  <pic:blipFill>
                    <a:blip r:embed="rId16">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6DB9B7F9" w14:textId="77777777" w:rsidR="003A5ED6" w:rsidRPr="003A5ED6" w:rsidRDefault="003A5ED6" w:rsidP="003A5ED6">
      <w:pPr>
        <w:pStyle w:val="Caption"/>
        <w:jc w:val="center"/>
        <w:rPr>
          <w:i w:val="0"/>
          <w:color w:val="auto"/>
          <w:sz w:val="24"/>
          <w:szCs w:val="24"/>
        </w:rPr>
      </w:pPr>
      <w:bookmarkStart w:id="25" w:name="_Ref453789614"/>
      <w:bookmarkStart w:id="26" w:name="_Ref455941171"/>
      <w:r w:rsidRPr="003A5ED6">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2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26"/>
    </w:p>
    <w:p w14:paraId="08D3CA3D" w14:textId="77777777" w:rsidR="003B5AFE" w:rsidRPr="003B5AFE" w:rsidRDefault="003B5AFE" w:rsidP="003B5AFE"/>
    <w:p w14:paraId="40024686" w14:textId="77777777" w:rsidR="00B71E15" w:rsidRDefault="00B71E15" w:rsidP="00B71E15">
      <w:pPr>
        <w:pStyle w:val="Heading3"/>
      </w:pPr>
      <w:bookmarkStart w:id="27" w:name="_Ref455942213"/>
      <w:r>
        <w:lastRenderedPageBreak/>
        <w:t>3ª Etapa</w:t>
      </w:r>
      <w:bookmarkEnd w:id="27"/>
    </w:p>
    <w:p w14:paraId="32585DA5" w14:textId="77777777" w:rsidR="00DA5C32" w:rsidRDefault="00DA5C32" w:rsidP="00DA5C32">
      <w:pPr>
        <w:keepNext/>
      </w:pPr>
      <w:r>
        <w:rPr>
          <w:noProof/>
          <w:lang w:eastAsia="pt-BR"/>
        </w:rPr>
        <w:drawing>
          <wp:inline distT="0" distB="0" distL="0" distR="0" wp14:anchorId="27ED13FD" wp14:editId="4D24A7FA">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030D4A0D" w14:textId="77777777" w:rsidR="00DA5C32" w:rsidRDefault="00DA5C32" w:rsidP="00DA5C32">
      <w:pPr>
        <w:pStyle w:val="Caption"/>
        <w:jc w:val="center"/>
        <w:rPr>
          <w:i w:val="0"/>
          <w:color w:val="auto"/>
          <w:sz w:val="24"/>
          <w:szCs w:val="24"/>
        </w:rPr>
      </w:pPr>
      <w:bookmarkStart w:id="28" w:name="_Ref455941174"/>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DA5C32">
        <w:rPr>
          <w:i w:val="0"/>
          <w:color w:val="auto"/>
          <w:sz w:val="24"/>
          <w:szCs w:val="24"/>
        </w:rPr>
        <w:t xml:space="preserve"> - Etapa 3</w:t>
      </w:r>
      <w:bookmarkEnd w:id="28"/>
    </w:p>
    <w:p w14:paraId="2FDE96A9" w14:textId="77777777"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r w:rsidR="00A131C8">
        <w:t xml:space="preserve"> Na prática, uma derivada infinita na corrente em um indutor levaria a um impulso de tensão, mas aqui temos apenas uma explicação didática, somente para ilustrar a idéia por trás desse conversor.</w:t>
      </w:r>
    </w:p>
    <w:p w14:paraId="0946A53F" w14:textId="77777777"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B61763" w:rsidRPr="00E765A8">
        <w:rPr>
          <w:szCs w:val="24"/>
        </w:rPr>
        <w:t xml:space="preserve">Figura </w:t>
      </w:r>
      <w:r w:rsidR="00B61763" w:rsidRPr="00B61763">
        <w:rPr>
          <w:noProof/>
          <w:szCs w:val="24"/>
        </w:rPr>
        <w:t>2</w:t>
      </w:r>
      <w:r w:rsidR="00B61763">
        <w:rPr>
          <w:noProof/>
          <w:szCs w:val="24"/>
        </w:rPr>
        <w:t>.</w:t>
      </w:r>
      <w:r w:rsidR="00B61763" w:rsidRPr="00B61763">
        <w:rPr>
          <w:noProof/>
          <w:szCs w:val="24"/>
        </w:rPr>
        <w:t>8</w:t>
      </w:r>
      <w:r w:rsidRPr="00E765A8">
        <w:fldChar w:fldCharType="end"/>
      </w:r>
      <w:r>
        <w:t>.</w:t>
      </w:r>
    </w:p>
    <w:p w14:paraId="763E0FD1" w14:textId="77777777" w:rsidR="00E765A8" w:rsidRDefault="00463689" w:rsidP="00E765A8">
      <w:pPr>
        <w:keepNext/>
        <w:jc w:val="center"/>
      </w:pPr>
      <w:r>
        <w:rPr>
          <w:noProof/>
          <w:lang w:eastAsia="pt-BR"/>
        </w:rPr>
        <w:drawing>
          <wp:inline distT="0" distB="0" distL="0" distR="0" wp14:anchorId="124CFE36" wp14:editId="2EC10FAC">
            <wp:extent cx="4542857" cy="265714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tapa3_grafico.png"/>
                    <pic:cNvPicPr/>
                  </pic:nvPicPr>
                  <pic:blipFill>
                    <a:blip r:embed="rId18">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45F1AC07" w14:textId="77777777" w:rsidR="00E765A8" w:rsidRPr="00E765A8" w:rsidRDefault="00E765A8" w:rsidP="00E765A8">
      <w:pPr>
        <w:pStyle w:val="Caption"/>
        <w:jc w:val="center"/>
        <w:rPr>
          <w:i w:val="0"/>
          <w:color w:val="auto"/>
          <w:sz w:val="24"/>
          <w:szCs w:val="24"/>
        </w:rPr>
      </w:pPr>
      <w:bookmarkStart w:id="29" w:name="_Ref453790054"/>
      <w:bookmarkStart w:id="30" w:name="_Ref455941178"/>
      <w:r w:rsidRPr="00E765A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29"/>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30"/>
    </w:p>
    <w:p w14:paraId="63615FFC" w14:textId="77777777" w:rsidR="00E765A8" w:rsidRPr="00E765A8" w:rsidRDefault="00E765A8" w:rsidP="00E765A8"/>
    <w:p w14:paraId="29AC1F6A" w14:textId="77777777" w:rsidR="00B71E15" w:rsidRDefault="00B71E15" w:rsidP="00B71E15">
      <w:pPr>
        <w:pStyle w:val="Heading3"/>
      </w:pPr>
      <w:bookmarkStart w:id="31" w:name="_Ref455942217"/>
      <w:r>
        <w:lastRenderedPageBreak/>
        <w:t>4ª Etapa</w:t>
      </w:r>
      <w:bookmarkEnd w:id="31"/>
    </w:p>
    <w:p w14:paraId="4B3DE951" w14:textId="77777777" w:rsidR="00DA5C32" w:rsidRDefault="00DA5C32" w:rsidP="00DA5C32">
      <w:pPr>
        <w:keepNext/>
      </w:pPr>
      <w:r>
        <w:rPr>
          <w:noProof/>
          <w:lang w:eastAsia="pt-BR"/>
        </w:rPr>
        <w:drawing>
          <wp:inline distT="0" distB="0" distL="0" distR="0" wp14:anchorId="3F82F9D9" wp14:editId="1EB7D4CC">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212CB107" w14:textId="77777777" w:rsidR="00DA5C32" w:rsidRDefault="00DA5C32" w:rsidP="00DA5C32">
      <w:pPr>
        <w:pStyle w:val="Caption"/>
        <w:jc w:val="center"/>
        <w:rPr>
          <w:i w:val="0"/>
          <w:color w:val="auto"/>
          <w:sz w:val="24"/>
          <w:szCs w:val="24"/>
        </w:rPr>
      </w:pPr>
      <w:bookmarkStart w:id="32" w:name="_Ref455941181"/>
      <w:r w:rsidRPr="00DA5C3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9</w:t>
      </w:r>
      <w:r w:rsidR="007957BF">
        <w:rPr>
          <w:i w:val="0"/>
          <w:color w:val="auto"/>
          <w:sz w:val="24"/>
          <w:szCs w:val="24"/>
        </w:rPr>
        <w:fldChar w:fldCharType="end"/>
      </w:r>
      <w:r w:rsidRPr="00DA5C32">
        <w:rPr>
          <w:i w:val="0"/>
          <w:color w:val="auto"/>
          <w:sz w:val="24"/>
          <w:szCs w:val="24"/>
        </w:rPr>
        <w:t xml:space="preserve"> - Etapa 4</w:t>
      </w:r>
      <w:bookmarkEnd w:id="32"/>
    </w:p>
    <w:p w14:paraId="4A9022E6" w14:textId="77777777"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14:paraId="1697A4BA" w14:textId="77777777"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B61763" w:rsidRPr="00795E52">
        <w:rPr>
          <w:szCs w:val="24"/>
        </w:rPr>
        <w:t xml:space="preserve">Figura </w:t>
      </w:r>
      <w:r w:rsidR="00B61763" w:rsidRPr="00B61763">
        <w:rPr>
          <w:noProof/>
          <w:szCs w:val="24"/>
        </w:rPr>
        <w:t>2</w:t>
      </w:r>
      <w:r w:rsidR="00B61763">
        <w:rPr>
          <w:noProof/>
          <w:szCs w:val="24"/>
        </w:rPr>
        <w:t>.</w:t>
      </w:r>
      <w:r w:rsidR="00B61763" w:rsidRPr="00B61763">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14:paraId="52973EDF" w14:textId="77777777" w:rsidR="00795E52" w:rsidRDefault="00463689" w:rsidP="00050724">
      <w:pPr>
        <w:keepNext/>
        <w:jc w:val="center"/>
      </w:pPr>
      <w:r>
        <w:rPr>
          <w:noProof/>
          <w:lang w:eastAsia="pt-BR"/>
        </w:rPr>
        <w:lastRenderedPageBreak/>
        <w:drawing>
          <wp:inline distT="0" distB="0" distL="0" distR="0" wp14:anchorId="0D6B5D38" wp14:editId="6AE3EF47">
            <wp:extent cx="4542857" cy="26571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tapa4_grafico.png"/>
                    <pic:cNvPicPr/>
                  </pic:nvPicPr>
                  <pic:blipFill>
                    <a:blip r:embed="rId20">
                      <a:extLst>
                        <a:ext uri="{28A0092B-C50C-407E-A947-70E740481C1C}">
                          <a14:useLocalDpi xmlns:a14="http://schemas.microsoft.com/office/drawing/2010/main" val="0"/>
                        </a:ext>
                      </a:extLst>
                    </a:blip>
                    <a:stretch>
                      <a:fillRect/>
                    </a:stretch>
                  </pic:blipFill>
                  <pic:spPr>
                    <a:xfrm>
                      <a:off x="0" y="0"/>
                      <a:ext cx="4542857" cy="2657143"/>
                    </a:xfrm>
                    <a:prstGeom prst="rect">
                      <a:avLst/>
                    </a:prstGeom>
                  </pic:spPr>
                </pic:pic>
              </a:graphicData>
            </a:graphic>
          </wp:inline>
        </w:drawing>
      </w:r>
    </w:p>
    <w:p w14:paraId="0F53DFE9" w14:textId="77777777" w:rsidR="003F68AE" w:rsidRPr="000C56F1" w:rsidRDefault="00795E52" w:rsidP="000C56F1">
      <w:pPr>
        <w:pStyle w:val="Caption"/>
        <w:jc w:val="center"/>
        <w:rPr>
          <w:i w:val="0"/>
          <w:color w:val="auto"/>
          <w:sz w:val="24"/>
          <w:szCs w:val="24"/>
        </w:rPr>
      </w:pPr>
      <w:bookmarkStart w:id="33" w:name="_Ref453790346"/>
      <w:bookmarkStart w:id="34" w:name="_Ref455941199"/>
      <w:r w:rsidRPr="00795E5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10</w:t>
      </w:r>
      <w:r w:rsidR="007957BF">
        <w:rPr>
          <w:i w:val="0"/>
          <w:color w:val="auto"/>
          <w:sz w:val="24"/>
          <w:szCs w:val="24"/>
        </w:rPr>
        <w:fldChar w:fldCharType="end"/>
      </w:r>
      <w:bookmarkEnd w:id="33"/>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bookmarkEnd w:id="34"/>
    </w:p>
    <w:p w14:paraId="1FC19A87" w14:textId="77777777" w:rsidR="00DB2434" w:rsidRDefault="003F68AE" w:rsidP="004E1076">
      <w:pPr>
        <w:pStyle w:val="Heading2"/>
        <w:jc w:val="both"/>
      </w:pPr>
      <w:bookmarkStart w:id="35" w:name="_Ref455942221"/>
      <w:r>
        <w:t>Equações de projeto</w:t>
      </w:r>
      <w:bookmarkEnd w:id="35"/>
    </w:p>
    <w:p w14:paraId="6151FF50" w14:textId="77777777"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14:paraId="21BC8AD6" w14:textId="77777777"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14:paraId="5927075C" w14:textId="77777777" w:rsidR="00022E73" w:rsidRDefault="00022E73" w:rsidP="00D20375">
      <w:pPr>
        <w:ind w:firstLine="708"/>
        <w:jc w:val="both"/>
      </w:pPr>
      <w:r>
        <w:t>Por fim, temos que realizar o projeto físico dos transformadores e indutores e corrigir o valor do indutor de ressonância.</w:t>
      </w:r>
    </w:p>
    <w:p w14:paraId="49524989" w14:textId="77777777" w:rsidR="001F7212" w:rsidRDefault="001F7212" w:rsidP="00D20375">
      <w:pPr>
        <w:pStyle w:val="Heading3"/>
        <w:jc w:val="both"/>
      </w:pPr>
      <w:bookmarkStart w:id="36" w:name="_Ref454728027"/>
      <w:r>
        <w:t>Cálculo da relação de espiras (</w:t>
      </w:r>
      <m:oMath>
        <m:r>
          <m:rPr>
            <m:sty m:val="bi"/>
          </m:rPr>
          <w:rPr>
            <w:rFonts w:ascii="Cambria Math" w:hAnsi="Cambria Math"/>
          </w:rPr>
          <m:t>n</m:t>
        </m:r>
      </m:oMath>
      <w:r>
        <w:t>)</w:t>
      </w:r>
      <w:bookmarkEnd w:id="36"/>
    </w:p>
    <w:p w14:paraId="74DBE2EF" w14:textId="77777777" w:rsidR="00F01B5B" w:rsidRPr="00220F4E" w:rsidRDefault="00220F4E" w:rsidP="00F01B5B">
      <w:pPr>
        <w:ind w:firstLine="708"/>
        <w:jc w:val="both"/>
      </w:pPr>
      <w:r>
        <w:t>De acordo com as refencias [2] e [5] c</w:t>
      </w:r>
      <w:r w:rsidR="00F01B5B">
        <w:t>om a</w:t>
      </w:r>
      <w:r w:rsidR="001F7212">
        <w:t xml:space="preserve"> equação</w:t>
      </w:r>
      <w:r w:rsidR="00F01B5B">
        <w:t xml:space="preserve"> 2.2</w:t>
      </w:r>
      <w:r w:rsidR="001F7212">
        <w:t>, é possível calcular a relação de espiras entre primári</w:t>
      </w:r>
      <w:r w:rsidR="00F01B5B">
        <w:t>o e secundário do transformador.</w:t>
      </w:r>
      <w:r>
        <w:t xml:space="preserve"> Tem-se que</w:t>
      </w:r>
      <w:r w:rsidR="00F01B5B">
        <w:t xml:space="preserve"> </w:t>
      </w:r>
      <m:oMath>
        <m:r>
          <w:rPr>
            <w:rFonts w:ascii="Cambria Math" w:hAnsi="Cambria Math"/>
          </w:rPr>
          <m:t>η</m:t>
        </m:r>
      </m:oMath>
      <w:r w:rsidR="00F01B5B">
        <w:rPr>
          <w:rFonts w:eastAsiaTheme="minorEastAsia"/>
        </w:rPr>
        <w:t xml:space="preserve"> é a eficiência desejada para o conversor,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F01B5B">
        <w:rPr>
          <w:rFonts w:eastAsiaTheme="minorEastAsia"/>
        </w:rPr>
        <w:t xml:space="preserve"> é a tensão de condução das chaves</w:t>
      </w:r>
      <w:r w:rsidR="00520D7A">
        <w:rPr>
          <w:rFonts w:eastAsiaTheme="minorEastAsia"/>
        </w:rPr>
        <w:t xml:space="preserve"> </w:t>
      </w:r>
      <w:r>
        <w:rPr>
          <w:rFonts w:eastAsiaTheme="minorEastAsia"/>
        </w:rPr>
        <w:t>(em V)</w:t>
      </w:r>
      <w:r w:rsidR="00F01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F01B5B">
        <w:rPr>
          <w:rFonts w:eastAsiaTheme="minorEastAsia"/>
        </w:rPr>
        <w:t xml:space="preserve"> é a</w:t>
      </w:r>
      <w:r>
        <w:rPr>
          <w:rFonts w:eastAsiaTheme="minorEastAsia"/>
        </w:rPr>
        <w:t xml:space="preserve"> razão cíclica efetiva máxima n</w:t>
      </w:r>
      <w:r w:rsidR="00F01B5B">
        <w:rPr>
          <w:rFonts w:eastAsiaTheme="minorEastAsia"/>
        </w:rPr>
        <w:t xml:space="preserve">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F01B5B">
        <w:rPr>
          <w:rFonts w:eastAsiaTheme="minorEastAsia"/>
        </w:rPr>
        <w:t xml:space="preserve"> é a queda de tensão sobre os diodos retificadores</w:t>
      </w:r>
      <w:r w:rsidR="00520D7A">
        <w:rPr>
          <w:rFonts w:eastAsiaTheme="minorEastAsia"/>
        </w:rPr>
        <w:t xml:space="preserve"> </w:t>
      </w:r>
      <w:r>
        <w:rPr>
          <w:rFonts w:eastAsiaTheme="minorEastAsia"/>
        </w:rPr>
        <w:t>(em V).</w:t>
      </w:r>
    </w:p>
    <w:p w14:paraId="329DE6AF" w14:textId="77777777" w:rsidR="001F7212" w:rsidRDefault="001F7212"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F01B5B" w14:paraId="6CA188DD" w14:textId="77777777" w:rsidTr="00F01B5B">
        <w:trPr>
          <w:trHeight w:val="1002"/>
        </w:trPr>
        <w:tc>
          <w:tcPr>
            <w:tcW w:w="4602" w:type="pct"/>
            <w:vAlign w:val="center"/>
          </w:tcPr>
          <w:p w14:paraId="6EA784CA" w14:textId="77777777" w:rsidR="00F01B5B" w:rsidRPr="00F01B5B" w:rsidRDefault="00F01B5B" w:rsidP="00F01B5B">
            <w:pPr>
              <w:ind w:firstLine="708"/>
              <w:jc w:val="center"/>
              <w:rPr>
                <w:rFonts w:eastAsiaTheme="minorEastAsia"/>
              </w:rPr>
            </w:pPr>
            <m:oMathPara>
              <m:oMath>
                <m:r>
                  <w:rPr>
                    <w:rFonts w:ascii="Cambria Math" w:hAnsi="Cambria Math"/>
                  </w:rPr>
                  <w:lastRenderedPageBreak/>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2B9E2295" w14:textId="77777777" w:rsidR="00F01B5B" w:rsidRDefault="00F01B5B" w:rsidP="00F01B5B">
            <w:pPr>
              <w:jc w:val="center"/>
            </w:pPr>
            <w:r>
              <w:t>(2.1)</w:t>
            </w:r>
          </w:p>
        </w:tc>
      </w:tr>
      <w:tr w:rsidR="00F01B5B" w14:paraId="0090259F" w14:textId="77777777" w:rsidTr="00F01B5B">
        <w:trPr>
          <w:trHeight w:val="988"/>
        </w:trPr>
        <w:tc>
          <w:tcPr>
            <w:tcW w:w="4602" w:type="pct"/>
            <w:vAlign w:val="center"/>
          </w:tcPr>
          <w:p w14:paraId="0C0C8538" w14:textId="77777777" w:rsidR="00F01B5B" w:rsidRPr="00F01B5B" w:rsidRDefault="00F01B5B" w:rsidP="00F01B5B">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tc>
        <w:tc>
          <w:tcPr>
            <w:tcW w:w="398" w:type="pct"/>
            <w:vAlign w:val="center"/>
          </w:tcPr>
          <w:p w14:paraId="575F5D6E" w14:textId="77777777" w:rsidR="00F01B5B" w:rsidRDefault="00F01B5B" w:rsidP="00F01B5B">
            <w:pPr>
              <w:jc w:val="center"/>
            </w:pPr>
            <w:r>
              <w:t>(2.2)</w:t>
            </w:r>
          </w:p>
        </w:tc>
      </w:tr>
      <w:tr w:rsidR="00F01B5B" w14:paraId="1C258B8F" w14:textId="77777777" w:rsidTr="00220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5"/>
        </w:trPr>
        <w:tc>
          <w:tcPr>
            <w:tcW w:w="4602" w:type="pct"/>
            <w:tcBorders>
              <w:top w:val="nil"/>
              <w:left w:val="nil"/>
              <w:bottom w:val="nil"/>
              <w:right w:val="nil"/>
            </w:tcBorders>
            <w:vAlign w:val="center"/>
          </w:tcPr>
          <w:p w14:paraId="35000460" w14:textId="77777777" w:rsidR="00F01B5B" w:rsidRPr="00F01B5B" w:rsidRDefault="00F01B5B" w:rsidP="00F01B5B">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tc>
        <w:tc>
          <w:tcPr>
            <w:tcW w:w="398" w:type="pct"/>
            <w:tcBorders>
              <w:top w:val="nil"/>
              <w:left w:val="nil"/>
              <w:bottom w:val="nil"/>
              <w:right w:val="nil"/>
            </w:tcBorders>
            <w:vAlign w:val="center"/>
          </w:tcPr>
          <w:p w14:paraId="5CB4B8E2" w14:textId="77777777" w:rsidR="00F01B5B" w:rsidRDefault="00F01B5B" w:rsidP="00F01B5B">
            <w:pPr>
              <w:jc w:val="center"/>
            </w:pPr>
            <w:r>
              <w:t>(2.3)</w:t>
            </w:r>
          </w:p>
        </w:tc>
      </w:tr>
    </w:tbl>
    <w:p w14:paraId="6767B9D3" w14:textId="77777777" w:rsidR="001F7212" w:rsidRDefault="001F7212" w:rsidP="00D20375">
      <w:pPr>
        <w:pStyle w:val="Heading3"/>
        <w:jc w:val="both"/>
      </w:pPr>
      <w:bookmarkStart w:id="37"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7"/>
    </w:p>
    <w:p w14:paraId="1150BB6E" w14:textId="77777777" w:rsidR="001F7212" w:rsidRDefault="00220F4E" w:rsidP="008B22EB">
      <w:pPr>
        <w:ind w:firstLine="708"/>
        <w:jc w:val="both"/>
        <w:rPr>
          <w:rFonts w:eastAsiaTheme="minorEastAsia"/>
        </w:rPr>
      </w:pPr>
      <w:r>
        <w:t>Como pode ser visto em [2] e [5]</w:t>
      </w:r>
      <w:r w:rsidR="001F7212">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F7212">
        <w:rPr>
          <w:rFonts w:eastAsiaTheme="minorEastAsia"/>
        </w:rPr>
        <w:t xml:space="preserve"> é </w:t>
      </w:r>
      <w:r w:rsidR="002C365D">
        <w:rPr>
          <w:rFonts w:eastAsiaTheme="minorEastAsia"/>
        </w:rPr>
        <w:t>definida</w:t>
      </w:r>
      <w:r>
        <w:rPr>
          <w:rFonts w:eastAsiaTheme="minorEastAsia"/>
        </w:rPr>
        <w:t xml:space="preserve"> na equação </w:t>
      </w:r>
      <w:r w:rsidR="008B22EB">
        <w:rPr>
          <w:rFonts w:eastAsiaTheme="minorEastAsia"/>
        </w:rPr>
        <w:t xml:space="preserve">2.4. Nessa equação, </w:t>
      </w:r>
      <m:oMath>
        <m:r>
          <w:rPr>
            <w:rFonts w:ascii="Cambria Math" w:eastAsiaTheme="minorEastAsia" w:hAnsi="Cambria Math"/>
          </w:rPr>
          <m:t xml:space="preserve">∆D </m:t>
        </m:r>
      </m:oMath>
      <w:r w:rsidR="008B22EB">
        <w:rPr>
          <w:rFonts w:eastAsiaTheme="minorEastAsia"/>
        </w:rPr>
        <w:t>representa a perda de razão cíclica em cima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14:paraId="009754C8" w14:textId="77777777" w:rsidTr="00C03AFD">
        <w:trPr>
          <w:trHeight w:val="1002"/>
        </w:trPr>
        <w:tc>
          <w:tcPr>
            <w:tcW w:w="4602" w:type="pct"/>
            <w:vAlign w:val="center"/>
          </w:tcPr>
          <w:p w14:paraId="61333464" w14:textId="77777777" w:rsidR="008B22EB" w:rsidRPr="00F01B5B" w:rsidRDefault="00B601B4" w:rsidP="00C03AF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tc>
        <w:tc>
          <w:tcPr>
            <w:tcW w:w="398" w:type="pct"/>
            <w:vAlign w:val="center"/>
          </w:tcPr>
          <w:p w14:paraId="046DBA79" w14:textId="77777777" w:rsidR="008B22EB" w:rsidRDefault="008B22EB" w:rsidP="00C03AFD">
            <w:pPr>
              <w:jc w:val="center"/>
            </w:pPr>
            <w:r>
              <w:t>(2.4)</w:t>
            </w:r>
          </w:p>
        </w:tc>
      </w:tr>
    </w:tbl>
    <w:p w14:paraId="489C1F33" w14:textId="77777777" w:rsidR="00651940" w:rsidRDefault="008B22EB" w:rsidP="00D20375">
      <w:pPr>
        <w:ind w:firstLine="708"/>
        <w:jc w:val="both"/>
        <w:rPr>
          <w:rFonts w:eastAsiaTheme="minorEastAsia"/>
        </w:rPr>
      </w:pPr>
      <w:r>
        <w:rPr>
          <w:rFonts w:eastAsiaTheme="minorEastAsia"/>
        </w:rPr>
        <w:t>E</w:t>
      </w:r>
      <w:r w:rsidR="0036304C">
        <w:rPr>
          <w:rFonts w:eastAsiaTheme="minorEastAsia"/>
        </w:rPr>
        <w:t>ssa perda</w:t>
      </w:r>
      <w:r>
        <w:rPr>
          <w:rFonts w:eastAsiaTheme="minorEastAsia"/>
        </w:rPr>
        <w:t xml:space="preserve"> de razão cíclica se deve</w:t>
      </w:r>
      <w:r w:rsidR="0036304C">
        <w:rPr>
          <w:rFonts w:eastAsiaTheme="minorEastAsia"/>
        </w:rPr>
        <w:t xml:space="preserv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14:paraId="2865B741" w14:textId="77777777" w:rsidR="001F7212" w:rsidRPr="001F7212" w:rsidRDefault="001F7212" w:rsidP="00D20375">
      <w:pPr>
        <w:pStyle w:val="Heading3"/>
        <w:jc w:val="both"/>
        <w:rPr>
          <w:rFonts w:eastAsiaTheme="minorEastAsia"/>
        </w:rPr>
      </w:pPr>
      <w:bookmarkStart w:id="38"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8"/>
    </w:p>
    <w:p w14:paraId="613401BE" w14:textId="77777777" w:rsidR="001F7212" w:rsidRDefault="008B22EB" w:rsidP="008B22EB">
      <w:pPr>
        <w:jc w:val="both"/>
        <w:rPr>
          <w:rFonts w:eastAsiaTheme="minorEastAsia"/>
        </w:rPr>
      </w:pPr>
      <w:r>
        <w:tab/>
      </w:r>
      <w:r w:rsidR="001F7212">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1F7212">
        <w:rPr>
          <w:rFonts w:eastAsiaTheme="minorEastAsia"/>
        </w:rPr>
        <w:t xml:space="preserve"> é </w:t>
      </w:r>
      <w:r w:rsidR="002C365D">
        <w:rPr>
          <w:rFonts w:eastAsiaTheme="minorEastAsia"/>
        </w:rPr>
        <w:t>calculado</w:t>
      </w:r>
      <w:r w:rsidR="001F7212">
        <w:rPr>
          <w:rFonts w:eastAsiaTheme="minorEastAsia"/>
        </w:rPr>
        <w:t xml:space="preserve"> </w:t>
      </w:r>
      <w:r>
        <w:rPr>
          <w:rFonts w:eastAsiaTheme="minorEastAsia"/>
        </w:rPr>
        <w:t xml:space="preserve">na equação 2.6. Tem-se que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na equação 2.7:</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B22EB" w14:paraId="30BE5AA6" w14:textId="77777777" w:rsidTr="008B22EB">
        <w:trPr>
          <w:trHeight w:val="1002"/>
          <w:jc w:val="center"/>
        </w:trPr>
        <w:tc>
          <w:tcPr>
            <w:tcW w:w="4602" w:type="pct"/>
            <w:vAlign w:val="center"/>
          </w:tcPr>
          <w:p w14:paraId="2333BAA7" w14:textId="77777777" w:rsidR="008B22EB" w:rsidRPr="00F01B5B" w:rsidRDefault="00B601B4"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oMath>
            </m:oMathPara>
          </w:p>
        </w:tc>
        <w:tc>
          <w:tcPr>
            <w:tcW w:w="398" w:type="pct"/>
            <w:vAlign w:val="center"/>
          </w:tcPr>
          <w:p w14:paraId="128C7056" w14:textId="77777777" w:rsidR="008B22EB" w:rsidRDefault="008B22EB" w:rsidP="008B22EB">
            <w:pPr>
              <w:jc w:val="center"/>
            </w:pPr>
            <w:r>
              <w:t>(2.5)</w:t>
            </w:r>
          </w:p>
        </w:tc>
      </w:tr>
      <w:tr w:rsidR="008B22EB" w14:paraId="4817B321" w14:textId="77777777" w:rsidTr="008B22EB">
        <w:trPr>
          <w:trHeight w:val="1002"/>
          <w:jc w:val="center"/>
        </w:trPr>
        <w:tc>
          <w:tcPr>
            <w:tcW w:w="4602" w:type="pct"/>
            <w:vAlign w:val="center"/>
          </w:tcPr>
          <w:p w14:paraId="11A8701E" w14:textId="77777777" w:rsidR="008B22EB" w:rsidRPr="00F01B5B" w:rsidRDefault="00B601B4"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05E1F243" w14:textId="77777777" w:rsidR="008B22EB" w:rsidRDefault="008B22EB" w:rsidP="008B22EB">
            <w:pPr>
              <w:jc w:val="center"/>
            </w:pPr>
            <w:r>
              <w:t>(2.6)</w:t>
            </w:r>
          </w:p>
        </w:tc>
      </w:tr>
      <w:tr w:rsidR="008B22EB" w14:paraId="4905194D" w14:textId="77777777" w:rsidTr="008B22EB">
        <w:trPr>
          <w:trHeight w:val="1002"/>
          <w:jc w:val="center"/>
        </w:trPr>
        <w:tc>
          <w:tcPr>
            <w:tcW w:w="4602" w:type="pct"/>
            <w:vAlign w:val="center"/>
          </w:tcPr>
          <w:p w14:paraId="503FDB12" w14:textId="77777777" w:rsidR="008B22EB" w:rsidRPr="00F01B5B" w:rsidRDefault="00B601B4" w:rsidP="008B22E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tc>
        <w:tc>
          <w:tcPr>
            <w:tcW w:w="398" w:type="pct"/>
            <w:vAlign w:val="center"/>
          </w:tcPr>
          <w:p w14:paraId="3CC41276" w14:textId="77777777" w:rsidR="008B22EB" w:rsidRDefault="008B22EB" w:rsidP="008B22EB">
            <w:pPr>
              <w:jc w:val="center"/>
            </w:pPr>
            <w:r>
              <w:t>(2.7)</w:t>
            </w:r>
          </w:p>
        </w:tc>
      </w:tr>
    </w:tbl>
    <w:p w14:paraId="63A8700B" w14:textId="77777777" w:rsidR="008B22EB" w:rsidRDefault="008B22EB" w:rsidP="00D20375">
      <w:pPr>
        <w:ind w:left="708"/>
        <w:jc w:val="both"/>
        <w:rPr>
          <w:rFonts w:eastAsiaTheme="minorEastAsia"/>
        </w:rPr>
      </w:pPr>
    </w:p>
    <w:p w14:paraId="4FDF445D" w14:textId="77777777" w:rsidR="001F7212" w:rsidRPr="00C528DA" w:rsidRDefault="001F7212" w:rsidP="00D20375">
      <w:pPr>
        <w:ind w:firstLine="708"/>
        <w:jc w:val="both"/>
        <w:rPr>
          <w:rFonts w:eastAsiaTheme="minorEastAsia"/>
        </w:rPr>
      </w:pPr>
    </w:p>
    <w:p w14:paraId="434E92FB" w14:textId="77777777" w:rsidR="001F7212" w:rsidRPr="001F7212" w:rsidRDefault="001F7212" w:rsidP="00D20375">
      <w:pPr>
        <w:pStyle w:val="Heading3"/>
        <w:jc w:val="both"/>
        <w:rPr>
          <w:rFonts w:eastAsiaTheme="minorEastAsia"/>
        </w:rPr>
      </w:pPr>
      <w:bookmarkStart w:id="39"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9"/>
    </w:p>
    <w:p w14:paraId="38696FF1" w14:textId="77777777"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520D7A">
        <w:rPr>
          <w:rFonts w:eastAsiaTheme="minorEastAsia"/>
        </w:rPr>
        <w:t>Como é dito em [2] e [5], tal capacitor tem seu</w:t>
      </w:r>
      <w:r w:rsidR="004C4391">
        <w:rPr>
          <w:rFonts w:eastAsiaTheme="minorEastAsia"/>
        </w:rPr>
        <w:t xml:space="preserve"> valor </w:t>
      </w:r>
      <w:r w:rsidR="00520D7A">
        <w:rPr>
          <w:rFonts w:eastAsiaTheme="minorEastAsia"/>
        </w:rPr>
        <w:t>é calculado pela equação 2.8.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520D7A" w14:paraId="0D04027D" w14:textId="77777777" w:rsidTr="00C03AFD">
        <w:trPr>
          <w:trHeight w:val="1002"/>
        </w:trPr>
        <w:tc>
          <w:tcPr>
            <w:tcW w:w="4602" w:type="pct"/>
            <w:vAlign w:val="center"/>
          </w:tcPr>
          <w:p w14:paraId="3FF83257" w14:textId="77777777" w:rsidR="00520D7A" w:rsidRPr="00F01B5B" w:rsidRDefault="00B601B4" w:rsidP="00C03AF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398" w:type="pct"/>
            <w:vAlign w:val="center"/>
          </w:tcPr>
          <w:p w14:paraId="2FAFF984" w14:textId="77777777" w:rsidR="00520D7A" w:rsidRDefault="00520D7A" w:rsidP="00C03AFD">
            <w:pPr>
              <w:jc w:val="center"/>
            </w:pPr>
            <w:r>
              <w:t>(2.8)</w:t>
            </w:r>
          </w:p>
        </w:tc>
      </w:tr>
    </w:tbl>
    <w:p w14:paraId="6DE03E76" w14:textId="77777777" w:rsidR="003342ED" w:rsidRPr="00E43993" w:rsidRDefault="003342ED" w:rsidP="00D20375">
      <w:pPr>
        <w:jc w:val="both"/>
        <w:rPr>
          <w:rFonts w:eastAsiaTheme="minorEastAsia"/>
        </w:rPr>
      </w:pPr>
    </w:p>
    <w:p w14:paraId="4EC938E4" w14:textId="77777777" w:rsidR="003342ED" w:rsidRDefault="00F558D8" w:rsidP="00D20375">
      <w:pPr>
        <w:pStyle w:val="Heading3"/>
        <w:jc w:val="both"/>
      </w:pPr>
      <w:bookmarkStart w:id="40" w:name="_Ref455684234"/>
      <w:r>
        <w:t>Projeto físico d</w:t>
      </w:r>
      <w:r w:rsidR="004C4391">
        <w:t>os elementos magnéticos</w:t>
      </w:r>
      <w:bookmarkEnd w:id="40"/>
    </w:p>
    <w:p w14:paraId="18985EC5" w14:textId="77777777" w:rsidR="00C03AFD" w:rsidRDefault="007957BF" w:rsidP="00D20375">
      <w:pPr>
        <w:ind w:firstLine="708"/>
        <w:jc w:val="both"/>
      </w:pPr>
      <w:r>
        <w:t>Aqui será indicado</w:t>
      </w:r>
      <w:r w:rsidR="00C03AFD">
        <w:t xml:space="preserve"> como realizar o projeto de indutores e transformadores, referenciando a teoria </w:t>
      </w:r>
      <w:r w:rsidR="00E679A6">
        <w:t>atual, para que esse projeto possa ser adaptado à outras aplicaões e especificações. O sucesso no projeto do conversor está ligado a um projeto adequado dos elementos magnéticos, pois indutores e transformadores operando em alta frequência apresentam características não-ideais que atrapalham o funciomento do circuito [6].</w:t>
      </w:r>
    </w:p>
    <w:p w14:paraId="28785A2C" w14:textId="77777777" w:rsidR="004C4391" w:rsidRDefault="004C4391" w:rsidP="00D20375">
      <w:pPr>
        <w:ind w:firstLine="708"/>
        <w:jc w:val="both"/>
      </w:pPr>
      <w:r>
        <w:t>Para o projeto físico de indutores e transformadores</w:t>
      </w:r>
      <w:r w:rsidR="0012143B">
        <w:t>, precisa-se</w:t>
      </w:r>
      <w:r w:rsidR="00FC43BA">
        <w:t xml:space="preserve"> selecionar o núcleo necessário, o número de espiras e o fio de cobre para podermos fazer a indutância (ou relação de transformação) desejada. </w:t>
      </w:r>
      <w:r w:rsidR="0012143B">
        <w:t>Para o</w:t>
      </w:r>
      <w:r w:rsidR="00FC43BA">
        <w:t xml:space="preserve"> caso </w:t>
      </w:r>
      <w:r w:rsidR="0012143B">
        <w:t xml:space="preserve">em estudo </w:t>
      </w:r>
      <w:r w:rsidR="00FC43BA">
        <w:t xml:space="preserve">temos que projetar dois indutores e um transformador. Alguns parâmetros são requisitos para os dois casos, e alguns cálculos são específicos. </w:t>
      </w:r>
    </w:p>
    <w:p w14:paraId="2C282313" w14:textId="77777777" w:rsidR="00FC43BA" w:rsidRDefault="00D20375" w:rsidP="00D20375">
      <w:pPr>
        <w:pStyle w:val="Heading4"/>
        <w:jc w:val="both"/>
      </w:pPr>
      <w:bookmarkStart w:id="41" w:name="_Ref455942254"/>
      <w:r>
        <w:t>Projeto físico do indutor</w:t>
      </w:r>
      <w:bookmarkEnd w:id="41"/>
    </w:p>
    <w:p w14:paraId="1AD6689F" w14:textId="77777777" w:rsidR="007957BF" w:rsidRDefault="007957BF" w:rsidP="007957BF">
      <w:pPr>
        <w:ind w:firstLine="708"/>
        <w:jc w:val="both"/>
        <w:rPr>
          <w:rFonts w:eastAsiaTheme="minorEastAsia"/>
        </w:rPr>
      </w:pPr>
      <w:r>
        <w:t xml:space="preserve">Deve-se primeiramente selecionar o núcleo do elemento. De acordo com [6], os núcleo de ferrite são os mais indicados para operações em alta frequência em comparação aos núcleos de ferro-silício, mesmo apresentando algumas desvantagens, tais como baixa ronustez a choques mecânicos. Para selecionar corretamente o núcleo é necessário utilizar a equação 2.8 [6]. </w:t>
      </w:r>
      <w:r>
        <w:rPr>
          <w:rFonts w:eastAsiaTheme="minorEastAsia"/>
        </w:rPr>
        <w:t xml:space="preserve">Tem-se que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12143B">
        <w:rPr>
          <w:rFonts w:eastAsiaTheme="minorEastAsia"/>
        </w:rPr>
        <w:t xml:space="preserve">no condutor </w:t>
      </w:r>
      <w:r>
        <w:rPr>
          <w:rFonts w:eastAsiaTheme="minorEastAsia"/>
        </w:rPr>
        <w:t xml:space="preserve">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 </w:t>
      </w:r>
      <w:r w:rsidRPr="005A3DB9">
        <w:rPr>
          <w:rFonts w:eastAsiaTheme="minorEastAsia"/>
        </w:rPr>
        <w:t xml:space="preserve">Nas </w:t>
      </w:r>
      <w:r w:rsidR="005A3DB9" w:rsidRPr="005A3DB9">
        <w:rPr>
          <w:rFonts w:eastAsiaTheme="minorEastAsia"/>
        </w:rPr>
        <w:fldChar w:fldCharType="begin"/>
      </w:r>
      <w:r w:rsidR="005A3DB9" w:rsidRPr="005A3DB9">
        <w:rPr>
          <w:rFonts w:eastAsiaTheme="minorEastAsia"/>
        </w:rPr>
        <w:instrText xml:space="preserve"> REF _Ref456539389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Pr>
          <w:noProof/>
        </w:rPr>
        <w:t>.</w:t>
      </w:r>
      <w:r w:rsidR="00B61763" w:rsidRPr="00B61763">
        <w:rPr>
          <w:noProof/>
        </w:rPr>
        <w:t>11</w:t>
      </w:r>
      <w:r w:rsidR="00B61763" w:rsidRPr="007957BF">
        <w:t xml:space="preserve"> - Ilustração do Ae e Aw de um núcleo do tipo E – Fonte [6]</w:t>
      </w:r>
      <w:r w:rsidR="005A3DB9" w:rsidRPr="005A3DB9">
        <w:rPr>
          <w:rFonts w:eastAsiaTheme="minorEastAsia"/>
        </w:rPr>
        <w:fldChar w:fldCharType="end"/>
      </w:r>
      <w:r w:rsidR="005A3DB9" w:rsidRPr="005A3DB9">
        <w:rPr>
          <w:rFonts w:eastAsiaTheme="minorEastAsia"/>
        </w:rPr>
        <w:t xml:space="preserve"> e </w:t>
      </w:r>
      <w:r w:rsidR="005A3DB9" w:rsidRPr="005A3DB9">
        <w:rPr>
          <w:rFonts w:eastAsiaTheme="minorEastAsia"/>
        </w:rPr>
        <w:fldChar w:fldCharType="begin"/>
      </w:r>
      <w:r w:rsidR="005A3DB9" w:rsidRPr="005A3DB9">
        <w:rPr>
          <w:rFonts w:eastAsiaTheme="minorEastAsia"/>
        </w:rPr>
        <w:instrText xml:space="preserve"> REF _Ref456539394 \h  \* MERGEFORMAT </w:instrText>
      </w:r>
      <w:r w:rsidR="005A3DB9" w:rsidRPr="005A3DB9">
        <w:rPr>
          <w:rFonts w:eastAsiaTheme="minorEastAsia"/>
        </w:rPr>
      </w:r>
      <w:r w:rsidR="005A3DB9" w:rsidRPr="005A3DB9">
        <w:rPr>
          <w:rFonts w:eastAsiaTheme="minorEastAsia"/>
        </w:rPr>
        <w:fldChar w:fldCharType="separate"/>
      </w:r>
      <w:r w:rsidR="00B61763" w:rsidRPr="007957BF">
        <w:t xml:space="preserve">Figura </w:t>
      </w:r>
      <w:r w:rsidR="00B61763" w:rsidRPr="00B61763">
        <w:rPr>
          <w:noProof/>
        </w:rPr>
        <w:t>2</w:t>
      </w:r>
      <w:r w:rsidR="00B61763" w:rsidRPr="007957BF">
        <w:rPr>
          <w:noProof/>
        </w:rPr>
        <w:t>.</w:t>
      </w:r>
      <w:r w:rsidR="00B61763" w:rsidRPr="00B61763">
        <w:rPr>
          <w:noProof/>
        </w:rPr>
        <w:t>12</w:t>
      </w:r>
      <w:r w:rsidR="005A3DB9" w:rsidRPr="005A3DB9">
        <w:rPr>
          <w:rFonts w:eastAsiaTheme="minorEastAsia"/>
        </w:rPr>
        <w:fldChar w:fldCharType="end"/>
      </w:r>
      <w:r w:rsidR="005A3DB9" w:rsidRPr="005A3DB9">
        <w:rPr>
          <w:rFonts w:eastAsiaTheme="minorEastAsia"/>
        </w:rPr>
        <w:t xml:space="preserve"> estão</w:t>
      </w:r>
      <w:r w:rsidR="005A3DB9">
        <w:rPr>
          <w:rFonts w:eastAsiaTheme="minorEastAsia"/>
        </w:rPr>
        <w:t xml:space="preserve"> ilutrações que explicam melhor alguns parâmetro.</w:t>
      </w:r>
    </w:p>
    <w:p w14:paraId="2E7851A3" w14:textId="77777777" w:rsidR="00FC43BA" w:rsidRDefault="00FC43BA" w:rsidP="00D20375">
      <w:pPr>
        <w:ind w:firstLine="708"/>
        <w:jc w:val="both"/>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957BF" w14:paraId="513F7648" w14:textId="77777777" w:rsidTr="0012143B">
        <w:trPr>
          <w:trHeight w:val="1002"/>
        </w:trPr>
        <w:tc>
          <w:tcPr>
            <w:tcW w:w="4602" w:type="pct"/>
            <w:vAlign w:val="center"/>
          </w:tcPr>
          <w:p w14:paraId="58E0A4B1" w14:textId="77777777" w:rsidR="007957BF" w:rsidRPr="00F01B5B" w:rsidRDefault="00B601B4" w:rsidP="0012143B">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398" w:type="pct"/>
            <w:vAlign w:val="center"/>
          </w:tcPr>
          <w:p w14:paraId="3D1B0945" w14:textId="77777777" w:rsidR="007957BF" w:rsidRDefault="007957BF" w:rsidP="0012143B">
            <w:pPr>
              <w:jc w:val="center"/>
            </w:pPr>
            <w:r>
              <w:t>(2.8)</w:t>
            </w:r>
          </w:p>
        </w:tc>
      </w:tr>
    </w:tbl>
    <w:p w14:paraId="0AA9764F" w14:textId="77777777" w:rsidR="0012143B" w:rsidRDefault="0012143B" w:rsidP="0012143B">
      <w:pPr>
        <w:keepNext/>
        <w:jc w:val="both"/>
        <w:rPr>
          <w:rFonts w:eastAsiaTheme="minorEastAsia"/>
          <w:noProof/>
          <w:lang w:eastAsia="pt-BR"/>
        </w:rPr>
      </w:pPr>
      <w:r>
        <w:rPr>
          <w:rFonts w:eastAsiaTheme="minorEastAsia"/>
          <w:noProof/>
          <w:lang w:eastAsia="pt-BR"/>
        </w:rPr>
        <w:tab/>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na equação 2.8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Pr>
          <w:rFonts w:eastAsiaTheme="minorEastAsia"/>
          <w:noProof/>
        </w:rPr>
        <w:t>).</w:t>
      </w:r>
    </w:p>
    <w:p w14:paraId="222C797C" w14:textId="77777777" w:rsidR="007957BF" w:rsidRDefault="007957BF" w:rsidP="007957BF">
      <w:pPr>
        <w:keepNext/>
        <w:ind w:firstLine="708"/>
        <w:jc w:val="center"/>
      </w:pPr>
      <w:r>
        <w:rPr>
          <w:rFonts w:eastAsiaTheme="minorEastAsia"/>
          <w:noProof/>
          <w:lang w:eastAsia="pt-BR"/>
        </w:rPr>
        <w:drawing>
          <wp:inline distT="0" distB="0" distL="0" distR="0" wp14:anchorId="455F7100" wp14:editId="797EF0BA">
            <wp:extent cx="3543795" cy="213389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eAw.PNG"/>
                    <pic:cNvPicPr/>
                  </pic:nvPicPr>
                  <pic:blipFill>
                    <a:blip r:embed="rId21">
                      <a:extLst>
                        <a:ext uri="{28A0092B-C50C-407E-A947-70E740481C1C}">
                          <a14:useLocalDpi xmlns:a14="http://schemas.microsoft.com/office/drawing/2010/main" val="0"/>
                        </a:ext>
                      </a:extLst>
                    </a:blip>
                    <a:stretch>
                      <a:fillRect/>
                    </a:stretch>
                  </pic:blipFill>
                  <pic:spPr>
                    <a:xfrm>
                      <a:off x="0" y="0"/>
                      <a:ext cx="3543795" cy="2133898"/>
                    </a:xfrm>
                    <a:prstGeom prst="rect">
                      <a:avLst/>
                    </a:prstGeom>
                  </pic:spPr>
                </pic:pic>
              </a:graphicData>
            </a:graphic>
          </wp:inline>
        </w:drawing>
      </w:r>
    </w:p>
    <w:p w14:paraId="1F3D5A26" w14:textId="77777777" w:rsidR="00921E4D" w:rsidRPr="007957BF" w:rsidRDefault="007957BF" w:rsidP="007957BF">
      <w:pPr>
        <w:pStyle w:val="Caption"/>
        <w:jc w:val="center"/>
        <w:rPr>
          <w:rFonts w:eastAsiaTheme="minorEastAsia"/>
          <w:i w:val="0"/>
        </w:rPr>
      </w:pPr>
      <w:bookmarkStart w:id="42" w:name="_Ref456539389"/>
      <w:r w:rsidRPr="007957BF">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B61763">
        <w:rPr>
          <w:i w:val="0"/>
          <w:noProof/>
          <w:color w:val="auto"/>
          <w:sz w:val="24"/>
        </w:rPr>
        <w:t>2</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B61763">
        <w:rPr>
          <w:i w:val="0"/>
          <w:noProof/>
          <w:color w:val="auto"/>
          <w:sz w:val="24"/>
        </w:rPr>
        <w:t>11</w:t>
      </w:r>
      <w:r>
        <w:rPr>
          <w:i w:val="0"/>
          <w:color w:val="auto"/>
          <w:sz w:val="24"/>
        </w:rPr>
        <w:fldChar w:fldCharType="end"/>
      </w:r>
      <w:r w:rsidRPr="007957BF">
        <w:rPr>
          <w:i w:val="0"/>
          <w:color w:val="auto"/>
          <w:sz w:val="24"/>
        </w:rPr>
        <w:t xml:space="preserve"> - Ilustração do Ae e Aw de um núcleo do tipo E – Fonte [6]</w:t>
      </w:r>
      <w:bookmarkEnd w:id="42"/>
    </w:p>
    <w:p w14:paraId="0FB81DF4" w14:textId="77777777" w:rsidR="007957BF" w:rsidRDefault="007957BF" w:rsidP="007957BF">
      <w:pPr>
        <w:keepNext/>
        <w:ind w:firstLine="708"/>
        <w:jc w:val="both"/>
      </w:pPr>
      <w:r>
        <w:rPr>
          <w:rFonts w:eastAsiaTheme="minorEastAsia"/>
          <w:noProof/>
          <w:lang w:eastAsia="pt-BR"/>
        </w:rPr>
        <w:drawing>
          <wp:inline distT="0" distB="0" distL="0" distR="0" wp14:anchorId="15E606B6" wp14:editId="349C2067">
            <wp:extent cx="5153744" cy="2876951"/>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kw.PNG"/>
                    <pic:cNvPicPr/>
                  </pic:nvPicPr>
                  <pic:blipFill>
                    <a:blip r:embed="rId22">
                      <a:extLst>
                        <a:ext uri="{28A0092B-C50C-407E-A947-70E740481C1C}">
                          <a14:useLocalDpi xmlns:a14="http://schemas.microsoft.com/office/drawing/2010/main" val="0"/>
                        </a:ext>
                      </a:extLst>
                    </a:blip>
                    <a:stretch>
                      <a:fillRect/>
                    </a:stretch>
                  </pic:blipFill>
                  <pic:spPr>
                    <a:xfrm>
                      <a:off x="0" y="0"/>
                      <a:ext cx="5153744" cy="2876951"/>
                    </a:xfrm>
                    <a:prstGeom prst="rect">
                      <a:avLst/>
                    </a:prstGeom>
                  </pic:spPr>
                </pic:pic>
              </a:graphicData>
            </a:graphic>
          </wp:inline>
        </w:drawing>
      </w:r>
    </w:p>
    <w:p w14:paraId="2561CB52" w14:textId="77777777" w:rsidR="007957BF" w:rsidRPr="007957BF" w:rsidRDefault="007957BF" w:rsidP="007957BF">
      <w:pPr>
        <w:pStyle w:val="Caption"/>
        <w:jc w:val="center"/>
        <w:rPr>
          <w:rFonts w:eastAsiaTheme="minorEastAsia"/>
          <w:i w:val="0"/>
          <w:color w:val="auto"/>
          <w:sz w:val="24"/>
        </w:rPr>
      </w:pPr>
      <w:bookmarkStart w:id="43" w:name="_Ref456539394"/>
      <w:r w:rsidRPr="007957BF">
        <w:rPr>
          <w:i w:val="0"/>
          <w:color w:val="auto"/>
          <w:sz w:val="24"/>
        </w:rPr>
        <w:t xml:space="preserve">Figura </w:t>
      </w:r>
      <w:r w:rsidRPr="007957BF">
        <w:rPr>
          <w:i w:val="0"/>
          <w:color w:val="auto"/>
          <w:sz w:val="24"/>
        </w:rPr>
        <w:fldChar w:fldCharType="begin"/>
      </w:r>
      <w:r w:rsidRPr="007957BF">
        <w:rPr>
          <w:i w:val="0"/>
          <w:color w:val="auto"/>
          <w:sz w:val="24"/>
        </w:rPr>
        <w:instrText xml:space="preserve"> STYLEREF 1 \s </w:instrText>
      </w:r>
      <w:r w:rsidRPr="007957BF">
        <w:rPr>
          <w:i w:val="0"/>
          <w:color w:val="auto"/>
          <w:sz w:val="24"/>
        </w:rPr>
        <w:fldChar w:fldCharType="separate"/>
      </w:r>
      <w:r w:rsidR="00B61763">
        <w:rPr>
          <w:i w:val="0"/>
          <w:noProof/>
          <w:color w:val="auto"/>
          <w:sz w:val="24"/>
        </w:rPr>
        <w:t>2</w:t>
      </w:r>
      <w:r w:rsidRPr="007957BF">
        <w:rPr>
          <w:i w:val="0"/>
          <w:color w:val="auto"/>
          <w:sz w:val="24"/>
        </w:rPr>
        <w:fldChar w:fldCharType="end"/>
      </w:r>
      <w:r w:rsidRPr="007957BF">
        <w:rPr>
          <w:i w:val="0"/>
          <w:color w:val="auto"/>
          <w:sz w:val="24"/>
        </w:rPr>
        <w:t>.</w:t>
      </w:r>
      <w:r w:rsidRPr="007957BF">
        <w:rPr>
          <w:i w:val="0"/>
          <w:color w:val="auto"/>
          <w:sz w:val="24"/>
        </w:rPr>
        <w:fldChar w:fldCharType="begin"/>
      </w:r>
      <w:r w:rsidRPr="007957BF">
        <w:rPr>
          <w:i w:val="0"/>
          <w:color w:val="auto"/>
          <w:sz w:val="24"/>
        </w:rPr>
        <w:instrText xml:space="preserve"> SEQ Figura \* ARABIC \s 1 </w:instrText>
      </w:r>
      <w:r w:rsidRPr="007957BF">
        <w:rPr>
          <w:i w:val="0"/>
          <w:color w:val="auto"/>
          <w:sz w:val="24"/>
        </w:rPr>
        <w:fldChar w:fldCharType="separate"/>
      </w:r>
      <w:r w:rsidR="00B61763">
        <w:rPr>
          <w:i w:val="0"/>
          <w:noProof/>
          <w:color w:val="auto"/>
          <w:sz w:val="24"/>
        </w:rPr>
        <w:t>12</w:t>
      </w:r>
      <w:r w:rsidRPr="007957BF">
        <w:rPr>
          <w:i w:val="0"/>
          <w:color w:val="auto"/>
          <w:sz w:val="24"/>
        </w:rPr>
        <w:fldChar w:fldCharType="end"/>
      </w:r>
      <w:bookmarkEnd w:id="43"/>
      <w:r w:rsidRPr="007957BF">
        <w:rPr>
          <w:i w:val="0"/>
          <w:color w:val="auto"/>
          <w:sz w:val="24"/>
        </w:rPr>
        <w:t xml:space="preserve"> - Ilustração do significador do parâmetro kw</w:t>
      </w:r>
      <w:r>
        <w:rPr>
          <w:i w:val="0"/>
          <w:color w:val="auto"/>
          <w:sz w:val="24"/>
        </w:rPr>
        <w:t xml:space="preserve"> – Fonte [6]</w:t>
      </w:r>
    </w:p>
    <w:p w14:paraId="33C1CCAD" w14:textId="77777777" w:rsidR="00AA43AE" w:rsidRDefault="00AA43AE" w:rsidP="00D20375">
      <w:pPr>
        <w:ind w:firstLine="708"/>
        <w:jc w:val="both"/>
        <w:rPr>
          <w:rFonts w:eastAsiaTheme="minorEastAsia"/>
        </w:rPr>
      </w:pPr>
      <w:r>
        <w:rPr>
          <w:rFonts w:eastAsiaTheme="minorEastAsia"/>
        </w:rPr>
        <w:t>Com isso calculado, dev</w:t>
      </w:r>
      <w:r w:rsidR="0012143B">
        <w:rPr>
          <w:rFonts w:eastAsiaTheme="minorEastAsia"/>
        </w:rPr>
        <w:t>e-se selecionar o núcleo que respeite a equação 2.9. Os fabricantes de núcleo disponibilizam alguns tamanhos e formatos padrões de núcleo, e portanto deve-se selecionar o núcleo com o AeAw mais próximo do calculado.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12143B" w14:paraId="625FA555" w14:textId="77777777" w:rsidTr="0012143B">
        <w:trPr>
          <w:trHeight w:val="1002"/>
        </w:trPr>
        <w:tc>
          <w:tcPr>
            <w:tcW w:w="4602" w:type="pct"/>
            <w:vAlign w:val="center"/>
          </w:tcPr>
          <w:p w14:paraId="2CD5D20E" w14:textId="77777777" w:rsidR="0012143B" w:rsidRPr="00F01B5B" w:rsidRDefault="00B601B4" w:rsidP="0012143B">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oMath>
            </m:oMathPara>
          </w:p>
        </w:tc>
        <w:tc>
          <w:tcPr>
            <w:tcW w:w="398" w:type="pct"/>
            <w:vAlign w:val="center"/>
          </w:tcPr>
          <w:p w14:paraId="21E82852" w14:textId="77777777" w:rsidR="0012143B" w:rsidRDefault="0012143B" w:rsidP="0012143B">
            <w:pPr>
              <w:jc w:val="center"/>
            </w:pPr>
            <w:r>
              <w:t>(2.9)</w:t>
            </w:r>
          </w:p>
        </w:tc>
      </w:tr>
    </w:tbl>
    <w:p w14:paraId="0A569C07" w14:textId="77777777" w:rsidR="00AA43AE" w:rsidRDefault="002E7B8F" w:rsidP="00D20375">
      <w:pPr>
        <w:ind w:firstLine="708"/>
        <w:jc w:val="both"/>
      </w:pPr>
      <w:r>
        <w:lastRenderedPageBreak/>
        <w:t xml:space="preserve">Lembrando que para indutores é recomendado escolher núcleos com entreferro </w:t>
      </w:r>
      <w:r w:rsidR="003C10E2">
        <w:t>[6]</w:t>
      </w:r>
      <w:r>
        <w:t>, pois ele aumenta a precisão do valor do indutor e diminui o risco de saturação do núcleo.</w:t>
      </w:r>
    </w:p>
    <w:p w14:paraId="37AC6C78" w14:textId="77777777" w:rsidR="0012143B" w:rsidRDefault="002E7B8F" w:rsidP="0012143B">
      <w:pPr>
        <w:jc w:val="both"/>
        <w:rPr>
          <w:rFonts w:eastAsiaTheme="minorEastAsia"/>
        </w:rPr>
      </w:pPr>
      <w:r>
        <w:t>Com o de</w:t>
      </w:r>
      <w:r w:rsidR="0012143B">
        <w:t>vido núcleo selecionado, deve-se</w:t>
      </w:r>
      <w:r>
        <w:t xml:space="preserve"> calcular o número de espiras (N) necessário para realizar a indutância requisitada, para isso o </w:t>
      </w:r>
      <w:r w:rsidR="0012143B">
        <w:t xml:space="preserve">cálculo deve ser feito utilizando a equação 2.10, 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sidR="0012143B">
        <w:rPr>
          <w:rFonts w:eastAsiaTheme="minorEastAsia"/>
        </w:rPr>
        <w:t xml:space="preserve"> é um parâmetro do núcleo que depende do material e do tamanho do entreferro.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14:paraId="78D820FC" w14:textId="77777777" w:rsidTr="0012143B">
        <w:trPr>
          <w:trHeight w:val="1002"/>
        </w:trPr>
        <w:tc>
          <w:tcPr>
            <w:tcW w:w="4531" w:type="pct"/>
            <w:vAlign w:val="center"/>
          </w:tcPr>
          <w:p w14:paraId="6CCA0CB6" w14:textId="77777777" w:rsidR="0012143B" w:rsidRPr="00F01B5B" w:rsidRDefault="0012143B" w:rsidP="0012143B">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69" w:type="pct"/>
            <w:vAlign w:val="center"/>
          </w:tcPr>
          <w:p w14:paraId="1E568925" w14:textId="77777777" w:rsidR="0012143B" w:rsidRDefault="0012143B" w:rsidP="0012143B">
            <w:pPr>
              <w:jc w:val="center"/>
            </w:pPr>
            <w:r>
              <w:t>(2.10)</w:t>
            </w:r>
          </w:p>
        </w:tc>
      </w:tr>
    </w:tbl>
    <w:p w14:paraId="16766DDE" w14:textId="77777777" w:rsidR="002E7B8F" w:rsidRDefault="002E7B8F" w:rsidP="00D20375">
      <w:pPr>
        <w:jc w:val="both"/>
        <w:rPr>
          <w:rFonts w:eastAsiaTheme="minorEastAsia"/>
        </w:rPr>
      </w:pPr>
      <w:r>
        <w:rPr>
          <w:rFonts w:eastAsiaTheme="minorEastAsia"/>
        </w:rPr>
        <w:tab/>
        <w:t xml:space="preserve">Agora </w:t>
      </w:r>
      <w:r w:rsidR="0012143B">
        <w:rPr>
          <w:rFonts w:eastAsiaTheme="minorEastAsia"/>
        </w:rPr>
        <w:t>calcular-se-a</w:t>
      </w:r>
      <w:r>
        <w:rPr>
          <w:rFonts w:eastAsiaTheme="minorEastAsia"/>
        </w:rPr>
        <w:t xml:space="preserve"> o fio de cobre necessário para o enrolamento</w:t>
      </w:r>
      <w:r w:rsidR="0012143B">
        <w:rPr>
          <w:rFonts w:eastAsiaTheme="minorEastAsia"/>
        </w:rPr>
        <w:t>, porém antes do cálculo deve ser observado</w:t>
      </w:r>
      <w:r>
        <w:rPr>
          <w:rFonts w:eastAsiaTheme="minorEastAsia"/>
        </w:rPr>
        <w:t xml:space="preserve"> o efeito pelicular, pois a medida que a frequência no indutor aumenta, a corrente tende a se distribuir pelas bordas do condutor</w:t>
      </w:r>
      <w:r w:rsidR="0012143B">
        <w:rPr>
          <w:rFonts w:eastAsiaTheme="minorEastAsia"/>
        </w:rPr>
        <w:t>, diminuindo a penetração no interior do elemento. O nível da profundidade de penetração num fio de cobre é calculado pela equação 2.11.</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2143B" w14:paraId="15764D82" w14:textId="77777777" w:rsidTr="0012143B">
        <w:trPr>
          <w:trHeight w:val="1002"/>
        </w:trPr>
        <w:tc>
          <w:tcPr>
            <w:tcW w:w="4531" w:type="pct"/>
            <w:vAlign w:val="center"/>
          </w:tcPr>
          <w:p w14:paraId="58619D1D" w14:textId="77777777" w:rsidR="0012143B" w:rsidRPr="00F01B5B" w:rsidRDefault="0012143B" w:rsidP="0012143B">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tc>
        <w:tc>
          <w:tcPr>
            <w:tcW w:w="469" w:type="pct"/>
            <w:vAlign w:val="center"/>
          </w:tcPr>
          <w:p w14:paraId="33D5359B" w14:textId="77777777" w:rsidR="0012143B" w:rsidRDefault="0012143B" w:rsidP="0012143B">
            <w:pPr>
              <w:jc w:val="center"/>
            </w:pPr>
            <w:r>
              <w:t>(2.11)</w:t>
            </w:r>
          </w:p>
        </w:tc>
      </w:tr>
    </w:tbl>
    <w:p w14:paraId="768831AA" w14:textId="77777777" w:rsidR="002E7B8F" w:rsidRPr="002E7B8F" w:rsidRDefault="0012143B" w:rsidP="00D20375">
      <w:pPr>
        <w:jc w:val="both"/>
        <w:rPr>
          <w:rFonts w:eastAsiaTheme="minorEastAsia"/>
        </w:rPr>
      </w:pPr>
      <w:r>
        <w:rPr>
          <w:rFonts w:eastAsiaTheme="minorEastAsia"/>
        </w:rPr>
        <w:tab/>
        <w:t>Tal que um fio de cobre a ser utilizado não deve ter diâmetro superior a 2</w:t>
      </w:r>
      <m:oMath>
        <m:r>
          <w:rPr>
            <w:rFonts w:ascii="Cambria Math" w:hAnsi="Cambria Math"/>
          </w:rPr>
          <m:t>∆.</m:t>
        </m:r>
      </m:oMath>
    </w:p>
    <w:p w14:paraId="61E644DC" w14:textId="77777777"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w:t>
      </w:r>
      <w:r w:rsidR="004D4F68">
        <w:rPr>
          <w:rFonts w:eastAsiaTheme="minorEastAsia"/>
        </w:rPr>
        <w:t xml:space="preserve">cionada de modo a satisfazer a </w:t>
      </w:r>
      <w:r w:rsidR="00CD4168">
        <w:rPr>
          <w:rFonts w:eastAsiaTheme="minorEastAsia"/>
        </w:rPr>
        <w:t>equaç</w:t>
      </w:r>
      <w:r w:rsidR="00D20375">
        <w:rPr>
          <w:rFonts w:eastAsiaTheme="minorEastAsia"/>
        </w:rPr>
        <w:t>ão</w:t>
      </w:r>
      <w:r w:rsidR="004D4F68">
        <w:rPr>
          <w:rFonts w:eastAsiaTheme="minorEastAsia"/>
        </w:rPr>
        <w:t xml:space="preserve"> 2.12</w:t>
      </w:r>
      <w:r w:rsidR="00D20375">
        <w:rPr>
          <w:rFonts w:eastAsiaTheme="minorEastAsia"/>
        </w:rPr>
        <w:t>. Porém o fio calculado pode violar a regra da equação anterior, ne</w:t>
      </w:r>
      <w:r w:rsidR="004D4F68">
        <w:rPr>
          <w:rFonts w:eastAsiaTheme="minorEastAsia"/>
        </w:rPr>
        <w:t xml:space="preserve">sse caso deve-se </w:t>
      </w:r>
      <w:r w:rsidR="00D20375">
        <w:rPr>
          <w:rFonts w:eastAsiaTheme="minorEastAsia"/>
        </w:rPr>
        <w:t>associar fios em paralelo que satisfaçam às duas condições.</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14:paraId="3DCC729E" w14:textId="77777777" w:rsidTr="000C5656">
        <w:trPr>
          <w:trHeight w:val="1002"/>
        </w:trPr>
        <w:tc>
          <w:tcPr>
            <w:tcW w:w="4531" w:type="pct"/>
            <w:vAlign w:val="center"/>
          </w:tcPr>
          <w:p w14:paraId="59ECA0BC" w14:textId="77777777" w:rsidR="004D4F68"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tc>
        <w:tc>
          <w:tcPr>
            <w:tcW w:w="469" w:type="pct"/>
            <w:vAlign w:val="center"/>
          </w:tcPr>
          <w:p w14:paraId="65DF2CF4" w14:textId="77777777" w:rsidR="004D4F68" w:rsidRDefault="004D4F68" w:rsidP="004D4F68">
            <w:pPr>
              <w:jc w:val="center"/>
            </w:pPr>
            <w:r>
              <w:t>(2.12)</w:t>
            </w:r>
          </w:p>
        </w:tc>
      </w:tr>
    </w:tbl>
    <w:p w14:paraId="6755F967" w14:textId="77777777" w:rsidR="00D20375" w:rsidRDefault="00D20375" w:rsidP="00D20375">
      <w:pPr>
        <w:jc w:val="both"/>
        <w:rPr>
          <w:rFonts w:eastAsiaTheme="minorEastAsia"/>
        </w:rPr>
      </w:pPr>
      <w:r>
        <w:rPr>
          <w:rFonts w:eastAsiaTheme="minorEastAsia"/>
        </w:rPr>
        <w:tab/>
        <w:t>Po</w:t>
      </w:r>
      <w:r w:rsidR="004D4F68">
        <w:rPr>
          <w:rFonts w:eastAsiaTheme="minorEastAsia"/>
        </w:rPr>
        <w:t>r fim, é necessário</w:t>
      </w:r>
      <w:r>
        <w:rPr>
          <w:rFonts w:eastAsiaTheme="minorEastAsia"/>
        </w:rPr>
        <w:t xml:space="preserve"> observar a possibilidade de execução do projeto realizado, ou seja, se o condutor e a quantidade de fios calculadas cabem na janela</w:t>
      </w:r>
      <w:r w:rsidR="004D4F68">
        <w:rPr>
          <w:rFonts w:eastAsiaTheme="minorEastAsia"/>
        </w:rPr>
        <w:t xml:space="preserve"> do carretel do</w:t>
      </w:r>
      <w:r>
        <w:rPr>
          <w:rFonts w:eastAsiaTheme="minorEastAsia"/>
        </w:rPr>
        <w:t xml:space="preserve"> núcleo selecionado. Caso o teste falhe, deve</w:t>
      </w:r>
      <w:r w:rsidR="004D4F68">
        <w:rPr>
          <w:rFonts w:eastAsiaTheme="minorEastAsia"/>
        </w:rPr>
        <w:t>-se</w:t>
      </w:r>
      <w:r>
        <w:rPr>
          <w:rFonts w:eastAsiaTheme="minorEastAsia"/>
        </w:rPr>
        <w:t xml:space="preserve"> selecionar outro núcleo e fazer todos os cálculos novamente.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14:paraId="1817BFE5" w14:textId="77777777" w:rsidTr="000C5656">
        <w:trPr>
          <w:trHeight w:val="1002"/>
        </w:trPr>
        <w:tc>
          <w:tcPr>
            <w:tcW w:w="4531" w:type="pct"/>
            <w:vAlign w:val="center"/>
          </w:tcPr>
          <w:p w14:paraId="684DD4BC" w14:textId="77777777" w:rsidR="004D4F68" w:rsidRPr="00F01B5B" w:rsidRDefault="00B601B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0CE714DB" w14:textId="77777777" w:rsidR="004D4F68" w:rsidRDefault="004D4F68" w:rsidP="000C5656">
            <w:pPr>
              <w:jc w:val="center"/>
            </w:pPr>
            <w:r>
              <w:t>(2.13)</w:t>
            </w:r>
          </w:p>
        </w:tc>
      </w:tr>
    </w:tbl>
    <w:p w14:paraId="62297FB8" w14:textId="77777777" w:rsidR="004D4F68" w:rsidRDefault="004D4F68" w:rsidP="00D20375">
      <w:pPr>
        <w:jc w:val="both"/>
        <w:rPr>
          <w:rFonts w:eastAsiaTheme="minorEastAsia"/>
        </w:rPr>
      </w:pP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D4F68" w14:paraId="329B6B2E" w14:textId="77777777" w:rsidTr="000C5656">
        <w:trPr>
          <w:trHeight w:val="1002"/>
        </w:trPr>
        <w:tc>
          <w:tcPr>
            <w:tcW w:w="4531" w:type="pct"/>
            <w:vAlign w:val="center"/>
          </w:tcPr>
          <w:p w14:paraId="6D159347" w14:textId="77777777" w:rsidR="004D4F68" w:rsidRPr="00F01B5B" w:rsidRDefault="00B601B4" w:rsidP="000C5656">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6FBFF809" w14:textId="77777777" w:rsidR="004D4F68" w:rsidRDefault="004D4F68" w:rsidP="004D4F68">
            <w:pPr>
              <w:jc w:val="center"/>
            </w:pPr>
            <w:r>
              <w:t>(2.14)</w:t>
            </w:r>
          </w:p>
        </w:tc>
      </w:tr>
    </w:tbl>
    <w:p w14:paraId="0F6B8B92" w14:textId="77777777" w:rsidR="00D20375" w:rsidRPr="00FC43BA" w:rsidRDefault="00D20375" w:rsidP="00D20375">
      <w:pPr>
        <w:jc w:val="both"/>
      </w:pPr>
    </w:p>
    <w:p w14:paraId="2BD61AEF" w14:textId="77777777" w:rsidR="003342ED" w:rsidRDefault="004C4391" w:rsidP="004C4391">
      <w:pPr>
        <w:pStyle w:val="Heading4"/>
      </w:pPr>
      <w:bookmarkStart w:id="44" w:name="_Ref455942258"/>
      <w:r>
        <w:t>Projeto f</w:t>
      </w:r>
      <w:r w:rsidR="007B2D6D">
        <w:t>ísico do transformador</w:t>
      </w:r>
      <w:bookmarkEnd w:id="44"/>
    </w:p>
    <w:p w14:paraId="4FD413D2" w14:textId="77777777" w:rsidR="007B2D6D" w:rsidRDefault="007B2D6D" w:rsidP="004F67D2">
      <w:pPr>
        <w:ind w:firstLine="708"/>
        <w:jc w:val="both"/>
      </w:pPr>
      <w:r>
        <w:t>O projeto físico para o transformador segue os mesmos passos do projeto para indutores, porém para transformadores não utiliza-se núcleos com entreferro</w:t>
      </w:r>
      <w:r w:rsidR="003D2D47">
        <w:t>[</w:t>
      </w:r>
      <w:r w:rsidR="0092248D">
        <w:t>14</w:t>
      </w:r>
      <w:r w:rsidR="003D2D47">
        <w:t>]</w:t>
      </w:r>
      <w:r w:rsidR="004F3C02">
        <w:t xml:space="preserve"> e, como não tem-se</w:t>
      </w:r>
      <w:r>
        <w:t xml:space="preserve"> um valor de</w:t>
      </w:r>
      <w:r w:rsidR="00F039FB">
        <w:t xml:space="preserve"> indutância fixo para projetar, para a escolha do </w:t>
      </w:r>
      <w:r w:rsidR="004F3C02">
        <w:t xml:space="preserve">utiliza-se a equação 2.15. </w:t>
      </w:r>
      <w:r w:rsidR="004F3C02" w:rsidRPr="00474BC0">
        <w:rPr>
          <w:highlight w:val="yellow"/>
        </w:rPr>
        <w:t>Aqui o termo kp significa o fator de ocupação da ár</w:t>
      </w:r>
      <w:r w:rsidR="00BA447E" w:rsidRPr="00474BC0">
        <w:rPr>
          <w:highlight w:val="yellow"/>
        </w:rPr>
        <w:t>ea de janela pelo enrolamento e kw é o fator de ocupação do cobre dentro do carretel.</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14:paraId="2EA7A2FF" w14:textId="77777777" w:rsidTr="000C5656">
        <w:trPr>
          <w:trHeight w:val="1002"/>
        </w:trPr>
        <w:tc>
          <w:tcPr>
            <w:tcW w:w="4531" w:type="pct"/>
            <w:vAlign w:val="center"/>
          </w:tcPr>
          <w:p w14:paraId="160946B1" w14:textId="77777777" w:rsidR="004F3C02"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69" w:type="pct"/>
            <w:vAlign w:val="center"/>
          </w:tcPr>
          <w:p w14:paraId="7CE9C140" w14:textId="77777777" w:rsidR="004F3C02" w:rsidRDefault="004F3C02" w:rsidP="000C5656">
            <w:pPr>
              <w:jc w:val="center"/>
            </w:pPr>
            <w:r>
              <w:t>(2.15)</w:t>
            </w:r>
          </w:p>
        </w:tc>
      </w:tr>
    </w:tbl>
    <w:p w14:paraId="7024D618" w14:textId="77777777" w:rsidR="00F039FB" w:rsidRDefault="00F039FB" w:rsidP="004F67D2">
      <w:pPr>
        <w:ind w:firstLine="708"/>
        <w:jc w:val="both"/>
      </w:pPr>
      <w:r>
        <w:t>Para o núme</w:t>
      </w:r>
      <w:r w:rsidR="004F3C02">
        <w:t>ro de espiras do pri</w:t>
      </w:r>
      <w:r w:rsidR="0092248D">
        <w:t>mário, tem-se a equação 2.16 [14</w:t>
      </w:r>
      <w:r w:rsidR="004F3C02">
        <w:t>]</w:t>
      </w:r>
      <w:r>
        <w:t>. Para as espiras dos secundários, basta apenas utilizar a relação de espiras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4F3C02" w14:paraId="5793A892" w14:textId="77777777" w:rsidTr="004F3C02">
        <w:trPr>
          <w:trHeight w:val="1002"/>
        </w:trPr>
        <w:tc>
          <w:tcPr>
            <w:tcW w:w="4531" w:type="pct"/>
            <w:vAlign w:val="center"/>
          </w:tcPr>
          <w:p w14:paraId="50363F2B" w14:textId="77777777" w:rsidR="004F3C02" w:rsidRPr="00F01B5B" w:rsidRDefault="00B601B4"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tc>
        <w:tc>
          <w:tcPr>
            <w:tcW w:w="469" w:type="pct"/>
            <w:vAlign w:val="center"/>
          </w:tcPr>
          <w:p w14:paraId="4C22368D" w14:textId="77777777" w:rsidR="004F3C02" w:rsidRDefault="004F3C02" w:rsidP="004F3C02">
            <w:pPr>
              <w:jc w:val="center"/>
            </w:pPr>
            <w:r>
              <w:t>(2.16)</w:t>
            </w:r>
          </w:p>
        </w:tc>
      </w:tr>
      <w:tr w:rsidR="004F3C02" w14:paraId="6E8892E2" w14:textId="77777777" w:rsidTr="004F3C02">
        <w:trPr>
          <w:trHeight w:val="1002"/>
        </w:trPr>
        <w:tc>
          <w:tcPr>
            <w:tcW w:w="4531" w:type="pct"/>
            <w:vAlign w:val="center"/>
          </w:tcPr>
          <w:p w14:paraId="56B6D1B6" w14:textId="77777777" w:rsidR="004F3C02" w:rsidRPr="00F01B5B" w:rsidRDefault="00B601B4" w:rsidP="004F3C02">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469" w:type="pct"/>
            <w:vAlign w:val="center"/>
          </w:tcPr>
          <w:p w14:paraId="3E9829CE" w14:textId="77777777" w:rsidR="004F3C02" w:rsidRDefault="004F3C02" w:rsidP="004F3C02">
            <w:pPr>
              <w:jc w:val="center"/>
            </w:pPr>
            <w:r>
              <w:t>(2.17)</w:t>
            </w:r>
          </w:p>
        </w:tc>
      </w:tr>
    </w:tbl>
    <w:p w14:paraId="0877DA25" w14:textId="77777777" w:rsidR="00EF35CD" w:rsidRDefault="00EF35CD" w:rsidP="004F67D2">
      <w:pPr>
        <w:ind w:firstLine="708"/>
        <w:jc w:val="both"/>
      </w:pPr>
      <w:r>
        <w:t>E para a verificação da possibilidade de execução, deve</w:t>
      </w:r>
      <w:r w:rsidR="00137F5F">
        <w:t>-se</w:t>
      </w:r>
      <w:r>
        <w:t xml:space="preserve"> levar em consideração todas as espiras do trans</w:t>
      </w:r>
      <w:r w:rsidR="00137F5F">
        <w:t>formador e utilizar a equação 2.18.</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137F5F" w14:paraId="3B8152BC" w14:textId="77777777" w:rsidTr="000C5656">
        <w:trPr>
          <w:trHeight w:val="1002"/>
        </w:trPr>
        <w:tc>
          <w:tcPr>
            <w:tcW w:w="4531" w:type="pct"/>
            <w:vAlign w:val="center"/>
          </w:tcPr>
          <w:p w14:paraId="78F88299" w14:textId="77777777" w:rsidR="00137F5F" w:rsidRPr="00F01B5B" w:rsidRDefault="00B601B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69" w:type="pct"/>
            <w:vAlign w:val="center"/>
          </w:tcPr>
          <w:p w14:paraId="70B71A85" w14:textId="77777777" w:rsidR="00137F5F" w:rsidRDefault="00137F5F" w:rsidP="000C5656">
            <w:pPr>
              <w:jc w:val="center"/>
            </w:pPr>
            <w:r>
              <w:t>(2.18)</w:t>
            </w:r>
          </w:p>
        </w:tc>
      </w:tr>
    </w:tbl>
    <w:p w14:paraId="6B4FB7DB" w14:textId="77777777" w:rsidR="00137F5F" w:rsidRDefault="00137F5F" w:rsidP="004F67D2">
      <w:pPr>
        <w:ind w:firstLine="708"/>
        <w:jc w:val="both"/>
      </w:pPr>
    </w:p>
    <w:p w14:paraId="6C4D4A49" w14:textId="77777777" w:rsidR="00137F5F" w:rsidRDefault="00137F5F" w:rsidP="004F67D2">
      <w:pPr>
        <w:ind w:firstLine="708"/>
        <w:jc w:val="both"/>
      </w:pPr>
    </w:p>
    <w:p w14:paraId="6C27CAED" w14:textId="77777777" w:rsidR="00EF35CD" w:rsidRPr="00D20375" w:rsidRDefault="00EF35CD" w:rsidP="00EF35CD">
      <w:pPr>
        <w:jc w:val="both"/>
        <w:rPr>
          <w:rFonts w:eastAsiaTheme="minorEastAsia"/>
        </w:rPr>
      </w:pPr>
    </w:p>
    <w:p w14:paraId="4DA0E267" w14:textId="77777777"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14:paraId="301A7072" w14:textId="77777777" w:rsidR="0050714C" w:rsidRDefault="0050714C" w:rsidP="00FE789B">
      <w:pPr>
        <w:pStyle w:val="Heading1"/>
      </w:pPr>
      <w:r>
        <w:lastRenderedPageBreak/>
        <w:br/>
      </w:r>
      <w:bookmarkStart w:id="45" w:name="_Ref455942262"/>
      <w:r w:rsidR="00FE789B">
        <w:t>Controle</w:t>
      </w:r>
      <w:r>
        <w:t xml:space="preserve"> do Conversor</w:t>
      </w:r>
      <w:r w:rsidR="00050C29">
        <w:t xml:space="preserve"> em Pont</w:t>
      </w:r>
      <w:r w:rsidR="00FE789B">
        <w:t xml:space="preserve">e </w:t>
      </w:r>
      <w:r w:rsidR="00050C29">
        <w:t>Completa</w:t>
      </w:r>
      <w:bookmarkEnd w:id="45"/>
    </w:p>
    <w:p w14:paraId="015895E4" w14:textId="77777777" w:rsidR="003F68AE" w:rsidRDefault="003F68AE" w:rsidP="004E1076">
      <w:pPr>
        <w:pStyle w:val="Heading2"/>
        <w:jc w:val="both"/>
      </w:pPr>
      <w:bookmarkStart w:id="46" w:name="_Ref455942265"/>
      <w:r>
        <w:t>Introdução</w:t>
      </w:r>
      <w:bookmarkEnd w:id="46"/>
    </w:p>
    <w:p w14:paraId="3E7B0274" w14:textId="77777777" w:rsidR="003F68AE" w:rsidRDefault="00004D12" w:rsidP="004E1076">
      <w:pPr>
        <w:ind w:firstLine="708"/>
        <w:jc w:val="both"/>
      </w:pPr>
      <w:r>
        <w:t>Nesse capítulo será abordad</w:t>
      </w:r>
      <w:ins w:id="47" w:author="Leonardo Alvim Muricy" w:date="2016-08-15T08:50:00Z">
        <w:r w:rsidR="0002720F">
          <w:t>o</w:t>
        </w:r>
      </w:ins>
      <w:del w:id="48" w:author="Leonardo Alvim Muricy" w:date="2016-08-15T08:50:00Z">
        <w:r w:rsidDel="0002720F">
          <w:delText>p</w:delText>
        </w:r>
      </w:del>
      <w:r w:rsidR="003F68AE">
        <w:t xml:space="preserve"> como montar o modelo de pequenos sinais de um conversor em ponte completa. Como</w:t>
      </w:r>
      <w:r>
        <w:t xml:space="preserve"> possibilidade de métodos, tem-se</w:t>
      </w:r>
      <w:r w:rsidR="003F68AE">
        <w:t xml:space="preserve"> a modelagem por média de espaço de estados ou mesmo </w:t>
      </w:r>
      <w:del w:id="49" w:author="Leonardo Alvim Muricy" w:date="2016-08-15T08:51:00Z">
        <w:r w:rsidR="003F68AE" w:rsidDel="0002720F">
          <w:delText xml:space="preserve">substituir </w:delText>
        </w:r>
      </w:del>
      <w:ins w:id="50" w:author="Leonardo Alvim Muricy" w:date="2016-08-15T08:51:00Z">
        <w:r w:rsidR="0002720F">
          <w:t xml:space="preserve">substituição </w:t>
        </w:r>
      </w:ins>
      <w:r w:rsidR="003F68AE">
        <w:t xml:space="preserve">o modelo das chaves analógicas no circuito do conversor e </w:t>
      </w:r>
      <w:del w:id="51" w:author="Leonardo Alvim Muricy" w:date="2016-08-15T08:51:00Z">
        <w:r w:rsidR="003F68AE" w:rsidDel="0002720F">
          <w:delText xml:space="preserve">obter </w:delText>
        </w:r>
      </w:del>
      <w:ins w:id="52" w:author="Leonardo Alvim Muricy" w:date="2016-08-15T08:51:00Z">
        <w:r w:rsidR="0002720F">
          <w:t>obtenção d</w:t>
        </w:r>
      </w:ins>
      <w:r w:rsidR="003F68AE">
        <w:t>o modelo do mesmo.</w:t>
      </w:r>
    </w:p>
    <w:p w14:paraId="1019DF95" w14:textId="77777777" w:rsidR="003F68AE" w:rsidRDefault="003F68AE" w:rsidP="004E1076">
      <w:pPr>
        <w:ind w:firstLine="708"/>
        <w:jc w:val="both"/>
      </w:pPr>
      <w:del w:id="53" w:author="Leonardo Alvim Muricy" w:date="2016-08-15T08:52:00Z">
        <w:r w:rsidDel="0002720F">
          <w:delText>Entretanto</w:delText>
        </w:r>
      </w:del>
      <w:ins w:id="54" w:author="Leonardo Alvim Muricy" w:date="2016-08-15T08:52:00Z">
        <w:r w:rsidR="0002720F">
          <w:t>Além disso</w:t>
        </w:r>
      </w:ins>
      <w:r>
        <w:t xml:space="preserve">, o conversor em Ponte Completa pode ser visto como um circuito derivado do conversor buck. Assim, o seu modelo pode ser obtido a partir do modelo do </w:t>
      </w:r>
      <w:ins w:id="55" w:author="Leonardo Alvim Muricy" w:date="2016-08-15T08:53:00Z">
        <w:r w:rsidR="0002720F">
          <w:t xml:space="preserve">conversor </w:t>
        </w:r>
      </w:ins>
      <w:r>
        <w:t>buck</w:t>
      </w:r>
      <w:r w:rsidR="008A13AF">
        <w:t xml:space="preserve"> </w:t>
      </w:r>
      <w:r w:rsidR="003C10E2">
        <w:t>[7]</w:t>
      </w:r>
      <w:r>
        <w:t xml:space="preserve">, introduzindo os efeitos </w:t>
      </w:r>
      <w:del w:id="56" w:author="Leonardo Alvim Muricy" w:date="2016-08-15T08:53:00Z">
        <w:r w:rsidR="00FE789B" w:rsidDel="0002720F">
          <w:delText xml:space="preserve">especificos </w:delText>
        </w:r>
      </w:del>
      <w:ins w:id="57" w:author="Leonardo Alvim Muricy" w:date="2016-08-15T08:53:00Z">
        <w:r w:rsidR="0002720F">
          <w:t xml:space="preserve">específicos </w:t>
        </w:r>
      </w:ins>
      <w:r w:rsidR="00FE789B">
        <w:t>dessa topologia.</w:t>
      </w:r>
    </w:p>
    <w:p w14:paraId="4BA301FD" w14:textId="77777777" w:rsidR="003F68AE" w:rsidRDefault="003F68AE" w:rsidP="004E1076">
      <w:pPr>
        <w:ind w:firstLine="708"/>
        <w:jc w:val="both"/>
      </w:pPr>
      <w:r>
        <w:t xml:space="preserve">De acordo com </w:t>
      </w:r>
      <w:r w:rsidR="003C10E2">
        <w:t>[5]</w:t>
      </w:r>
      <w:r>
        <w:t>, a ultima alternativa se apresenta como a melhor, uma vez que os dois primeiros métodos citados são bem mais trabalhosos se comparados à modelagem a partir do modelo do conversor buck, devido à complexidade da topologia.</w:t>
      </w:r>
    </w:p>
    <w:p w14:paraId="47901CDA" w14:textId="77777777"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14:paraId="7EAFBE25" w14:textId="77777777"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14:paraId="371E814F" w14:textId="77777777" w:rsidR="003F68AE" w:rsidRDefault="003F68AE" w:rsidP="004E1076">
      <w:pPr>
        <w:pStyle w:val="Heading2"/>
        <w:jc w:val="both"/>
      </w:pPr>
      <w:bookmarkStart w:id="58" w:name="_Ref455942269"/>
      <w:r>
        <w:t>Modelo do conversor Buck</w:t>
      </w:r>
      <w:bookmarkEnd w:id="58"/>
    </w:p>
    <w:p w14:paraId="285394E2" w14:textId="77777777" w:rsidR="00D94D37" w:rsidRDefault="005E6118" w:rsidP="00004D12">
      <w:pPr>
        <w:ind w:firstLine="708"/>
        <w:jc w:val="both"/>
      </w:pPr>
      <w:r>
        <w:t xml:space="preserve">Como dito anteriormente, de acordo com </w:t>
      </w:r>
      <w:r w:rsidR="003C10E2">
        <w:t>[5]</w:t>
      </w:r>
      <w:r w:rsidR="00004D12">
        <w:t>, para obter</w:t>
      </w:r>
      <w:r>
        <w:t xml:space="preserve"> o modelo de pequenos sinais do conversor em ponte complre com ZVS e controle por desvi</w:t>
      </w:r>
      <w:r w:rsidR="00004D12">
        <w:t xml:space="preserve">o de fase, precisa-se </w:t>
      </w:r>
      <w:r>
        <w:lastRenderedPageBreak/>
        <w:t>primeiro obter o modelo de um conversor buck, já que o conversor desse estudo é derivado dele.</w:t>
      </w:r>
    </w:p>
    <w:p w14:paraId="29836C22" w14:textId="77777777" w:rsidR="005E6118" w:rsidRDefault="005E6118" w:rsidP="00004D12">
      <w:pPr>
        <w:ind w:firstLine="708"/>
        <w:jc w:val="both"/>
      </w:pPr>
      <w:r>
        <w:t xml:space="preserve">Na </w:t>
      </w:r>
      <w:r w:rsidR="0051738F" w:rsidRPr="00004D12">
        <w:fldChar w:fldCharType="begin"/>
      </w:r>
      <w:r w:rsidR="0051738F" w:rsidRPr="00004D12">
        <w:instrText xml:space="preserve"> REF _Ref454550752 \h </w:instrText>
      </w:r>
      <w:r w:rsidR="00004D12" w:rsidRPr="00004D12">
        <w:instrText xml:space="preserve"> \* MERGEFORMAT </w:instrText>
      </w:r>
      <w:r w:rsidR="0051738F" w:rsidRPr="00004D12">
        <w:fldChar w:fldCharType="separate"/>
      </w:r>
      <w:r w:rsidR="00B61763" w:rsidRPr="00D94D37">
        <w:rPr>
          <w:szCs w:val="24"/>
        </w:rPr>
        <w:t xml:space="preserve">Figura </w:t>
      </w:r>
      <w:r w:rsidR="00B61763" w:rsidRPr="00B61763">
        <w:rPr>
          <w:noProof/>
          <w:szCs w:val="24"/>
        </w:rPr>
        <w:t>3</w:t>
      </w:r>
      <w:r w:rsidR="00B61763">
        <w:rPr>
          <w:noProof/>
          <w:szCs w:val="24"/>
        </w:rPr>
        <w:t>.</w:t>
      </w:r>
      <w:r w:rsidR="00B61763" w:rsidRPr="00B61763">
        <w:rPr>
          <w:noProof/>
          <w:szCs w:val="24"/>
        </w:rPr>
        <w:t>1</w:t>
      </w:r>
      <w:r w:rsidR="0051738F" w:rsidRPr="00004D12">
        <w:fldChar w:fldCharType="end"/>
      </w:r>
      <w:r w:rsidR="0051738F">
        <w:t xml:space="preserve"> </w:t>
      </w:r>
      <w:r w:rsidR="00004D12">
        <w:t>é apresentado</w:t>
      </w:r>
      <w:r>
        <w:t xml:space="preserve"> o circui</w:t>
      </w:r>
      <w:r w:rsidR="00004D12">
        <w:t>to de um conversor buck. Pode-se</w:t>
      </w:r>
      <w:r>
        <w:t xml:space="preserve"> ver que o princípio de funcionamento é </w:t>
      </w:r>
      <w:commentRangeStart w:id="59"/>
      <w:r>
        <w:t>basicamente</w:t>
      </w:r>
      <w:ins w:id="60" w:author="Leonardo Alvim Muricy" w:date="2016-08-15T08:55:00Z">
        <w:r w:rsidR="0002720F">
          <w:t xml:space="preserve"> </w:t>
        </w:r>
      </w:ins>
      <w:r>
        <w:t>o mesmo</w:t>
      </w:r>
      <w:commentRangeEnd w:id="59"/>
      <w:r w:rsidR="00B601B4">
        <w:rPr>
          <w:rStyle w:val="CommentReference"/>
        </w:rPr>
        <w:commentReference w:id="59"/>
      </w:r>
      <w:r>
        <w:t>, ou seja, consiste em uma chave controlando a corrente “armazenada” no indutor</w:t>
      </w:r>
      <w:r w:rsidR="00004D12">
        <w:t xml:space="preserve"> [5]</w:t>
      </w:r>
      <w:r>
        <w:t>.</w:t>
      </w:r>
    </w:p>
    <w:p w14:paraId="31D81983" w14:textId="77777777" w:rsidR="00D94D37" w:rsidRPr="00D94D37" w:rsidRDefault="00D94D37" w:rsidP="008D17D9">
      <w:pPr>
        <w:keepNext/>
        <w:jc w:val="center"/>
        <w:rPr>
          <w:szCs w:val="24"/>
        </w:rPr>
      </w:pPr>
      <w:r w:rsidRPr="00D94D37">
        <w:rPr>
          <w:noProof/>
          <w:szCs w:val="24"/>
          <w:lang w:eastAsia="pt-BR"/>
        </w:rPr>
        <w:drawing>
          <wp:inline distT="0" distB="0" distL="0" distR="0" wp14:anchorId="6493D04E" wp14:editId="15AB25B8">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5">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14:paraId="4A57832B" w14:textId="77777777" w:rsidR="00D94D37" w:rsidRPr="00D94D37" w:rsidRDefault="00D94D37" w:rsidP="00D94D37">
      <w:pPr>
        <w:pStyle w:val="Caption"/>
        <w:jc w:val="center"/>
        <w:rPr>
          <w:i w:val="0"/>
          <w:color w:val="auto"/>
          <w:sz w:val="24"/>
          <w:szCs w:val="24"/>
        </w:rPr>
      </w:pPr>
      <w:bookmarkStart w:id="61" w:name="_Ref454550752"/>
      <w:bookmarkStart w:id="62" w:name="_Ref455941204"/>
      <w:r w:rsidRPr="00D94D3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61"/>
      <w:r w:rsidRPr="00D94D37">
        <w:rPr>
          <w:i w:val="0"/>
          <w:color w:val="auto"/>
          <w:sz w:val="24"/>
          <w:szCs w:val="24"/>
        </w:rPr>
        <w:t xml:space="preserve"> - Conversor Buck</w:t>
      </w:r>
      <w:bookmarkEnd w:id="62"/>
    </w:p>
    <w:p w14:paraId="1A4FD487" w14:textId="77777777" w:rsidR="005E6118" w:rsidRDefault="00004D12" w:rsidP="00004D12">
      <w:pPr>
        <w:ind w:firstLine="708"/>
        <w:jc w:val="both"/>
      </w:pPr>
      <w:r>
        <w:t>O</w:t>
      </w:r>
      <w:r w:rsidR="005E6118">
        <w:t xml:space="preserve"> modelo de pequenos sinais do conversor buck</w:t>
      </w:r>
      <w:r>
        <w:t xml:space="preserve"> [7]</w:t>
      </w:r>
      <w:r w:rsidR="005E6118">
        <w:t xml:space="preserve">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61763" w:rsidRPr="0051738F">
        <w:rPr>
          <w:szCs w:val="24"/>
        </w:rPr>
        <w:t xml:space="preserve">Figura </w:t>
      </w:r>
      <w:r w:rsidR="00B61763" w:rsidRPr="00B61763">
        <w:rPr>
          <w:noProof/>
          <w:szCs w:val="24"/>
        </w:rPr>
        <w:t>3</w:t>
      </w:r>
      <w:r w:rsidR="00B61763">
        <w:rPr>
          <w:noProof/>
          <w:szCs w:val="24"/>
        </w:rPr>
        <w:t>.</w:t>
      </w:r>
      <w:r w:rsidR="00B61763" w:rsidRPr="00B61763">
        <w:rPr>
          <w:noProof/>
          <w:szCs w:val="24"/>
        </w:rPr>
        <w:t>2</w:t>
      </w:r>
      <w:r w:rsidR="00B5331E" w:rsidRPr="00B5331E">
        <w:fldChar w:fldCharType="end"/>
      </w:r>
      <w:r w:rsidR="005E6118">
        <w:t>. Pode-se ver que a tensão de saída</w:t>
      </w:r>
      <w:r w:rsidR="00D94D37">
        <w:t xml:space="preserve"> depende da variação da tensão de entrada e da variação do valor do ciclo de trabal</w:t>
      </w:r>
      <w:r>
        <w:t>ho do chaveamento. Assim pode-se</w:t>
      </w:r>
      <w:r w:rsidR="00D94D37">
        <w:t xml:space="preserve"> retirar uma relação direta entre o valor do ciclo de trabalho e o nível de tensão de saída.</w:t>
      </w:r>
    </w:p>
    <w:p w14:paraId="0398F299" w14:textId="77777777" w:rsidR="0051738F" w:rsidRDefault="00605F77" w:rsidP="0051738F">
      <w:pPr>
        <w:keepNext/>
        <w:jc w:val="center"/>
      </w:pPr>
      <w:r>
        <w:rPr>
          <w:noProof/>
          <w:lang w:eastAsia="pt-BR"/>
        </w:rPr>
        <w:drawing>
          <wp:inline distT="0" distB="0" distL="0" distR="0" wp14:anchorId="61D2AE1A" wp14:editId="6A6E065E">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14:paraId="1D9F89DD" w14:textId="77777777" w:rsidR="002D478C" w:rsidRDefault="0051738F" w:rsidP="0051738F">
      <w:pPr>
        <w:pStyle w:val="Caption"/>
        <w:jc w:val="center"/>
        <w:rPr>
          <w:i w:val="0"/>
          <w:color w:val="auto"/>
          <w:sz w:val="24"/>
          <w:szCs w:val="24"/>
        </w:rPr>
      </w:pPr>
      <w:bookmarkStart w:id="63" w:name="_Ref454554819"/>
      <w:bookmarkStart w:id="64" w:name="_Ref455941211"/>
      <w:r w:rsidRPr="0051738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63"/>
      <w:r w:rsidRPr="0051738F">
        <w:rPr>
          <w:i w:val="0"/>
          <w:color w:val="auto"/>
          <w:sz w:val="24"/>
          <w:szCs w:val="24"/>
        </w:rPr>
        <w:t xml:space="preserve"> - Modelo de pequenos sinais do Conversor Buck</w:t>
      </w:r>
      <w:bookmarkEnd w:id="64"/>
    </w:p>
    <w:p w14:paraId="0C789232" w14:textId="77777777" w:rsidR="00B5331E" w:rsidRPr="00B5331E" w:rsidRDefault="00B5331E" w:rsidP="00B5331E"/>
    <w:p w14:paraId="088D3067" w14:textId="77777777" w:rsidR="0050714C" w:rsidRDefault="002D478C" w:rsidP="004E1076">
      <w:pPr>
        <w:pStyle w:val="Heading2"/>
        <w:jc w:val="both"/>
      </w:pPr>
      <w:bookmarkStart w:id="65" w:name="_Ref455942273"/>
      <w:r>
        <w:t>Modelo do conversor em Ponte Completa</w:t>
      </w:r>
      <w:bookmarkEnd w:id="65"/>
    </w:p>
    <w:p w14:paraId="2B86A7A7" w14:textId="77777777" w:rsidR="002D478C" w:rsidRDefault="002D478C" w:rsidP="004E1076">
      <w:pPr>
        <w:ind w:firstLine="708"/>
        <w:jc w:val="both"/>
      </w:pPr>
      <w:r w:rsidRPr="00E2217E">
        <w:t>A</w:t>
      </w:r>
      <w:r w:rsidR="003523AD">
        <w:t>presentado o modelo do conver</w:t>
      </w:r>
      <w:r w:rsidR="00004D12">
        <w:t>sor buck, agora é necessário</w:t>
      </w:r>
      <w:r w:rsidR="00E2217E">
        <w:t xml:space="preserve"> apenas adicionar as características específicas do conversor em ponte completa com ZVS</w:t>
      </w:r>
      <w:r w:rsidR="00605F77">
        <w:t xml:space="preserve"> e controle por desvio de fase</w:t>
      </w:r>
      <w:r w:rsidR="00004D12">
        <w:t>[5].</w:t>
      </w:r>
      <w:r w:rsidR="00E2217E">
        <w:rPr>
          <w:b/>
          <w:color w:val="FF0000"/>
        </w:rPr>
        <w:t xml:space="preserve"> </w:t>
      </w:r>
      <w:r w:rsidR="00E2217E">
        <w:t xml:space="preserve">Para obter um modelo que represente o circuito estudado, </w:t>
      </w:r>
      <w:r w:rsidR="00605F77">
        <w:t xml:space="preserve">além da variação da razão cíclica </w:t>
      </w:r>
      <w:r w:rsidR="00004D12">
        <w:t>deve-se</w:t>
      </w:r>
      <w:r w:rsidR="00E2217E">
        <w:t xml:space="preserve"> adicionar os efeitos de </w:t>
      </w:r>
      <w:r w:rsidR="00605F77">
        <w:t xml:space="preserve">variações </w:t>
      </w:r>
      <w:r w:rsidR="00E2217E">
        <w:t>na corrente d</w:t>
      </w:r>
      <w:r w:rsidR="00605F77">
        <w:t>a</w:t>
      </w:r>
      <w:r w:rsidR="00E2217E">
        <w:t xml:space="preserve"> carga </w:t>
      </w:r>
      <w:r w:rsidR="00605F77">
        <w:t xml:space="preserve">e tensão de entrada. Outra mudança significativa é que, enquanto no modelo do conversor buck, nós levamos em consideração a razão cíclica da chave, ja aqui </w:t>
      </w:r>
      <w:r w:rsidR="00605F77" w:rsidRPr="009E5331">
        <w:rPr>
          <w:highlight w:val="yellow"/>
          <w:rPrChange w:id="66" w:author="Leonardo Muricy" w:date="2016-08-23T09:35:00Z">
            <w:rPr/>
          </w:rPrChange>
        </w:rPr>
        <w:t>temos</w:t>
      </w:r>
      <w:r w:rsidR="00605F77">
        <w:t xml:space="preserve"> que considerar </w:t>
      </w:r>
      <w:r w:rsidR="00605F77">
        <w:lastRenderedPageBreak/>
        <w:t>o ciclo</w:t>
      </w:r>
      <w:r w:rsidR="00004D12">
        <w:t xml:space="preserve"> de trabalho</w:t>
      </w:r>
      <w:r w:rsidR="00605F77">
        <w:t xml:space="preserve"> no secundário do transformador</w:t>
      </w:r>
      <w:r w:rsidR="00004D12">
        <w:t xml:space="preserve"> (que é o chamado ciclo de trabalho efetivo)</w:t>
      </w:r>
      <w:r w:rsidR="00605F77">
        <w:t>. Essa diferença se deve ao fato de que, no conversor buck, o ciclo de trabalho da chave é o mesmo da entrada</w:t>
      </w:r>
      <w:r w:rsidR="00896F7E">
        <w:t xml:space="preserve"> do filtro LC, e no nosso caso o controle é por desvio de fase, assim o ciclo de trabalho das chaves não determina a razão ciclica no filtro LC, e sim a diferença de fase entre os sinais de acionamento das chaves</w:t>
      </w:r>
      <w:r w:rsidR="00605F77">
        <w:t xml:space="preserve">. </w:t>
      </w:r>
      <w:commentRangeStart w:id="67"/>
      <w:r w:rsidR="00605F77">
        <w:t xml:space="preserve">Assim </w:t>
      </w:r>
      <w:r w:rsidR="00605F77" w:rsidRPr="009E5331">
        <w:rPr>
          <w:highlight w:val="yellow"/>
          <w:rPrChange w:id="68" w:author="Leonardo Muricy" w:date="2016-08-23T09:36:00Z">
            <w:rPr/>
          </w:rPrChange>
        </w:rPr>
        <w:t>temos</w:t>
      </w:r>
      <w:r w:rsidR="00605F77">
        <w:t xml:space="preserve"> que:</w:t>
      </w:r>
      <w:commentRangeEnd w:id="67"/>
      <w:r w:rsidR="009E5331">
        <w:rPr>
          <w:rStyle w:val="CommentReference"/>
        </w:rPr>
        <w:commentReference w:id="67"/>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004D12" w14:paraId="32E2CA3D" w14:textId="77777777" w:rsidTr="000C5656">
        <w:trPr>
          <w:trHeight w:val="1002"/>
        </w:trPr>
        <w:tc>
          <w:tcPr>
            <w:tcW w:w="4531" w:type="pct"/>
            <w:vAlign w:val="center"/>
          </w:tcPr>
          <w:p w14:paraId="67DA690A" w14:textId="77777777" w:rsidR="00004D12" w:rsidRPr="00F01B5B" w:rsidRDefault="00B601B4" w:rsidP="000C5656">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tc>
        <w:tc>
          <w:tcPr>
            <w:tcW w:w="469" w:type="pct"/>
            <w:vAlign w:val="center"/>
          </w:tcPr>
          <w:p w14:paraId="40FC8763" w14:textId="77777777" w:rsidR="00004D12" w:rsidRDefault="00004D12" w:rsidP="000C5656">
            <w:pPr>
              <w:jc w:val="center"/>
            </w:pPr>
            <w:r>
              <w:t>(3.1)</w:t>
            </w:r>
          </w:p>
        </w:tc>
      </w:tr>
    </w:tbl>
    <w:p w14:paraId="417567DE" w14:textId="77777777" w:rsidR="00605F77" w:rsidRDefault="00C529D7" w:rsidP="008D17D9">
      <w:pPr>
        <w:keepNext/>
        <w:jc w:val="center"/>
      </w:pPr>
      <w:r>
        <w:rPr>
          <w:noProof/>
          <w:lang w:eastAsia="pt-BR"/>
        </w:rPr>
        <w:drawing>
          <wp:inline distT="0" distB="0" distL="0" distR="0" wp14:anchorId="19F725B5" wp14:editId="396E5743">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14:paraId="501E8418" w14:textId="77777777" w:rsidR="00605F77" w:rsidRDefault="00605F77" w:rsidP="00B37EAD">
      <w:pPr>
        <w:pStyle w:val="Caption"/>
        <w:jc w:val="center"/>
        <w:rPr>
          <w:i w:val="0"/>
          <w:color w:val="auto"/>
          <w:sz w:val="24"/>
          <w:szCs w:val="24"/>
        </w:rPr>
      </w:pPr>
      <w:bookmarkStart w:id="69" w:name="_Ref455941215"/>
      <w:r w:rsidRPr="00605F7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69"/>
    </w:p>
    <w:p w14:paraId="3DBE5B65" w14:textId="77777777"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B61763" w:rsidRPr="00E9124F">
        <w:rPr>
          <w:szCs w:val="24"/>
        </w:rPr>
        <w:t xml:space="preserve">Figura </w:t>
      </w:r>
      <w:r w:rsidR="00B61763" w:rsidRPr="00B61763">
        <w:rPr>
          <w:noProof/>
          <w:szCs w:val="24"/>
        </w:rPr>
        <w:t>3</w:t>
      </w:r>
      <w:r w:rsidR="00B61763">
        <w:rPr>
          <w:noProof/>
          <w:szCs w:val="24"/>
        </w:rPr>
        <w:t>.</w:t>
      </w:r>
      <w:r w:rsidR="00B61763" w:rsidRPr="00B61763">
        <w:rPr>
          <w:noProof/>
          <w:szCs w:val="24"/>
        </w:rPr>
        <w:t>4</w:t>
      </w:r>
      <w:r w:rsidRPr="00E9124F">
        <w:fldChar w:fldCharType="end"/>
      </w:r>
      <w:r>
        <w:t xml:space="preserve"> </w:t>
      </w:r>
      <w:r w:rsidR="00004D12">
        <w:t>é vísivel</w:t>
      </w:r>
      <w:r w:rsidR="00B5331E">
        <w:t xml:space="preserve">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w:t>
      </w:r>
      <w:ins w:id="70" w:author="Leonardo Muricy" w:date="2016-08-23T09:38:00Z">
        <w:r w:rsidR="009E5331">
          <w:t>du</w:t>
        </w:r>
      </w:ins>
      <w:del w:id="71" w:author="Leonardo Muricy" w:date="2016-08-23T09:38:00Z">
        <w:r w:rsidDel="009E5331">
          <w:delText>ud</w:delText>
        </w:r>
      </w:del>
      <w:r>
        <w:t xml:space="preserve">tores e </w:t>
      </w:r>
      <w:ins w:id="72" w:author="Leonardo Muricy" w:date="2016-08-23T09:38:00Z">
        <w:r w:rsidR="009E5331">
          <w:t xml:space="preserve">o </w:t>
        </w:r>
      </w:ins>
      <w:r>
        <w:t>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 xml:space="preserve">acabar se alterando, </w:t>
      </w:r>
      <w:ins w:id="73" w:author="Leonardo Muricy" w:date="2016-08-23T09:39:00Z">
        <w:r w:rsidR="009E5331">
          <w:t xml:space="preserve">isso </w:t>
        </w:r>
      </w:ins>
      <w:r w:rsidR="00662321">
        <w:t>acarreta</w:t>
      </w:r>
      <w:ins w:id="74" w:author="Leonardo Muricy" w:date="2016-08-23T09:39:00Z">
        <w:r w:rsidR="009E5331">
          <w:t>rá</w:t>
        </w:r>
      </w:ins>
      <w:r>
        <w:t xml:space="preserve"> em um acumulo de erros durante o </w:t>
      </w:r>
      <w:r w:rsidR="00662321">
        <w:t>funcionamento</w:t>
      </w:r>
      <w:r>
        <w:t>, dif</w:t>
      </w:r>
      <w:r w:rsidR="00662321">
        <w:t>i</w:t>
      </w:r>
      <w:r w:rsidR="00004D12">
        <w:t>cultando a ação do controlador durante o</w:t>
      </w:r>
      <w:r w:rsidR="00662321">
        <w:t xml:space="preserve"> chaveamento.</w:t>
      </w:r>
    </w:p>
    <w:p w14:paraId="4AC500E4" w14:textId="77777777" w:rsidR="00E9124F" w:rsidRDefault="00E9124F" w:rsidP="00E9124F">
      <w:pPr>
        <w:keepNext/>
        <w:jc w:val="center"/>
      </w:pPr>
      <w:r>
        <w:rPr>
          <w:noProof/>
          <w:lang w:eastAsia="pt-BR"/>
        </w:rPr>
        <w:lastRenderedPageBreak/>
        <w:drawing>
          <wp:inline distT="0" distB="0" distL="0" distR="0" wp14:anchorId="59167C41" wp14:editId="4EA9BE6D">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8">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14:paraId="02C00472" w14:textId="77777777" w:rsidR="00E9124F" w:rsidRPr="00E9124F" w:rsidRDefault="00E9124F" w:rsidP="00E9124F">
      <w:pPr>
        <w:pStyle w:val="Caption"/>
        <w:jc w:val="center"/>
        <w:rPr>
          <w:i w:val="0"/>
          <w:color w:val="auto"/>
          <w:sz w:val="24"/>
          <w:szCs w:val="24"/>
        </w:rPr>
      </w:pPr>
      <w:bookmarkStart w:id="75" w:name="_Ref454628299"/>
      <w:bookmarkStart w:id="76" w:name="_Ref455941220"/>
      <w:r w:rsidRPr="00E9124F">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75"/>
      <w:r w:rsidRPr="00E9124F">
        <w:rPr>
          <w:i w:val="0"/>
          <w:color w:val="auto"/>
          <w:sz w:val="24"/>
          <w:szCs w:val="24"/>
        </w:rPr>
        <w:t xml:space="preserve"> - Diferença do ciclo de trabalho entre primario e secundário do transformador</w:t>
      </w:r>
      <w:bookmarkEnd w:id="76"/>
    </w:p>
    <w:p w14:paraId="1B77462F" w14:textId="77777777" w:rsidR="00F205D4" w:rsidRDefault="00B5331E" w:rsidP="00EC1B2A">
      <w:pPr>
        <w:ind w:firstLine="708"/>
        <w:jc w:val="both"/>
      </w:pPr>
      <w:r>
        <w:t>Ainda,</w:t>
      </w:r>
      <w:r w:rsidR="007A67E7">
        <w:t xml:space="preserve"> de acordo com a Figura 3.4</w:t>
      </w:r>
      <w:r w:rsidR="00EC1B2A">
        <w:t xml:space="preserve">,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rsidR="007A67E7">
        <w:t xml:space="preserve"> </w:t>
      </w:r>
      <w:r>
        <w:t>observa</w:t>
      </w:r>
      <w:del w:id="77" w:author="Leonardo Muricy" w:date="2016-08-23T09:40:00Z">
        <w:r w:rsidDel="009E5331">
          <w:delText>r</w:delText>
        </w:r>
      </w:del>
      <w:r w:rsidR="007A67E7">
        <w:t>-se</w:t>
      </w:r>
      <w:r>
        <w:t xml:space="preserve">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67E7" w14:paraId="0368DD7F" w14:textId="77777777" w:rsidTr="007A67E7">
        <w:trPr>
          <w:trHeight w:val="1002"/>
        </w:trPr>
        <w:tc>
          <w:tcPr>
            <w:tcW w:w="4531" w:type="pct"/>
            <w:vAlign w:val="center"/>
          </w:tcPr>
          <w:p w14:paraId="49CC3877" w14:textId="77777777" w:rsidR="007A67E7" w:rsidRPr="00F01B5B" w:rsidRDefault="00B601B4" w:rsidP="007A67E7">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tc>
        <w:tc>
          <w:tcPr>
            <w:tcW w:w="469" w:type="pct"/>
            <w:vAlign w:val="center"/>
          </w:tcPr>
          <w:p w14:paraId="3A9F1156" w14:textId="77777777" w:rsidR="007A67E7" w:rsidRDefault="007A67E7" w:rsidP="007A67E7">
            <w:pPr>
              <w:jc w:val="center"/>
            </w:pPr>
            <w:r>
              <w:t>(3.2)</w:t>
            </w:r>
          </w:p>
        </w:tc>
      </w:tr>
      <w:tr w:rsidR="007A67E7" w14:paraId="1F5493F3" w14:textId="77777777" w:rsidTr="007A67E7">
        <w:trPr>
          <w:trHeight w:val="1002"/>
        </w:trPr>
        <w:tc>
          <w:tcPr>
            <w:tcW w:w="4531" w:type="pct"/>
            <w:vAlign w:val="center"/>
          </w:tcPr>
          <w:p w14:paraId="69060F06" w14:textId="77777777" w:rsidR="007A67E7" w:rsidRPr="00F01B5B" w:rsidRDefault="007A67E7" w:rsidP="007A67E7">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tc>
        <w:tc>
          <w:tcPr>
            <w:tcW w:w="469" w:type="pct"/>
            <w:vAlign w:val="center"/>
          </w:tcPr>
          <w:p w14:paraId="287B5ABC" w14:textId="77777777" w:rsidR="007A67E7" w:rsidRDefault="007A67E7" w:rsidP="007A67E7">
            <w:pPr>
              <w:jc w:val="center"/>
            </w:pPr>
            <w:r>
              <w:t>(3.3)</w:t>
            </w:r>
          </w:p>
        </w:tc>
      </w:tr>
    </w:tbl>
    <w:p w14:paraId="0ABC86DB" w14:textId="77777777"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 xml:space="preserve">Como </w:t>
      </w:r>
      <w:r w:rsidR="007A67E7">
        <w:rPr>
          <w:rFonts w:eastAsiaTheme="minorEastAsia"/>
        </w:rPr>
        <w:t>a preocupação é de que como</w:t>
      </w:r>
      <w:r w:rsidR="007465B3">
        <w:rPr>
          <w:rFonts w:eastAsiaTheme="minorEastAsia"/>
        </w:rPr>
        <w:t xml:space="preserve"> os efeitos do circuito vão modificar o valor da razão cíclica efetiva,</w:t>
      </w:r>
      <w:r>
        <w:rPr>
          <w:rFonts w:eastAsiaTheme="minorEastAsia"/>
        </w:rPr>
        <w:t xml:space="preserve"> </w:t>
      </w:r>
      <w:r w:rsidR="007A67E7">
        <w:rPr>
          <w:rFonts w:eastAsiaTheme="minorEastAsia"/>
        </w:rPr>
        <w:t>é de interesse</w:t>
      </w:r>
      <w:r>
        <w:rPr>
          <w:rFonts w:eastAsiaTheme="minorEastAsia"/>
        </w:rPr>
        <w:t xml:space="preserve"> apenas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w:t>
      </w:r>
      <w:r w:rsidR="007A67E7">
        <w:rPr>
          <w:rFonts w:eastAsiaTheme="minorEastAsia"/>
        </w:rPr>
        <w:t>serão apresentadas</w:t>
      </w:r>
      <w:r w:rsidR="007465B3">
        <w:rPr>
          <w:rFonts w:eastAsiaTheme="minorEastAsia"/>
        </w:rPr>
        <w:t xml:space="preserve"> relações entre esses paramêtros e </w:t>
      </w:r>
      <m:oMath>
        <m:acc>
          <m:accPr>
            <m:ctrlPr>
              <w:rPr>
                <w:rFonts w:ascii="Cambria Math" w:hAnsi="Cambria Math"/>
                <w:i/>
              </w:rPr>
            </m:ctrlPr>
          </m:accPr>
          <m:e>
            <m:r>
              <w:rPr>
                <w:rFonts w:ascii="Cambria Math" w:hAnsi="Cambria Math"/>
              </w:rPr>
              <m:t>d</m:t>
            </m:r>
          </m:e>
        </m:acc>
        <m:r>
          <w:rPr>
            <w:rFonts w:ascii="Cambria Math" w:eastAsiaTheme="minorEastAsia" w:hAnsi="Cambria Math"/>
          </w:rPr>
          <m:t>.</m:t>
        </m:r>
      </m:oMath>
    </w:p>
    <w:p w14:paraId="7D8E2E29" w14:textId="77777777" w:rsidR="00711CC5" w:rsidRPr="00B817D4" w:rsidRDefault="00711CC5" w:rsidP="00173C83">
      <w:pPr>
        <w:pStyle w:val="Heading3"/>
        <w:jc w:val="both"/>
        <w:rPr>
          <w:rFonts w:eastAsiaTheme="minorEastAsia"/>
        </w:rPr>
      </w:pPr>
      <w:bookmarkStart w:id="78" w:name="_Ref455942287"/>
      <w:r w:rsidRPr="00B817D4">
        <w:rPr>
          <w:rFonts w:eastAsiaTheme="minorEastAsia"/>
        </w:rPr>
        <w:lastRenderedPageBreak/>
        <w:t>Perturbação da razão cíclica devido à variação de corrente no indutor do filtro.</w:t>
      </w:r>
      <w:bookmarkEnd w:id="78"/>
    </w:p>
    <w:p w14:paraId="528DDA59" w14:textId="77777777"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5</w:t>
      </w:r>
      <w:r w:rsidR="007465B3" w:rsidRPr="007465B3">
        <w:fldChar w:fldCharType="end"/>
      </w:r>
      <w:r w:rsidR="007465B3">
        <w:t xml:space="preserve"> </w:t>
      </w:r>
      <w:r>
        <w:t xml:space="preserve">representa o efeito da variação da corrente </w:t>
      </w:r>
      <w:del w:id="79" w:author="Leonardo Muricy" w:date="2016-08-23T09:41:00Z">
        <w:r w:rsidDel="009E5331">
          <w:delText xml:space="preserve">no </w:delText>
        </w:r>
      </w:del>
      <w:ins w:id="80" w:author="Leonardo Muricy" w:date="2016-08-23T09:41:00Z">
        <w:r w:rsidR="009E5331">
          <w:t>d</w:t>
        </w:r>
        <w:r w:rsidR="009E5331">
          <w:t xml:space="preserve">o </w:t>
        </w:r>
      </w:ins>
      <w:r>
        <w:t xml:space="preserve">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14:paraId="26FE6120" w14:textId="77777777" w:rsidR="00A32744" w:rsidRDefault="00A32744" w:rsidP="008D17D9">
      <w:pPr>
        <w:keepNext/>
        <w:jc w:val="center"/>
      </w:pPr>
      <w:r>
        <w:rPr>
          <w:rFonts w:eastAsiaTheme="minorEastAsia"/>
          <w:noProof/>
          <w:lang w:eastAsia="pt-BR"/>
        </w:rPr>
        <w:drawing>
          <wp:inline distT="0" distB="0" distL="0" distR="0" wp14:anchorId="60FB3C41" wp14:editId="21436F98">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9">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14:paraId="07E0C578" w14:textId="77777777" w:rsidR="00A32744" w:rsidRDefault="00A32744" w:rsidP="00A32744">
      <w:pPr>
        <w:pStyle w:val="Caption"/>
        <w:jc w:val="center"/>
        <w:rPr>
          <w:i w:val="0"/>
          <w:color w:val="auto"/>
          <w:sz w:val="24"/>
          <w:szCs w:val="24"/>
        </w:rPr>
      </w:pPr>
      <w:bookmarkStart w:id="81" w:name="_Ref454633904"/>
      <w:bookmarkStart w:id="82" w:name="_Ref455941225"/>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81"/>
      <w:r w:rsidRPr="00A32744">
        <w:rPr>
          <w:i w:val="0"/>
          <w:color w:val="auto"/>
          <w:sz w:val="24"/>
          <w:szCs w:val="24"/>
        </w:rPr>
        <w:t xml:space="preserve"> - Perturnação devido à var</w:t>
      </w:r>
      <w:r>
        <w:rPr>
          <w:i w:val="0"/>
          <w:color w:val="auto"/>
          <w:sz w:val="24"/>
          <w:szCs w:val="24"/>
        </w:rPr>
        <w:t>iação da corrente no indutor Lout</w:t>
      </w:r>
      <w:bookmarkEnd w:id="82"/>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555B23" w14:paraId="6E366174" w14:textId="77777777" w:rsidTr="00555B23">
        <w:trPr>
          <w:trHeight w:val="1002"/>
        </w:trPr>
        <w:tc>
          <w:tcPr>
            <w:tcW w:w="4531" w:type="pct"/>
            <w:vAlign w:val="center"/>
          </w:tcPr>
          <w:p w14:paraId="550452F3" w14:textId="77777777" w:rsidR="00555B23" w:rsidRPr="00F01B5B" w:rsidRDefault="00555B23" w:rsidP="00555B23">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tc>
        <w:tc>
          <w:tcPr>
            <w:tcW w:w="469" w:type="pct"/>
            <w:vAlign w:val="center"/>
          </w:tcPr>
          <w:p w14:paraId="21EF239F" w14:textId="77777777" w:rsidR="00555B23" w:rsidRDefault="00555B23" w:rsidP="00555B23">
            <w:pPr>
              <w:jc w:val="center"/>
            </w:pPr>
            <w:r>
              <w:t>(3.4)</w:t>
            </w:r>
          </w:p>
        </w:tc>
      </w:tr>
      <w:tr w:rsidR="00555B23" w14:paraId="143E5A18" w14:textId="77777777" w:rsidTr="00555B23">
        <w:trPr>
          <w:trHeight w:val="1002"/>
        </w:trPr>
        <w:tc>
          <w:tcPr>
            <w:tcW w:w="4531" w:type="pct"/>
            <w:vAlign w:val="center"/>
          </w:tcPr>
          <w:p w14:paraId="37457F0D" w14:textId="77777777" w:rsidR="00555B23" w:rsidRPr="00F01B5B" w:rsidRDefault="00B601B4"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14:paraId="0027DC62" w14:textId="77777777" w:rsidR="00555B23" w:rsidRDefault="00555B23" w:rsidP="00555B23">
            <w:pPr>
              <w:jc w:val="center"/>
            </w:pPr>
            <w:r>
              <w:t>(3.5)</w:t>
            </w:r>
          </w:p>
        </w:tc>
      </w:tr>
      <w:tr w:rsidR="00555B23" w14:paraId="6DA1A404" w14:textId="77777777" w:rsidTr="00555B23">
        <w:trPr>
          <w:trHeight w:val="1002"/>
        </w:trPr>
        <w:tc>
          <w:tcPr>
            <w:tcW w:w="4531" w:type="pct"/>
            <w:vAlign w:val="center"/>
          </w:tcPr>
          <w:p w14:paraId="371310EE" w14:textId="77777777" w:rsidR="00555B23" w:rsidRPr="00F01B5B" w:rsidRDefault="00B601B4" w:rsidP="00555B23">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469" w:type="pct"/>
            <w:vAlign w:val="center"/>
          </w:tcPr>
          <w:p w14:paraId="717D43DF" w14:textId="77777777" w:rsidR="00555B23" w:rsidRDefault="00555B23" w:rsidP="00555B23">
            <w:pPr>
              <w:jc w:val="center"/>
            </w:pPr>
            <w:r>
              <w:t>(3.6)</w:t>
            </w:r>
          </w:p>
        </w:tc>
      </w:tr>
      <w:tr w:rsidR="00555B23" w14:paraId="50469CE8" w14:textId="77777777" w:rsidTr="00555B23">
        <w:trPr>
          <w:trHeight w:val="1002"/>
        </w:trPr>
        <w:tc>
          <w:tcPr>
            <w:tcW w:w="4531" w:type="pct"/>
            <w:vAlign w:val="center"/>
          </w:tcPr>
          <w:p w14:paraId="6D1E1DC5" w14:textId="77777777" w:rsidR="00555B23" w:rsidRPr="00F01B5B" w:rsidRDefault="00B601B4" w:rsidP="00555B2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69" w:type="pct"/>
            <w:vAlign w:val="center"/>
          </w:tcPr>
          <w:p w14:paraId="3768F332" w14:textId="77777777" w:rsidR="00555B23" w:rsidRDefault="00555B23" w:rsidP="00555B23">
            <w:pPr>
              <w:jc w:val="center"/>
            </w:pPr>
            <w:r>
              <w:t>(3.7)</w:t>
            </w:r>
          </w:p>
        </w:tc>
      </w:tr>
    </w:tbl>
    <w:p w14:paraId="3FFE3EA8" w14:textId="77777777" w:rsidR="002D478C" w:rsidRDefault="00711CC5" w:rsidP="004E1076">
      <w:pPr>
        <w:pStyle w:val="Heading3"/>
        <w:jc w:val="both"/>
      </w:pPr>
      <w:bookmarkStart w:id="83" w:name="_Ref455942291"/>
      <w:r>
        <w:t>Perturbação da razão cíclica devido à variação de tensão na entrada com conversor</w:t>
      </w:r>
      <w:bookmarkEnd w:id="83"/>
    </w:p>
    <w:p w14:paraId="17B68CB9" w14:textId="77777777"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B61763" w:rsidRPr="00A32744">
        <w:rPr>
          <w:szCs w:val="24"/>
        </w:rPr>
        <w:t xml:space="preserve">Figura </w:t>
      </w:r>
      <w:r w:rsidR="00B61763" w:rsidRPr="00B61763">
        <w:rPr>
          <w:noProof/>
          <w:szCs w:val="24"/>
        </w:rPr>
        <w:t>3</w:t>
      </w:r>
      <w:r w:rsidR="00B61763">
        <w:rPr>
          <w:noProof/>
          <w:szCs w:val="24"/>
        </w:rPr>
        <w:t>.</w:t>
      </w:r>
      <w:r w:rsidR="00B61763" w:rsidRPr="00B61763">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acordo com </w:t>
      </w:r>
      <w:r w:rsidR="003C10E2">
        <w:rPr>
          <w:lang w:val="en-US"/>
        </w:rPr>
        <w:t>[7]</w:t>
      </w:r>
      <w:r w:rsidRPr="006C3E11">
        <w:rPr>
          <w:lang w:val="en-US"/>
        </w:rPr>
        <w:t>:</w:t>
      </w:r>
    </w:p>
    <w:p w14:paraId="514158F1" w14:textId="77777777" w:rsidR="00A32744" w:rsidRDefault="00A32744" w:rsidP="008D17D9">
      <w:pPr>
        <w:keepNext/>
        <w:jc w:val="center"/>
      </w:pPr>
      <w:r>
        <w:rPr>
          <w:noProof/>
          <w:lang w:eastAsia="pt-BR"/>
        </w:rPr>
        <w:drawing>
          <wp:inline distT="0" distB="0" distL="0" distR="0" wp14:anchorId="331CD5DD" wp14:editId="7445493D">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30">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14:paraId="52FDF72E" w14:textId="77777777" w:rsidR="00A32744" w:rsidRDefault="00A32744" w:rsidP="00A32744">
      <w:pPr>
        <w:pStyle w:val="Caption"/>
        <w:jc w:val="center"/>
        <w:rPr>
          <w:i w:val="0"/>
          <w:color w:val="auto"/>
          <w:sz w:val="24"/>
          <w:szCs w:val="24"/>
        </w:rPr>
      </w:pPr>
      <w:bookmarkStart w:id="84" w:name="_Ref454632680"/>
      <w:bookmarkStart w:id="85" w:name="_Ref454632676"/>
      <w:r w:rsidRPr="00A327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84"/>
      <w:r w:rsidRPr="00A32744">
        <w:rPr>
          <w:i w:val="0"/>
          <w:color w:val="auto"/>
          <w:sz w:val="24"/>
          <w:szCs w:val="24"/>
        </w:rPr>
        <w:t xml:space="preserve"> - Perturbação devido à variação da tensão de entrada</w:t>
      </w:r>
      <w:bookmarkEnd w:id="85"/>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65ADF" w14:paraId="2E959DB8" w14:textId="77777777" w:rsidTr="00565ADF">
        <w:trPr>
          <w:trHeight w:val="1002"/>
        </w:trPr>
        <w:tc>
          <w:tcPr>
            <w:tcW w:w="4531" w:type="pct"/>
            <w:vAlign w:val="center"/>
          </w:tcPr>
          <w:p w14:paraId="7400938C" w14:textId="77777777" w:rsidR="00565ADF" w:rsidRPr="00F01B5B" w:rsidRDefault="00565ADF" w:rsidP="00565ADF">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14:paraId="55295B04" w14:textId="77777777" w:rsidR="00565ADF" w:rsidRDefault="00565ADF" w:rsidP="00565ADF">
            <w:pPr>
              <w:jc w:val="center"/>
            </w:pPr>
            <w:r>
              <w:t>(3.8)</w:t>
            </w:r>
          </w:p>
        </w:tc>
      </w:tr>
      <w:tr w:rsidR="00565ADF" w14:paraId="2BCF0947" w14:textId="77777777" w:rsidTr="00565ADF">
        <w:trPr>
          <w:trHeight w:val="1002"/>
        </w:trPr>
        <w:tc>
          <w:tcPr>
            <w:tcW w:w="4531" w:type="pct"/>
            <w:vAlign w:val="center"/>
          </w:tcPr>
          <w:p w14:paraId="3CD05996" w14:textId="77777777" w:rsidR="00565ADF" w:rsidRPr="00F01B5B" w:rsidRDefault="00B601B4"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14:paraId="20099CBF" w14:textId="77777777" w:rsidR="00565ADF" w:rsidRDefault="00565ADF" w:rsidP="00565ADF">
            <w:pPr>
              <w:jc w:val="center"/>
            </w:pPr>
            <w:r>
              <w:t>(3.9)</w:t>
            </w:r>
          </w:p>
        </w:tc>
      </w:tr>
      <w:tr w:rsidR="00565ADF" w14:paraId="1EEB6A1A" w14:textId="77777777" w:rsidTr="00565ADF">
        <w:trPr>
          <w:trHeight w:val="1002"/>
        </w:trPr>
        <w:tc>
          <w:tcPr>
            <w:tcW w:w="4531" w:type="pct"/>
            <w:vAlign w:val="center"/>
          </w:tcPr>
          <w:p w14:paraId="40A3C3FB" w14:textId="77777777" w:rsidR="00565ADF" w:rsidRPr="00F01B5B" w:rsidRDefault="00B601B4" w:rsidP="00565ADF">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tc>
        <w:tc>
          <w:tcPr>
            <w:tcW w:w="469" w:type="pct"/>
            <w:vAlign w:val="center"/>
          </w:tcPr>
          <w:p w14:paraId="65A25032" w14:textId="77777777" w:rsidR="00565ADF" w:rsidRDefault="00565ADF" w:rsidP="00565ADF">
            <w:pPr>
              <w:jc w:val="center"/>
            </w:pPr>
            <w:r>
              <w:t>(3.10)</w:t>
            </w:r>
          </w:p>
        </w:tc>
      </w:tr>
    </w:tbl>
    <w:p w14:paraId="48523C6A" w14:textId="77777777" w:rsidR="00711CC5" w:rsidRDefault="00F36B89" w:rsidP="004E1076">
      <w:pPr>
        <w:pStyle w:val="Heading3"/>
        <w:jc w:val="both"/>
      </w:pPr>
      <w:bookmarkStart w:id="86" w:name="_Ref455942296"/>
      <w:r>
        <w:t>Modelo de Pequenos Sinais</w:t>
      </w:r>
      <w:bookmarkEnd w:id="86"/>
    </w:p>
    <w:p w14:paraId="15E4879A" w14:textId="77777777"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w:t>
      </w:r>
      <w:r w:rsidR="00711235">
        <w:rPr>
          <w:rFonts w:eastAsiaTheme="minorEastAsia"/>
        </w:rPr>
        <w:t>-se</w:t>
      </w:r>
      <w:r>
        <w:rPr>
          <w:rFonts w:eastAsiaTheme="minorEastAsia"/>
        </w:rPr>
        <w:t xml:space="preserve">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rPr>
          <w:rFonts w:eastAsiaTheme="minorEastAsia"/>
        </w:rPr>
        <w:fldChar w:fldCharType="end"/>
      </w:r>
    </w:p>
    <w:p w14:paraId="7B32D14B" w14:textId="77777777" w:rsidR="00C529D7" w:rsidRDefault="00C529D7" w:rsidP="00C529D7">
      <w:pPr>
        <w:keepNext/>
        <w:spacing w:before="240"/>
        <w:jc w:val="center"/>
      </w:pPr>
      <w:r>
        <w:rPr>
          <w:noProof/>
          <w:lang w:eastAsia="pt-BR"/>
        </w:rPr>
        <w:drawing>
          <wp:inline distT="0" distB="0" distL="0" distR="0" wp14:anchorId="21178DB7" wp14:editId="1FA47655">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14:paraId="67942CD8" w14:textId="77777777" w:rsidR="00C529D7" w:rsidRPr="007465B3" w:rsidRDefault="00C529D7" w:rsidP="007465B3">
      <w:pPr>
        <w:pStyle w:val="Caption"/>
        <w:jc w:val="center"/>
        <w:rPr>
          <w:i w:val="0"/>
          <w:color w:val="auto"/>
          <w:sz w:val="24"/>
          <w:szCs w:val="24"/>
        </w:rPr>
      </w:pPr>
      <w:bookmarkStart w:id="87" w:name="_Ref454632890"/>
      <w:bookmarkStart w:id="88" w:name="_Ref455941232"/>
      <w:r w:rsidRPr="00C529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bookmarkEnd w:id="87"/>
      <w:r w:rsidRPr="00C529D7">
        <w:rPr>
          <w:i w:val="0"/>
          <w:color w:val="auto"/>
          <w:sz w:val="24"/>
          <w:szCs w:val="24"/>
        </w:rPr>
        <w:t xml:space="preserve"> - Modelo de Pequenos Sinais do Conversor em Ponte Completa com ZVS e controle por desvio de fase</w:t>
      </w:r>
      <w:bookmarkEnd w:id="88"/>
    </w:p>
    <w:p w14:paraId="3A894B63" w14:textId="77777777" w:rsidR="00F36B89" w:rsidRPr="009A25B2" w:rsidRDefault="00F36B89" w:rsidP="004E1076">
      <w:pPr>
        <w:jc w:val="both"/>
        <w:rPr>
          <w:i/>
        </w:rPr>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00C529D7" w:rsidRPr="00C529D7">
        <w:fldChar w:fldCharType="end"/>
      </w:r>
      <w:r>
        <w:t xml:space="preserve">. Para isso, é necessário definir qual o controle será utilizado. Seguindo a idéia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B61763" w:rsidRPr="008D17D9">
        <w:rPr>
          <w:szCs w:val="24"/>
        </w:rPr>
        <w:t xml:space="preserve">Figura </w:t>
      </w:r>
      <w:r w:rsidR="00B61763" w:rsidRPr="00B61763">
        <w:rPr>
          <w:noProof/>
          <w:szCs w:val="24"/>
        </w:rPr>
        <w:t>3</w:t>
      </w:r>
      <w:r w:rsidR="00B61763">
        <w:rPr>
          <w:noProof/>
          <w:szCs w:val="24"/>
        </w:rPr>
        <w:t>.</w:t>
      </w:r>
      <w:r w:rsidR="00B61763" w:rsidRPr="00B61763">
        <w:rPr>
          <w:noProof/>
          <w:szCs w:val="24"/>
        </w:rPr>
        <w:t>8</w:t>
      </w:r>
      <w:r w:rsidR="001E12E2" w:rsidRPr="001E12E2">
        <w:fldChar w:fldCharType="end"/>
      </w:r>
      <w:r w:rsidR="001E12E2" w:rsidRPr="001E12E2">
        <w:t>.</w:t>
      </w:r>
      <w:r w:rsidR="00392CA5">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sidR="00392CA5">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as plantas a serem controladas (definidas de acordo com a equação 3.11),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392CA5">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392CA5">
        <w:rPr>
          <w:rFonts w:eastAsiaTheme="minorEastAsia"/>
        </w:rPr>
        <w:t xml:space="preserve"> são os respectivos controladores proporcional-integral,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392CA5">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392CA5">
        <w:rPr>
          <w:rFonts w:eastAsiaTheme="minorEastAsia"/>
        </w:rPr>
        <w:t xml:space="preserve"> </w:t>
      </w:r>
      <w:r w:rsidR="009A25B2">
        <w:rPr>
          <w:rFonts w:eastAsiaTheme="minorEastAsia"/>
        </w:rPr>
        <w:t>é um ganho que compatibiliza a a saída do controlador com a planta.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1235" w14:paraId="74A67798" w14:textId="77777777" w:rsidTr="000C5656">
        <w:trPr>
          <w:trHeight w:val="1002"/>
        </w:trPr>
        <w:tc>
          <w:tcPr>
            <w:tcW w:w="4531" w:type="pct"/>
            <w:vAlign w:val="center"/>
          </w:tcPr>
          <w:p w14:paraId="401DE48A" w14:textId="77777777" w:rsidR="00711235"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tc>
        <w:tc>
          <w:tcPr>
            <w:tcW w:w="469" w:type="pct"/>
            <w:vAlign w:val="center"/>
          </w:tcPr>
          <w:p w14:paraId="55D55839" w14:textId="77777777" w:rsidR="00711235" w:rsidRDefault="00711235" w:rsidP="00711235">
            <w:pPr>
              <w:jc w:val="center"/>
            </w:pPr>
            <w:r>
              <w:t>(3.11)</w:t>
            </w:r>
          </w:p>
        </w:tc>
      </w:tr>
    </w:tbl>
    <w:p w14:paraId="3146E9D9" w14:textId="77777777" w:rsidR="00711235" w:rsidRDefault="00711235" w:rsidP="004E1076">
      <w:pPr>
        <w:jc w:val="both"/>
      </w:pPr>
    </w:p>
    <w:p w14:paraId="0885E567" w14:textId="77777777" w:rsidR="008D17D9" w:rsidRDefault="003C58FA" w:rsidP="008D17D9">
      <w:pPr>
        <w:keepNext/>
        <w:jc w:val="both"/>
      </w:pPr>
      <w:r>
        <w:rPr>
          <w:noProof/>
          <w:lang w:eastAsia="pt-BR"/>
        </w:rPr>
        <w:lastRenderedPageBreak/>
        <w:drawing>
          <wp:inline distT="0" distB="0" distL="0" distR="0" wp14:anchorId="035C4DFC" wp14:editId="07286B61">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14:paraId="13BE6368" w14:textId="77777777" w:rsidR="008D17D9" w:rsidRDefault="008D17D9" w:rsidP="008D17D9">
      <w:pPr>
        <w:pStyle w:val="Caption"/>
        <w:jc w:val="center"/>
        <w:rPr>
          <w:i w:val="0"/>
          <w:color w:val="auto"/>
          <w:sz w:val="24"/>
          <w:szCs w:val="24"/>
        </w:rPr>
      </w:pPr>
      <w:bookmarkStart w:id="89" w:name="_Ref454633272"/>
      <w:bookmarkStart w:id="90" w:name="_Ref455941239"/>
      <w:r w:rsidRPr="008D17D9">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8</w:t>
      </w:r>
      <w:r w:rsidR="007957BF">
        <w:rPr>
          <w:i w:val="0"/>
          <w:color w:val="auto"/>
          <w:sz w:val="24"/>
          <w:szCs w:val="24"/>
        </w:rPr>
        <w:fldChar w:fldCharType="end"/>
      </w:r>
      <w:bookmarkEnd w:id="89"/>
      <w:r w:rsidRPr="008D17D9">
        <w:rPr>
          <w:i w:val="0"/>
          <w:color w:val="auto"/>
          <w:sz w:val="24"/>
          <w:szCs w:val="24"/>
        </w:rPr>
        <w:t xml:space="preserve"> - Diagrama em blocos do controle</w:t>
      </w:r>
      <w:bookmarkEnd w:id="90"/>
    </w:p>
    <w:p w14:paraId="09F84F19" w14:textId="77777777" w:rsidR="00AC5AAE" w:rsidRPr="001E12E2" w:rsidRDefault="00AC5AAE" w:rsidP="00AC5AAE">
      <w:pPr>
        <w:rPr>
          <w:rFonts w:eastAsiaTheme="minorEastAsia"/>
        </w:rPr>
      </w:pPr>
    </w:p>
    <w:p w14:paraId="15FF1C0B" w14:textId="77777777" w:rsidR="00F36B89" w:rsidRDefault="00711235" w:rsidP="004E1076">
      <w:pPr>
        <w:jc w:val="both"/>
      </w:pPr>
      <w:r>
        <w:tab/>
        <w:t>É necessário</w:t>
      </w:r>
      <w:r w:rsidR="00F36B89">
        <w:t xml:space="preserve">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14:paraId="76E3A10B" w14:textId="77777777" w:rsidR="00F36B89" w:rsidRDefault="00F36B89" w:rsidP="004E1076">
      <w:pPr>
        <w:jc w:val="both"/>
        <w:rPr>
          <w:rFonts w:eastAsiaTheme="minorEastAsia"/>
        </w:rPr>
      </w:pPr>
      <w:r>
        <w:tab/>
      </w:r>
      <w:commentRangeStart w:id="91"/>
      <w:r>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w:t>
      </w:r>
      <w:r w:rsidR="003C10E2">
        <w:rPr>
          <w:rFonts w:eastAsiaTheme="minorEastAsia"/>
        </w:rPr>
        <w:t>[4]</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commentRangeEnd w:id="91"/>
      <w:r w:rsidR="001B7A2E">
        <w:rPr>
          <w:rStyle w:val="CommentReference"/>
        </w:rPr>
        <w:commentReference w:id="91"/>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1235" w14:paraId="55596952" w14:textId="77777777" w:rsidTr="00392CA5">
        <w:trPr>
          <w:trHeight w:val="1002"/>
        </w:trPr>
        <w:tc>
          <w:tcPr>
            <w:tcW w:w="4529" w:type="pct"/>
            <w:vAlign w:val="center"/>
          </w:tcPr>
          <w:p w14:paraId="15A6150A" w14:textId="77777777" w:rsidR="00711235" w:rsidRPr="00F01B5B" w:rsidRDefault="00B601B4" w:rsidP="00392CA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14:paraId="1F81E5CB" w14:textId="77777777" w:rsidR="00711235" w:rsidRDefault="00711235" w:rsidP="00392CA5">
            <w:pPr>
              <w:jc w:val="center"/>
            </w:pPr>
            <w:r>
              <w:t>(3.12)</w:t>
            </w:r>
          </w:p>
        </w:tc>
      </w:tr>
      <w:tr w:rsidR="00711235" w14:paraId="637048A3" w14:textId="77777777" w:rsidTr="00392CA5">
        <w:trPr>
          <w:trHeight w:val="1002"/>
        </w:trPr>
        <w:tc>
          <w:tcPr>
            <w:tcW w:w="4529" w:type="pct"/>
            <w:vAlign w:val="center"/>
          </w:tcPr>
          <w:p w14:paraId="622A610E" w14:textId="77777777"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14:paraId="0EDA3001" w14:textId="77777777" w:rsidR="00711235" w:rsidRDefault="00711235" w:rsidP="00392CA5">
            <w:pPr>
              <w:jc w:val="center"/>
            </w:pPr>
            <w:r>
              <w:t>(3.13)</w:t>
            </w:r>
          </w:p>
        </w:tc>
      </w:tr>
      <w:tr w:rsidR="00711235" w14:paraId="3C7EA18E" w14:textId="77777777" w:rsidTr="00392CA5">
        <w:trPr>
          <w:trHeight w:val="1002"/>
        </w:trPr>
        <w:tc>
          <w:tcPr>
            <w:tcW w:w="4529" w:type="pct"/>
            <w:vAlign w:val="center"/>
          </w:tcPr>
          <w:p w14:paraId="659F90D8" w14:textId="77777777" w:rsidR="00711235" w:rsidRPr="00F01B5B" w:rsidRDefault="00711235" w:rsidP="00392CA5">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tc>
        <w:tc>
          <w:tcPr>
            <w:tcW w:w="471" w:type="pct"/>
            <w:vAlign w:val="center"/>
          </w:tcPr>
          <w:p w14:paraId="3584A36F" w14:textId="77777777" w:rsidR="00711235" w:rsidRDefault="00711235" w:rsidP="00392CA5">
            <w:pPr>
              <w:jc w:val="center"/>
            </w:pPr>
            <w:r>
              <w:t>(3.14)</w:t>
            </w:r>
          </w:p>
        </w:tc>
      </w:tr>
      <w:tr w:rsidR="00711235" w14:paraId="1D2FEBC6" w14:textId="77777777" w:rsidTr="00392CA5">
        <w:trPr>
          <w:trHeight w:val="1002"/>
        </w:trPr>
        <w:tc>
          <w:tcPr>
            <w:tcW w:w="4529" w:type="pct"/>
            <w:vAlign w:val="center"/>
          </w:tcPr>
          <w:p w14:paraId="6108A252" w14:textId="77777777" w:rsidR="00711235" w:rsidRPr="00F01B5B" w:rsidRDefault="00B601B4" w:rsidP="00392CA5">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71" w:type="pct"/>
            <w:vAlign w:val="center"/>
          </w:tcPr>
          <w:p w14:paraId="2348068C" w14:textId="77777777" w:rsidR="00711235" w:rsidRDefault="00711235" w:rsidP="00392CA5">
            <w:pPr>
              <w:jc w:val="center"/>
            </w:pPr>
            <w:r>
              <w:t>(3.15)</w:t>
            </w:r>
          </w:p>
        </w:tc>
      </w:tr>
    </w:tbl>
    <w:p w14:paraId="5274C646" w14:textId="77777777" w:rsidR="00711235" w:rsidRDefault="00711235" w:rsidP="004E1076">
      <w:pPr>
        <w:jc w:val="both"/>
        <w:rPr>
          <w:rFonts w:eastAsiaTheme="minorEastAsia"/>
        </w:rPr>
      </w:pPr>
    </w:p>
    <w:p w14:paraId="64E73FDF" w14:textId="77777777"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xml:space="preserve">, apenas </w:t>
      </w:r>
      <w:r w:rsidRPr="001B7A2E">
        <w:rPr>
          <w:rFonts w:eastAsiaTheme="minorEastAsia"/>
          <w:highlight w:val="yellow"/>
          <w:rPrChange w:id="92" w:author="Leonardo Muricy" w:date="2016-08-23T09:47:00Z">
            <w:rPr>
              <w:rFonts w:eastAsiaTheme="minorEastAsia"/>
            </w:rPr>
          </w:rPrChange>
        </w:rPr>
        <w:t>observamos</w:t>
      </w:r>
      <w:r>
        <w:rPr>
          <w:rFonts w:eastAsiaTheme="minorEastAsia"/>
        </w:rPr>
        <w:t xml:space="preserve"> a corrente do indutor do filtro gerando uma tensão no circuito RC paralelo.</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92CA5" w14:paraId="6337EF59" w14:textId="77777777" w:rsidTr="00E2467B">
        <w:trPr>
          <w:trHeight w:val="1002"/>
        </w:trPr>
        <w:tc>
          <w:tcPr>
            <w:tcW w:w="4529" w:type="pct"/>
            <w:vAlign w:val="center"/>
          </w:tcPr>
          <w:p w14:paraId="168A430D" w14:textId="77777777" w:rsidR="00392CA5" w:rsidRPr="00F01B5B" w:rsidRDefault="00B601B4" w:rsidP="00E246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14:paraId="513B18EC" w14:textId="77777777" w:rsidR="00392CA5" w:rsidRDefault="00392CA5" w:rsidP="00E2467B">
            <w:pPr>
              <w:jc w:val="center"/>
            </w:pPr>
            <w:r>
              <w:t>(3.16)</w:t>
            </w:r>
          </w:p>
        </w:tc>
      </w:tr>
      <w:tr w:rsidR="00392CA5" w14:paraId="49B3D103" w14:textId="77777777" w:rsidTr="00E2467B">
        <w:trPr>
          <w:trHeight w:val="1002"/>
        </w:trPr>
        <w:tc>
          <w:tcPr>
            <w:tcW w:w="4529" w:type="pct"/>
            <w:vAlign w:val="center"/>
          </w:tcPr>
          <w:p w14:paraId="73E60C76" w14:textId="77777777" w:rsidR="00392CA5" w:rsidRPr="00F01B5B" w:rsidRDefault="00B601B4" w:rsidP="00E2467B">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1" w:type="pct"/>
            <w:vAlign w:val="center"/>
          </w:tcPr>
          <w:p w14:paraId="5B78F09E" w14:textId="77777777" w:rsidR="00392CA5" w:rsidRDefault="00392CA5" w:rsidP="00E2467B">
            <w:pPr>
              <w:jc w:val="center"/>
            </w:pPr>
            <w:r>
              <w:t>(3.17)</w:t>
            </w:r>
          </w:p>
        </w:tc>
      </w:tr>
    </w:tbl>
    <w:p w14:paraId="12664459" w14:textId="77777777" w:rsidR="00F36B89" w:rsidRPr="001004BA" w:rsidRDefault="00F36B89" w:rsidP="004E1076">
      <w:pPr>
        <w:jc w:val="both"/>
        <w:rPr>
          <w:rFonts w:eastAsiaTheme="minorEastAsia"/>
        </w:rPr>
      </w:pPr>
    </w:p>
    <w:p w14:paraId="7858BF27" w14:textId="77777777" w:rsidR="00F36B89" w:rsidRDefault="00F36B89" w:rsidP="004E1076">
      <w:pPr>
        <w:pStyle w:val="Heading2"/>
        <w:jc w:val="both"/>
      </w:pPr>
      <w:bookmarkStart w:id="93" w:name="_Ref455942301"/>
      <w:r>
        <w:t>Conclusão</w:t>
      </w:r>
      <w:bookmarkEnd w:id="93"/>
    </w:p>
    <w:p w14:paraId="7FAA3D8A" w14:textId="77777777" w:rsidR="007465B3" w:rsidRDefault="007465B3" w:rsidP="007465B3">
      <w:pPr>
        <w:ind w:firstLine="708"/>
        <w:jc w:val="both"/>
      </w:pPr>
      <w:r>
        <w:t xml:space="preserve">Nesse capítulo, foi apresentado o modelo de pequenos sinais do conversor em ponte completa com ZVS e controle por desvio </w:t>
      </w:r>
      <w:r w:rsidR="003900F3">
        <w:t xml:space="preserve">de fase. Primeiramente mostro-se o conversor buck e modificações </w:t>
      </w:r>
      <w:r>
        <w:t xml:space="preserve">em seu modelo </w:t>
      </w:r>
      <w:r w:rsidR="003900F3">
        <w:t xml:space="preserve">foram feitas </w:t>
      </w:r>
      <w:r>
        <w:t xml:space="preserve">para atender às especificidades do conversor em estudo. Assim ficou fácil obter funções de transferência entre alguns parâmetros para que o controlador seja projetado. </w:t>
      </w:r>
    </w:p>
    <w:p w14:paraId="4107D96F" w14:textId="77777777" w:rsidR="003900F3" w:rsidRDefault="007465B3" w:rsidP="007465B3">
      <w:pPr>
        <w:ind w:firstLine="708"/>
        <w:jc w:val="both"/>
      </w:pPr>
      <w:r>
        <w:t>Lembrando que, para cada tipo de cont</w:t>
      </w:r>
      <w:r w:rsidR="003900F3">
        <w:t>role diferente do usado, deve-se</w:t>
      </w:r>
      <w:r>
        <w:t xml:space="preserve">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B61763" w:rsidRPr="00C529D7">
        <w:rPr>
          <w:szCs w:val="24"/>
        </w:rPr>
        <w:t xml:space="preserve">Figura </w:t>
      </w:r>
      <w:r w:rsidR="00B61763" w:rsidRPr="00B61763">
        <w:rPr>
          <w:noProof/>
          <w:szCs w:val="24"/>
        </w:rPr>
        <w:t>3</w:t>
      </w:r>
      <w:r w:rsidR="00B61763">
        <w:rPr>
          <w:noProof/>
          <w:szCs w:val="24"/>
        </w:rPr>
        <w:t>.</w:t>
      </w:r>
      <w:r w:rsidR="00B61763" w:rsidRPr="00B61763">
        <w:rPr>
          <w:noProof/>
          <w:szCs w:val="24"/>
        </w:rPr>
        <w:t>7</w:t>
      </w:r>
      <w:r w:rsidRPr="007465B3">
        <w:fldChar w:fldCharType="end"/>
      </w:r>
      <w:r>
        <w:t>, pois outros parâmetros do c</w:t>
      </w:r>
      <w:r w:rsidR="003900F3">
        <w:t xml:space="preserve">ircuito podem ser explorados para diferentes técnicas de </w:t>
      </w:r>
      <w:r>
        <w:t>controle</w:t>
      </w:r>
      <w:r w:rsidR="003900F3">
        <w:t>.</w:t>
      </w:r>
    </w:p>
    <w:p w14:paraId="652D4C5E" w14:textId="77777777" w:rsidR="003900F3" w:rsidRDefault="003900F3">
      <w:pPr>
        <w:spacing w:line="259" w:lineRule="auto"/>
      </w:pPr>
      <w:r>
        <w:br w:type="page"/>
      </w:r>
    </w:p>
    <w:p w14:paraId="15D79236" w14:textId="77777777" w:rsidR="003342ED" w:rsidRDefault="0050714C" w:rsidP="004E1076">
      <w:pPr>
        <w:pStyle w:val="Heading1"/>
        <w:jc w:val="both"/>
      </w:pPr>
      <w:r>
        <w:lastRenderedPageBreak/>
        <w:br/>
      </w:r>
      <w:bookmarkStart w:id="94" w:name="_Ref455942305"/>
      <w:r>
        <w:t>Projeto do Conversor</w:t>
      </w:r>
      <w:bookmarkEnd w:id="94"/>
    </w:p>
    <w:p w14:paraId="0A10CFDA" w14:textId="77777777" w:rsidR="00C510A4" w:rsidRDefault="00C510A4" w:rsidP="004E1076">
      <w:pPr>
        <w:pStyle w:val="Heading2"/>
        <w:jc w:val="both"/>
      </w:pPr>
      <w:bookmarkStart w:id="95" w:name="_Ref455942309"/>
      <w:r>
        <w:t>Especificações</w:t>
      </w:r>
      <w:bookmarkEnd w:id="95"/>
    </w:p>
    <w:p w14:paraId="42029472" w14:textId="77777777" w:rsidR="00173C83" w:rsidRDefault="007B490E" w:rsidP="00173C83">
      <w:pPr>
        <w:ind w:firstLine="708"/>
        <w:jc w:val="both"/>
      </w:pPr>
      <w:r>
        <w:t>Nesse capítulo, será abordado</w:t>
      </w:r>
      <w:r w:rsidR="00173C83">
        <w:t xml:space="preserve"> o cálculo dos componentes do conversor em ponte compl</w:t>
      </w:r>
      <w:r>
        <w:t xml:space="preserve">eta com ZVS, </w:t>
      </w:r>
      <w:commentRangeStart w:id="96"/>
      <w:r>
        <w:t>além da realização</w:t>
      </w:r>
      <w:r w:rsidR="00173C83">
        <w:t xml:space="preserve"> </w:t>
      </w:r>
      <w:r>
        <w:t>d</w:t>
      </w:r>
      <w:r w:rsidR="00173C83">
        <w:t>o projeto físico dos indutores e transformador presentes no circuito, utilizando as equações apresentadas no capítulo 2.</w:t>
      </w:r>
      <w:commentRangeEnd w:id="96"/>
      <w:r w:rsidR="00043BF9">
        <w:rPr>
          <w:rStyle w:val="CommentReference"/>
        </w:rPr>
        <w:commentReference w:id="96"/>
      </w:r>
    </w:p>
    <w:p w14:paraId="7805A05E" w14:textId="77777777"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w:t>
      </w:r>
      <w:r w:rsidR="007B490E">
        <w:t xml:space="preserve"> tal</w:t>
      </w:r>
      <w:r w:rsidR="004E3DE1">
        <w:t xml:space="preserve"> tipo de produto.</w:t>
      </w:r>
    </w:p>
    <w:p w14:paraId="0AE636E1" w14:textId="77777777"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3CD40B9D" w14:textId="77777777" w:rsidR="004E3DE1" w:rsidRDefault="004E3DE1" w:rsidP="00ED38FC">
      <w:pPr>
        <w:ind w:firstLine="708"/>
        <w:jc w:val="both"/>
      </w:pPr>
      <w:r>
        <w:t xml:space="preserve">Como já dito anteriormente, o conversor em estudo é um dos estágios de uma unidade retificadora real e sua entrada é proveniente de outro conversor </w:t>
      </w:r>
      <w:r w:rsidR="001C421C">
        <w:t>CC-C</w:t>
      </w:r>
      <w:r>
        <w:t xml:space="preserve">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B61763" w:rsidRPr="00603818">
        <w:rPr>
          <w:szCs w:val="24"/>
        </w:rPr>
        <w:t xml:space="preserve">Figura </w:t>
      </w:r>
      <w:r w:rsidR="00B61763" w:rsidRPr="00B61763">
        <w:rPr>
          <w:noProof/>
          <w:szCs w:val="24"/>
        </w:rPr>
        <w:t>4</w:t>
      </w:r>
      <w:r w:rsidR="00B61763">
        <w:rPr>
          <w:noProof/>
          <w:szCs w:val="24"/>
        </w:rPr>
        <w:t>.</w:t>
      </w:r>
      <w:r w:rsidR="00B61763" w:rsidRPr="00B61763">
        <w:rPr>
          <w:noProof/>
          <w:szCs w:val="24"/>
        </w:rPr>
        <w:t>1</w:t>
      </w:r>
      <w:r w:rsidR="00603818" w:rsidRPr="00603818">
        <w:fldChar w:fldCharType="end"/>
      </w:r>
      <w:r>
        <w:t>.</w:t>
      </w:r>
      <w:r w:rsidR="00ED38FC">
        <w:t xml:space="preserve"> Esse conversor boost fornece uma tensão DC de 400V com um ripple simétrico de 10V</w:t>
      </w:r>
      <w:ins w:id="97" w:author="Leonardo Muricy" w:date="2016-08-23T09:49:00Z">
        <w:r w:rsidR="001B7A2E">
          <w:t xml:space="preserve"> de pico</w:t>
        </w:r>
      </w:ins>
      <w:r w:rsidR="00ED38FC">
        <w:t>.</w:t>
      </w:r>
    </w:p>
    <w:p w14:paraId="2DCE5084" w14:textId="77777777" w:rsidR="00603818" w:rsidRDefault="00603818" w:rsidP="00603818">
      <w:pPr>
        <w:keepNext/>
        <w:jc w:val="center"/>
      </w:pPr>
      <w:r>
        <w:rPr>
          <w:noProof/>
          <w:lang w:eastAsia="pt-BR"/>
        </w:rPr>
        <w:drawing>
          <wp:inline distT="0" distB="0" distL="0" distR="0" wp14:anchorId="34AC2FDF" wp14:editId="4CB54A5D">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14:paraId="5EF3A08F" w14:textId="77777777" w:rsidR="00603818" w:rsidRPr="00603818" w:rsidRDefault="00603818" w:rsidP="00603818">
      <w:pPr>
        <w:pStyle w:val="Caption"/>
        <w:jc w:val="center"/>
        <w:rPr>
          <w:i w:val="0"/>
          <w:color w:val="auto"/>
          <w:sz w:val="24"/>
          <w:szCs w:val="24"/>
        </w:rPr>
      </w:pPr>
      <w:bookmarkStart w:id="98" w:name="_Ref454725208"/>
      <w:bookmarkStart w:id="99" w:name="_Ref455941244"/>
      <w:r w:rsidRPr="00603818">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98"/>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bookmarkEnd w:id="99"/>
    </w:p>
    <w:p w14:paraId="4363682A" w14:textId="77777777" w:rsidR="00B20C86" w:rsidRDefault="00B20C86">
      <w:pPr>
        <w:spacing w:line="259" w:lineRule="auto"/>
      </w:pPr>
      <w:r>
        <w:br w:type="page"/>
      </w:r>
    </w:p>
    <w:p w14:paraId="579FE168" w14:textId="77777777"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2B973DEE" w14:textId="77777777"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xml:space="preserve">, é necessário que o conversor em ponte completa com ZVS tenha uma faixa de ajuste entre </w:t>
      </w:r>
      <w:commentRangeStart w:id="100"/>
      <w:r>
        <w:t>48VDC e 59VDC</w:t>
      </w:r>
      <w:commentRangeEnd w:id="100"/>
      <w:r w:rsidR="001B7A2E">
        <w:rPr>
          <w:rStyle w:val="CommentReference"/>
        </w:rPr>
        <w:commentReference w:id="100"/>
      </w:r>
    </w:p>
    <w:p w14:paraId="642FA38F" w14:textId="77777777" w:rsidR="00ED38FC" w:rsidRDefault="00ED38FC" w:rsidP="00ED38FC">
      <w:pPr>
        <w:pStyle w:val="ListParagraph"/>
        <w:numPr>
          <w:ilvl w:val="0"/>
          <w:numId w:val="16"/>
        </w:numPr>
        <w:jc w:val="both"/>
      </w:pPr>
      <w:r>
        <w:t>Corrente Nominal de Saída</w:t>
      </w:r>
    </w:p>
    <w:p w14:paraId="12A28576" w14:textId="77777777" w:rsidR="00ED38FC" w:rsidRDefault="001C421C" w:rsidP="00ED38FC">
      <w:pPr>
        <w:ind w:firstLine="708"/>
        <w:jc w:val="both"/>
      </w:pPr>
      <w:r>
        <w:t xml:space="preserve">Por </w:t>
      </w:r>
      <w:r w:rsidR="00BE6B9A">
        <w:t xml:space="preserve">esse </w:t>
      </w:r>
      <w:r>
        <w:t>conversor ser</w:t>
      </w:r>
      <w:r w:rsidR="00BE6B9A">
        <w:t xml:space="preserve">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14:paraId="7FE6B18B" w14:textId="77777777"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50360BBE" w14:textId="77777777" w:rsidR="00BE6B9A" w:rsidRDefault="00BE6B9A" w:rsidP="00BE6B9A">
      <w:pPr>
        <w:ind w:firstLine="709"/>
        <w:jc w:val="both"/>
      </w:pPr>
      <w:r>
        <w:t xml:space="preserve">Mais um parâmetro que não é definido por norma, assim </w:t>
      </w:r>
      <w:r w:rsidRPr="0098147A">
        <w:rPr>
          <w:highlight w:val="yellow"/>
          <w:rPrChange w:id="101" w:author="Leonardo Muricy" w:date="2016-08-23T09:53:00Z">
            <w:rPr/>
          </w:rPrChange>
        </w:rPr>
        <w:t>escolhemos</w:t>
      </w:r>
      <w:r>
        <w:t xml:space="preserve"> 100kHz como frequência de chaveamento, pois assim, além do controle ficar poder atuar mais rápidamente, o tamanho físico dos elementos magnéticos é reduzido em comparação a um projeto em uma frequência mais baixa.</w:t>
      </w:r>
    </w:p>
    <w:p w14:paraId="446D67BE" w14:textId="77777777" w:rsidR="00BE6B9A" w:rsidRDefault="00BE6B9A" w:rsidP="00BE6B9A">
      <w:pPr>
        <w:jc w:val="both"/>
      </w:pPr>
      <w:r>
        <w:tab/>
        <w:t>Porém, essa frequência de chaveamento não pode</w:t>
      </w:r>
      <w:del w:id="102" w:author="Leonardo Muricy" w:date="2016-08-23T09:54:00Z">
        <w:r w:rsidDel="0098147A">
          <w:delText>r</w:delText>
        </w:r>
      </w:del>
      <w:r>
        <w:t xml:space="preserve"> ser muito alta, pois</w:t>
      </w:r>
      <w:r w:rsidR="00460E31">
        <w:t>, também pela alta potência,</w:t>
      </w:r>
      <w:r>
        <w:t xml:space="preserve"> pode causar a presença de elementos parasitas no circuito, principal</w:t>
      </w:r>
      <w:r w:rsidR="00460E31">
        <w:t>m</w:t>
      </w:r>
      <w:r w:rsidR="001C421C">
        <w:t>ente sobre os elementos magnéticos</w:t>
      </w:r>
      <w:ins w:id="103" w:author="Leonardo Muricy" w:date="2016-08-23T09:54:00Z">
        <w:r w:rsidR="0098147A">
          <w:t xml:space="preserve"> e sobre as chaves</w:t>
        </w:r>
      </w:ins>
      <w:r w:rsidR="001C421C">
        <w:t>.</w:t>
      </w:r>
    </w:p>
    <w:p w14:paraId="3431B732" w14:textId="77777777" w:rsidR="00460E31" w:rsidRDefault="00460E31" w:rsidP="00460E31">
      <w:pPr>
        <w:pStyle w:val="ListParagraph"/>
        <w:numPr>
          <w:ilvl w:val="0"/>
          <w:numId w:val="16"/>
        </w:numPr>
        <w:jc w:val="both"/>
      </w:pPr>
      <w:r>
        <w:t>Ripple de saída</w:t>
      </w:r>
    </w:p>
    <w:p w14:paraId="724DC477" w14:textId="77777777" w:rsidR="00460E31" w:rsidRDefault="00460E31" w:rsidP="00460E31">
      <w:pPr>
        <w:ind w:firstLine="709"/>
        <w:jc w:val="both"/>
      </w:pPr>
      <w:r>
        <w:t xml:space="preserve">De acordo com a norma 542 na ANATEL </w:t>
      </w:r>
      <w:r w:rsidR="003C10E2">
        <w:t>[3]</w:t>
      </w:r>
      <w:r>
        <w:t>, o ripple na saída de uma unidade retificadora não pode ultrapassar 200mV pico a pico, assim esse será o ripple máximo adotado no projeto do conversor em estudo.</w:t>
      </w:r>
    </w:p>
    <w:p w14:paraId="2C76F820" w14:textId="77777777"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14:paraId="6B19B6DE" w14:textId="77777777" w:rsidR="00460E31" w:rsidRDefault="00460E31" w:rsidP="00460E31">
      <w:pPr>
        <w:ind w:firstLine="708"/>
        <w:jc w:val="both"/>
      </w:pPr>
      <w:r>
        <w:t xml:space="preserve">De acordo com a norma </w:t>
      </w:r>
      <w:r w:rsidR="003C10E2">
        <w:t>[3]</w:t>
      </w:r>
      <w:r>
        <w:t xml:space="preserve">, </w:t>
      </w:r>
      <w:r w:rsidRPr="0098147A">
        <w:rPr>
          <w:highlight w:val="yellow"/>
          <w:rPrChange w:id="104" w:author="Leonardo Muricy" w:date="2016-08-23T09:55:00Z">
            <w:rPr/>
          </w:rPrChange>
        </w:rPr>
        <w:t>temos</w:t>
      </w:r>
      <w:r>
        <w:t xml:space="preserve">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14:paraId="54895B48" w14:textId="77777777"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460E31">
        <w:fldChar w:fldCharType="end"/>
      </w:r>
      <w:r>
        <w:t xml:space="preserve">, </w:t>
      </w:r>
      <w:r w:rsidR="001C421C">
        <w:t>é mostrado</w:t>
      </w:r>
      <w:r>
        <w:t xml:space="preserve"> um quadro </w:t>
      </w:r>
      <w:r w:rsidR="001C421C">
        <w:t xml:space="preserve">resumindo </w:t>
      </w:r>
      <w:r>
        <w:t>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14:paraId="1335A92A" w14:textId="77777777" w:rsidTr="00985A0A">
        <w:trPr>
          <w:jc w:val="center"/>
        </w:trPr>
        <w:tc>
          <w:tcPr>
            <w:tcW w:w="3823" w:type="dxa"/>
            <w:vAlign w:val="center"/>
          </w:tcPr>
          <w:p w14:paraId="347FC414" w14:textId="77777777" w:rsidR="00EC2A9B" w:rsidRPr="00EC2A9B" w:rsidRDefault="00EC2A9B" w:rsidP="00EC2A9B">
            <w:pPr>
              <w:jc w:val="center"/>
              <w:rPr>
                <w:b/>
              </w:rPr>
            </w:pPr>
            <w:r w:rsidRPr="00EC2A9B">
              <w:rPr>
                <w:b/>
              </w:rPr>
              <w:t>Parâmetro</w:t>
            </w:r>
          </w:p>
        </w:tc>
        <w:tc>
          <w:tcPr>
            <w:tcW w:w="2475" w:type="dxa"/>
            <w:vAlign w:val="center"/>
          </w:tcPr>
          <w:p w14:paraId="249214D3" w14:textId="77777777" w:rsidR="00EC2A9B" w:rsidRPr="00EC2A9B" w:rsidRDefault="00EC2A9B" w:rsidP="00EC2A9B">
            <w:pPr>
              <w:jc w:val="center"/>
              <w:rPr>
                <w:b/>
              </w:rPr>
            </w:pPr>
            <w:r w:rsidRPr="00EC2A9B">
              <w:rPr>
                <w:b/>
              </w:rPr>
              <w:t>Valor</w:t>
            </w:r>
          </w:p>
        </w:tc>
      </w:tr>
      <w:tr w:rsidR="00C510A4" w14:paraId="226D85C0" w14:textId="77777777" w:rsidTr="00985A0A">
        <w:trPr>
          <w:jc w:val="center"/>
        </w:trPr>
        <w:tc>
          <w:tcPr>
            <w:tcW w:w="3823" w:type="dxa"/>
            <w:vAlign w:val="center"/>
          </w:tcPr>
          <w:p w14:paraId="0CA760D1" w14:textId="77777777"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14:paraId="0C39DA04" w14:textId="77777777" w:rsidR="00C510A4" w:rsidRDefault="00D66B99" w:rsidP="00EC2A9B">
            <w:r>
              <w:t xml:space="preserve">400VDC </w:t>
            </w:r>
            <w:r w:rsidR="00C510A4">
              <w:rPr>
                <w:rFonts w:cs="Times New Roman"/>
              </w:rPr>
              <w:t>±</w:t>
            </w:r>
            <w:r>
              <w:t>10</w:t>
            </w:r>
            <w:r w:rsidR="00C510A4">
              <w:t>V</w:t>
            </w:r>
          </w:p>
        </w:tc>
      </w:tr>
      <w:tr w:rsidR="00C510A4" w14:paraId="7FC528B2" w14:textId="77777777" w:rsidTr="00985A0A">
        <w:trPr>
          <w:jc w:val="center"/>
        </w:trPr>
        <w:tc>
          <w:tcPr>
            <w:tcW w:w="3823" w:type="dxa"/>
            <w:vAlign w:val="center"/>
          </w:tcPr>
          <w:p w14:paraId="5EB0D65D" w14:textId="77777777"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14:paraId="411C8FCB" w14:textId="77777777" w:rsidR="00C510A4" w:rsidRDefault="00C510A4" w:rsidP="00EC2A9B">
            <w:r>
              <w:t>48VDC ~ 59VDC</w:t>
            </w:r>
          </w:p>
        </w:tc>
      </w:tr>
      <w:tr w:rsidR="00C510A4" w14:paraId="59B1DB49" w14:textId="77777777" w:rsidTr="00985A0A">
        <w:trPr>
          <w:jc w:val="center"/>
        </w:trPr>
        <w:tc>
          <w:tcPr>
            <w:tcW w:w="3823" w:type="dxa"/>
            <w:vAlign w:val="center"/>
          </w:tcPr>
          <w:p w14:paraId="49B73F95" w14:textId="77777777"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14:paraId="160F07FB" w14:textId="77777777" w:rsidR="00C510A4" w:rsidRDefault="00C510A4" w:rsidP="00EC2A9B">
            <w:r>
              <w:t>10</w:t>
            </w:r>
            <w:r w:rsidR="00D66B99">
              <w:t>A</w:t>
            </w:r>
          </w:p>
        </w:tc>
      </w:tr>
      <w:tr w:rsidR="00C510A4" w14:paraId="720FFCE2" w14:textId="77777777" w:rsidTr="00985A0A">
        <w:trPr>
          <w:jc w:val="center"/>
        </w:trPr>
        <w:tc>
          <w:tcPr>
            <w:tcW w:w="3823" w:type="dxa"/>
            <w:vAlign w:val="center"/>
          </w:tcPr>
          <w:p w14:paraId="173654B7" w14:textId="77777777"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14:paraId="1A5CB81D" w14:textId="77777777" w:rsidR="00C510A4" w:rsidRDefault="00C510A4" w:rsidP="00EC2A9B">
            <w:r>
              <w:t>100kHz</w:t>
            </w:r>
          </w:p>
        </w:tc>
      </w:tr>
      <w:tr w:rsidR="00C510A4" w14:paraId="5415CAB8" w14:textId="77777777" w:rsidTr="00985A0A">
        <w:trPr>
          <w:jc w:val="center"/>
        </w:trPr>
        <w:tc>
          <w:tcPr>
            <w:tcW w:w="3823" w:type="dxa"/>
            <w:vAlign w:val="center"/>
          </w:tcPr>
          <w:p w14:paraId="6A656DD3" w14:textId="77777777" w:rsidR="00C510A4" w:rsidRDefault="00C510A4" w:rsidP="00EC2A9B">
            <w:r>
              <w:t>Ripple de saída</w:t>
            </w:r>
          </w:p>
        </w:tc>
        <w:tc>
          <w:tcPr>
            <w:tcW w:w="2475" w:type="dxa"/>
            <w:vAlign w:val="center"/>
          </w:tcPr>
          <w:p w14:paraId="50331E14" w14:textId="77777777" w:rsidR="00C510A4" w:rsidRDefault="00D66B99" w:rsidP="00EC2A9B">
            <w:r>
              <w:t>200m</w:t>
            </w:r>
            <w:r w:rsidR="00C510A4">
              <w:t>V</w:t>
            </w:r>
          </w:p>
        </w:tc>
      </w:tr>
      <w:tr w:rsidR="00C510A4" w14:paraId="3E5C9E8F" w14:textId="77777777" w:rsidTr="00985A0A">
        <w:trPr>
          <w:jc w:val="center"/>
        </w:trPr>
        <w:tc>
          <w:tcPr>
            <w:tcW w:w="3823" w:type="dxa"/>
            <w:vAlign w:val="center"/>
          </w:tcPr>
          <w:p w14:paraId="630ECC6F" w14:textId="77777777" w:rsidR="00C510A4" w:rsidRDefault="00460E31" w:rsidP="00EC2A9B">
            <w:r>
              <w:t>Eficiência</w:t>
            </w:r>
            <w:r w:rsidR="00671628">
              <w:t xml:space="preserve"> </w:t>
            </w:r>
            <m:oMath>
              <m:r>
                <w:rPr>
                  <w:rFonts w:ascii="Cambria Math" w:hAnsi="Cambria Math"/>
                </w:rPr>
                <m:t>(η)</m:t>
              </m:r>
            </m:oMath>
          </w:p>
        </w:tc>
        <w:tc>
          <w:tcPr>
            <w:tcW w:w="2475" w:type="dxa"/>
            <w:vAlign w:val="center"/>
          </w:tcPr>
          <w:p w14:paraId="49C5A520" w14:textId="77777777" w:rsidR="00C510A4" w:rsidRDefault="00C510A4" w:rsidP="00EC2A9B">
            <w:pPr>
              <w:keepNext/>
            </w:pPr>
            <w:r>
              <w:t>9</w:t>
            </w:r>
            <w:r w:rsidR="00460E31">
              <w:t>5</w:t>
            </w:r>
            <w:r>
              <w:t>%</w:t>
            </w:r>
          </w:p>
        </w:tc>
      </w:tr>
    </w:tbl>
    <w:p w14:paraId="023B96F0" w14:textId="77777777" w:rsidR="00460E31" w:rsidRDefault="00460E31" w:rsidP="00460E31">
      <w:pPr>
        <w:pStyle w:val="Caption"/>
        <w:jc w:val="center"/>
        <w:rPr>
          <w:i w:val="0"/>
          <w:color w:val="auto"/>
          <w:sz w:val="24"/>
          <w:szCs w:val="24"/>
        </w:rPr>
      </w:pPr>
      <w:bookmarkStart w:id="105" w:name="_Ref454724593"/>
      <w:bookmarkStart w:id="106"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1</w:t>
      </w:r>
      <w:r w:rsidR="006D65BA">
        <w:rPr>
          <w:i w:val="0"/>
          <w:color w:val="auto"/>
          <w:sz w:val="24"/>
          <w:szCs w:val="24"/>
        </w:rPr>
        <w:fldChar w:fldCharType="end"/>
      </w:r>
      <w:bookmarkEnd w:id="105"/>
      <w:r w:rsidRPr="00460E31">
        <w:rPr>
          <w:i w:val="0"/>
          <w:color w:val="auto"/>
          <w:sz w:val="24"/>
          <w:szCs w:val="24"/>
        </w:rPr>
        <w:t xml:space="preserve"> - Resumo das especificações do projeto</w:t>
      </w:r>
      <w:bookmarkEnd w:id="106"/>
    </w:p>
    <w:p w14:paraId="431A3780" w14:textId="77777777" w:rsidR="00B20C86" w:rsidRPr="00B20C86" w:rsidRDefault="00B20C86" w:rsidP="00B20C86"/>
    <w:p w14:paraId="5FCFF9D3" w14:textId="77777777" w:rsidR="003342ED" w:rsidRDefault="00C510A4" w:rsidP="004E1076">
      <w:pPr>
        <w:pStyle w:val="Heading2"/>
        <w:jc w:val="both"/>
      </w:pPr>
      <w:bookmarkStart w:id="107" w:name="_Ref455942312"/>
      <w:r>
        <w:t>Cálculo do valor dos componentes</w:t>
      </w:r>
      <w:bookmarkEnd w:id="107"/>
    </w:p>
    <w:p w14:paraId="48AFF9B4" w14:textId="77777777"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B61763" w:rsidRPr="00460E31">
        <w:rPr>
          <w:szCs w:val="24"/>
        </w:rPr>
        <w:t xml:space="preserve">Tabela </w:t>
      </w:r>
      <w:r w:rsidR="00B61763" w:rsidRPr="00B61763">
        <w:rPr>
          <w:noProof/>
          <w:szCs w:val="24"/>
        </w:rPr>
        <w:t>4</w:t>
      </w:r>
      <w:r w:rsidR="00B61763">
        <w:rPr>
          <w:noProof/>
          <w:szCs w:val="24"/>
        </w:rPr>
        <w:t>.</w:t>
      </w:r>
      <w:r w:rsidR="00B61763" w:rsidRPr="00B61763">
        <w:rPr>
          <w:noProof/>
          <w:szCs w:val="24"/>
        </w:rPr>
        <w:t>1</w:t>
      </w:r>
      <w:r w:rsidRPr="0090453A">
        <w:fldChar w:fldCharType="end"/>
      </w:r>
      <w:r w:rsidR="00C510A4">
        <w:t xml:space="preserve">, </w:t>
      </w:r>
      <w:r w:rsidR="00E67AE9">
        <w:t>pode-se</w:t>
      </w:r>
      <w:r>
        <w:t xml:space="preserve"> calcular </w:t>
      </w:r>
      <w:r w:rsidR="00C510A4">
        <w:t>a relaçã</w:t>
      </w:r>
      <w:r>
        <w:t xml:space="preserve">o de espiras do transformador, </w:t>
      </w:r>
      <w:r w:rsidR="00C510A4">
        <w:t>os valores dos indutores de ressonância e do filtro além do valor do capacitor de saída.</w:t>
      </w:r>
    </w:p>
    <w:p w14:paraId="220B575E" w14:textId="77777777" w:rsidR="00C510A4" w:rsidRDefault="00C510A4" w:rsidP="004E1076">
      <w:pPr>
        <w:pStyle w:val="Heading3"/>
        <w:jc w:val="both"/>
      </w:pPr>
      <w:bookmarkStart w:id="108" w:name="_Ref455942318"/>
      <w:r>
        <w:t>Cálculo da relação de espiras (</w:t>
      </w:r>
      <m:oMath>
        <m:r>
          <m:rPr>
            <m:sty m:val="bi"/>
          </m:rPr>
          <w:rPr>
            <w:rFonts w:ascii="Cambria Math" w:hAnsi="Cambria Math"/>
          </w:rPr>
          <m:t>n</m:t>
        </m:r>
      </m:oMath>
      <w:r>
        <w:t>)</w:t>
      </w:r>
      <w:bookmarkEnd w:id="108"/>
    </w:p>
    <w:p w14:paraId="282376FC" w14:textId="77777777" w:rsidR="00C510A4" w:rsidRDefault="00410890" w:rsidP="004E1076">
      <w:pPr>
        <w:ind w:left="708"/>
        <w:jc w:val="both"/>
      </w:pPr>
      <w:r>
        <w:t>Relembrando a equação 2.2 temos</w:t>
      </w:r>
      <w:r w:rsidR="00C510A4">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14:paraId="5D63F48D" w14:textId="77777777" w:rsidTr="000C5656">
        <w:trPr>
          <w:trHeight w:val="1002"/>
        </w:trPr>
        <w:tc>
          <w:tcPr>
            <w:tcW w:w="4531" w:type="pct"/>
            <w:vAlign w:val="center"/>
          </w:tcPr>
          <w:p w14:paraId="7398601C" w14:textId="77777777" w:rsidR="00410890" w:rsidRPr="00F01B5B" w:rsidRDefault="00410890" w:rsidP="000C565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tc>
        <w:tc>
          <w:tcPr>
            <w:tcW w:w="469" w:type="pct"/>
            <w:vAlign w:val="center"/>
          </w:tcPr>
          <w:p w14:paraId="37AC05B6" w14:textId="77777777" w:rsidR="00410890" w:rsidRDefault="00410890" w:rsidP="000C5656">
            <w:pPr>
              <w:jc w:val="center"/>
            </w:pPr>
            <w:r>
              <w:t>(4.1)</w:t>
            </w:r>
          </w:p>
        </w:tc>
      </w:tr>
    </w:tbl>
    <w:p w14:paraId="5EA9B277" w14:textId="77777777" w:rsid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w:t>
      </w:r>
      <w:r w:rsidR="00410890">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sidR="00410890">
        <w:rPr>
          <w:rFonts w:eastAsiaTheme="minorEastAsia"/>
        </w:rPr>
        <w:t xml:space="preserve"> de 80% (valor comumente usado [5])</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14:paraId="6426FB6D" w14:textId="77777777" w:rsidTr="00410890">
        <w:trPr>
          <w:trHeight w:val="1002"/>
        </w:trPr>
        <w:tc>
          <w:tcPr>
            <w:tcW w:w="4531" w:type="pct"/>
            <w:vAlign w:val="center"/>
          </w:tcPr>
          <w:p w14:paraId="2F3078FE" w14:textId="77777777" w:rsidR="00410890" w:rsidRPr="00F01B5B" w:rsidRDefault="00410890" w:rsidP="00410890">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tc>
        <w:tc>
          <w:tcPr>
            <w:tcW w:w="469" w:type="pct"/>
            <w:vAlign w:val="center"/>
          </w:tcPr>
          <w:p w14:paraId="719E621E" w14:textId="77777777" w:rsidR="00410890" w:rsidRDefault="00410890" w:rsidP="00410890">
            <w:pPr>
              <w:jc w:val="center"/>
            </w:pPr>
            <w:r>
              <w:t>(4.2)</w:t>
            </w:r>
          </w:p>
        </w:tc>
      </w:tr>
      <w:tr w:rsidR="00410890" w14:paraId="133562B5" w14:textId="77777777" w:rsidTr="00410890">
        <w:trPr>
          <w:trHeight w:val="1002"/>
        </w:trPr>
        <w:tc>
          <w:tcPr>
            <w:tcW w:w="4531" w:type="pct"/>
            <w:vAlign w:val="center"/>
          </w:tcPr>
          <w:p w14:paraId="46887F68" w14:textId="77777777" w:rsidR="00410890" w:rsidRPr="00F01B5B" w:rsidRDefault="00410890" w:rsidP="00410890">
            <w:pPr>
              <w:ind w:firstLine="708"/>
              <w:jc w:val="center"/>
              <w:rPr>
                <w:rFonts w:eastAsiaTheme="minorEastAsia"/>
              </w:rPr>
            </w:pPr>
            <m:oMathPara>
              <m:oMath>
                <m:r>
                  <w:rPr>
                    <w:rFonts w:ascii="Cambria Math" w:eastAsiaTheme="minorEastAsia" w:hAnsi="Cambria Math"/>
                  </w:rPr>
                  <w:lastRenderedPageBreak/>
                  <m:t>α=4,8893</m:t>
                </m:r>
              </m:oMath>
            </m:oMathPara>
          </w:p>
        </w:tc>
        <w:tc>
          <w:tcPr>
            <w:tcW w:w="469" w:type="pct"/>
            <w:vAlign w:val="center"/>
          </w:tcPr>
          <w:p w14:paraId="7D8C8774" w14:textId="77777777" w:rsidR="00410890" w:rsidRDefault="00410890" w:rsidP="00410890">
            <w:pPr>
              <w:jc w:val="center"/>
            </w:pPr>
            <w:r>
              <w:t>(4.3)</w:t>
            </w:r>
          </w:p>
        </w:tc>
      </w:tr>
    </w:tbl>
    <w:p w14:paraId="02186D15" w14:textId="77777777" w:rsidR="00C510A4" w:rsidRDefault="00C510A4" w:rsidP="00410890">
      <w:pPr>
        <w:tabs>
          <w:tab w:val="left" w:pos="2235"/>
        </w:tabs>
        <w:ind w:left="708"/>
        <w:jc w:val="both"/>
      </w:pPr>
      <w:r>
        <w:t>Assim:</w:t>
      </w:r>
      <w:r w:rsidR="00410890">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10890" w14:paraId="3B05EC5A" w14:textId="77777777" w:rsidTr="000C5656">
        <w:trPr>
          <w:trHeight w:val="1002"/>
        </w:trPr>
        <w:tc>
          <w:tcPr>
            <w:tcW w:w="4531" w:type="pct"/>
            <w:vAlign w:val="center"/>
          </w:tcPr>
          <w:p w14:paraId="7E1D825C" w14:textId="77777777" w:rsidR="00410890" w:rsidRPr="00F01B5B" w:rsidRDefault="00410890" w:rsidP="000C565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tcPr>
          <w:p w14:paraId="4D1F0B6B" w14:textId="77777777" w:rsidR="00410890" w:rsidRDefault="00410890" w:rsidP="000C5656">
            <w:pPr>
              <w:jc w:val="center"/>
            </w:pPr>
            <w:r>
              <w:t>(4.4)</w:t>
            </w:r>
          </w:p>
        </w:tc>
      </w:tr>
      <w:tr w:rsidR="00410890" w14:paraId="7AF75105" w14:textId="77777777" w:rsidTr="000C5656">
        <w:trPr>
          <w:trHeight w:val="1002"/>
        </w:trPr>
        <w:tc>
          <w:tcPr>
            <w:tcW w:w="4531" w:type="pct"/>
            <w:vAlign w:val="center"/>
          </w:tcPr>
          <w:p w14:paraId="6D49026C" w14:textId="77777777" w:rsidR="00410890" w:rsidRPr="00F01B5B" w:rsidRDefault="00410890" w:rsidP="000C565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tcPr>
          <w:p w14:paraId="24EEDF40" w14:textId="77777777" w:rsidR="00410890" w:rsidRDefault="00410890" w:rsidP="000C5656">
            <w:pPr>
              <w:jc w:val="center"/>
            </w:pPr>
            <w:r>
              <w:t>(4.5)</w:t>
            </w:r>
          </w:p>
        </w:tc>
      </w:tr>
    </w:tbl>
    <w:p w14:paraId="7CEC248C" w14:textId="77777777" w:rsidR="00C510A4" w:rsidRPr="00C510A4" w:rsidRDefault="00C510A4" w:rsidP="004E1076">
      <w:pPr>
        <w:pStyle w:val="Heading3"/>
        <w:jc w:val="both"/>
      </w:pPr>
      <w:bookmarkStart w:id="109" w:name="_Ref45594232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109"/>
    </w:p>
    <w:p w14:paraId="0A431941" w14:textId="77777777" w:rsidR="00C510A4" w:rsidRDefault="00C510A4" w:rsidP="004E1076">
      <w:pPr>
        <w:ind w:firstLine="708"/>
        <w:jc w:val="both"/>
        <w:rPr>
          <w:rFonts w:eastAsiaTheme="majorEastAsia" w:cstheme="majorBidi"/>
        </w:rPr>
      </w:pPr>
      <w:r>
        <w:rPr>
          <w:rFonts w:eastAsiaTheme="majorEastAsia" w:cstheme="majorBidi"/>
        </w:rPr>
        <w:t xml:space="preserve">Como visto na </w:t>
      </w:r>
      <w:r w:rsidR="005F0DD7">
        <w:rPr>
          <w:rFonts w:eastAsiaTheme="majorEastAsia" w:cstheme="majorBidi"/>
        </w:rPr>
        <w:t>equação</w:t>
      </w:r>
      <w:r w:rsidR="00AF5461">
        <w:rPr>
          <w:rFonts w:eastAsiaTheme="majorEastAsia" w:cstheme="majorBidi"/>
        </w:rPr>
        <w:t xml:space="preserve"> 2.4:</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14:paraId="46420C61" w14:textId="77777777" w:rsidTr="000C5656">
        <w:trPr>
          <w:trHeight w:val="1002"/>
        </w:trPr>
        <w:tc>
          <w:tcPr>
            <w:tcW w:w="4531" w:type="pct"/>
            <w:vAlign w:val="center"/>
          </w:tcPr>
          <w:p w14:paraId="4B2C98F8" w14:textId="77777777" w:rsidR="005F0DD7" w:rsidRPr="00F01B5B" w:rsidRDefault="00B601B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tc>
        <w:tc>
          <w:tcPr>
            <w:tcW w:w="469" w:type="pct"/>
            <w:vAlign w:val="center"/>
          </w:tcPr>
          <w:p w14:paraId="08F55171" w14:textId="77777777" w:rsidR="005F0DD7" w:rsidRDefault="005F0DD7" w:rsidP="000C5656">
            <w:pPr>
              <w:jc w:val="center"/>
            </w:pPr>
            <w:r>
              <w:t>(4.6)</w:t>
            </w:r>
          </w:p>
        </w:tc>
      </w:tr>
    </w:tbl>
    <w:p w14:paraId="6EE1C525" w14:textId="77777777"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r w:rsidR="005F0DD7">
        <w:rPr>
          <w:rFonts w:eastAsiaTheme="majorEastAsia" w:cstheme="majorBidi"/>
        </w:rPr>
        <w:t xml:space="preserve">, pois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5F0DD7" w14:paraId="5681D749" w14:textId="77777777" w:rsidTr="005F0DD7">
        <w:trPr>
          <w:trHeight w:val="1002"/>
        </w:trPr>
        <w:tc>
          <w:tcPr>
            <w:tcW w:w="4531" w:type="pct"/>
            <w:vAlign w:val="center"/>
          </w:tcPr>
          <w:p w14:paraId="66550976" w14:textId="77777777" w:rsidR="005F0DD7" w:rsidRPr="00F01B5B" w:rsidRDefault="00B601B4"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tc>
        <w:tc>
          <w:tcPr>
            <w:tcW w:w="469" w:type="pct"/>
            <w:vAlign w:val="center"/>
          </w:tcPr>
          <w:p w14:paraId="6758D8CB" w14:textId="77777777" w:rsidR="005F0DD7" w:rsidRDefault="005F0DD7" w:rsidP="005F0DD7">
            <w:pPr>
              <w:jc w:val="center"/>
            </w:pPr>
            <w:r>
              <w:t>(4.7)</w:t>
            </w:r>
          </w:p>
        </w:tc>
      </w:tr>
      <w:tr w:rsidR="005F0DD7" w14:paraId="18B49515" w14:textId="77777777" w:rsidTr="005F0DD7">
        <w:trPr>
          <w:trHeight w:val="1002"/>
        </w:trPr>
        <w:tc>
          <w:tcPr>
            <w:tcW w:w="4531" w:type="pct"/>
            <w:vAlign w:val="center"/>
          </w:tcPr>
          <w:p w14:paraId="4E2CE8CE" w14:textId="77777777" w:rsidR="005F0DD7" w:rsidRPr="00F01B5B" w:rsidRDefault="00B601B4" w:rsidP="005F0DD7">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tcPr>
          <w:p w14:paraId="2BEC0625" w14:textId="77777777" w:rsidR="005F0DD7" w:rsidRDefault="005F0DD7" w:rsidP="005F0DD7">
            <w:pPr>
              <w:jc w:val="center"/>
            </w:pPr>
            <w:r>
              <w:t>(4.8)</w:t>
            </w:r>
          </w:p>
        </w:tc>
      </w:tr>
    </w:tbl>
    <w:p w14:paraId="62C7FFB9" w14:textId="77777777"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 xml:space="preserve">para descobrirmos o indutor de ressonância que devemos adicionar ao circuito, </w:t>
      </w:r>
      <w:r w:rsidR="00AF5461" w:rsidRPr="00132B66">
        <w:rPr>
          <w:rFonts w:eastAsiaTheme="majorEastAsia" w:cstheme="majorBidi"/>
          <w:highlight w:val="yellow"/>
          <w:rPrChange w:id="110" w:author="Leonardo Muricy" w:date="2016-08-23T10:15:00Z">
            <w:rPr>
              <w:rFonts w:eastAsiaTheme="majorEastAsia" w:cstheme="majorBidi"/>
            </w:rPr>
          </w:rPrChange>
        </w:rPr>
        <w:t xml:space="preserve">devemos subtrair essa valor calculado logo acima da da indutância do primário do </w:t>
      </w:r>
      <w:commentRangeStart w:id="111"/>
      <w:r w:rsidR="00AF5461" w:rsidRPr="00132B66">
        <w:rPr>
          <w:rFonts w:eastAsiaTheme="majorEastAsia" w:cstheme="majorBidi"/>
          <w:highlight w:val="yellow"/>
          <w:rPrChange w:id="112" w:author="Leonardo Muricy" w:date="2016-08-23T10:15:00Z">
            <w:rPr>
              <w:rFonts w:eastAsiaTheme="majorEastAsia" w:cstheme="majorBidi"/>
            </w:rPr>
          </w:rPrChange>
        </w:rPr>
        <w:t>transformador</w:t>
      </w:r>
      <w:commentRangeEnd w:id="111"/>
      <w:r w:rsidR="00132B66">
        <w:rPr>
          <w:rStyle w:val="CommentReference"/>
        </w:rPr>
        <w:commentReference w:id="111"/>
      </w:r>
      <w:r w:rsidR="00AF5461" w:rsidRPr="00132B66">
        <w:rPr>
          <w:rFonts w:eastAsiaTheme="majorEastAsia" w:cstheme="majorBidi"/>
          <w:highlight w:val="yellow"/>
          <w:rPrChange w:id="113" w:author="Leonardo Muricy" w:date="2016-08-23T10:15:00Z">
            <w:rPr>
              <w:rFonts w:eastAsiaTheme="majorEastAsia" w:cstheme="majorBidi"/>
            </w:rPr>
          </w:rPrChange>
        </w:rPr>
        <w:t>.</w:t>
      </w:r>
    </w:p>
    <w:p w14:paraId="2DAA45C8" w14:textId="77777777" w:rsidR="00735C4A" w:rsidRDefault="00735C4A" w:rsidP="004E1076">
      <w:pPr>
        <w:pStyle w:val="Heading3"/>
        <w:jc w:val="both"/>
        <w:rPr>
          <w:rFonts w:eastAsiaTheme="minorEastAsia"/>
        </w:rPr>
      </w:pPr>
      <w:bookmarkStart w:id="114"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114"/>
    </w:p>
    <w:p w14:paraId="7843E0DF" w14:textId="77777777" w:rsidR="00735C4A" w:rsidRDefault="0092643B" w:rsidP="004E1076">
      <w:pPr>
        <w:ind w:left="708"/>
        <w:jc w:val="both"/>
      </w:pPr>
      <w:r>
        <w:rPr>
          <w:rFonts w:eastAsiaTheme="majorEastAsia" w:cstheme="majorBidi"/>
        </w:rPr>
        <w:t xml:space="preserve">Relembrando a equação </w:t>
      </w:r>
      <w:r>
        <w:t>2.6:</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92643B" w14:paraId="3B7CCDDB" w14:textId="77777777" w:rsidTr="000C5656">
        <w:trPr>
          <w:trHeight w:val="1002"/>
        </w:trPr>
        <w:tc>
          <w:tcPr>
            <w:tcW w:w="4531" w:type="pct"/>
            <w:vAlign w:val="center"/>
          </w:tcPr>
          <w:p w14:paraId="5F16B555" w14:textId="77777777" w:rsidR="0092643B" w:rsidRPr="00F01B5B" w:rsidRDefault="00B601B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469" w:type="pct"/>
            <w:vAlign w:val="center"/>
          </w:tcPr>
          <w:p w14:paraId="0537747F" w14:textId="77777777" w:rsidR="0092643B" w:rsidRDefault="0092643B" w:rsidP="000C5656">
            <w:pPr>
              <w:jc w:val="center"/>
            </w:pPr>
            <w:r>
              <w:t>(4.9)</w:t>
            </w:r>
          </w:p>
        </w:tc>
      </w:tr>
    </w:tbl>
    <w:p w14:paraId="3DF21A5C" w14:textId="77777777" w:rsidR="0092643B" w:rsidRPr="0056676D" w:rsidRDefault="0092643B" w:rsidP="004E1076">
      <w:pPr>
        <w:ind w:left="708"/>
        <w:jc w:val="both"/>
      </w:pPr>
    </w:p>
    <w:p w14:paraId="0BEA000F" w14:textId="77777777" w:rsidR="00735C4A" w:rsidRPr="00CF5C4E" w:rsidRDefault="00735C4A" w:rsidP="004E1076">
      <w:pPr>
        <w:ind w:firstLine="708"/>
        <w:jc w:val="both"/>
        <w:rPr>
          <w:rFonts w:eastAsiaTheme="minorEastAsia"/>
        </w:rPr>
      </w:pPr>
    </w:p>
    <w:p w14:paraId="2B11019D" w14:textId="77777777" w:rsidR="00CF5C4E" w:rsidRDefault="00CF5C4E" w:rsidP="00CF5C4E">
      <w:pPr>
        <w:jc w:val="both"/>
        <w:rPr>
          <w:rFonts w:eastAsiaTheme="minorEastAsia"/>
        </w:rPr>
      </w:pPr>
      <w:r>
        <w:rPr>
          <w:rFonts w:eastAsiaTheme="minorEastAsia"/>
        </w:rPr>
        <w:lastRenderedPageBreak/>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14:paraId="470F89F9" w14:textId="77777777" w:rsidTr="0092643B">
        <w:trPr>
          <w:trHeight w:val="1002"/>
        </w:trPr>
        <w:tc>
          <w:tcPr>
            <w:tcW w:w="4531" w:type="pct"/>
            <w:vAlign w:val="center"/>
          </w:tcPr>
          <w:p w14:paraId="4677A66C" w14:textId="77777777" w:rsidR="0092643B" w:rsidRPr="00F01B5B" w:rsidRDefault="00B601B4"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tcPr>
          <w:p w14:paraId="77385486" w14:textId="77777777" w:rsidR="0092643B" w:rsidRDefault="0092643B" w:rsidP="0092643B">
            <w:pPr>
              <w:jc w:val="center"/>
            </w:pPr>
            <w:r>
              <w:t>(4.10)</w:t>
            </w:r>
          </w:p>
        </w:tc>
      </w:tr>
      <w:tr w:rsidR="0092643B" w14:paraId="72DF6FA9" w14:textId="77777777" w:rsidTr="0092643B">
        <w:trPr>
          <w:trHeight w:val="1002"/>
        </w:trPr>
        <w:tc>
          <w:tcPr>
            <w:tcW w:w="4531" w:type="pct"/>
            <w:vAlign w:val="center"/>
          </w:tcPr>
          <w:p w14:paraId="3A2CE183" w14:textId="77777777" w:rsidR="0092643B" w:rsidRPr="00F01B5B" w:rsidRDefault="00B601B4"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tc>
        <w:tc>
          <w:tcPr>
            <w:tcW w:w="469" w:type="pct"/>
            <w:vAlign w:val="center"/>
          </w:tcPr>
          <w:p w14:paraId="66D42013" w14:textId="77777777" w:rsidR="0092643B" w:rsidRDefault="0092643B" w:rsidP="0092643B">
            <w:pPr>
              <w:jc w:val="center"/>
            </w:pPr>
            <w:r>
              <w:t>(4.11)</w:t>
            </w:r>
          </w:p>
        </w:tc>
      </w:tr>
      <w:tr w:rsidR="0092643B" w14:paraId="20D93795" w14:textId="77777777" w:rsidTr="0092643B">
        <w:trPr>
          <w:trHeight w:val="1002"/>
        </w:trPr>
        <w:tc>
          <w:tcPr>
            <w:tcW w:w="4531" w:type="pct"/>
            <w:vAlign w:val="center"/>
          </w:tcPr>
          <w:p w14:paraId="00CBA2C8" w14:textId="77777777" w:rsidR="0092643B" w:rsidRPr="00F01B5B" w:rsidRDefault="00B601B4" w:rsidP="0092643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69" w:type="pct"/>
            <w:vAlign w:val="center"/>
          </w:tcPr>
          <w:p w14:paraId="1F3073DA" w14:textId="77777777" w:rsidR="0092643B" w:rsidRDefault="0092643B" w:rsidP="0092643B">
            <w:pPr>
              <w:jc w:val="center"/>
            </w:pPr>
            <w:r>
              <w:t>(4.12)</w:t>
            </w:r>
          </w:p>
        </w:tc>
      </w:tr>
    </w:tbl>
    <w:p w14:paraId="483615C0" w14:textId="77777777" w:rsidR="00735C4A" w:rsidRDefault="00735C4A" w:rsidP="004E1076">
      <w:pPr>
        <w:pStyle w:val="Heading3"/>
        <w:jc w:val="both"/>
        <w:rPr>
          <w:rFonts w:eastAsiaTheme="minorEastAsia"/>
        </w:rPr>
      </w:pPr>
      <w:bookmarkStart w:id="115" w:name="_Ref455942337"/>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115"/>
    </w:p>
    <w:p w14:paraId="5DED34F0" w14:textId="77777777" w:rsidR="00735C4A" w:rsidRDefault="00735C4A" w:rsidP="004E1076">
      <w:pPr>
        <w:ind w:left="708"/>
        <w:jc w:val="both"/>
      </w:pPr>
      <w:r>
        <w:t>Por fim, de</w:t>
      </w:r>
      <w:r w:rsidR="00CF5C4E">
        <w:t xml:space="preserve"> acordo com a </w:t>
      </w:r>
      <w:r w:rsidR="0092643B">
        <w:t>equação 2.7:</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92643B" w14:paraId="5EBC8A26" w14:textId="77777777" w:rsidTr="0092643B">
        <w:trPr>
          <w:trHeight w:val="1002"/>
        </w:trPr>
        <w:tc>
          <w:tcPr>
            <w:tcW w:w="4531" w:type="pct"/>
            <w:vAlign w:val="center"/>
          </w:tcPr>
          <w:p w14:paraId="7014B699" w14:textId="77777777" w:rsidR="0092643B" w:rsidRPr="00F01B5B" w:rsidRDefault="00B601B4"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tc>
        <w:tc>
          <w:tcPr>
            <w:tcW w:w="469" w:type="pct"/>
            <w:vAlign w:val="center"/>
          </w:tcPr>
          <w:p w14:paraId="65ADFC7F" w14:textId="77777777" w:rsidR="0092643B" w:rsidRDefault="0092643B" w:rsidP="0092643B">
            <w:pPr>
              <w:jc w:val="center"/>
            </w:pPr>
            <w:r>
              <w:t>(4.13)</w:t>
            </w:r>
          </w:p>
        </w:tc>
      </w:tr>
      <w:tr w:rsidR="0092643B" w14:paraId="1AEA7DBA" w14:textId="77777777" w:rsidTr="0092643B">
        <w:trPr>
          <w:trHeight w:val="1002"/>
        </w:trPr>
        <w:tc>
          <w:tcPr>
            <w:tcW w:w="4531" w:type="pct"/>
            <w:vAlign w:val="center"/>
          </w:tcPr>
          <w:p w14:paraId="020CB0DF" w14:textId="77777777" w:rsidR="0092643B" w:rsidRPr="00F01B5B" w:rsidRDefault="00B601B4"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tc>
        <w:tc>
          <w:tcPr>
            <w:tcW w:w="469" w:type="pct"/>
            <w:vAlign w:val="center"/>
          </w:tcPr>
          <w:p w14:paraId="3BE9FF0E" w14:textId="77777777" w:rsidR="0092643B" w:rsidRDefault="0092643B" w:rsidP="0092643B">
            <w:pPr>
              <w:jc w:val="center"/>
            </w:pPr>
            <w:r>
              <w:t>(4.14)</w:t>
            </w:r>
          </w:p>
        </w:tc>
      </w:tr>
      <w:tr w:rsidR="0092643B" w14:paraId="65621C2B" w14:textId="77777777" w:rsidTr="0092643B">
        <w:trPr>
          <w:trHeight w:val="1002"/>
        </w:trPr>
        <w:tc>
          <w:tcPr>
            <w:tcW w:w="4531" w:type="pct"/>
            <w:vAlign w:val="center"/>
          </w:tcPr>
          <w:p w14:paraId="30E6178C" w14:textId="77777777" w:rsidR="0092643B" w:rsidRPr="00F01B5B" w:rsidRDefault="00B601B4" w:rsidP="0092643B">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69" w:type="pct"/>
            <w:vAlign w:val="center"/>
          </w:tcPr>
          <w:p w14:paraId="06221A93" w14:textId="77777777" w:rsidR="0092643B" w:rsidRDefault="0092643B" w:rsidP="0092643B">
            <w:pPr>
              <w:jc w:val="center"/>
            </w:pPr>
            <w:r>
              <w:t>(4.15)</w:t>
            </w:r>
          </w:p>
        </w:tc>
      </w:tr>
    </w:tbl>
    <w:p w14:paraId="7FDF823F" w14:textId="77777777" w:rsidR="0040455D" w:rsidRPr="00784AB4" w:rsidRDefault="00784AB4" w:rsidP="004E1076">
      <w:pPr>
        <w:pStyle w:val="Heading2"/>
        <w:jc w:val="both"/>
        <w:rPr>
          <w:rFonts w:eastAsiaTheme="minorEastAsia"/>
          <w:szCs w:val="24"/>
        </w:rPr>
      </w:pPr>
      <w:bookmarkStart w:id="116" w:name="_Ref455942343"/>
      <w:r>
        <w:t>Projeto do Controlador Digital</w:t>
      </w:r>
      <w:bookmarkEnd w:id="116"/>
    </w:p>
    <w:p w14:paraId="3C94A8EB" w14:textId="77777777" w:rsidR="00963DBF" w:rsidRDefault="008B5FA9" w:rsidP="0084061B">
      <w:pPr>
        <w:ind w:firstLine="708"/>
        <w:jc w:val="both"/>
      </w:pPr>
      <w:r>
        <w:t>Nesta seção será abordado</w:t>
      </w:r>
      <w:r w:rsidR="0040455D">
        <w:t xml:space="preserve"> o projeto do controlador do conversor, ou seja, a estratégia utilizada e o cálculo das constantes do controlador utilizando o modelo de pequ</w:t>
      </w:r>
      <w:r w:rsidR="00B03C4C">
        <w:t>e</w:t>
      </w:r>
      <w:r w:rsidR="0040455D">
        <w:t>n</w:t>
      </w:r>
      <w:r w:rsidR="00963DBF">
        <w:t>os sinais obtido no capítulo 3.</w:t>
      </w:r>
    </w:p>
    <w:p w14:paraId="2E2106EE" w14:textId="77777777" w:rsidR="009555E0" w:rsidRDefault="00963DBF" w:rsidP="0084061B">
      <w:pPr>
        <w:ind w:firstLine="708"/>
        <w:jc w:val="both"/>
      </w:pPr>
      <w:r>
        <w:t>O objetivo do controle é que a tensão de saída siga a tensão de referência controlando apenas a razão cíclic</w:t>
      </w:r>
      <w:r w:rsidR="008B5FA9">
        <w:t>a efetiva presente n</w:t>
      </w:r>
      <w:r>
        <w:t xml:space="preserve">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B61763" w:rsidRPr="00B61763">
        <w:rPr>
          <w:szCs w:val="24"/>
        </w:rPr>
        <w:t xml:space="preserve">Figura </w:t>
      </w:r>
      <w:r w:rsidR="00B61763" w:rsidRPr="00B61763">
        <w:rPr>
          <w:noProof/>
          <w:szCs w:val="24"/>
        </w:rPr>
        <w:t>4.2</w:t>
      </w:r>
      <w:r w:rsidR="009555E0" w:rsidRPr="009555E0">
        <w:fldChar w:fldCharType="end"/>
      </w:r>
      <w:r w:rsidR="009555E0">
        <w:t xml:space="preserve">. </w:t>
      </w:r>
    </w:p>
    <w:p w14:paraId="44139DD8" w14:textId="77777777" w:rsidR="009555E0" w:rsidRDefault="009555E0" w:rsidP="0084061B">
      <w:pPr>
        <w:ind w:firstLine="708"/>
        <w:jc w:val="both"/>
      </w:pPr>
      <w:r>
        <w:lastRenderedPageBreak/>
        <w:t>O cálculo do controle deve</w:t>
      </w:r>
      <w:r w:rsidR="008B5FA9">
        <w:t>ria</w:t>
      </w:r>
      <w:r>
        <w:t xml:space="preserve"> ser feito para o domínio discreto (em </w:t>
      </w:r>
      <m:oMath>
        <m:r>
          <w:rPr>
            <w:rFonts w:ascii="Cambria Math" w:hAnsi="Cambria Math"/>
          </w:rPr>
          <m:t>z</m:t>
        </m:r>
      </m:oMath>
      <w:r>
        <w:t>), pois est</w:t>
      </w:r>
      <w:r w:rsidR="00887F5F">
        <w:t>am</w:t>
      </w:r>
      <w:r>
        <w:t>os lidando com</w:t>
      </w:r>
      <w:r w:rsidR="008B5FA9">
        <w:t xml:space="preserve"> um circuito chaveado, mas será calculado</w:t>
      </w:r>
      <w:r>
        <w:t xml:space="preserve">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 xml:space="preserve">o método </w:t>
      </w:r>
      <w:r w:rsidR="008B5FA9">
        <w:rPr>
          <w:rFonts w:eastAsiaTheme="minorEastAsia"/>
        </w:rPr>
        <w:t xml:space="preserve">de integração dos controladores digitais (tanto em simuladores quanto em microcontroladores) </w:t>
      </w:r>
      <w:r w:rsidR="0084061B">
        <w:rPr>
          <w:rFonts w:eastAsiaTheme="minorEastAsia"/>
        </w:rPr>
        <w:t>é t</w:t>
      </w:r>
      <w:r>
        <w:t xml:space="preserve">rapezoidal, </w:t>
      </w:r>
      <w:r w:rsidR="008B5FA9">
        <w:t xml:space="preserve">o </w:t>
      </w:r>
      <w:r>
        <w:t xml:space="preserve">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w:t>
      </w:r>
      <w:r w:rsidR="008B5FA9">
        <w:rPr>
          <w:rFonts w:eastAsiaTheme="minorEastAsia"/>
        </w:rPr>
        <w:t xml:space="preserve"> controle contínuo é que está sendo realiza</w:t>
      </w:r>
      <w:r w:rsidR="00887F5F">
        <w:rPr>
          <w:rFonts w:eastAsiaTheme="minorEastAsia"/>
        </w:rPr>
        <w:t>do o chaveamento de um sinal de 120Hz a 100kHz, ou seja, uma fre</w:t>
      </w:r>
      <w:r w:rsidR="008B5FA9">
        <w:rPr>
          <w:rFonts w:eastAsiaTheme="minorEastAsia"/>
        </w:rPr>
        <w:t>quência bem maior. Assim pode-se</w:t>
      </w:r>
      <w:r w:rsidR="00887F5F">
        <w:rPr>
          <w:rFonts w:eastAsiaTheme="minorEastAsia"/>
        </w:rPr>
        <w:t xml:space="preserve"> considerar que o sinal possui o mesmo valo</w:t>
      </w:r>
      <w:r w:rsidR="0084061B">
        <w:rPr>
          <w:rFonts w:eastAsiaTheme="minorEastAsia"/>
        </w:rPr>
        <w:t>r</w:t>
      </w:r>
      <w:r w:rsidR="00887F5F">
        <w:rPr>
          <w:rFonts w:eastAsiaTheme="minorEastAsia"/>
        </w:rPr>
        <w:t xml:space="preserve"> dentro de um ciclo de chaveamento.</w:t>
      </w:r>
    </w:p>
    <w:p w14:paraId="3F9B48F3" w14:textId="77777777"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F7397B">
        <w:t>Para isso deve-se</w:t>
      </w:r>
      <w:r w:rsidR="00332F08">
        <w:t xml:space="preserve"> controlar a corrente no indutor do filtro de saída e isso é possível pois pode-se </w:t>
      </w:r>
      <w:r>
        <w:t>determinar uma relação direta entre tensão de saída e corrente no indutor</w:t>
      </w:r>
      <w:r w:rsidR="00F7397B">
        <w:t xml:space="preserve"> [2]</w:t>
      </w:r>
      <w:r>
        <w:t xml:space="preserve">.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E5068E" w:rsidRPr="00E5068E">
        <w:fldChar w:fldCharType="end"/>
      </w:r>
      <w:r w:rsidR="00E5068E">
        <w:t>.</w:t>
      </w:r>
    </w:p>
    <w:p w14:paraId="434A782E" w14:textId="77777777"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14:paraId="1AF157C0" w14:textId="77777777" w:rsidR="00923D08" w:rsidRDefault="00923D08" w:rsidP="0084061B">
      <w:pPr>
        <w:ind w:firstLine="708"/>
        <w:jc w:val="both"/>
      </w:pPr>
    </w:p>
    <w:p w14:paraId="37C02ED3" w14:textId="77777777" w:rsidR="00EF1F1A" w:rsidRDefault="003C58FA" w:rsidP="0084061B">
      <w:pPr>
        <w:keepNext/>
        <w:jc w:val="both"/>
      </w:pPr>
      <w:r>
        <w:rPr>
          <w:noProof/>
          <w:lang w:eastAsia="pt-BR"/>
        </w:rPr>
        <w:drawing>
          <wp:inline distT="0" distB="0" distL="0" distR="0" wp14:anchorId="61F2AF25" wp14:editId="363604B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14:paraId="62D138D4" w14:textId="77777777" w:rsidR="00EF1F1A" w:rsidRDefault="00EF1F1A" w:rsidP="0084061B">
      <w:pPr>
        <w:pStyle w:val="Caption"/>
        <w:jc w:val="center"/>
        <w:rPr>
          <w:i w:val="0"/>
          <w:color w:val="000000" w:themeColor="text1"/>
          <w:sz w:val="24"/>
          <w:szCs w:val="24"/>
        </w:rPr>
      </w:pPr>
      <w:bookmarkStart w:id="117" w:name="_Ref454730230"/>
      <w:bookmarkStart w:id="118" w:name="_Ref451709222"/>
      <w:r w:rsidRPr="00EF1F1A">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2</w:t>
      </w:r>
      <w:r w:rsidR="007957BF">
        <w:rPr>
          <w:i w:val="0"/>
          <w:color w:val="000000" w:themeColor="text1"/>
          <w:sz w:val="24"/>
          <w:szCs w:val="24"/>
        </w:rPr>
        <w:fldChar w:fldCharType="end"/>
      </w:r>
      <w:bookmarkEnd w:id="117"/>
      <w:r w:rsidRPr="00EF1F1A">
        <w:rPr>
          <w:i w:val="0"/>
          <w:color w:val="000000" w:themeColor="text1"/>
          <w:sz w:val="24"/>
          <w:szCs w:val="24"/>
        </w:rPr>
        <w:t xml:space="preserve"> - Diagrama em blocos do controle</w:t>
      </w:r>
      <w:bookmarkEnd w:id="118"/>
    </w:p>
    <w:p w14:paraId="0F7E179A" w14:textId="77777777" w:rsidR="00F7397B" w:rsidRDefault="00887F5F" w:rsidP="0084061B">
      <w:pPr>
        <w:jc w:val="both"/>
      </w:pPr>
      <w:r>
        <w:tab/>
      </w:r>
    </w:p>
    <w:p w14:paraId="735C28B6" w14:textId="77777777" w:rsidR="00F7397B" w:rsidRDefault="00F7397B">
      <w:pPr>
        <w:spacing w:line="259" w:lineRule="auto"/>
      </w:pPr>
      <w:r>
        <w:br w:type="page"/>
      </w:r>
    </w:p>
    <w:p w14:paraId="3192D00B" w14:textId="77777777" w:rsidR="00EA5867" w:rsidRDefault="00F7397B" w:rsidP="0084061B">
      <w:pPr>
        <w:jc w:val="both"/>
      </w:pPr>
      <w:r>
        <w:lastRenderedPageBreak/>
        <w:tab/>
      </w:r>
      <w:r w:rsidR="00887F5F">
        <w:t xml:space="preserve">Na </w:t>
      </w:r>
      <w:r w:rsidR="00887F5F" w:rsidRPr="00887F5F">
        <w:fldChar w:fldCharType="begin"/>
      </w:r>
      <w:r w:rsidR="00887F5F" w:rsidRPr="00887F5F">
        <w:instrText xml:space="preserve"> REF _Ref454730230 \h  \* MERGEFORMAT </w:instrText>
      </w:r>
      <w:r w:rsidR="00887F5F" w:rsidRPr="00887F5F">
        <w:fldChar w:fldCharType="separate"/>
      </w:r>
      <w:r w:rsidR="00B61763" w:rsidRPr="00EF1F1A">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887F5F" w:rsidRPr="00887F5F">
        <w:fldChar w:fldCharType="end"/>
      </w:r>
      <w:r>
        <w:t xml:space="preserve"> tem-se que</w:t>
      </w:r>
      <w:r w:rsidR="00887F5F">
        <w:t>:</w:t>
      </w:r>
    </w:p>
    <w:p w14:paraId="68440EA2" w14:textId="77777777" w:rsidR="00887F5F" w:rsidRPr="00887F5F" w:rsidRDefault="00B601B4"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14:paraId="15F2587C" w14:textId="77777777" w:rsidR="00887F5F" w:rsidRPr="00887F5F" w:rsidRDefault="00B601B4"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14:paraId="0D395BA6" w14:textId="77777777" w:rsidR="00887F5F" w:rsidRPr="00887F5F" w:rsidRDefault="00B601B4"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887F5F" w:rsidRPr="00887F5F">
        <w:rPr>
          <w:rFonts w:eastAsiaTheme="minorEastAsia"/>
        </w:rPr>
        <w:fldChar w:fldCharType="end"/>
      </w:r>
      <w:r w:rsidR="004A2E53">
        <w:rPr>
          <w:rFonts w:eastAsiaTheme="minorEastAsia"/>
        </w:rPr>
        <w:t>;</w:t>
      </w:r>
    </w:p>
    <w:p w14:paraId="6C7DB788" w14:textId="77777777" w:rsidR="004A2E53" w:rsidRDefault="00B601B4"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14:paraId="2DF6E082" w14:textId="77777777" w:rsidR="004A2E53" w:rsidRDefault="00B601B4"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14:paraId="730F97B1" w14:textId="77777777" w:rsidR="00887F5F" w:rsidRDefault="00B601B4"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14:paraId="383B518B" w14:textId="77777777" w:rsidR="00887F5F" w:rsidRPr="00EA5867" w:rsidRDefault="00887F5F" w:rsidP="00EA5867"/>
    <w:p w14:paraId="56B41F3B" w14:textId="77777777" w:rsidR="00E5068E" w:rsidRDefault="00E5068E" w:rsidP="00E5068E">
      <w:pPr>
        <w:keepNext/>
        <w:jc w:val="both"/>
      </w:pPr>
      <w:r>
        <w:rPr>
          <w:noProof/>
          <w:lang w:eastAsia="pt-BR"/>
        </w:rPr>
        <w:drawing>
          <wp:inline distT="0" distB="0" distL="0" distR="0" wp14:anchorId="515FDE5C" wp14:editId="65E24F41">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14:paraId="571EFD30" w14:textId="77777777" w:rsidR="007C52AC" w:rsidRPr="00E5068E" w:rsidRDefault="00E5068E" w:rsidP="00383AA6">
      <w:pPr>
        <w:pStyle w:val="Caption"/>
        <w:jc w:val="center"/>
        <w:rPr>
          <w:i w:val="0"/>
          <w:color w:val="auto"/>
          <w:sz w:val="24"/>
          <w:szCs w:val="24"/>
        </w:rPr>
      </w:pPr>
      <w:bookmarkStart w:id="119" w:name="_Ref454733602"/>
      <w:bookmarkStart w:id="120" w:name="_Ref455941251"/>
      <w:r w:rsidRPr="00E5068E">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119"/>
      <w:r w:rsidRPr="00E5068E">
        <w:rPr>
          <w:i w:val="0"/>
          <w:color w:val="auto"/>
          <w:sz w:val="24"/>
          <w:szCs w:val="24"/>
        </w:rPr>
        <w:t xml:space="preserve"> - Lógica que transforma o sinal de saída do controle em diferença de fase do acionamento das chaves</w:t>
      </w:r>
      <w:bookmarkEnd w:id="120"/>
    </w:p>
    <w:p w14:paraId="5AE403B6" w14:textId="77777777" w:rsidR="00600F19" w:rsidRDefault="00923D08" w:rsidP="00600F19">
      <w:pPr>
        <w:pStyle w:val="Heading3"/>
        <w:jc w:val="both"/>
      </w:pPr>
      <w:bookmarkStart w:id="121" w:name="_Ref455942347"/>
      <w:r>
        <w:lastRenderedPageBreak/>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121"/>
    </w:p>
    <w:p w14:paraId="786F3ED2" w14:textId="77777777" w:rsidR="00C65649" w:rsidRDefault="00C65649" w:rsidP="00C65649">
      <w:pPr>
        <w:keepNext/>
        <w:jc w:val="center"/>
      </w:pPr>
      <w:r>
        <w:rPr>
          <w:noProof/>
          <w:lang w:eastAsia="pt-BR"/>
        </w:rPr>
        <w:drawing>
          <wp:inline distT="0" distB="0" distL="0" distR="0" wp14:anchorId="360756AB" wp14:editId="5294A0BB">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4">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14:paraId="5EC9F918" w14:textId="77777777" w:rsidR="00C65649" w:rsidRPr="00C65649" w:rsidRDefault="00C65649" w:rsidP="00C65649">
      <w:pPr>
        <w:pStyle w:val="Caption"/>
        <w:jc w:val="center"/>
        <w:rPr>
          <w:i w:val="0"/>
          <w:color w:val="000000" w:themeColor="text1"/>
          <w:sz w:val="24"/>
          <w:szCs w:val="24"/>
        </w:rPr>
      </w:pPr>
      <w:bookmarkStart w:id="122" w:name="_Ref455071510"/>
      <w:bookmarkStart w:id="123" w:name="_Ref455941257"/>
      <w:r w:rsidRPr="00C6564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bookmarkEnd w:id="122"/>
      <w:r w:rsidRPr="00C65649">
        <w:rPr>
          <w:i w:val="0"/>
          <w:color w:val="000000" w:themeColor="text1"/>
          <w:sz w:val="24"/>
          <w:szCs w:val="24"/>
        </w:rPr>
        <w:t xml:space="preserve"> - Controle da corrente no Indutor de saída</w:t>
      </w:r>
      <w:bookmarkEnd w:id="123"/>
    </w:p>
    <w:p w14:paraId="056602D6" w14:textId="77777777" w:rsidR="009C7C44" w:rsidRDefault="00F7397B" w:rsidP="0084061B">
      <w:pPr>
        <w:ind w:firstLine="708"/>
        <w:jc w:val="both"/>
        <w:rPr>
          <w:rFonts w:eastAsiaTheme="minorEastAsia"/>
        </w:rPr>
      </w:pPr>
      <w:r>
        <w:t>Na seção 3.3.3 foi definido</w:t>
      </w:r>
      <w:r w:rsidR="00193E1F">
        <w:t xml:space="preserve"> o modelo de pequenos sinais do conversor em ponte completa com ZVS e controle por desvio de fase</w:t>
      </w:r>
      <w:r>
        <w:t>. Agora deve-se que calcular</w:t>
      </w:r>
      <w:r w:rsidR="009C7C44">
        <w:t xml:space="preserve"> as contantes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1763" w:rsidRPr="00C6564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14:paraId="4D718333" w14:textId="77777777" w:rsidTr="00F7397B">
        <w:trPr>
          <w:trHeight w:val="1002"/>
        </w:trPr>
        <w:tc>
          <w:tcPr>
            <w:tcW w:w="4531" w:type="pct"/>
            <w:vAlign w:val="center"/>
          </w:tcPr>
          <w:p w14:paraId="35877B8C" w14:textId="77777777" w:rsidR="00F7397B" w:rsidRPr="00F01B5B" w:rsidRDefault="00B601B4"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tc>
        <w:tc>
          <w:tcPr>
            <w:tcW w:w="469" w:type="pct"/>
            <w:vAlign w:val="center"/>
          </w:tcPr>
          <w:p w14:paraId="299B7F5B" w14:textId="77777777" w:rsidR="00F7397B" w:rsidRDefault="00F7397B" w:rsidP="00F7397B">
            <w:pPr>
              <w:jc w:val="center"/>
            </w:pPr>
            <w:r>
              <w:t>(4.16)</w:t>
            </w:r>
          </w:p>
        </w:tc>
      </w:tr>
      <w:tr w:rsidR="00F7397B" w14:paraId="41B70D6F" w14:textId="77777777" w:rsidTr="00F7397B">
        <w:trPr>
          <w:trHeight w:val="1002"/>
        </w:trPr>
        <w:tc>
          <w:tcPr>
            <w:tcW w:w="4531" w:type="pct"/>
            <w:vAlign w:val="center"/>
          </w:tcPr>
          <w:p w14:paraId="16C31DC3" w14:textId="77777777" w:rsidR="00F7397B" w:rsidRPr="00F01B5B" w:rsidRDefault="00B601B4" w:rsidP="00F7397B">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tc>
        <w:tc>
          <w:tcPr>
            <w:tcW w:w="469" w:type="pct"/>
            <w:vAlign w:val="center"/>
          </w:tcPr>
          <w:p w14:paraId="56597A56" w14:textId="77777777" w:rsidR="00F7397B" w:rsidRDefault="00F7397B" w:rsidP="00F7397B">
            <w:pPr>
              <w:jc w:val="center"/>
            </w:pPr>
            <w:r>
              <w:t>(4.17)</w:t>
            </w:r>
          </w:p>
        </w:tc>
      </w:tr>
    </w:tbl>
    <w:p w14:paraId="268B2D26" w14:textId="77777777" w:rsidR="00F7397B" w:rsidRDefault="00F7397B" w:rsidP="00F7397B">
      <w:pPr>
        <w:ind w:firstLine="708"/>
        <w:jc w:val="both"/>
        <w:rPr>
          <w:rFonts w:eastAsiaTheme="minorEastAsia"/>
        </w:rPr>
      </w:pPr>
    </w:p>
    <w:p w14:paraId="444FCBC5" w14:textId="77777777" w:rsidR="009C7C44" w:rsidRDefault="009C7C44" w:rsidP="00F7397B">
      <w:pPr>
        <w:ind w:firstLine="708"/>
        <w:jc w:val="both"/>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deve</w:t>
      </w:r>
      <w:r w:rsidR="00F7397B">
        <w:rPr>
          <w:rFonts w:eastAsiaTheme="minorEastAsia"/>
        </w:rPr>
        <w:t>-se</w:t>
      </w:r>
      <w:r>
        <w:rPr>
          <w:rFonts w:eastAsiaTheme="minorEastAsia"/>
        </w:rPr>
        <w:t xml:space="preserve">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B61763" w:rsidRPr="001742D9">
        <w:rPr>
          <w:color w:val="000000" w:themeColor="text1"/>
          <w:szCs w:val="24"/>
        </w:rPr>
        <w:t xml:space="preserve">Figura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F7397B">
        <w:rPr>
          <w:rFonts w:eastAsiaTheme="minorEastAsia"/>
        </w:rPr>
        <w:t>apresenta-se</w:t>
      </w:r>
      <w:r w:rsidR="001742D9">
        <w:rPr>
          <w:rFonts w:eastAsiaTheme="minorEastAsia"/>
        </w:rPr>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B61763" w:rsidRPr="00774751">
        <w:rPr>
          <w:color w:val="000000" w:themeColor="text1"/>
          <w:szCs w:val="24"/>
        </w:rPr>
        <w:t xml:space="preserve">Tabela </w:t>
      </w:r>
      <w:r w:rsidR="00B61763" w:rsidRPr="00B61763">
        <w:rPr>
          <w:noProof/>
          <w:color w:val="000000" w:themeColor="text1"/>
          <w:szCs w:val="24"/>
        </w:rPr>
        <w:t>4</w:t>
      </w:r>
      <w:r w:rsidR="00B61763">
        <w:rPr>
          <w:noProof/>
          <w:color w:val="000000" w:themeColor="text1"/>
          <w:szCs w:val="24"/>
        </w:rPr>
        <w:t>.</w:t>
      </w:r>
      <w:r w:rsidR="00B61763" w:rsidRPr="00B61763">
        <w:rPr>
          <w:noProof/>
          <w:color w:val="000000" w:themeColor="text1"/>
          <w:szCs w:val="24"/>
        </w:rPr>
        <w:t>2</w:t>
      </w:r>
      <w:r w:rsidR="00774751" w:rsidRPr="00774751">
        <w:rPr>
          <w:rFonts w:eastAsiaTheme="minorEastAsia"/>
        </w:rPr>
        <w:fldChar w:fldCharType="end"/>
      </w:r>
      <w:r w:rsidR="00F7397B">
        <w:rPr>
          <w:rFonts w:eastAsiaTheme="minorEastAsia"/>
        </w:rPr>
        <w:t xml:space="preserve"> estão</w:t>
      </w:r>
      <w:r w:rsidR="00774751">
        <w:rPr>
          <w:rFonts w:eastAsiaTheme="minorEastAsia"/>
        </w:rPr>
        <w:t xml:space="preserve"> os parâmetros observados nos gráficos.</w:t>
      </w:r>
    </w:p>
    <w:p w14:paraId="44490A8D" w14:textId="77777777" w:rsidR="001742D9" w:rsidRDefault="001742D9" w:rsidP="001742D9">
      <w:pPr>
        <w:keepNext/>
      </w:pPr>
      <w:r>
        <w:rPr>
          <w:rFonts w:eastAsiaTheme="minorEastAsia"/>
          <w:noProof/>
          <w:lang w:eastAsia="pt-BR"/>
        </w:rPr>
        <w:lastRenderedPageBreak/>
        <w:drawing>
          <wp:inline distT="0" distB="0" distL="0" distR="0" wp14:anchorId="2AE71222" wp14:editId="7DAF60EA">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14:paraId="41268FBA" w14:textId="77777777" w:rsidR="001742D9" w:rsidRDefault="001742D9" w:rsidP="00383AA6">
      <w:pPr>
        <w:pStyle w:val="Caption"/>
        <w:jc w:val="center"/>
        <w:rPr>
          <w:rFonts w:eastAsiaTheme="minorEastAsia"/>
          <w:i w:val="0"/>
          <w:color w:val="000000" w:themeColor="text1"/>
          <w:sz w:val="24"/>
          <w:szCs w:val="24"/>
        </w:rPr>
      </w:pPr>
      <w:bookmarkStart w:id="124" w:name="_Ref454994701"/>
      <w:bookmarkStart w:id="125" w:name="_Ref455941261"/>
      <w:r w:rsidRPr="001742D9">
        <w:rPr>
          <w:i w:val="0"/>
          <w:color w:val="000000" w:themeColor="text1"/>
          <w:sz w:val="24"/>
          <w:szCs w:val="24"/>
        </w:rPr>
        <w:t xml:space="preserve">Figura </w:t>
      </w:r>
      <w:r w:rsidR="007957BF">
        <w:rPr>
          <w:i w:val="0"/>
          <w:color w:val="000000" w:themeColor="text1"/>
          <w:sz w:val="24"/>
          <w:szCs w:val="24"/>
        </w:rPr>
        <w:fldChar w:fldCharType="begin"/>
      </w:r>
      <w:r w:rsidR="007957BF">
        <w:rPr>
          <w:i w:val="0"/>
          <w:color w:val="000000" w:themeColor="text1"/>
          <w:sz w:val="24"/>
          <w:szCs w:val="24"/>
        </w:rPr>
        <w:instrText xml:space="preserve"> STYLEREF 1 \s </w:instrText>
      </w:r>
      <w:r w:rsidR="007957BF">
        <w:rPr>
          <w:i w:val="0"/>
          <w:color w:val="000000" w:themeColor="text1"/>
          <w:sz w:val="24"/>
          <w:szCs w:val="24"/>
        </w:rPr>
        <w:fldChar w:fldCharType="separate"/>
      </w:r>
      <w:r w:rsidR="00B61763">
        <w:rPr>
          <w:i w:val="0"/>
          <w:noProof/>
          <w:color w:val="000000" w:themeColor="text1"/>
          <w:sz w:val="24"/>
          <w:szCs w:val="24"/>
        </w:rPr>
        <w:t>4</w:t>
      </w:r>
      <w:r w:rsidR="007957BF">
        <w:rPr>
          <w:i w:val="0"/>
          <w:color w:val="000000" w:themeColor="text1"/>
          <w:sz w:val="24"/>
          <w:szCs w:val="24"/>
        </w:rPr>
        <w:fldChar w:fldCharType="end"/>
      </w:r>
      <w:r w:rsidR="007957BF">
        <w:rPr>
          <w:i w:val="0"/>
          <w:color w:val="000000" w:themeColor="text1"/>
          <w:sz w:val="24"/>
          <w:szCs w:val="24"/>
        </w:rPr>
        <w:t>.</w:t>
      </w:r>
      <w:r w:rsidR="007957BF">
        <w:rPr>
          <w:i w:val="0"/>
          <w:color w:val="000000" w:themeColor="text1"/>
          <w:sz w:val="24"/>
          <w:szCs w:val="24"/>
        </w:rPr>
        <w:fldChar w:fldCharType="begin"/>
      </w:r>
      <w:r w:rsidR="007957BF">
        <w:rPr>
          <w:i w:val="0"/>
          <w:color w:val="000000" w:themeColor="text1"/>
          <w:sz w:val="24"/>
          <w:szCs w:val="24"/>
        </w:rPr>
        <w:instrText xml:space="preserve"> SEQ Figura \* ARABIC \s 1 </w:instrText>
      </w:r>
      <w:r w:rsidR="007957BF">
        <w:rPr>
          <w:i w:val="0"/>
          <w:color w:val="000000" w:themeColor="text1"/>
          <w:sz w:val="24"/>
          <w:szCs w:val="24"/>
        </w:rPr>
        <w:fldChar w:fldCharType="separate"/>
      </w:r>
      <w:r w:rsidR="00B61763">
        <w:rPr>
          <w:i w:val="0"/>
          <w:noProof/>
          <w:color w:val="000000" w:themeColor="text1"/>
          <w:sz w:val="24"/>
          <w:szCs w:val="24"/>
        </w:rPr>
        <w:t>5</w:t>
      </w:r>
      <w:r w:rsidR="007957BF">
        <w:rPr>
          <w:i w:val="0"/>
          <w:color w:val="000000" w:themeColor="text1"/>
          <w:sz w:val="24"/>
          <w:szCs w:val="24"/>
        </w:rPr>
        <w:fldChar w:fldCharType="end"/>
      </w:r>
      <w:bookmarkEnd w:id="124"/>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125"/>
    </w:p>
    <w:p w14:paraId="7F649780" w14:textId="77777777"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14:paraId="683918F3" w14:textId="77777777" w:rsidTr="00774751">
        <w:trPr>
          <w:jc w:val="center"/>
        </w:trPr>
        <w:tc>
          <w:tcPr>
            <w:tcW w:w="4247" w:type="dxa"/>
            <w:vAlign w:val="center"/>
          </w:tcPr>
          <w:p w14:paraId="51150DE6" w14:textId="77777777"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14:paraId="2FC308E5" w14:textId="77777777" w:rsidR="00774751" w:rsidRDefault="00774751" w:rsidP="00774751">
            <w:pPr>
              <w:jc w:val="center"/>
            </w:pPr>
            <w:r>
              <w:t>290k rad/s</w:t>
            </w:r>
          </w:p>
        </w:tc>
      </w:tr>
      <w:tr w:rsidR="00774751" w14:paraId="0A4D9AC7" w14:textId="77777777" w:rsidTr="00774751">
        <w:trPr>
          <w:jc w:val="center"/>
        </w:trPr>
        <w:tc>
          <w:tcPr>
            <w:tcW w:w="4247" w:type="dxa"/>
            <w:vAlign w:val="center"/>
          </w:tcPr>
          <w:p w14:paraId="717F015C" w14:textId="77777777"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14:paraId="30641385" w14:textId="77777777" w:rsidR="00774751" w:rsidRDefault="00774751" w:rsidP="00774751">
            <w:pPr>
              <w:keepNext/>
              <w:jc w:val="center"/>
            </w:pPr>
            <w:r>
              <w:t>-89,9º</w:t>
            </w:r>
          </w:p>
        </w:tc>
      </w:tr>
    </w:tbl>
    <w:p w14:paraId="5E378661" w14:textId="77777777" w:rsidR="00774751" w:rsidRDefault="00774751" w:rsidP="00774751">
      <w:pPr>
        <w:pStyle w:val="Caption"/>
        <w:jc w:val="center"/>
        <w:rPr>
          <w:i w:val="0"/>
          <w:color w:val="000000" w:themeColor="text1"/>
          <w:sz w:val="24"/>
          <w:szCs w:val="24"/>
        </w:rPr>
      </w:pPr>
      <w:bookmarkStart w:id="126" w:name="_Ref454994723"/>
      <w:bookmarkStart w:id="127"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B61763">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B61763">
        <w:rPr>
          <w:i w:val="0"/>
          <w:noProof/>
          <w:color w:val="000000" w:themeColor="text1"/>
          <w:sz w:val="24"/>
          <w:szCs w:val="24"/>
        </w:rPr>
        <w:t>2</w:t>
      </w:r>
      <w:r w:rsidR="006D65BA">
        <w:rPr>
          <w:i w:val="0"/>
          <w:color w:val="000000" w:themeColor="text1"/>
          <w:sz w:val="24"/>
          <w:szCs w:val="24"/>
        </w:rPr>
        <w:fldChar w:fldCharType="end"/>
      </w:r>
      <w:bookmarkEnd w:id="126"/>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127"/>
    </w:p>
    <w:p w14:paraId="132B1906" w14:textId="77777777" w:rsidR="0084061B" w:rsidRDefault="0084061B" w:rsidP="00F7397B">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F7397B">
        <w:rPr>
          <w:rFonts w:eastAsiaTheme="minorEastAsia"/>
        </w:rPr>
        <w:t>, logo pode-se representá-lo na forma mostrada na equação 4.18</w:t>
      </w:r>
      <w:r w:rsidR="005F2E58">
        <w:rPr>
          <w:rFonts w:eastAsiaTheme="minorEastAsia"/>
        </w:rPr>
        <w:t>,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7397B" w14:paraId="3C71668F" w14:textId="77777777" w:rsidTr="000C5656">
        <w:trPr>
          <w:trHeight w:val="1002"/>
        </w:trPr>
        <w:tc>
          <w:tcPr>
            <w:tcW w:w="4531" w:type="pct"/>
            <w:vAlign w:val="center"/>
          </w:tcPr>
          <w:p w14:paraId="776BB03A" w14:textId="77777777" w:rsidR="00F7397B"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tc>
        <w:tc>
          <w:tcPr>
            <w:tcW w:w="469" w:type="pct"/>
            <w:vAlign w:val="center"/>
          </w:tcPr>
          <w:p w14:paraId="795491FC" w14:textId="77777777" w:rsidR="00F7397B" w:rsidRDefault="00F7397B" w:rsidP="000C5656">
            <w:pPr>
              <w:jc w:val="center"/>
            </w:pPr>
            <w:r>
              <w:t>(4.18)</w:t>
            </w:r>
          </w:p>
        </w:tc>
      </w:tr>
    </w:tbl>
    <w:p w14:paraId="65785915" w14:textId="77777777" w:rsidR="005F2E58" w:rsidRDefault="005F2E58" w:rsidP="0084061B">
      <w:pPr>
        <w:rPr>
          <w:rFonts w:eastAsiaTheme="minorEastAsia"/>
        </w:rPr>
      </w:pPr>
      <w:r>
        <w:rPr>
          <w:rFonts w:eastAsiaTheme="minorEastAsia"/>
        </w:rPr>
        <w:tab/>
        <w:t>Assumindo 100% de eficiência</w:t>
      </w:r>
      <w:r w:rsidR="007705E2">
        <w:rPr>
          <w:rFonts w:eastAsiaTheme="minorEastAsia"/>
        </w:rPr>
        <w:t xml:space="preserve"> da leitura</w:t>
      </w:r>
      <w:r>
        <w:rPr>
          <w:rFonts w:eastAsiaTheme="minorEastAsia"/>
        </w:rPr>
        <w:t>, dizemos que a corrente no indutor lida é a mesma que a corrente de referência, logo:</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14:paraId="13288178" w14:textId="77777777" w:rsidTr="000C5656">
        <w:trPr>
          <w:trHeight w:val="1002"/>
        </w:trPr>
        <w:tc>
          <w:tcPr>
            <w:tcW w:w="4531" w:type="pct"/>
            <w:vAlign w:val="center"/>
          </w:tcPr>
          <w:p w14:paraId="54FE725D" w14:textId="77777777" w:rsidR="007705E2"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tcPr>
          <w:p w14:paraId="40763DAA" w14:textId="77777777" w:rsidR="007705E2" w:rsidRDefault="007705E2" w:rsidP="000C5656">
            <w:pPr>
              <w:jc w:val="center"/>
            </w:pPr>
            <w:r>
              <w:t>(4.19)</w:t>
            </w:r>
          </w:p>
        </w:tc>
      </w:tr>
    </w:tbl>
    <w:p w14:paraId="13FBA2DA" w14:textId="77777777" w:rsidR="005F2E58" w:rsidRDefault="007705E2" w:rsidP="007705E2">
      <w:pPr>
        <w:ind w:firstLine="708"/>
        <w:jc w:val="both"/>
        <w:rPr>
          <w:rFonts w:eastAsiaTheme="minorEastAsia"/>
        </w:rPr>
      </w:pPr>
      <w:r>
        <w:rPr>
          <w:rFonts w:eastAsiaTheme="minorEastAsia"/>
        </w:rPr>
        <w:t>É preciso também definir q</w:t>
      </w:r>
      <w:r w:rsidR="005F2E58">
        <w:rPr>
          <w:rFonts w:eastAsiaTheme="minorEastAsia"/>
        </w:rPr>
        <w:t xml:space="preserve">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sidR="005F2E58">
        <w:rPr>
          <w:rFonts w:eastAsiaTheme="minorEastAsia"/>
        </w:rPr>
        <w:t xml:space="preserve">. Esse parâmetro é a relação de transformação do valor na saída da malha de controle para gerar um valor de ciclo de trabalho, como visto na </w:t>
      </w:r>
      <w:r w:rsidR="005F2E58" w:rsidRPr="005F2E58">
        <w:rPr>
          <w:rFonts w:eastAsiaTheme="minorEastAsia"/>
        </w:rPr>
        <w:fldChar w:fldCharType="begin"/>
      </w:r>
      <w:r w:rsidR="005F2E58" w:rsidRPr="005F2E58">
        <w:rPr>
          <w:rFonts w:eastAsiaTheme="minorEastAsia"/>
        </w:rPr>
        <w:instrText xml:space="preserve"> REF _Ref454733602 \h  \* MERGEFORMAT </w:instrText>
      </w:r>
      <w:r w:rsidR="005F2E58" w:rsidRPr="005F2E58">
        <w:rPr>
          <w:rFonts w:eastAsiaTheme="minorEastAsia"/>
        </w:rPr>
      </w:r>
      <w:r w:rsidR="005F2E58" w:rsidRPr="005F2E58">
        <w:rPr>
          <w:rFonts w:eastAsiaTheme="minorEastAsia"/>
        </w:rPr>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5F2E58" w:rsidRPr="005F2E58">
        <w:rPr>
          <w:rFonts w:eastAsiaTheme="minorEastAsia"/>
        </w:rPr>
        <w:fldChar w:fldCharType="end"/>
      </w:r>
      <w:r>
        <w:rPr>
          <w:rFonts w:eastAsiaTheme="minorEastAsia"/>
        </w:rPr>
        <w:t>. Utilizara-se-a</w:t>
      </w:r>
      <w:r w:rsidR="005F2E58">
        <w:rPr>
          <w:rFonts w:eastAsiaTheme="minorEastAsia"/>
        </w:rPr>
        <w:t xml:space="preserve"> aqui uma onda dente de serra de amplitude de 3.3V, já que é a tensão de alimentaç</w:t>
      </w:r>
      <w:r>
        <w:rPr>
          <w:rFonts w:eastAsiaTheme="minorEastAsia"/>
        </w:rPr>
        <w:t xml:space="preserve">ão de microcontroladores com tecnologioa CMOS largamente </w:t>
      </w:r>
      <w:r w:rsidR="005F2E58">
        <w:rPr>
          <w:rFonts w:eastAsiaTheme="minorEastAsia"/>
        </w:rPr>
        <w:t>utilizados atualmente. Esse valor é arbitrário</w:t>
      </w:r>
      <w:r>
        <w:rPr>
          <w:rFonts w:eastAsiaTheme="minorEastAsia"/>
        </w:rPr>
        <w:t>, podendo ser bem menor</w:t>
      </w:r>
      <w:r w:rsidR="005F2E58">
        <w:rPr>
          <w:rFonts w:eastAsiaTheme="minorEastAsia"/>
        </w:rPr>
        <w:t xml:space="preserve">, mas 3.3V é apropriado para garantir que o sinal de controle não seja afetado </w:t>
      </w:r>
      <w:r w:rsidR="005F2E58">
        <w:rPr>
          <w:rFonts w:eastAsiaTheme="minorEastAsia"/>
        </w:rPr>
        <w:lastRenderedPageBreak/>
        <w:t xml:space="preserve">por ruído na prática. Assim, quando </w:t>
      </w:r>
      <w:r w:rsidR="002051B5">
        <w:rPr>
          <w:rFonts w:eastAsiaTheme="minorEastAsia"/>
        </w:rPr>
        <w:t>o valor de saída do controle for máximo, isso corresponderá</w:t>
      </w:r>
      <w:r w:rsidR="005F2E58">
        <w:rPr>
          <w:rFonts w:eastAsiaTheme="minorEastAsia"/>
        </w:rPr>
        <w:t xml:space="preserve"> </w:t>
      </w:r>
      <w:r w:rsidR="002051B5">
        <w:rPr>
          <w:rFonts w:eastAsiaTheme="minorEastAsia"/>
        </w:rPr>
        <w:t>ao valor de ciclo de trabalho efetivo máximo.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705E2" w14:paraId="74FA4597" w14:textId="77777777" w:rsidTr="000C5656">
        <w:trPr>
          <w:trHeight w:val="1002"/>
        </w:trPr>
        <w:tc>
          <w:tcPr>
            <w:tcW w:w="4531" w:type="pct"/>
            <w:vAlign w:val="center"/>
          </w:tcPr>
          <w:p w14:paraId="37A338E6" w14:textId="77777777" w:rsidR="007705E2"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tc>
        <w:tc>
          <w:tcPr>
            <w:tcW w:w="469" w:type="pct"/>
            <w:vAlign w:val="center"/>
          </w:tcPr>
          <w:p w14:paraId="0BCA8FC6" w14:textId="77777777" w:rsidR="007705E2" w:rsidRDefault="007705E2" w:rsidP="000C5656">
            <w:pPr>
              <w:jc w:val="center"/>
            </w:pPr>
            <w:r>
              <w:t>(4.20)</w:t>
            </w:r>
          </w:p>
        </w:tc>
      </w:tr>
    </w:tbl>
    <w:p w14:paraId="404CA791" w14:textId="77777777" w:rsidR="002051B5" w:rsidRDefault="008E0D3A" w:rsidP="008E0D3A">
      <w:r>
        <w:tab/>
      </w:r>
      <w:r w:rsidR="007705E2">
        <w:t>Para cálculo</w:t>
      </w:r>
      <w:r w:rsidR="002051B5">
        <w:t xml:space="preserve"> </w:t>
      </w:r>
      <w:r w:rsidR="007705E2">
        <w:t xml:space="preserve">de todos </w:t>
      </w:r>
      <w:r w:rsidR="002051B5">
        <w:t xml:space="preserve">os parâmetros do controlador, </w:t>
      </w:r>
      <w:r w:rsidR="007705E2">
        <w:t>é necessária a utilização</w:t>
      </w:r>
      <w:r w:rsidR="002051B5">
        <w:t xml:space="preserve"> </w:t>
      </w:r>
      <w:r w:rsidR="007705E2">
        <w:t>d</w:t>
      </w:r>
      <w:r w:rsidR="002051B5">
        <w:t>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5158C" w14:paraId="19AFFB66" w14:textId="77777777" w:rsidTr="00BD128D">
        <w:trPr>
          <w:trHeight w:val="1002"/>
        </w:trPr>
        <w:tc>
          <w:tcPr>
            <w:tcW w:w="4530" w:type="pct"/>
            <w:vAlign w:val="center"/>
          </w:tcPr>
          <w:p w14:paraId="57C54D4D" w14:textId="77777777" w:rsidR="00B5158C" w:rsidRPr="00F01B5B" w:rsidRDefault="00B601B4"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c>
        <w:tc>
          <w:tcPr>
            <w:tcW w:w="470" w:type="pct"/>
            <w:vAlign w:val="center"/>
          </w:tcPr>
          <w:p w14:paraId="473364D4" w14:textId="77777777" w:rsidR="00B5158C" w:rsidRDefault="00B5158C" w:rsidP="00BD128D">
            <w:pPr>
              <w:jc w:val="center"/>
            </w:pPr>
            <w:r>
              <w:t>(4.21)</w:t>
            </w:r>
          </w:p>
        </w:tc>
      </w:tr>
      <w:tr w:rsidR="00B5158C" w14:paraId="32D4C8FE" w14:textId="77777777" w:rsidTr="00BD128D">
        <w:trPr>
          <w:trHeight w:val="1002"/>
        </w:trPr>
        <w:tc>
          <w:tcPr>
            <w:tcW w:w="4530" w:type="pct"/>
            <w:vAlign w:val="center"/>
          </w:tcPr>
          <w:p w14:paraId="0F4C3E7E" w14:textId="77777777" w:rsidR="00B5158C" w:rsidRPr="00F01B5B" w:rsidRDefault="00B601B4"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tc>
        <w:tc>
          <w:tcPr>
            <w:tcW w:w="470" w:type="pct"/>
            <w:vAlign w:val="center"/>
          </w:tcPr>
          <w:p w14:paraId="7B06115B" w14:textId="77777777" w:rsidR="00B5158C" w:rsidRDefault="00B5158C" w:rsidP="00BD128D">
            <w:pPr>
              <w:jc w:val="center"/>
            </w:pPr>
            <w:r>
              <w:t>(4.22)</w:t>
            </w:r>
          </w:p>
        </w:tc>
      </w:tr>
    </w:tbl>
    <w:p w14:paraId="282F98B5" w14:textId="77777777" w:rsidR="00B5158C" w:rsidRDefault="00B5158C" w:rsidP="008E0D3A"/>
    <w:p w14:paraId="450228D4" w14:textId="77777777" w:rsidR="007A3F59" w:rsidRDefault="007A3F59" w:rsidP="007A3F59">
      <w:pPr>
        <w:rPr>
          <w:rFonts w:eastAsiaTheme="minorEastAsia"/>
        </w:rPr>
      </w:pPr>
      <w:commentRangeStart w:id="128"/>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BD128D">
        <w:rPr>
          <w:rFonts w:eastAsiaTheme="minorEastAsia"/>
        </w:rPr>
        <w:t xml:space="preserve"> temos são definidas</w:t>
      </w:r>
      <w:r>
        <w:rPr>
          <w:rFonts w:eastAsiaTheme="minorEastAsia"/>
        </w:rPr>
        <w:t xml:space="preserve"> duas condições</w:t>
      </w:r>
      <w:r w:rsidR="00BD128D">
        <w:rPr>
          <w:rFonts w:eastAsiaTheme="minorEastAsia"/>
        </w:rPr>
        <w:t>[8]</w:t>
      </w:r>
      <w:r w:rsidR="00766CC8">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14:paraId="645E4BD8" w14:textId="77777777" w:rsidTr="00BD128D">
        <w:trPr>
          <w:trHeight w:val="1002"/>
        </w:trPr>
        <w:tc>
          <w:tcPr>
            <w:tcW w:w="4530" w:type="pct"/>
            <w:vAlign w:val="center"/>
          </w:tcPr>
          <w:p w14:paraId="7EE51505" w14:textId="77777777" w:rsidR="00BD128D" w:rsidRPr="00F01B5B" w:rsidRDefault="00B601B4" w:rsidP="00BD128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14:paraId="35645003" w14:textId="77777777" w:rsidR="00BD128D" w:rsidRDefault="00BD128D" w:rsidP="00BD128D">
            <w:pPr>
              <w:jc w:val="center"/>
            </w:pPr>
            <w:r>
              <w:t>(4.23)</w:t>
            </w:r>
          </w:p>
        </w:tc>
      </w:tr>
      <w:tr w:rsidR="00BD128D" w14:paraId="54D18E04" w14:textId="77777777" w:rsidTr="00BD128D">
        <w:trPr>
          <w:trHeight w:val="1002"/>
        </w:trPr>
        <w:tc>
          <w:tcPr>
            <w:tcW w:w="4530" w:type="pct"/>
            <w:vAlign w:val="center"/>
          </w:tcPr>
          <w:p w14:paraId="1090859F" w14:textId="77777777" w:rsidR="00BD128D" w:rsidRPr="00F01B5B" w:rsidRDefault="00B601B4" w:rsidP="00BD128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14:paraId="1362EAAC" w14:textId="77777777" w:rsidR="00BD128D" w:rsidRDefault="00BD128D" w:rsidP="00BD128D">
            <w:pPr>
              <w:jc w:val="center"/>
            </w:pPr>
            <w:r>
              <w:t>(4.24)</w:t>
            </w:r>
          </w:p>
        </w:tc>
      </w:tr>
    </w:tbl>
    <w:p w14:paraId="06421EE0" w14:textId="77777777" w:rsidR="00052D85" w:rsidRDefault="00BD128D" w:rsidP="00BD128D">
      <w:pPr>
        <w:ind w:firstLine="708"/>
        <w:jc w:val="both"/>
        <w:rPr>
          <w:rFonts w:eastAsiaTheme="minorEastAsia"/>
        </w:rPr>
      </w:pPr>
      <w:r>
        <w:rPr>
          <w:rFonts w:eastAsiaTheme="minorEastAsia"/>
        </w:rPr>
        <w:t>Tem-se</w:t>
      </w:r>
      <w:r w:rsidR="00766CC8">
        <w:rPr>
          <w:rFonts w:eastAsiaTheme="minorEastAsia"/>
        </w:rPr>
        <w:t xml:space="preserve">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BD128D" w14:paraId="6F653C76" w14:textId="77777777" w:rsidTr="000C5656">
        <w:trPr>
          <w:trHeight w:val="1002"/>
        </w:trPr>
        <w:tc>
          <w:tcPr>
            <w:tcW w:w="4530" w:type="pct"/>
            <w:vAlign w:val="center"/>
          </w:tcPr>
          <w:p w14:paraId="31A72EAC" w14:textId="77777777" w:rsidR="00BD128D"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tcPr>
          <w:p w14:paraId="75B65845" w14:textId="77777777" w:rsidR="00BD128D" w:rsidRDefault="00BD128D" w:rsidP="000C5656">
            <w:pPr>
              <w:jc w:val="center"/>
            </w:pPr>
            <w:r>
              <w:t>(4.25)</w:t>
            </w:r>
          </w:p>
        </w:tc>
      </w:tr>
      <w:tr w:rsidR="00BD128D" w14:paraId="7F24ECEC" w14:textId="77777777" w:rsidTr="000C5656">
        <w:trPr>
          <w:trHeight w:val="1002"/>
        </w:trPr>
        <w:tc>
          <w:tcPr>
            <w:tcW w:w="4530" w:type="pct"/>
            <w:vAlign w:val="center"/>
          </w:tcPr>
          <w:p w14:paraId="19CD5C34" w14:textId="77777777" w:rsidR="00BD128D"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tcPr>
          <w:p w14:paraId="7656E891" w14:textId="77777777" w:rsidR="00BD128D" w:rsidRDefault="00BD128D" w:rsidP="000C5656">
            <w:pPr>
              <w:jc w:val="center"/>
            </w:pPr>
            <w:r>
              <w:t>(4.26)</w:t>
            </w:r>
          </w:p>
        </w:tc>
      </w:tr>
    </w:tbl>
    <w:commentRangeEnd w:id="128"/>
    <w:p w14:paraId="46A20974" w14:textId="77777777" w:rsidR="00BD128D" w:rsidRDefault="00043BF9" w:rsidP="00BD128D">
      <w:pPr>
        <w:ind w:firstLine="708"/>
        <w:jc w:val="both"/>
        <w:rPr>
          <w:rFonts w:eastAsiaTheme="minorEastAsia"/>
        </w:rPr>
      </w:pPr>
      <w:r>
        <w:rPr>
          <w:rStyle w:val="CommentReference"/>
        </w:rPr>
        <w:commentReference w:id="128"/>
      </w:r>
    </w:p>
    <w:p w14:paraId="51517A63" w14:textId="77777777" w:rsidR="00052D85" w:rsidRPr="00052D85" w:rsidRDefault="00052D85" w:rsidP="007A3F59">
      <w:pPr>
        <w:rPr>
          <w:rFonts w:eastAsiaTheme="minorEastAsia"/>
        </w:rPr>
      </w:pPr>
    </w:p>
    <w:p w14:paraId="3DD0FA3D" w14:textId="77777777" w:rsidR="00052D85" w:rsidRPr="00052D85" w:rsidRDefault="00052D85" w:rsidP="007A3F59">
      <w:pPr>
        <w:rPr>
          <w:rFonts w:eastAsiaTheme="minorEastAsia"/>
        </w:rPr>
      </w:pPr>
    </w:p>
    <w:p w14:paraId="151CBA93" w14:textId="77777777" w:rsidR="00923D08" w:rsidRDefault="00923D08" w:rsidP="004E1076">
      <w:pPr>
        <w:pStyle w:val="Heading3"/>
        <w:jc w:val="both"/>
      </w:pPr>
      <w:bookmarkStart w:id="129"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129"/>
    </w:p>
    <w:p w14:paraId="0A2E46AA" w14:textId="77777777" w:rsidR="00052D85" w:rsidRDefault="00052D85" w:rsidP="00052D85">
      <w:pPr>
        <w:keepNext/>
      </w:pPr>
      <w:r>
        <w:rPr>
          <w:noProof/>
          <w:lang w:eastAsia="pt-BR"/>
        </w:rPr>
        <w:drawing>
          <wp:inline distT="0" distB="0" distL="0" distR="0" wp14:anchorId="4C25E48C" wp14:editId="64BDAC4B">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14:paraId="2C599025" w14:textId="77777777" w:rsidR="00052D85" w:rsidRDefault="00052D85" w:rsidP="00052D85">
      <w:pPr>
        <w:pStyle w:val="Caption"/>
        <w:jc w:val="center"/>
        <w:rPr>
          <w:i w:val="0"/>
          <w:color w:val="auto"/>
          <w:sz w:val="24"/>
          <w:szCs w:val="24"/>
        </w:rPr>
      </w:pPr>
      <w:bookmarkStart w:id="130" w:name="_Ref455074895"/>
      <w:bookmarkStart w:id="131" w:name="_Ref455941265"/>
      <w:r w:rsidRPr="00052D8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130"/>
      <w:r w:rsidRPr="00052D85">
        <w:rPr>
          <w:i w:val="0"/>
          <w:color w:val="auto"/>
          <w:sz w:val="24"/>
          <w:szCs w:val="24"/>
        </w:rPr>
        <w:t xml:space="preserve"> - Controle da tensão de saída do conversor</w:t>
      </w:r>
      <w:bookmarkEnd w:id="131"/>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755D8" w14:paraId="0F89C5C5" w14:textId="77777777" w:rsidTr="000C5656">
        <w:trPr>
          <w:trHeight w:val="1002"/>
        </w:trPr>
        <w:tc>
          <w:tcPr>
            <w:tcW w:w="4530" w:type="pct"/>
            <w:vAlign w:val="center"/>
          </w:tcPr>
          <w:p w14:paraId="02FBB19D" w14:textId="77777777" w:rsidR="003755D8" w:rsidRPr="00F01B5B" w:rsidRDefault="00B601B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tc>
        <w:tc>
          <w:tcPr>
            <w:tcW w:w="470" w:type="pct"/>
            <w:vAlign w:val="center"/>
          </w:tcPr>
          <w:p w14:paraId="0CD9832B" w14:textId="77777777" w:rsidR="003755D8" w:rsidRDefault="003755D8" w:rsidP="003755D8">
            <w:pPr>
              <w:jc w:val="center"/>
            </w:pPr>
            <w:r>
              <w:t>(4.27)</w:t>
            </w:r>
          </w:p>
        </w:tc>
      </w:tr>
      <w:tr w:rsidR="003755D8" w14:paraId="4D89656D" w14:textId="77777777" w:rsidTr="000C5656">
        <w:trPr>
          <w:trHeight w:val="1002"/>
        </w:trPr>
        <w:tc>
          <w:tcPr>
            <w:tcW w:w="4530" w:type="pct"/>
            <w:vAlign w:val="center"/>
          </w:tcPr>
          <w:p w14:paraId="3374C311" w14:textId="77777777" w:rsidR="003755D8" w:rsidRPr="00F01B5B" w:rsidRDefault="00B601B4" w:rsidP="000C565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0" w:type="pct"/>
            <w:vAlign w:val="center"/>
          </w:tcPr>
          <w:p w14:paraId="216C29B9" w14:textId="77777777" w:rsidR="003755D8" w:rsidRDefault="003755D8" w:rsidP="000C5656">
            <w:pPr>
              <w:jc w:val="center"/>
            </w:pPr>
            <w:r>
              <w:t>(4.28)</w:t>
            </w:r>
          </w:p>
        </w:tc>
      </w:tr>
    </w:tbl>
    <w:p w14:paraId="2B04E62C" w14:textId="77777777" w:rsidR="003755D8" w:rsidRDefault="003755D8" w:rsidP="002D41D7">
      <w:pPr>
        <w:keepNext/>
        <w:ind w:firstLine="708"/>
        <w:jc w:val="both"/>
        <w:rPr>
          <w:rFonts w:eastAsiaTheme="minorEastAsia"/>
        </w:rPr>
      </w:pPr>
      <w:r>
        <w:t>Agora, o que será calculado é</w:t>
      </w:r>
      <w:r w:rsidR="00052D85">
        <w:t xml:space="preserve"> o controle da malha de tensão apresentada na </w:t>
      </w:r>
      <w:r w:rsidR="00052D85" w:rsidRPr="00052D85">
        <w:fldChar w:fldCharType="begin"/>
      </w:r>
      <w:r w:rsidR="00052D85" w:rsidRPr="00052D85">
        <w:instrText xml:space="preserve"> REF _Ref455074895 \h  \* MERGEFORMAT </w:instrText>
      </w:r>
      <w:r w:rsidR="00052D85" w:rsidRPr="00052D85">
        <w:fldChar w:fldCharType="separate"/>
      </w:r>
      <w:r w:rsidR="00B61763" w:rsidRPr="00052D85">
        <w:rPr>
          <w:szCs w:val="24"/>
        </w:rPr>
        <w:t xml:space="preserve">Figura </w:t>
      </w:r>
      <w:r w:rsidR="00B61763" w:rsidRPr="00B61763">
        <w:rPr>
          <w:noProof/>
          <w:szCs w:val="24"/>
        </w:rPr>
        <w:t>4</w:t>
      </w:r>
      <w:r w:rsidR="00B61763">
        <w:rPr>
          <w:noProof/>
          <w:szCs w:val="24"/>
        </w:rPr>
        <w:t>.</w:t>
      </w:r>
      <w:r w:rsidR="00B61763" w:rsidRPr="00B61763">
        <w:rPr>
          <w:noProof/>
          <w:szCs w:val="24"/>
        </w:rPr>
        <w:t>6</w:t>
      </w:r>
      <w:r w:rsidR="00052D85" w:rsidRPr="00052D85">
        <w:fldChar w:fldCharType="end"/>
      </w:r>
      <w:r w:rsidR="00052D85">
        <w:t>. A idéia é a mesma do controlador ante</w:t>
      </w:r>
      <w:r>
        <w:t>rior, porém nesse não precisa-se</w:t>
      </w:r>
      <w:r w:rsidR="00052D85">
        <w:t xml:space="preserve"> ter uma função q</w:t>
      </w:r>
      <w:r>
        <w:t>ue relaciona a saída do controle</w:t>
      </w:r>
      <w:r w:rsidR="00052D85">
        <w:t xml:space="preserve"> com o cicl</w:t>
      </w:r>
      <w:r>
        <w:t>o de trabalho efetivo. O que é de</w:t>
      </w:r>
      <w:r w:rsidR="00052D85">
        <w:t xml:space="preserve"> intere</w:t>
      </w:r>
      <w:r>
        <w:t>sse</w:t>
      </w:r>
      <w:r w:rsidR="00052D85">
        <w:t xml:space="preserve">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Pr>
          <w:rFonts w:eastAsiaTheme="minorEastAsia"/>
        </w:rPr>
        <w:t>Figura 4.7.</w:t>
      </w:r>
    </w:p>
    <w:p w14:paraId="75FEE06D" w14:textId="77777777" w:rsidR="002D41D7" w:rsidRDefault="002D41D7" w:rsidP="003755D8">
      <w:pPr>
        <w:keepNext/>
        <w:jc w:val="both"/>
      </w:pPr>
      <w:r>
        <w:rPr>
          <w:noProof/>
          <w:lang w:eastAsia="pt-BR"/>
        </w:rPr>
        <w:drawing>
          <wp:inline distT="0" distB="0" distL="0" distR="0" wp14:anchorId="5B87A67D" wp14:editId="7E0B032A">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7">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14:paraId="4DF4A983" w14:textId="77777777" w:rsidR="00262AE2" w:rsidRDefault="002D41D7" w:rsidP="002D41D7">
      <w:pPr>
        <w:pStyle w:val="Caption"/>
        <w:jc w:val="center"/>
        <w:rPr>
          <w:rFonts w:eastAsiaTheme="minorEastAsia"/>
          <w:i w:val="0"/>
          <w:color w:val="auto"/>
          <w:sz w:val="24"/>
          <w:szCs w:val="24"/>
        </w:rPr>
      </w:pPr>
      <w:bookmarkStart w:id="132" w:name="_Ref455941269"/>
      <w:r w:rsidRPr="002D41D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7</w:t>
      </w:r>
      <w:r w:rsidR="007957BF">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132"/>
    </w:p>
    <w:p w14:paraId="3E17E06E" w14:textId="77777777"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14:paraId="56A48DBF" w14:textId="77777777" w:rsidTr="00B93C2C">
        <w:trPr>
          <w:jc w:val="center"/>
        </w:trPr>
        <w:tc>
          <w:tcPr>
            <w:tcW w:w="4247" w:type="dxa"/>
            <w:vAlign w:val="center"/>
          </w:tcPr>
          <w:p w14:paraId="3509ADA2" w14:textId="77777777" w:rsidR="002D41D7" w:rsidRDefault="002D41D7" w:rsidP="00B93C2C">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14:paraId="4F56F93E" w14:textId="77777777" w:rsidR="002D41D7" w:rsidRDefault="00164ADD" w:rsidP="00B93C2C">
            <w:pPr>
              <w:jc w:val="center"/>
            </w:pPr>
            <w:r>
              <w:t>159</w:t>
            </w:r>
            <w:r w:rsidR="002D41D7">
              <w:t>k rad/s</w:t>
            </w:r>
          </w:p>
        </w:tc>
      </w:tr>
      <w:tr w:rsidR="002D41D7" w14:paraId="63A752FD" w14:textId="77777777" w:rsidTr="00B93C2C">
        <w:trPr>
          <w:jc w:val="center"/>
        </w:trPr>
        <w:tc>
          <w:tcPr>
            <w:tcW w:w="4247" w:type="dxa"/>
            <w:vAlign w:val="center"/>
          </w:tcPr>
          <w:p w14:paraId="01DECA82" w14:textId="77777777"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14:paraId="5B0B82D7" w14:textId="77777777" w:rsidR="002D41D7" w:rsidRDefault="00164ADD" w:rsidP="00164ADD">
            <w:pPr>
              <w:keepNext/>
              <w:jc w:val="center"/>
            </w:pPr>
            <w:r>
              <w:t>-78</w:t>
            </w:r>
            <w:r w:rsidR="002D41D7">
              <w:t>,</w:t>
            </w:r>
            <w:r>
              <w:t>2</w:t>
            </w:r>
            <w:r w:rsidR="002D41D7">
              <w:t>º</w:t>
            </w:r>
          </w:p>
        </w:tc>
      </w:tr>
    </w:tbl>
    <w:p w14:paraId="25279F6F" w14:textId="77777777" w:rsidR="002D41D7" w:rsidRDefault="002D41D7" w:rsidP="002D41D7">
      <w:pPr>
        <w:pStyle w:val="Caption"/>
        <w:jc w:val="center"/>
        <w:rPr>
          <w:i w:val="0"/>
          <w:color w:val="auto"/>
          <w:sz w:val="24"/>
          <w:szCs w:val="24"/>
        </w:rPr>
      </w:pPr>
      <w:bookmarkStart w:id="133"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133"/>
    </w:p>
    <w:p w14:paraId="7C1C31E6" w14:textId="77777777" w:rsidR="00DB14E1" w:rsidRPr="00DB14E1" w:rsidRDefault="00DB14E1" w:rsidP="00DB14E1"/>
    <w:p w14:paraId="60B336D2" w14:textId="77777777" w:rsidR="00262AE2" w:rsidRDefault="003755D8" w:rsidP="00262AE2">
      <w:pPr>
        <w:ind w:firstLine="708"/>
        <w:jc w:val="both"/>
        <w:rPr>
          <w:rFonts w:eastAsiaTheme="minorEastAsia"/>
        </w:rPr>
      </w:pPr>
      <w:r>
        <w:t>Para esse controle, deve-se</w:t>
      </w:r>
      <w:r w:rsidR="00052D85">
        <w:t xml:space="preserv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sidR="00052D85">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52D85">
        <w:rPr>
          <w:rFonts w:eastAsiaTheme="minorEastAsia"/>
        </w:rPr>
        <w:t>Porém</w:t>
      </w:r>
      <w:r w:rsidR="00262AE2">
        <w:rPr>
          <w:rFonts w:eastAsiaTheme="minorEastAsia"/>
        </w:rPr>
        <w:t xml:space="preserve"> como a malha de corrente é capaz de corrigir os erros mais rapidamente que a malha de tensão</w:t>
      </w:r>
      <w:r>
        <w:rPr>
          <w:rFonts w:eastAsiaTheme="minorEastAsia"/>
        </w:rPr>
        <w:t>[8]</w:t>
      </w:r>
      <w:r w:rsidR="00262AE2">
        <w:rPr>
          <w:rFonts w:eastAsiaTheme="minorEastAsia"/>
        </w:rPr>
        <w:t>, a dinâmica interna dessa malha pode ser desconsiderada</w:t>
      </w:r>
      <w:r w:rsidR="00141B61">
        <w:rPr>
          <w:rFonts w:eastAsiaTheme="minorEastAsia"/>
        </w:rPr>
        <w:t xml:space="preserve">. </w:t>
      </w:r>
      <w:r w:rsidR="00262AE2">
        <w:rPr>
          <w:rFonts w:eastAsiaTheme="minorEastAsia"/>
        </w:rPr>
        <w:t>Assim, analogamente ao cálculo da seção anterior:</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3755D8" w14:paraId="141F4791" w14:textId="77777777" w:rsidTr="000C5656">
        <w:trPr>
          <w:trHeight w:val="1002"/>
        </w:trPr>
        <w:tc>
          <w:tcPr>
            <w:tcW w:w="4529" w:type="pct"/>
            <w:vAlign w:val="center"/>
          </w:tcPr>
          <w:p w14:paraId="564AF047" w14:textId="77777777" w:rsidR="003755D8"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tc>
        <w:tc>
          <w:tcPr>
            <w:tcW w:w="471" w:type="pct"/>
            <w:vAlign w:val="center"/>
          </w:tcPr>
          <w:p w14:paraId="13F0B368" w14:textId="77777777" w:rsidR="003755D8" w:rsidRDefault="003755D8" w:rsidP="000C5656">
            <w:pPr>
              <w:jc w:val="center"/>
            </w:pPr>
            <w:r>
              <w:t>(4.29)</w:t>
            </w:r>
          </w:p>
        </w:tc>
      </w:tr>
      <w:tr w:rsidR="003755D8" w14:paraId="714F055E" w14:textId="77777777" w:rsidTr="000C5656">
        <w:trPr>
          <w:trHeight w:val="1002"/>
        </w:trPr>
        <w:tc>
          <w:tcPr>
            <w:tcW w:w="4529" w:type="pct"/>
            <w:vAlign w:val="center"/>
          </w:tcPr>
          <w:p w14:paraId="0F0954A7" w14:textId="77777777" w:rsidR="003755D8"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71" w:type="pct"/>
            <w:vAlign w:val="center"/>
          </w:tcPr>
          <w:p w14:paraId="74014F60" w14:textId="77777777" w:rsidR="003755D8" w:rsidRDefault="003755D8" w:rsidP="000C5656">
            <w:pPr>
              <w:jc w:val="center"/>
            </w:pPr>
            <w:r>
              <w:t>(4.30)</w:t>
            </w:r>
          </w:p>
        </w:tc>
      </w:tr>
      <w:tr w:rsidR="003755D8" w14:paraId="18FD4CB9" w14:textId="77777777" w:rsidTr="000C5656">
        <w:trPr>
          <w:trHeight w:val="1002"/>
        </w:trPr>
        <w:tc>
          <w:tcPr>
            <w:tcW w:w="4529" w:type="pct"/>
            <w:vAlign w:val="center"/>
          </w:tcPr>
          <w:p w14:paraId="7F8DCBC6" w14:textId="77777777" w:rsidR="003755D8" w:rsidRPr="00F01B5B" w:rsidRDefault="00B601B4" w:rsidP="000C5656">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tc>
        <w:tc>
          <w:tcPr>
            <w:tcW w:w="471" w:type="pct"/>
            <w:vAlign w:val="center"/>
          </w:tcPr>
          <w:p w14:paraId="7DCF6908" w14:textId="77777777" w:rsidR="003755D8" w:rsidRDefault="003755D8" w:rsidP="000C5656">
            <w:pPr>
              <w:jc w:val="center"/>
            </w:pPr>
            <w:r>
              <w:t>(4.31)</w:t>
            </w:r>
          </w:p>
        </w:tc>
      </w:tr>
      <w:tr w:rsidR="003755D8" w14:paraId="28009F38" w14:textId="77777777" w:rsidTr="000C5656">
        <w:trPr>
          <w:trHeight w:val="1002"/>
        </w:trPr>
        <w:tc>
          <w:tcPr>
            <w:tcW w:w="4529" w:type="pct"/>
            <w:vAlign w:val="center"/>
          </w:tcPr>
          <w:p w14:paraId="48750F93" w14:textId="77777777" w:rsidR="003755D8"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tc>
        <w:tc>
          <w:tcPr>
            <w:tcW w:w="471" w:type="pct"/>
            <w:vAlign w:val="center"/>
          </w:tcPr>
          <w:p w14:paraId="4DE36759" w14:textId="77777777" w:rsidR="003755D8" w:rsidRDefault="003755D8" w:rsidP="000C5656">
            <w:pPr>
              <w:jc w:val="center"/>
            </w:pPr>
            <w:r>
              <w:t>(4.32)</w:t>
            </w:r>
          </w:p>
        </w:tc>
      </w:tr>
      <w:tr w:rsidR="003755D8" w14:paraId="3EC78E69" w14:textId="77777777" w:rsidTr="000C5656">
        <w:trPr>
          <w:trHeight w:val="1002"/>
        </w:trPr>
        <w:tc>
          <w:tcPr>
            <w:tcW w:w="4529" w:type="pct"/>
            <w:vAlign w:val="center"/>
          </w:tcPr>
          <w:p w14:paraId="3AE8F1AC" w14:textId="77777777" w:rsidR="003755D8"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tc>
        <w:tc>
          <w:tcPr>
            <w:tcW w:w="471" w:type="pct"/>
            <w:vAlign w:val="center"/>
          </w:tcPr>
          <w:p w14:paraId="158C3485" w14:textId="77777777" w:rsidR="003755D8" w:rsidRDefault="003755D8" w:rsidP="000C5656">
            <w:pPr>
              <w:jc w:val="center"/>
            </w:pPr>
            <w:r>
              <w:t>(4.33)</w:t>
            </w:r>
          </w:p>
        </w:tc>
      </w:tr>
    </w:tbl>
    <w:p w14:paraId="08AF1F8D" w14:textId="77777777" w:rsidR="000C5656" w:rsidRDefault="002D41D7" w:rsidP="002D41D7">
      <w:pPr>
        <w:ind w:firstLine="708"/>
        <w:rPr>
          <w:rFonts w:eastAsiaTheme="minorEastAsia"/>
        </w:rPr>
      </w:pPr>
      <w:commentRangeStart w:id="134"/>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w:t>
      </w:r>
      <w:r w:rsidR="000C5656">
        <w:rPr>
          <w:rFonts w:eastAsiaTheme="minorEastAsia"/>
        </w:rPr>
        <w:t xml:space="preserve">define-se </w:t>
      </w:r>
      <w:r>
        <w:rPr>
          <w:rFonts w:eastAsiaTheme="minorEastAsia"/>
        </w:rPr>
        <w:t>duas condições</w:t>
      </w:r>
      <w:r w:rsidR="000C5656">
        <w:rPr>
          <w:rFonts w:eastAsiaTheme="minorEastAsia"/>
        </w:rPr>
        <w:t>:</w:t>
      </w:r>
      <w:commentRangeEnd w:id="134"/>
      <w:r w:rsidR="00043BF9">
        <w:rPr>
          <w:rStyle w:val="CommentReference"/>
        </w:rPr>
        <w:commentReference w:id="134"/>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14:paraId="492DF5DD" w14:textId="77777777" w:rsidTr="000C5656">
        <w:trPr>
          <w:trHeight w:val="1002"/>
        </w:trPr>
        <w:tc>
          <w:tcPr>
            <w:tcW w:w="4530" w:type="pct"/>
            <w:vAlign w:val="center"/>
          </w:tcPr>
          <w:p w14:paraId="415A09B0" w14:textId="77777777" w:rsidR="000C5656" w:rsidRPr="00F01B5B" w:rsidRDefault="00B601B4" w:rsidP="000C5656">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tcPr>
          <w:p w14:paraId="363277E2" w14:textId="77777777" w:rsidR="000C5656" w:rsidRDefault="000C5656" w:rsidP="000C5656">
            <w:pPr>
              <w:jc w:val="center"/>
            </w:pPr>
            <w:r>
              <w:t>(4.34)</w:t>
            </w:r>
          </w:p>
        </w:tc>
      </w:tr>
      <w:tr w:rsidR="000C5656" w14:paraId="33227A38" w14:textId="77777777" w:rsidTr="000C5656">
        <w:trPr>
          <w:trHeight w:val="1002"/>
        </w:trPr>
        <w:tc>
          <w:tcPr>
            <w:tcW w:w="4530" w:type="pct"/>
            <w:vAlign w:val="center"/>
          </w:tcPr>
          <w:p w14:paraId="033DF42F" w14:textId="77777777" w:rsidR="000C5656"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tcPr>
          <w:p w14:paraId="7ACD5AD4" w14:textId="77777777" w:rsidR="000C5656" w:rsidRDefault="000C5656" w:rsidP="000C5656">
            <w:pPr>
              <w:jc w:val="center"/>
            </w:pPr>
            <w:r>
              <w:t>(4.35)</w:t>
            </w:r>
          </w:p>
        </w:tc>
      </w:tr>
    </w:tbl>
    <w:p w14:paraId="4CB782D8" w14:textId="77777777" w:rsidR="002D41D7" w:rsidRDefault="002D41D7" w:rsidP="002D41D7">
      <w:pPr>
        <w:ind w:firstLine="708"/>
        <w:rPr>
          <w:rFonts w:eastAsiaTheme="minorEastAsia"/>
        </w:rPr>
      </w:pPr>
    </w:p>
    <w:p w14:paraId="372383C4" w14:textId="77777777" w:rsidR="000C5656" w:rsidRDefault="000C5656" w:rsidP="002D41D7">
      <w:pPr>
        <w:ind w:firstLine="708"/>
        <w:rPr>
          <w:rFonts w:eastAsiaTheme="minorEastAsia"/>
        </w:rPr>
      </w:pPr>
    </w:p>
    <w:p w14:paraId="6882D43C" w14:textId="77777777" w:rsidR="002D41D7" w:rsidRPr="007A3F59" w:rsidRDefault="002D41D7" w:rsidP="002D41D7">
      <w:pPr>
        <w:rPr>
          <w:rFonts w:eastAsiaTheme="minorEastAsia"/>
        </w:rPr>
      </w:pPr>
    </w:p>
    <w:p w14:paraId="7E15006C" w14:textId="77777777" w:rsidR="002D41D7" w:rsidRPr="00052D85" w:rsidRDefault="002D41D7" w:rsidP="002D41D7">
      <w:pPr>
        <w:rPr>
          <w:rFonts w:eastAsiaTheme="minorEastAsia"/>
        </w:rPr>
      </w:pPr>
    </w:p>
    <w:p w14:paraId="06BE2E64" w14:textId="77777777" w:rsidR="002D41D7" w:rsidRDefault="000C5656" w:rsidP="002D41D7">
      <w:pPr>
        <w:ind w:firstLine="708"/>
        <w:rPr>
          <w:rFonts w:eastAsiaTheme="minorEastAsia"/>
        </w:rPr>
      </w:pPr>
      <w:r>
        <w:rPr>
          <w:rFonts w:eastAsiaTheme="minorEastAsia"/>
        </w:rPr>
        <w:lastRenderedPageBreak/>
        <w:t>Fazendo o cálculo, tem-se</w:t>
      </w:r>
      <w:r w:rsidR="002D41D7">
        <w:rPr>
          <w:rFonts w:eastAsiaTheme="minorEastAsia"/>
        </w:rPr>
        <w:t xml:space="preserv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C5656" w14:paraId="265DAFD7" w14:textId="77777777" w:rsidTr="000C5656">
        <w:trPr>
          <w:trHeight w:val="1002"/>
        </w:trPr>
        <w:tc>
          <w:tcPr>
            <w:tcW w:w="4530" w:type="pct"/>
            <w:vAlign w:val="center"/>
          </w:tcPr>
          <w:p w14:paraId="49066F3F" w14:textId="77777777" w:rsidR="000C5656"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tcPr>
          <w:p w14:paraId="16E69137" w14:textId="77777777" w:rsidR="000C5656" w:rsidRDefault="000C5656" w:rsidP="000C5656">
            <w:pPr>
              <w:jc w:val="center"/>
            </w:pPr>
            <w:r>
              <w:t>(4.36)</w:t>
            </w:r>
          </w:p>
        </w:tc>
      </w:tr>
      <w:tr w:rsidR="000C5656" w14:paraId="4D646B00" w14:textId="77777777" w:rsidTr="000C5656">
        <w:trPr>
          <w:trHeight w:val="1002"/>
        </w:trPr>
        <w:tc>
          <w:tcPr>
            <w:tcW w:w="4530" w:type="pct"/>
            <w:vAlign w:val="center"/>
          </w:tcPr>
          <w:p w14:paraId="732FA22B" w14:textId="77777777" w:rsidR="000C5656" w:rsidRPr="00F01B5B" w:rsidRDefault="00B601B4" w:rsidP="000C5656">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tcPr>
          <w:p w14:paraId="056D4E60" w14:textId="77777777" w:rsidR="000C5656" w:rsidRDefault="000C5656" w:rsidP="000C5656">
            <w:pPr>
              <w:jc w:val="center"/>
            </w:pPr>
            <w:r>
              <w:t>(4.37)</w:t>
            </w:r>
          </w:p>
        </w:tc>
      </w:tr>
    </w:tbl>
    <w:p w14:paraId="2069CCB3" w14:textId="77777777" w:rsidR="00B93C2C" w:rsidRDefault="00B93C2C">
      <w:pPr>
        <w:spacing w:line="259" w:lineRule="auto"/>
        <w:rPr>
          <w:rFonts w:eastAsiaTheme="majorEastAsia" w:cstheme="majorBidi"/>
          <w:b/>
          <w:sz w:val="28"/>
          <w:szCs w:val="26"/>
        </w:rPr>
      </w:pPr>
    </w:p>
    <w:p w14:paraId="15DE9F82" w14:textId="77777777" w:rsidR="00923D08" w:rsidRDefault="00FF5C7F" w:rsidP="00141B61">
      <w:pPr>
        <w:pStyle w:val="Heading2"/>
      </w:pPr>
      <w:bookmarkStart w:id="135" w:name="_Ref455942355"/>
      <w:r>
        <w:t>Conclusão</w:t>
      </w:r>
      <w:bookmarkEnd w:id="135"/>
    </w:p>
    <w:p w14:paraId="189A05B6" w14:textId="77777777" w:rsidR="00141B61" w:rsidRDefault="00141B61" w:rsidP="00B93C2C">
      <w:pPr>
        <w:ind w:firstLine="708"/>
        <w:jc w:val="both"/>
      </w:pPr>
      <w:r>
        <w:t>A</w:t>
      </w:r>
      <w:r w:rsidR="000C5656">
        <w:t>gora com</w:t>
      </w:r>
      <w:r>
        <w:t xml:space="preserve"> </w:t>
      </w:r>
      <w:r w:rsidR="000C5656">
        <w:t xml:space="preserve">tem-se </w:t>
      </w:r>
      <w:r>
        <w:t>todos os parâmetros do conversor</w:t>
      </w:r>
      <w:r w:rsidR="000C5656">
        <w:t xml:space="preserve"> calculados</w:t>
      </w:r>
      <w:r w:rsidR="00CD4BEC">
        <w:t>. Primeiramente calculou-se</w:t>
      </w:r>
      <w:r>
        <w:t xml:space="preserve"> os valores de componentes de acord</w:t>
      </w:r>
      <w:r w:rsidR="00CD4BEC">
        <w:t>o com as especificações defini</w:t>
      </w:r>
      <w:r>
        <w:t>das.</w:t>
      </w:r>
      <w:r w:rsidR="00CD4BEC">
        <w:t xml:space="preserve"> Depois foi realizado o cálculo</w:t>
      </w:r>
      <w:r w:rsidR="00B93C2C">
        <w:t xml:space="preserve"> </w:t>
      </w:r>
      <w:r w:rsidR="00CD4BEC">
        <w:t>d</w:t>
      </w:r>
      <w:r w:rsidR="00B93C2C">
        <w:t xml:space="preserve">o controle pelo método especificado em </w:t>
      </w:r>
      <w:r w:rsidR="003C10E2">
        <w:t>[8]</w:t>
      </w:r>
      <w:r w:rsidR="00CD4BEC">
        <w:t xml:space="preserve"> e obteve-se</w:t>
      </w:r>
      <w:r w:rsidR="00B93C2C">
        <w:t xml:space="preserve">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14:paraId="2DF73A41" w14:textId="77777777" w:rsidTr="00985A0A">
        <w:trPr>
          <w:jc w:val="center"/>
        </w:trPr>
        <w:tc>
          <w:tcPr>
            <w:tcW w:w="4247" w:type="dxa"/>
          </w:tcPr>
          <w:p w14:paraId="67D9D588" w14:textId="77777777" w:rsidR="00985A0A" w:rsidRPr="00985A0A" w:rsidRDefault="00985A0A" w:rsidP="00985A0A">
            <w:pPr>
              <w:jc w:val="center"/>
              <w:rPr>
                <w:b/>
              </w:rPr>
            </w:pPr>
            <w:r w:rsidRPr="00985A0A">
              <w:rPr>
                <w:b/>
              </w:rPr>
              <w:t>Parâmetros</w:t>
            </w:r>
          </w:p>
        </w:tc>
        <w:tc>
          <w:tcPr>
            <w:tcW w:w="1985" w:type="dxa"/>
          </w:tcPr>
          <w:p w14:paraId="2AE1A803" w14:textId="77777777" w:rsidR="00985A0A" w:rsidRPr="00985A0A" w:rsidRDefault="00985A0A" w:rsidP="00985A0A">
            <w:pPr>
              <w:jc w:val="center"/>
              <w:rPr>
                <w:b/>
              </w:rPr>
            </w:pPr>
            <w:r w:rsidRPr="00985A0A">
              <w:rPr>
                <w:b/>
              </w:rPr>
              <w:t>Valor</w:t>
            </w:r>
          </w:p>
        </w:tc>
      </w:tr>
      <w:tr w:rsidR="00985A0A" w14:paraId="08664C12" w14:textId="77777777" w:rsidTr="00985A0A">
        <w:trPr>
          <w:jc w:val="center"/>
        </w:trPr>
        <w:tc>
          <w:tcPr>
            <w:tcW w:w="4247" w:type="dxa"/>
          </w:tcPr>
          <w:p w14:paraId="0082AE2D" w14:textId="77777777"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14:paraId="3060B0AB" w14:textId="77777777"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14:paraId="5BFEFAAE" w14:textId="77777777" w:rsidTr="00985A0A">
        <w:trPr>
          <w:jc w:val="center"/>
        </w:trPr>
        <w:tc>
          <w:tcPr>
            <w:tcW w:w="4247" w:type="dxa"/>
          </w:tcPr>
          <w:p w14:paraId="5780F324" w14:textId="77777777"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14:paraId="08FC8ECD" w14:textId="77777777" w:rsidR="00985A0A" w:rsidRDefault="00985A0A" w:rsidP="00985A0A">
            <m:oMathPara>
              <m:oMath>
                <m:r>
                  <w:rPr>
                    <w:rFonts w:ascii="Cambria Math" w:eastAsiaTheme="minorEastAsia" w:hAnsi="Cambria Math"/>
                  </w:rPr>
                  <m:t>9,53 μH</m:t>
                </m:r>
              </m:oMath>
            </m:oMathPara>
          </w:p>
        </w:tc>
      </w:tr>
      <w:tr w:rsidR="00985A0A" w14:paraId="1B0CB9AE" w14:textId="77777777" w:rsidTr="00985A0A">
        <w:trPr>
          <w:jc w:val="center"/>
        </w:trPr>
        <w:tc>
          <w:tcPr>
            <w:tcW w:w="4247" w:type="dxa"/>
          </w:tcPr>
          <w:p w14:paraId="5FE3C57E" w14:textId="77777777"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14:paraId="401C5C46" w14:textId="77777777"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14:paraId="5DB1D9FE" w14:textId="77777777" w:rsidTr="00985A0A">
        <w:trPr>
          <w:jc w:val="center"/>
        </w:trPr>
        <w:tc>
          <w:tcPr>
            <w:tcW w:w="4247" w:type="dxa"/>
          </w:tcPr>
          <w:p w14:paraId="523C104B" w14:textId="77777777"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14:paraId="6549DD0B" w14:textId="77777777" w:rsidR="00985A0A" w:rsidRPr="00985A0A" w:rsidRDefault="00985A0A" w:rsidP="00B93C2C">
            <w:pPr>
              <w:keepNext/>
              <w:rPr>
                <w:rFonts w:eastAsiaTheme="minorEastAsia"/>
              </w:rPr>
            </w:pPr>
            <m:oMathPara>
              <m:oMath>
                <m:r>
                  <w:rPr>
                    <w:rFonts w:ascii="Cambria Math" w:hAnsi="Cambria Math"/>
                  </w:rPr>
                  <m:t>6,25 μF</m:t>
                </m:r>
              </m:oMath>
            </m:oMathPara>
          </w:p>
        </w:tc>
      </w:tr>
    </w:tbl>
    <w:p w14:paraId="0B04CDCD" w14:textId="77777777" w:rsidR="00985A0A" w:rsidRDefault="00B93C2C" w:rsidP="00B93C2C">
      <w:pPr>
        <w:pStyle w:val="Caption"/>
        <w:jc w:val="center"/>
        <w:rPr>
          <w:i w:val="0"/>
          <w:color w:val="auto"/>
          <w:sz w:val="24"/>
          <w:szCs w:val="24"/>
        </w:rPr>
      </w:pPr>
      <w:bookmarkStart w:id="136"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bookmarkEnd w:id="136"/>
    </w:p>
    <w:p w14:paraId="5257F3DC" w14:textId="77777777"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14:paraId="455DE4B2" w14:textId="77777777" w:rsidTr="00B93C2C">
        <w:trPr>
          <w:jc w:val="center"/>
        </w:trPr>
        <w:tc>
          <w:tcPr>
            <w:tcW w:w="1842" w:type="dxa"/>
          </w:tcPr>
          <w:p w14:paraId="13331637" w14:textId="77777777" w:rsidR="00B93C2C" w:rsidRPr="00985A0A" w:rsidRDefault="00B93C2C" w:rsidP="00B93C2C">
            <w:pPr>
              <w:jc w:val="center"/>
              <w:rPr>
                <w:b/>
              </w:rPr>
            </w:pPr>
            <w:r w:rsidRPr="00985A0A">
              <w:rPr>
                <w:b/>
              </w:rPr>
              <w:t>Parâmetros</w:t>
            </w:r>
          </w:p>
        </w:tc>
        <w:tc>
          <w:tcPr>
            <w:tcW w:w="1697" w:type="dxa"/>
          </w:tcPr>
          <w:p w14:paraId="29E806E9" w14:textId="77777777" w:rsidR="00B93C2C" w:rsidRPr="00985A0A" w:rsidRDefault="00B93C2C" w:rsidP="00B93C2C">
            <w:pPr>
              <w:jc w:val="center"/>
              <w:rPr>
                <w:b/>
              </w:rPr>
            </w:pPr>
            <w:r w:rsidRPr="00985A0A">
              <w:rPr>
                <w:b/>
              </w:rPr>
              <w:t>Valor</w:t>
            </w:r>
          </w:p>
        </w:tc>
      </w:tr>
      <w:tr w:rsidR="00B93C2C" w14:paraId="63CE32B6" w14:textId="77777777" w:rsidTr="00B93C2C">
        <w:trPr>
          <w:jc w:val="center"/>
        </w:trPr>
        <w:tc>
          <w:tcPr>
            <w:tcW w:w="1842" w:type="dxa"/>
          </w:tcPr>
          <w:p w14:paraId="3E1B6884" w14:textId="77777777" w:rsidR="00B93C2C" w:rsidRPr="00B93C2C" w:rsidRDefault="00B601B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14:paraId="3C85605A" w14:textId="77777777" w:rsidR="00B93C2C" w:rsidRPr="00985A0A" w:rsidRDefault="00B93C2C" w:rsidP="00B93C2C">
            <w:pPr>
              <w:rPr>
                <w:rFonts w:eastAsiaTheme="minorEastAsia"/>
              </w:rPr>
            </w:pPr>
            <m:oMathPara>
              <m:oMath>
                <m:r>
                  <w:rPr>
                    <w:rFonts w:ascii="Cambria Math" w:hAnsi="Cambria Math"/>
                  </w:rPr>
                  <m:t>3.488</m:t>
                </m:r>
              </m:oMath>
            </m:oMathPara>
          </w:p>
        </w:tc>
      </w:tr>
      <w:tr w:rsidR="00B93C2C" w14:paraId="1A865A16" w14:textId="77777777" w:rsidTr="00B93C2C">
        <w:trPr>
          <w:jc w:val="center"/>
        </w:trPr>
        <w:tc>
          <w:tcPr>
            <w:tcW w:w="1842" w:type="dxa"/>
          </w:tcPr>
          <w:p w14:paraId="787C5E09" w14:textId="77777777" w:rsidR="00B93C2C" w:rsidRPr="00B93C2C" w:rsidRDefault="00B601B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14:paraId="56306B04" w14:textId="77777777" w:rsidR="00B93C2C" w:rsidRDefault="00B93C2C" w:rsidP="00B93C2C">
            <m:oMathPara>
              <m:oMath>
                <m:r>
                  <w:rPr>
                    <w:rFonts w:ascii="Cambria Math" w:eastAsiaTheme="minorEastAsia" w:hAnsi="Cambria Math"/>
                  </w:rPr>
                  <m:t>234859</m:t>
                </m:r>
              </m:oMath>
            </m:oMathPara>
          </w:p>
        </w:tc>
      </w:tr>
      <w:tr w:rsidR="00B93C2C" w14:paraId="79E90426" w14:textId="77777777" w:rsidTr="00B93C2C">
        <w:trPr>
          <w:jc w:val="center"/>
        </w:trPr>
        <w:tc>
          <w:tcPr>
            <w:tcW w:w="1842" w:type="dxa"/>
          </w:tcPr>
          <w:p w14:paraId="2F3ACB78" w14:textId="77777777" w:rsidR="00B93C2C" w:rsidRPr="00B93C2C" w:rsidRDefault="00B601B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14:paraId="7D9C8D63" w14:textId="77777777"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14:paraId="6B35F194" w14:textId="77777777" w:rsidTr="00B93C2C">
        <w:trPr>
          <w:jc w:val="center"/>
        </w:trPr>
        <w:tc>
          <w:tcPr>
            <w:tcW w:w="1842" w:type="dxa"/>
          </w:tcPr>
          <w:p w14:paraId="7B51294D" w14:textId="77777777" w:rsidR="00B93C2C" w:rsidRPr="00B93C2C" w:rsidRDefault="00B601B4"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14:paraId="73AA66C8" w14:textId="77777777"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0F819C67" w14:textId="77777777" w:rsidR="00B93C2C" w:rsidRDefault="00B93C2C" w:rsidP="00B93C2C">
      <w:pPr>
        <w:pStyle w:val="Caption"/>
        <w:jc w:val="center"/>
        <w:rPr>
          <w:i w:val="0"/>
          <w:color w:val="auto"/>
          <w:sz w:val="24"/>
          <w:szCs w:val="24"/>
        </w:rPr>
      </w:pPr>
      <w:bookmarkStart w:id="137"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B61763">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B61763">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137"/>
    </w:p>
    <w:p w14:paraId="7A59C29A" w14:textId="77777777" w:rsidR="001D617A" w:rsidRDefault="00B93C2C" w:rsidP="00B93C2C">
      <w:r>
        <w:tab/>
      </w:r>
    </w:p>
    <w:p w14:paraId="608B8E12" w14:textId="77777777" w:rsidR="00923D08" w:rsidRDefault="00B93C2C" w:rsidP="00AD2C6B">
      <w:pPr>
        <w:ind w:firstLine="708"/>
        <w:jc w:val="both"/>
      </w:pPr>
      <w:r>
        <w:t>Assim, todo o projeto está realizado</w:t>
      </w:r>
      <w:r w:rsidR="00CD4BEC">
        <w:t xml:space="preserve"> e as </w:t>
      </w:r>
      <w:r w:rsidR="001D617A">
        <w:t xml:space="preserve">simulações </w:t>
      </w:r>
      <w:r w:rsidR="00CD4BEC">
        <w:t xml:space="preserve">podem ser realizadas </w:t>
      </w:r>
      <w:r w:rsidR="001D617A">
        <w:t>e obs</w:t>
      </w:r>
      <w:r w:rsidR="00CD4BEC">
        <w:t>ervados</w:t>
      </w:r>
      <w:r w:rsidR="001D617A">
        <w:t xml:space="preserve"> os resultados. Lembrando que, principalmente as constantes dos controladores, podem sofrer ajustes, para atender a parâmetros importantes e necessários mas não observados nos cálculos apresentados.</w:t>
      </w:r>
      <w:r w:rsidR="00923D08">
        <w:br w:type="page"/>
      </w:r>
    </w:p>
    <w:p w14:paraId="64D639C1" w14:textId="77777777" w:rsidR="0050714C" w:rsidRDefault="0050714C" w:rsidP="004E1076">
      <w:pPr>
        <w:pStyle w:val="Heading1"/>
        <w:jc w:val="both"/>
      </w:pPr>
      <w:r>
        <w:lastRenderedPageBreak/>
        <w:br/>
      </w:r>
      <w:bookmarkStart w:id="138" w:name="_Ref455942363"/>
      <w:r>
        <w:t>Simulações do c</w:t>
      </w:r>
      <w:r w:rsidR="00784AB4">
        <w:t>ircuito projetado</w:t>
      </w:r>
      <w:bookmarkEnd w:id="138"/>
    </w:p>
    <w:p w14:paraId="09728C90" w14:textId="77777777" w:rsidR="00784AB4" w:rsidRDefault="00784AB4" w:rsidP="004E1076">
      <w:pPr>
        <w:pStyle w:val="Heading2"/>
        <w:jc w:val="both"/>
      </w:pPr>
      <w:bookmarkStart w:id="139" w:name="_Ref455942366"/>
      <w:r>
        <w:t>Montagem</w:t>
      </w:r>
      <w:bookmarkEnd w:id="139"/>
    </w:p>
    <w:p w14:paraId="0A8735ED" w14:textId="77777777" w:rsidR="008D6135" w:rsidRDefault="00404AB8" w:rsidP="006C45C2">
      <w:pPr>
        <w:ind w:firstLine="708"/>
        <w:jc w:val="both"/>
      </w:pPr>
      <w:r>
        <w:t xml:space="preserve">Para a simulação do conversor em ponte completa com ZVS e controle por desvio de fase </w:t>
      </w:r>
      <w:r w:rsidR="00BC3DFB">
        <w:t>será utilizado</w:t>
      </w:r>
      <w:r>
        <w:t xml:space="preserve"> o PSCad, versão 4.5 </w:t>
      </w:r>
      <w:r w:rsidRPr="00404AB8">
        <w:rPr>
          <w:i/>
        </w:rPr>
        <w:t>Free Edition</w:t>
      </w:r>
      <w:r w:rsidR="00363D81">
        <w:t>, um software largamente usado para simulação de circuitos de el</w:t>
      </w:r>
      <w:r w:rsidR="00BC3DFB">
        <w:t>etrônica de potência. E</w:t>
      </w:r>
      <w:r w:rsidR="00363D81">
        <w:t xml:space="preserve">sse programa </w:t>
      </w:r>
      <w:r w:rsidR="00BC3DFB">
        <w:t xml:space="preserve">será usado </w:t>
      </w:r>
      <w:r w:rsidR="00363D81">
        <w:t xml:space="preserve">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B61763" w:rsidRPr="008D6135">
        <w:rPr>
          <w:szCs w:val="24"/>
        </w:rPr>
        <w:t xml:space="preserve">Figura </w:t>
      </w:r>
      <w:r w:rsidR="00B61763" w:rsidRPr="00B61763">
        <w:rPr>
          <w:noProof/>
          <w:szCs w:val="24"/>
        </w:rPr>
        <w:t>5</w:t>
      </w:r>
      <w:r w:rsidR="00B61763">
        <w:rPr>
          <w:noProof/>
          <w:szCs w:val="24"/>
        </w:rPr>
        <w:t>.</w:t>
      </w:r>
      <w:r w:rsidR="00B61763" w:rsidRPr="00B61763">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w:t>
      </w:r>
      <w:r w:rsidR="00BC3DFB">
        <w:t xml:space="preserve">somadas </w:t>
      </w:r>
      <w:r w:rsidR="00935000">
        <w:t>na entrada</w:t>
      </w:r>
      <w:r w:rsidR="00BC3DFB">
        <w:t>, uma fixa de 400V e outra alternada de 10V</w:t>
      </w:r>
      <w:r w:rsidR="00935000">
        <w:t>. Outra modificação é o capacitor do filtro de saída. Como 6.25uF n</w:t>
      </w:r>
      <w:r w:rsidR="00BC3DFB">
        <w:t>ão é um valor comercial, deve-se</w:t>
      </w:r>
      <w:r w:rsidR="00935000">
        <w:t xml:space="preserve"> selecionar um valor que seja, e 10uF foi o escolhido, pois, além de não aumenta</w:t>
      </w:r>
      <w:r w:rsidR="00BC3DFB">
        <w:t>r</w:t>
      </w:r>
      <w:r w:rsidR="00935000">
        <w:t xml:space="preserve">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14:paraId="002C6EC3" w14:textId="77777777" w:rsidR="006C45C2" w:rsidRDefault="006C45C2" w:rsidP="006C45C2">
      <w:pPr>
        <w:ind w:firstLine="708"/>
        <w:jc w:val="both"/>
      </w:pPr>
    </w:p>
    <w:p w14:paraId="43A1E204" w14:textId="77777777" w:rsidR="008D6135" w:rsidRDefault="008D6135" w:rsidP="008D6135">
      <w:pPr>
        <w:keepNext/>
      </w:pPr>
      <w:r>
        <w:rPr>
          <w:noProof/>
          <w:lang w:eastAsia="pt-BR"/>
        </w:rPr>
        <w:drawing>
          <wp:inline distT="0" distB="0" distL="0" distR="0" wp14:anchorId="078568D5" wp14:editId="24136F8C">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8">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14:paraId="34688F9E" w14:textId="77777777" w:rsidR="008D6135" w:rsidRDefault="008D6135" w:rsidP="008D6135">
      <w:pPr>
        <w:pStyle w:val="Caption"/>
        <w:jc w:val="center"/>
        <w:rPr>
          <w:i w:val="0"/>
          <w:color w:val="auto"/>
          <w:sz w:val="24"/>
          <w:szCs w:val="24"/>
        </w:rPr>
      </w:pPr>
      <w:bookmarkStart w:id="140" w:name="_Ref455152036"/>
      <w:bookmarkStart w:id="141" w:name="_Ref455941272"/>
      <w:r w:rsidRPr="008D6135">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1</w:t>
      </w:r>
      <w:r w:rsidR="007957BF">
        <w:rPr>
          <w:i w:val="0"/>
          <w:color w:val="auto"/>
          <w:sz w:val="24"/>
          <w:szCs w:val="24"/>
        </w:rPr>
        <w:fldChar w:fldCharType="end"/>
      </w:r>
      <w:bookmarkEnd w:id="140"/>
      <w:r w:rsidRPr="008D6135">
        <w:rPr>
          <w:i w:val="0"/>
          <w:color w:val="auto"/>
          <w:sz w:val="24"/>
          <w:szCs w:val="24"/>
        </w:rPr>
        <w:t xml:space="preserve"> - Circuito utilizado para simulação</w:t>
      </w:r>
      <w:bookmarkEnd w:id="141"/>
    </w:p>
    <w:p w14:paraId="2A5A724C" w14:textId="77777777"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00F020D0" w:rsidRPr="00F020D0">
        <w:fldChar w:fldCharType="end"/>
      </w:r>
      <w:r w:rsidR="00F020D0" w:rsidRPr="00F020D0">
        <w:t xml:space="preserve"> </w:t>
      </w:r>
      <w:r w:rsidR="00BC3DFB">
        <w:t>é visto</w:t>
      </w:r>
      <w:r>
        <w:t xml:space="preserve"> como é feito </w:t>
      </w:r>
      <w:r w:rsidR="00F020D0">
        <w:t>a montagem do do controlador digital. Po</w:t>
      </w:r>
      <w:r w:rsidR="00BC3DFB">
        <w:t>de-se</w:t>
      </w:r>
      <w:r w:rsidR="00F020D0">
        <w:t xml:space="preserve"> sele</w:t>
      </w:r>
      <w:r w:rsidR="00BC3DFB">
        <w:t xml:space="preserve">cionar a qualquer valor de referência </w:t>
      </w:r>
      <w:r w:rsidR="00F020D0">
        <w:t xml:space="preserve"> </w:t>
      </w:r>
      <w:r w:rsidR="00BC3DFB">
        <w:t xml:space="preserve">dentro da faixa especificada, e o erro é calculado </w:t>
      </w:r>
      <w:r w:rsidR="00F020D0">
        <w:t xml:space="preserve">comparando </w:t>
      </w:r>
      <w:r w:rsidR="00BC3DFB">
        <w:t xml:space="preserve">a referência </w:t>
      </w:r>
      <w:r w:rsidR="00F020D0">
        <w:t xml:space="preserve">com </w:t>
      </w:r>
      <w:r w:rsidR="00BC3DFB">
        <w:t>o valor lido da tensão de saída.</w:t>
      </w:r>
      <w:r w:rsidR="00F020D0">
        <w:t xml:space="preserve"> </w:t>
      </w:r>
      <w:r w:rsidR="00BC3DFB">
        <w:t>E</w:t>
      </w:r>
      <w:r w:rsidR="00F020D0">
        <w:t xml:space="preserve">sse erro passa por um </w:t>
      </w:r>
      <w:r w:rsidR="00F020D0">
        <w:lastRenderedPageBreak/>
        <w:t xml:space="preserve">controle 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00F020D0" w:rsidRPr="00F020D0">
        <w:fldChar w:fldCharType="end"/>
      </w:r>
      <w:r w:rsidR="00F020D0">
        <w:t xml:space="preserve">, </w:t>
      </w:r>
      <w:r w:rsidR="00BC3DFB">
        <w:t>é gerado o sinal que vai</w:t>
      </w:r>
      <w:r w:rsidR="00F020D0">
        <w:t xml:space="preserve"> controlar o diferença de fase entre o acionamento das chaves. Em uma implementação real com um microcontrolador, isso não seria necessário ser feito externamente ao chip, pois o mesmo já possui essa função internamente.</w:t>
      </w:r>
    </w:p>
    <w:p w14:paraId="6ADF958A" w14:textId="77777777" w:rsidR="00F020D0" w:rsidRDefault="00F020D0" w:rsidP="00935000">
      <w:pPr>
        <w:jc w:val="both"/>
      </w:pPr>
      <w:r>
        <w:tab/>
        <w:t>Outro fato que deve</w:t>
      </w:r>
      <w:r w:rsidR="00BC3DFB">
        <w:t xml:space="preserve"> ser observado </w:t>
      </w:r>
      <w:r>
        <w:t xml:space="preserve">na </w:t>
      </w:r>
      <w:r w:rsidRPr="00F020D0">
        <w:fldChar w:fldCharType="begin"/>
      </w:r>
      <w:r w:rsidRPr="00F020D0">
        <w:instrText xml:space="preserve"> REF _Ref455152583 \h  \* MERGEFORMAT </w:instrText>
      </w:r>
      <w:r w:rsidRPr="00F020D0">
        <w:fldChar w:fldCharType="separate"/>
      </w:r>
      <w:r w:rsidR="00B61763" w:rsidRPr="00F020D0">
        <w:rPr>
          <w:szCs w:val="24"/>
        </w:rPr>
        <w:t xml:space="preserve">Figura </w:t>
      </w:r>
      <w:r w:rsidR="00B61763" w:rsidRPr="00B61763">
        <w:rPr>
          <w:noProof/>
          <w:szCs w:val="24"/>
        </w:rPr>
        <w:t>5</w:t>
      </w:r>
      <w:r w:rsidR="00B61763">
        <w:rPr>
          <w:noProof/>
          <w:szCs w:val="24"/>
        </w:rPr>
        <w:t>.</w:t>
      </w:r>
      <w:r w:rsidR="00B61763" w:rsidRPr="00B61763">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w:t>
      </w:r>
      <w:r w:rsidR="00BC3DFB">
        <w:t>ais corrente do que o suportado por ele.</w:t>
      </w:r>
    </w:p>
    <w:p w14:paraId="1E78B75C" w14:textId="77777777" w:rsidR="00F020D0" w:rsidRDefault="00F020D0" w:rsidP="00F020D0">
      <w:pPr>
        <w:keepNext/>
      </w:pPr>
      <w:r>
        <w:rPr>
          <w:noProof/>
          <w:lang w:eastAsia="pt-BR"/>
        </w:rPr>
        <w:drawing>
          <wp:inline distT="0" distB="0" distL="0" distR="0" wp14:anchorId="18AB223B" wp14:editId="784CF923">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9">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181F1160" w14:textId="77777777" w:rsidR="00F020D0" w:rsidRDefault="00F020D0" w:rsidP="00F020D0">
      <w:pPr>
        <w:pStyle w:val="Caption"/>
        <w:jc w:val="center"/>
        <w:rPr>
          <w:i w:val="0"/>
          <w:color w:val="auto"/>
          <w:sz w:val="24"/>
          <w:szCs w:val="24"/>
        </w:rPr>
      </w:pPr>
      <w:bookmarkStart w:id="142" w:name="_Ref455152583"/>
      <w:bookmarkStart w:id="143" w:name="_Ref455941275"/>
      <w:r w:rsidRPr="00F020D0">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2</w:t>
      </w:r>
      <w:r w:rsidR="007957BF">
        <w:rPr>
          <w:i w:val="0"/>
          <w:color w:val="auto"/>
          <w:sz w:val="24"/>
          <w:szCs w:val="24"/>
        </w:rPr>
        <w:fldChar w:fldCharType="end"/>
      </w:r>
      <w:bookmarkEnd w:id="142"/>
      <w:r w:rsidRPr="00F020D0">
        <w:rPr>
          <w:i w:val="0"/>
          <w:color w:val="auto"/>
          <w:sz w:val="24"/>
          <w:szCs w:val="24"/>
        </w:rPr>
        <w:t xml:space="preserve"> - Montagem do controlador do conversor</w:t>
      </w:r>
      <w:bookmarkEnd w:id="143"/>
    </w:p>
    <w:p w14:paraId="7AEA5841" w14:textId="77777777" w:rsidR="00BC3DFB" w:rsidRDefault="00BC3DFB" w:rsidP="00935000">
      <w:pPr>
        <w:jc w:val="both"/>
      </w:pPr>
    </w:p>
    <w:p w14:paraId="0B48A14A" w14:textId="77777777"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B61763" w:rsidRPr="00E5068E">
        <w:rPr>
          <w:szCs w:val="24"/>
        </w:rPr>
        <w:t xml:space="preserve">Figura </w:t>
      </w:r>
      <w:r w:rsidR="00B61763" w:rsidRPr="00B61763">
        <w:rPr>
          <w:noProof/>
          <w:szCs w:val="24"/>
        </w:rPr>
        <w:t>4</w:t>
      </w:r>
      <w:r w:rsidR="00B61763">
        <w:rPr>
          <w:noProof/>
          <w:szCs w:val="24"/>
        </w:rPr>
        <w:t>.</w:t>
      </w:r>
      <w:r w:rsidR="00B61763" w:rsidRPr="00B61763">
        <w:rPr>
          <w:noProof/>
          <w:szCs w:val="24"/>
        </w:rPr>
        <w:t>3</w:t>
      </w:r>
      <w:r w:rsidRPr="00504044">
        <w:fldChar w:fldCharType="end"/>
      </w:r>
      <w:r>
        <w:t>, o sinal que sai do controle tem que passar por uma lógica combinacional para gerar a diferença de fase entre o aciona</w:t>
      </w:r>
      <w:r w:rsidR="00EF6421">
        <w:t>mento das chaves. Vemos como é</w:t>
      </w:r>
      <w:r>
        <w:t xml:space="preserve"> feita essa montagem na </w:t>
      </w:r>
      <w:r w:rsidRPr="00504044">
        <w:fldChar w:fldCharType="begin"/>
      </w:r>
      <w:r w:rsidRPr="00504044">
        <w:instrText xml:space="preserve"> REF _Ref455153342 \h  \* MERGEFORMAT </w:instrText>
      </w:r>
      <w:r w:rsidRPr="00504044">
        <w:fldChar w:fldCharType="separate"/>
      </w:r>
      <w:r w:rsidR="00B61763" w:rsidRPr="00504044">
        <w:rPr>
          <w:szCs w:val="24"/>
        </w:rPr>
        <w:t xml:space="preserve">Figura </w:t>
      </w:r>
      <w:r w:rsidR="00B61763" w:rsidRPr="00B61763">
        <w:rPr>
          <w:noProof/>
          <w:szCs w:val="24"/>
        </w:rPr>
        <w:t>5</w:t>
      </w:r>
      <w:r w:rsidR="00B61763">
        <w:rPr>
          <w:noProof/>
          <w:szCs w:val="24"/>
        </w:rPr>
        <w:t>.</w:t>
      </w:r>
      <w:r w:rsidR="00B61763" w:rsidRPr="00B61763">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14:paraId="7C60481B" w14:textId="77777777" w:rsidR="00504044" w:rsidRDefault="00504044" w:rsidP="00504044">
      <w:pPr>
        <w:keepNext/>
        <w:jc w:val="center"/>
      </w:pPr>
      <w:r>
        <w:rPr>
          <w:noProof/>
          <w:lang w:eastAsia="pt-BR"/>
        </w:rPr>
        <w:lastRenderedPageBreak/>
        <w:drawing>
          <wp:inline distT="0" distB="0" distL="0" distR="0" wp14:anchorId="3BFEAD66" wp14:editId="344EFB4C">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40">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14BB24CE" w14:textId="77777777" w:rsidR="00504044" w:rsidRDefault="00504044" w:rsidP="00504044">
      <w:pPr>
        <w:pStyle w:val="Caption"/>
        <w:jc w:val="center"/>
        <w:rPr>
          <w:i w:val="0"/>
          <w:color w:val="auto"/>
          <w:sz w:val="24"/>
          <w:szCs w:val="24"/>
        </w:rPr>
      </w:pPr>
      <w:bookmarkStart w:id="144" w:name="_Ref455153342"/>
      <w:bookmarkStart w:id="145" w:name="_Ref455941283"/>
      <w:r w:rsidRPr="00504044">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3</w:t>
      </w:r>
      <w:r w:rsidR="007957BF">
        <w:rPr>
          <w:i w:val="0"/>
          <w:color w:val="auto"/>
          <w:sz w:val="24"/>
          <w:szCs w:val="24"/>
        </w:rPr>
        <w:fldChar w:fldCharType="end"/>
      </w:r>
      <w:bookmarkEnd w:id="144"/>
      <w:r w:rsidRPr="00504044">
        <w:rPr>
          <w:i w:val="0"/>
          <w:color w:val="auto"/>
          <w:sz w:val="24"/>
          <w:szCs w:val="24"/>
        </w:rPr>
        <w:t xml:space="preserve"> - Lógica que transforma a saída do controle em desvio de fase</w:t>
      </w:r>
      <w:bookmarkEnd w:id="145"/>
    </w:p>
    <w:p w14:paraId="6A7FA303" w14:textId="77777777" w:rsidR="00DB47E8" w:rsidRPr="00DB47E8" w:rsidRDefault="00DB47E8" w:rsidP="00935000">
      <w:pPr>
        <w:jc w:val="both"/>
      </w:pPr>
    </w:p>
    <w:p w14:paraId="3D9DA26D" w14:textId="77777777" w:rsidR="00DB47E8" w:rsidRPr="00DB47E8" w:rsidRDefault="00EF6421" w:rsidP="00935000">
      <w:pPr>
        <w:jc w:val="both"/>
      </w:pPr>
      <w:r>
        <w:tab/>
        <w:t>Mais uma vez, deve-se</w:t>
      </w:r>
      <w:r w:rsidR="00504044">
        <w:t xml:space="preserve"> considerar que, para uma realização real em um microcontrolador, essa lógica pode ser feita internamente ao chip.</w:t>
      </w:r>
    </w:p>
    <w:p w14:paraId="636CFE7F" w14:textId="77777777" w:rsidR="007028C5" w:rsidRDefault="009418F1" w:rsidP="007028C5">
      <w:pPr>
        <w:pStyle w:val="Heading2"/>
        <w:jc w:val="both"/>
      </w:pPr>
      <w:bookmarkStart w:id="146" w:name="_Ref455942369"/>
      <w:r>
        <w:t>Simulações considerando componentes ideais</w:t>
      </w:r>
      <w:bookmarkEnd w:id="146"/>
    </w:p>
    <w:p w14:paraId="676C323D" w14:textId="77777777" w:rsidR="009418F1" w:rsidRDefault="00EF6421" w:rsidP="009418F1">
      <w:pPr>
        <w:ind w:firstLine="708"/>
        <w:jc w:val="both"/>
      </w:pPr>
      <w:r>
        <w:t>Primeiramente serão apresentadas</w:t>
      </w:r>
      <w:r w:rsidR="009418F1">
        <w:t xml:space="preserve"> simulações do circuito projetado considerando todos os componente ideais, principalmente os elementos semicondutores, pois afetam significativamente a eficiência do circuito por conta de suas resistência</w:t>
      </w:r>
      <w:r>
        <w:t>s</w:t>
      </w:r>
      <w:r w:rsidR="009418F1">
        <w:t xml:space="preserve"> de condução.</w:t>
      </w:r>
      <w:r w:rsidR="00935000">
        <w:t xml:space="preserve"> Assim estamos considerando que não há perda de potência sobre eles durante o chaveamento.</w:t>
      </w:r>
    </w:p>
    <w:p w14:paraId="3CD041C6" w14:textId="77777777" w:rsidR="006C45C2" w:rsidRDefault="006C45C2" w:rsidP="009418F1">
      <w:pPr>
        <w:ind w:firstLine="708"/>
        <w:jc w:val="both"/>
      </w:pPr>
      <w:r>
        <w:t xml:space="preserve">Em um primeiro teste, usando como referência 48V e uma carga de 4.8 </w:t>
      </w:r>
      <w:r>
        <w:rPr>
          <w:rFonts w:cs="Times New Roman"/>
        </w:rPr>
        <w:t xml:space="preserve">Ω, </w:t>
      </w:r>
      <w:r w:rsidR="00EF6421">
        <w:t xml:space="preserve">é visto </w:t>
      </w:r>
      <w:r>
        <w:t xml:space="preserve">na </w:t>
      </w:r>
      <w:r w:rsidRPr="006C45C2">
        <w:fldChar w:fldCharType="begin"/>
      </w:r>
      <w:r w:rsidRPr="006C45C2">
        <w:instrText xml:space="preserve"> REF _Ref455155469 \h  \* MERGEFORMAT </w:instrText>
      </w:r>
      <w:r w:rsidRPr="006C45C2">
        <w:fldChar w:fldCharType="separate"/>
      </w:r>
      <w:r w:rsidR="00B61763" w:rsidRPr="006C45C2">
        <w:rPr>
          <w:szCs w:val="24"/>
        </w:rPr>
        <w:t xml:space="preserve">Figura </w:t>
      </w:r>
      <w:r w:rsidR="00B61763" w:rsidRPr="00B61763">
        <w:rPr>
          <w:noProof/>
          <w:szCs w:val="24"/>
        </w:rPr>
        <w:t>5</w:t>
      </w:r>
      <w:r w:rsidR="00B61763">
        <w:rPr>
          <w:noProof/>
          <w:szCs w:val="24"/>
        </w:rPr>
        <w:t>.</w:t>
      </w:r>
      <w:r w:rsidR="00B61763" w:rsidRPr="00B61763">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14:paraId="1C782D30" w14:textId="77777777" w:rsidR="006C45C2" w:rsidRDefault="006C45C2" w:rsidP="006C45C2">
      <w:pPr>
        <w:keepNext/>
        <w:jc w:val="both"/>
      </w:pPr>
      <w:r>
        <w:rPr>
          <w:noProof/>
          <w:lang w:eastAsia="pt-BR"/>
        </w:rPr>
        <w:lastRenderedPageBreak/>
        <w:drawing>
          <wp:inline distT="0" distB="0" distL="0" distR="0" wp14:anchorId="550B52E6" wp14:editId="2E78158D">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496A3F43" w14:textId="77777777" w:rsidR="006C45C2" w:rsidRDefault="006C45C2" w:rsidP="006C45C2">
      <w:pPr>
        <w:pStyle w:val="Caption"/>
        <w:jc w:val="center"/>
        <w:rPr>
          <w:i w:val="0"/>
          <w:color w:val="auto"/>
          <w:sz w:val="24"/>
          <w:szCs w:val="24"/>
        </w:rPr>
      </w:pPr>
      <w:bookmarkStart w:id="147" w:name="_Ref455155469"/>
      <w:bookmarkStart w:id="148" w:name="_Ref455941287"/>
      <w:r w:rsidRPr="006C45C2">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4</w:t>
      </w:r>
      <w:r w:rsidR="007957BF">
        <w:rPr>
          <w:i w:val="0"/>
          <w:color w:val="auto"/>
          <w:sz w:val="24"/>
          <w:szCs w:val="24"/>
        </w:rPr>
        <w:fldChar w:fldCharType="end"/>
      </w:r>
      <w:bookmarkEnd w:id="147"/>
      <w:r w:rsidRPr="006C45C2">
        <w:rPr>
          <w:i w:val="0"/>
          <w:color w:val="auto"/>
          <w:sz w:val="24"/>
          <w:szCs w:val="24"/>
        </w:rPr>
        <w:t xml:space="preserve"> - Simulação inicial</w:t>
      </w:r>
      <w:bookmarkEnd w:id="148"/>
    </w:p>
    <w:p w14:paraId="0C09C95B" w14:textId="77777777" w:rsidR="00947CE7" w:rsidRPr="00947CE7" w:rsidRDefault="00947CE7" w:rsidP="00947CE7"/>
    <w:p w14:paraId="6E7E5DA1" w14:textId="77777777" w:rsidR="00935000" w:rsidRDefault="009E66F2" w:rsidP="009418F1">
      <w:pPr>
        <w:ind w:firstLine="708"/>
        <w:jc w:val="both"/>
      </w:pPr>
      <w:r>
        <w:t xml:space="preserve">Agora </w:t>
      </w:r>
      <w:r w:rsidR="00573010">
        <w:t>será feito</w:t>
      </w:r>
      <w:r>
        <w:t xml:space="preserve"> um esquema de simulações mais sistematizado. Utilizando a norma 542</w:t>
      </w:r>
      <w:r w:rsidR="003C10E2">
        <w:t>[3]</w:t>
      </w:r>
      <w:r>
        <w:t xml:space="preserve">, que também descreve os métodos de testes de unidades retificadoras (para qual o conversor desse projeto pode ser utilizado como </w:t>
      </w:r>
      <w:r w:rsidR="00573010">
        <w:t>um dos estágios),</w:t>
      </w:r>
      <w:r>
        <w:t xml:space="preserve"> </w:t>
      </w:r>
      <w:r w:rsidR="00573010">
        <w:t>serão realizadas</w:t>
      </w:r>
      <w:r>
        <w:t xml:space="preserve"> as simulações, observando os parâmetros que são testados pela ANATEL e que sejam releva</w:t>
      </w:r>
      <w:r w:rsidR="00036FA3">
        <w:t>ntes para o conversor em estudo.</w:t>
      </w:r>
    </w:p>
    <w:p w14:paraId="00DAE4D3" w14:textId="77777777" w:rsidR="007028C5" w:rsidRDefault="009E66F2" w:rsidP="007028C5">
      <w:pPr>
        <w:pStyle w:val="Heading3"/>
      </w:pPr>
      <w:bookmarkStart w:id="149" w:name="_Ref455942380"/>
      <w:r>
        <w:t>Teste de Partida G</w:t>
      </w:r>
      <w:r w:rsidR="007028C5">
        <w:t>radativa</w:t>
      </w:r>
      <w:bookmarkEnd w:id="149"/>
    </w:p>
    <w:p w14:paraId="68892587" w14:textId="77777777"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14:paraId="707192B1" w14:textId="77777777" w:rsidR="00947CE7" w:rsidRDefault="00573010" w:rsidP="009E66F2">
      <w:pPr>
        <w:ind w:firstLine="708"/>
        <w:jc w:val="both"/>
      </w:pPr>
      <w:r>
        <w:t>Vê-se</w:t>
      </w:r>
      <w:r w:rsidR="00947CE7">
        <w:t xml:space="preserve"> na </w:t>
      </w:r>
      <w:r w:rsidR="00947CE7" w:rsidRPr="00947CE7">
        <w:fldChar w:fldCharType="begin"/>
      </w:r>
      <w:r w:rsidR="00947CE7" w:rsidRPr="00947CE7">
        <w:instrText xml:space="preserve"> REF _Ref455156326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5</w:t>
      </w:r>
      <w:r w:rsidR="00947CE7" w:rsidRPr="00947CE7">
        <w:fldChar w:fldCharType="end"/>
      </w:r>
      <w:r w:rsidR="00947CE7">
        <w:t xml:space="preserve"> que a corrente atinge seus 10A em aproximadamente 300us e a tensão de saída nã</w:t>
      </w:r>
      <w:r>
        <w:t>o possui overshoots como pode-se</w:t>
      </w:r>
      <w:r w:rsidR="00947CE7">
        <w:t xml:space="preserve"> observar detalhadamente na </w:t>
      </w:r>
      <w:r w:rsidR="00947CE7" w:rsidRPr="00947CE7">
        <w:fldChar w:fldCharType="begin"/>
      </w:r>
      <w:r w:rsidR="00947CE7" w:rsidRPr="00947CE7">
        <w:instrText xml:space="preserve"> REF _Ref455156503 \h  \* MERGEFORMAT </w:instrText>
      </w:r>
      <w:r w:rsidR="00947CE7" w:rsidRPr="00947CE7">
        <w:fldChar w:fldCharType="separate"/>
      </w:r>
      <w:r w:rsidR="00B61763" w:rsidRPr="00947CE7">
        <w:rPr>
          <w:szCs w:val="24"/>
        </w:rPr>
        <w:t xml:space="preserve">Figura </w:t>
      </w:r>
      <w:r w:rsidR="00B61763" w:rsidRPr="00B61763">
        <w:rPr>
          <w:noProof/>
          <w:szCs w:val="24"/>
        </w:rPr>
        <w:t>5</w:t>
      </w:r>
      <w:r w:rsidR="00B61763">
        <w:rPr>
          <w:noProof/>
          <w:szCs w:val="24"/>
        </w:rPr>
        <w:t>.</w:t>
      </w:r>
      <w:r w:rsidR="00B61763" w:rsidRPr="00B61763">
        <w:rPr>
          <w:noProof/>
          <w:szCs w:val="24"/>
        </w:rPr>
        <w:t>6</w:t>
      </w:r>
      <w:r w:rsidR="00947CE7" w:rsidRPr="00947CE7">
        <w:fldChar w:fldCharType="end"/>
      </w:r>
      <w:r w:rsidR="00947CE7" w:rsidRPr="00947CE7">
        <w:t>.</w:t>
      </w:r>
      <w:r w:rsidR="00947CE7">
        <w:t xml:space="preserve"> Assim o conversor passou com êxito por esse teste.</w:t>
      </w:r>
    </w:p>
    <w:p w14:paraId="5015961F" w14:textId="77777777" w:rsidR="00947CE7" w:rsidRDefault="00947CE7" w:rsidP="00947CE7">
      <w:pPr>
        <w:keepNext/>
        <w:jc w:val="both"/>
      </w:pPr>
      <w:r>
        <w:rPr>
          <w:noProof/>
          <w:lang w:eastAsia="pt-BR"/>
        </w:rPr>
        <w:lastRenderedPageBreak/>
        <w:drawing>
          <wp:inline distT="0" distB="0" distL="0" distR="0" wp14:anchorId="4FDF8D73" wp14:editId="4E425CB4">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672D0CFC" w14:textId="77777777" w:rsidR="00947CE7" w:rsidRDefault="00947CE7" w:rsidP="00947CE7">
      <w:pPr>
        <w:pStyle w:val="Caption"/>
        <w:jc w:val="center"/>
        <w:rPr>
          <w:i w:val="0"/>
          <w:color w:val="auto"/>
          <w:sz w:val="24"/>
          <w:szCs w:val="24"/>
        </w:rPr>
      </w:pPr>
      <w:bookmarkStart w:id="150" w:name="_Ref455156326"/>
      <w:bookmarkStart w:id="151" w:name="_Ref455941290"/>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bookmarkEnd w:id="150"/>
      <w:r w:rsidRPr="00947CE7">
        <w:rPr>
          <w:i w:val="0"/>
          <w:color w:val="auto"/>
          <w:sz w:val="24"/>
          <w:szCs w:val="24"/>
        </w:rPr>
        <w:t xml:space="preserve"> - Simulação de partida gradativa</w:t>
      </w:r>
      <w:bookmarkEnd w:id="151"/>
    </w:p>
    <w:p w14:paraId="465804B3" w14:textId="77777777" w:rsidR="00947CE7" w:rsidRPr="00947CE7" w:rsidRDefault="00947CE7" w:rsidP="00947CE7"/>
    <w:p w14:paraId="39B9291C" w14:textId="77777777" w:rsidR="00947CE7" w:rsidRDefault="00947CE7" w:rsidP="00947CE7">
      <w:pPr>
        <w:keepNext/>
      </w:pPr>
      <w:r>
        <w:rPr>
          <w:noProof/>
          <w:lang w:eastAsia="pt-BR"/>
        </w:rPr>
        <w:drawing>
          <wp:inline distT="0" distB="0" distL="0" distR="0" wp14:anchorId="62EB3CC1" wp14:editId="7586B05F">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0F6AE819" w14:textId="77777777" w:rsidR="00947CE7" w:rsidRPr="00947CE7" w:rsidRDefault="00947CE7" w:rsidP="00947CE7">
      <w:pPr>
        <w:pStyle w:val="Caption"/>
        <w:jc w:val="center"/>
        <w:rPr>
          <w:i w:val="0"/>
          <w:color w:val="auto"/>
          <w:sz w:val="24"/>
          <w:szCs w:val="24"/>
        </w:rPr>
      </w:pPr>
      <w:bookmarkStart w:id="152" w:name="_Ref455156503"/>
      <w:bookmarkStart w:id="153" w:name="_Ref455941295"/>
      <w:r w:rsidRPr="00947CE7">
        <w:rPr>
          <w:i w:val="0"/>
          <w:color w:val="auto"/>
          <w:sz w:val="24"/>
          <w:szCs w:val="24"/>
        </w:rPr>
        <w:t xml:space="preserve">Figura </w:t>
      </w:r>
      <w:r w:rsidR="007957BF">
        <w:rPr>
          <w:i w:val="0"/>
          <w:color w:val="auto"/>
          <w:sz w:val="24"/>
          <w:szCs w:val="24"/>
        </w:rPr>
        <w:fldChar w:fldCharType="begin"/>
      </w:r>
      <w:r w:rsidR="007957BF">
        <w:rPr>
          <w:i w:val="0"/>
          <w:color w:val="auto"/>
          <w:sz w:val="24"/>
          <w:szCs w:val="24"/>
        </w:rPr>
        <w:instrText xml:space="preserve"> STYLEREF 1 \s </w:instrText>
      </w:r>
      <w:r w:rsidR="007957BF">
        <w:rPr>
          <w:i w:val="0"/>
          <w:color w:val="auto"/>
          <w:sz w:val="24"/>
          <w:szCs w:val="24"/>
        </w:rPr>
        <w:fldChar w:fldCharType="separate"/>
      </w:r>
      <w:r w:rsidR="00B61763">
        <w:rPr>
          <w:i w:val="0"/>
          <w:noProof/>
          <w:color w:val="auto"/>
          <w:sz w:val="24"/>
          <w:szCs w:val="24"/>
        </w:rPr>
        <w:t>5</w:t>
      </w:r>
      <w:r w:rsidR="007957BF">
        <w:rPr>
          <w:i w:val="0"/>
          <w:color w:val="auto"/>
          <w:sz w:val="24"/>
          <w:szCs w:val="24"/>
        </w:rPr>
        <w:fldChar w:fldCharType="end"/>
      </w:r>
      <w:r w:rsidR="007957BF">
        <w:rPr>
          <w:i w:val="0"/>
          <w:color w:val="auto"/>
          <w:sz w:val="24"/>
          <w:szCs w:val="24"/>
        </w:rPr>
        <w:t>.</w:t>
      </w:r>
      <w:r w:rsidR="007957BF">
        <w:rPr>
          <w:i w:val="0"/>
          <w:color w:val="auto"/>
          <w:sz w:val="24"/>
          <w:szCs w:val="24"/>
        </w:rPr>
        <w:fldChar w:fldCharType="begin"/>
      </w:r>
      <w:r w:rsidR="007957BF">
        <w:rPr>
          <w:i w:val="0"/>
          <w:color w:val="auto"/>
          <w:sz w:val="24"/>
          <w:szCs w:val="24"/>
        </w:rPr>
        <w:instrText xml:space="preserve"> SEQ Figura \* ARABIC \s 1 </w:instrText>
      </w:r>
      <w:r w:rsidR="007957BF">
        <w:rPr>
          <w:i w:val="0"/>
          <w:color w:val="auto"/>
          <w:sz w:val="24"/>
          <w:szCs w:val="24"/>
        </w:rPr>
        <w:fldChar w:fldCharType="separate"/>
      </w:r>
      <w:r w:rsidR="00B61763">
        <w:rPr>
          <w:i w:val="0"/>
          <w:noProof/>
          <w:color w:val="auto"/>
          <w:sz w:val="24"/>
          <w:szCs w:val="24"/>
        </w:rPr>
        <w:t>6</w:t>
      </w:r>
      <w:r w:rsidR="007957BF">
        <w:rPr>
          <w:i w:val="0"/>
          <w:color w:val="auto"/>
          <w:sz w:val="24"/>
          <w:szCs w:val="24"/>
        </w:rPr>
        <w:fldChar w:fldCharType="end"/>
      </w:r>
      <w:bookmarkEnd w:id="152"/>
      <w:r w:rsidRPr="00947CE7">
        <w:rPr>
          <w:i w:val="0"/>
          <w:color w:val="auto"/>
          <w:sz w:val="24"/>
          <w:szCs w:val="24"/>
        </w:rPr>
        <w:t xml:space="preserve"> - Tensão de saída da simulação de partida gradativa com mais detalhes.</w:t>
      </w:r>
      <w:bookmarkEnd w:id="153"/>
    </w:p>
    <w:p w14:paraId="1356C128" w14:textId="77777777" w:rsidR="009E66F2" w:rsidRPr="009E66F2" w:rsidRDefault="009E66F2" w:rsidP="009E66F2">
      <w:pPr>
        <w:ind w:firstLine="708"/>
      </w:pPr>
    </w:p>
    <w:p w14:paraId="023CC63F" w14:textId="77777777" w:rsidR="007028C5" w:rsidRDefault="00947CE7" w:rsidP="007028C5">
      <w:pPr>
        <w:pStyle w:val="Heading3"/>
      </w:pPr>
      <w:bookmarkStart w:id="154" w:name="_Ref455942383"/>
      <w:r>
        <w:t>Regulação Estátic</w:t>
      </w:r>
      <w:r w:rsidR="007028C5">
        <w:t>a</w:t>
      </w:r>
      <w:bookmarkEnd w:id="154"/>
    </w:p>
    <w:p w14:paraId="708E0087" w14:textId="77777777"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w:t>
      </w:r>
      <w:r w:rsidR="00573010">
        <w:t xml:space="preserve">alor de tensão na saída. Aqui para </w:t>
      </w:r>
      <w:r w:rsidR="00727520">
        <w:t xml:space="preserve"> </w:t>
      </w:r>
      <w:r w:rsidR="00573010">
        <w:t>o caso em estudo serão apenas testados</w:t>
      </w:r>
      <w:r w:rsidR="00727520">
        <w:t xml:space="preserve"> </w:t>
      </w:r>
      <w:r w:rsidR="00727520">
        <w:lastRenderedPageBreak/>
        <w:t xml:space="preserve">os valores extremos. Assim se esse valores satisfazerem a norma, conclui-se </w:t>
      </w:r>
      <w:r w:rsidR="00573010">
        <w:t xml:space="preserve">é muito provável </w:t>
      </w:r>
      <w:r w:rsidR="00727520">
        <w:t>que os intermediários também irão satisfazer.</w:t>
      </w:r>
    </w:p>
    <w:p w14:paraId="12B72A3E" w14:textId="77777777" w:rsidR="00727520" w:rsidRDefault="00727520" w:rsidP="00727520">
      <w:pPr>
        <w:keepNext/>
        <w:jc w:val="center"/>
      </w:pPr>
      <w:r>
        <w:rPr>
          <w:noProof/>
          <w:lang w:eastAsia="pt-BR"/>
        </w:rPr>
        <w:drawing>
          <wp:inline distT="0" distB="0" distL="0" distR="0" wp14:anchorId="4B291ACE" wp14:editId="02F63911">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14:paraId="17DC45FF" w14:textId="77777777" w:rsidR="00727520" w:rsidRDefault="00727520" w:rsidP="00727520">
      <w:pPr>
        <w:pStyle w:val="Caption"/>
        <w:jc w:val="center"/>
        <w:rPr>
          <w:i w:val="0"/>
          <w:color w:val="auto"/>
          <w:sz w:val="24"/>
        </w:rPr>
      </w:pPr>
      <w:bookmarkStart w:id="155" w:name="_Ref455941318"/>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727520">
        <w:rPr>
          <w:i w:val="0"/>
          <w:color w:val="auto"/>
          <w:sz w:val="24"/>
        </w:rPr>
        <w:t xml:space="preserve"> - Regulação estática para carga de 100% do valor nominal</w:t>
      </w:r>
      <w:bookmarkEnd w:id="155"/>
    </w:p>
    <w:p w14:paraId="78760753" w14:textId="77777777" w:rsidR="00727520" w:rsidRPr="00727520" w:rsidRDefault="00727520" w:rsidP="00727520"/>
    <w:p w14:paraId="6303E420" w14:textId="77777777" w:rsidR="00727520" w:rsidRDefault="00727520" w:rsidP="00727520">
      <w:pPr>
        <w:keepNext/>
      </w:pPr>
      <w:r>
        <w:rPr>
          <w:noProof/>
          <w:lang w:eastAsia="pt-BR"/>
        </w:rPr>
        <w:drawing>
          <wp:inline distT="0" distB="0" distL="0" distR="0" wp14:anchorId="3AF7E7B1" wp14:editId="538032B7">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27538BE6" w14:textId="77777777" w:rsidR="00727520" w:rsidRDefault="00727520" w:rsidP="00727520">
      <w:pPr>
        <w:pStyle w:val="Caption"/>
        <w:jc w:val="center"/>
        <w:rPr>
          <w:i w:val="0"/>
          <w:color w:val="auto"/>
          <w:sz w:val="24"/>
        </w:rPr>
      </w:pPr>
      <w:bookmarkStart w:id="156" w:name="_Ref455941322"/>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56"/>
    </w:p>
    <w:p w14:paraId="4B2ABC16" w14:textId="77777777" w:rsidR="00727520" w:rsidRDefault="00727520" w:rsidP="00727520">
      <w:pPr>
        <w:keepNext/>
      </w:pPr>
      <w:r>
        <w:rPr>
          <w:noProof/>
          <w:lang w:eastAsia="pt-BR"/>
        </w:rPr>
        <w:lastRenderedPageBreak/>
        <w:drawing>
          <wp:inline distT="0" distB="0" distL="0" distR="0" wp14:anchorId="782676E9" wp14:editId="76ACC014">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417E8769" w14:textId="77777777" w:rsidR="00727520" w:rsidRDefault="00727520" w:rsidP="00727520">
      <w:pPr>
        <w:pStyle w:val="Caption"/>
        <w:jc w:val="center"/>
        <w:rPr>
          <w:i w:val="0"/>
          <w:color w:val="auto"/>
          <w:sz w:val="24"/>
        </w:rPr>
      </w:pPr>
      <w:bookmarkStart w:id="157" w:name="_Ref455941327"/>
      <w:r w:rsidRPr="00727520">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r w:rsidRPr="00727520">
        <w:rPr>
          <w:i w:val="0"/>
          <w:color w:val="auto"/>
          <w:sz w:val="24"/>
        </w:rPr>
        <w:t xml:space="preserve"> - Regulação estática para carga de 4,9% do valor nominal</w:t>
      </w:r>
      <w:bookmarkEnd w:id="157"/>
    </w:p>
    <w:p w14:paraId="2E1DA4CE" w14:textId="77777777" w:rsidR="00727520" w:rsidRDefault="00727520" w:rsidP="00727520"/>
    <w:p w14:paraId="42484EA0" w14:textId="77777777" w:rsidR="00727520" w:rsidRPr="00727520" w:rsidRDefault="00727520" w:rsidP="00036FA3">
      <w:pPr>
        <w:jc w:val="both"/>
      </w:pPr>
      <w:r>
        <w:tab/>
      </w:r>
      <w:r w:rsidR="00036FA3">
        <w:t>Para a simulaçã</w:t>
      </w:r>
      <w:r w:rsidR="00676AA8">
        <w:t>o presente nas Figura 5.7, é observado</w:t>
      </w:r>
      <w:r w:rsidR="00036FA3">
        <w:t xml:space="preserve"> que a regulação estática está cravada no valor de tensão nominal. Já nas Figuras 5.8 e 5.9 não podemos dizer o mesmo, porém a variação é muito pequena, bem longe dos limites impostos pela ANATEL. Assim esse é mais um teste que o conversor foi aprovado.</w:t>
      </w:r>
    </w:p>
    <w:p w14:paraId="6AFD1728" w14:textId="77777777" w:rsidR="007028C5" w:rsidRDefault="00036FA3" w:rsidP="007028C5">
      <w:pPr>
        <w:pStyle w:val="Heading3"/>
      </w:pPr>
      <w:bookmarkStart w:id="158" w:name="_Ref455942386"/>
      <w:r>
        <w:t>R</w:t>
      </w:r>
      <w:r w:rsidR="007028C5">
        <w:t>ipple</w:t>
      </w:r>
      <w:bookmarkEnd w:id="158"/>
    </w:p>
    <w:p w14:paraId="0A6E3ADE" w14:textId="77777777" w:rsidR="00036FA3" w:rsidRDefault="00036FA3" w:rsidP="00676AA8">
      <w:pPr>
        <w:jc w:val="both"/>
      </w:pPr>
      <w:r>
        <w:tab/>
        <w:t>Esse simulação visa testar a tensão de ondulação, mais como conhecido como ripple, na tensão de saída do conversor. A norma diz que o ripple presente na saída de uma unidad</w:t>
      </w:r>
      <w:r w:rsidR="00676AA8">
        <w:t>e retificadora, que é a mesma saída do</w:t>
      </w:r>
      <w:r>
        <w:t xml:space="preserve"> conversor</w:t>
      </w:r>
      <w:r w:rsidR="00676AA8">
        <w:t xml:space="preserve"> aqui presente</w:t>
      </w:r>
      <w:r>
        <w:t>, não deve ser maior que 200mV de pico a pico para cargas de 5%, 50% e 100% do valor nominal.</w:t>
      </w:r>
      <w:r w:rsidR="009075EE">
        <w:t xml:space="preserve"> </w:t>
      </w:r>
    </w:p>
    <w:p w14:paraId="41D50853" w14:textId="77777777" w:rsidR="00B94C72" w:rsidRDefault="00B94C72" w:rsidP="00676AA8">
      <w:pPr>
        <w:jc w:val="both"/>
      </w:pPr>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61763" w:rsidRPr="00B94C72">
        <w:t xml:space="preserve">Figura </w:t>
      </w:r>
      <w:r w:rsidR="00B61763" w:rsidRPr="00B61763">
        <w:rPr>
          <w:noProof/>
        </w:rPr>
        <w:t>5</w:t>
      </w:r>
      <w:r w:rsidR="00B61763">
        <w:rPr>
          <w:noProof/>
        </w:rPr>
        <w:t>.</w:t>
      </w:r>
      <w:r w:rsidR="00B61763" w:rsidRPr="00B61763">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B61763" w:rsidRPr="001D44CD">
        <w:t xml:space="preserve">Figura </w:t>
      </w:r>
      <w:r w:rsidR="00B61763" w:rsidRPr="00B61763">
        <w:rPr>
          <w:noProof/>
        </w:rPr>
        <w:t>5</w:t>
      </w:r>
      <w:r w:rsidR="00B61763">
        <w:rPr>
          <w:noProof/>
        </w:rPr>
        <w:t>.</w:t>
      </w:r>
      <w:r w:rsidR="00B61763" w:rsidRPr="00B61763">
        <w:rPr>
          <w:noProof/>
        </w:rPr>
        <w:t>12</w:t>
      </w:r>
      <w:r w:rsidR="001D44CD" w:rsidRPr="001D44CD">
        <w:fldChar w:fldCharType="end"/>
      </w:r>
      <w:r w:rsidR="001D44CD">
        <w:t>, para uma carga de 100% do valor nominal, temos um ripple de também 50mV.</w:t>
      </w:r>
    </w:p>
    <w:p w14:paraId="24AD4267" w14:textId="77777777" w:rsidR="00B94C72" w:rsidRDefault="00B94C72" w:rsidP="00B94C72">
      <w:pPr>
        <w:keepNext/>
      </w:pPr>
      <w:r>
        <w:rPr>
          <w:noProof/>
          <w:lang w:eastAsia="pt-BR"/>
        </w:rPr>
        <w:lastRenderedPageBreak/>
        <w:drawing>
          <wp:inline distT="0" distB="0" distL="0" distR="0" wp14:anchorId="5C51ADC9" wp14:editId="4484CED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25D932A0" w14:textId="77777777" w:rsidR="00B94C72" w:rsidRDefault="00B94C72" w:rsidP="00B94C72">
      <w:pPr>
        <w:pStyle w:val="Caption"/>
        <w:jc w:val="center"/>
        <w:rPr>
          <w:i w:val="0"/>
          <w:color w:val="auto"/>
          <w:sz w:val="24"/>
        </w:rPr>
      </w:pPr>
      <w:bookmarkStart w:id="159" w:name="_Ref455159254"/>
      <w:bookmarkStart w:id="160" w:name="_Ref455941330"/>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159"/>
      <w:r w:rsidRPr="00B94C72">
        <w:rPr>
          <w:i w:val="0"/>
          <w:color w:val="auto"/>
          <w:sz w:val="24"/>
        </w:rPr>
        <w:t xml:space="preserve"> - Tensão de saída para carga de 5% do valor nominal</w:t>
      </w:r>
      <w:bookmarkEnd w:id="160"/>
    </w:p>
    <w:p w14:paraId="1877E95D" w14:textId="77777777" w:rsidR="00B02B0C" w:rsidRPr="00B02B0C" w:rsidRDefault="00B02B0C" w:rsidP="00B02B0C"/>
    <w:p w14:paraId="4B4041F7" w14:textId="77777777" w:rsidR="00B94C72" w:rsidRDefault="00B94C72" w:rsidP="00B94C72">
      <w:pPr>
        <w:keepNext/>
      </w:pPr>
      <w:r>
        <w:rPr>
          <w:noProof/>
          <w:lang w:eastAsia="pt-BR"/>
        </w:rPr>
        <w:drawing>
          <wp:inline distT="0" distB="0" distL="0" distR="0" wp14:anchorId="3600BBC5" wp14:editId="553032FB">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14:paraId="7B2F8EDF" w14:textId="77777777" w:rsidR="00B94C72" w:rsidRDefault="00B94C72" w:rsidP="00B94C72">
      <w:pPr>
        <w:pStyle w:val="Caption"/>
        <w:jc w:val="center"/>
        <w:rPr>
          <w:i w:val="0"/>
          <w:color w:val="auto"/>
          <w:sz w:val="24"/>
        </w:rPr>
      </w:pPr>
      <w:bookmarkStart w:id="161" w:name="_Ref455159440"/>
      <w:bookmarkStart w:id="162" w:name="_Ref455941333"/>
      <w:r w:rsidRPr="00B94C72">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161"/>
      <w:r w:rsidRPr="00B94C72">
        <w:rPr>
          <w:i w:val="0"/>
          <w:color w:val="auto"/>
          <w:sz w:val="24"/>
        </w:rPr>
        <w:t xml:space="preserve"> -  Tensão de saída para carga de 50% do valor nominal</w:t>
      </w:r>
      <w:bookmarkEnd w:id="162"/>
    </w:p>
    <w:p w14:paraId="6A8901A9" w14:textId="77777777" w:rsidR="001D44CD" w:rsidRDefault="001D44CD" w:rsidP="001D44CD">
      <w:pPr>
        <w:keepNext/>
      </w:pPr>
      <w:r>
        <w:rPr>
          <w:noProof/>
          <w:lang w:eastAsia="pt-BR"/>
        </w:rPr>
        <w:lastRenderedPageBreak/>
        <w:drawing>
          <wp:inline distT="0" distB="0" distL="0" distR="0" wp14:anchorId="3520ACCA" wp14:editId="4191808C">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2511ABF4" w14:textId="77777777" w:rsidR="001D44CD" w:rsidRDefault="001D44CD" w:rsidP="001D44CD">
      <w:pPr>
        <w:pStyle w:val="Caption"/>
        <w:jc w:val="center"/>
        <w:rPr>
          <w:i w:val="0"/>
          <w:color w:val="auto"/>
          <w:sz w:val="24"/>
        </w:rPr>
      </w:pPr>
      <w:bookmarkStart w:id="163" w:name="_Ref455159799"/>
      <w:bookmarkStart w:id="164" w:name="_Ref455941337"/>
      <w:r w:rsidRPr="001D44C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163"/>
      <w:r w:rsidRPr="001D44CD">
        <w:rPr>
          <w:i w:val="0"/>
          <w:color w:val="auto"/>
          <w:sz w:val="24"/>
        </w:rPr>
        <w:t xml:space="preserve"> - Tensão de saída para carga de 100% do valor nominal</w:t>
      </w:r>
      <w:bookmarkEnd w:id="164"/>
    </w:p>
    <w:p w14:paraId="31FE7746" w14:textId="77777777" w:rsidR="00D17A3C" w:rsidRDefault="00D17A3C" w:rsidP="00D17A3C">
      <w:r>
        <w:tab/>
      </w:r>
    </w:p>
    <w:p w14:paraId="0A3284C9" w14:textId="77777777" w:rsidR="00D17A3C" w:rsidRPr="00D17A3C" w:rsidRDefault="00D17A3C" w:rsidP="00D17A3C">
      <w:r>
        <w:tab/>
        <w:t>Em suma, o requisito de ripple é mais um parâmetro exigido pela ANATEL que esse conversor do nosso estudo atende.</w:t>
      </w:r>
    </w:p>
    <w:p w14:paraId="4F1CCA04" w14:textId="77777777" w:rsidR="007028C5" w:rsidRDefault="00036FA3" w:rsidP="007028C5">
      <w:pPr>
        <w:pStyle w:val="Heading3"/>
      </w:pPr>
      <w:bookmarkStart w:id="165" w:name="_Ref455942389"/>
      <w:r>
        <w:t>Eficiê</w:t>
      </w:r>
      <w:r w:rsidR="007028C5">
        <w:t>ncia</w:t>
      </w:r>
      <w:bookmarkEnd w:id="165"/>
    </w:p>
    <w:p w14:paraId="1E7EE1BC" w14:textId="77777777" w:rsidR="00B540D5" w:rsidRDefault="008D10FE" w:rsidP="008D10FE">
      <w:pPr>
        <w:jc w:val="both"/>
      </w:pPr>
      <w:r>
        <w:tab/>
        <w:t>Eficiência, chamado de rendimento pela ANATEL, é o quanto de potência está presente na saída do conversor em relação a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345FF" w14:paraId="7996FFB9" w14:textId="77777777" w:rsidTr="00D04DAE">
        <w:trPr>
          <w:trHeight w:val="1002"/>
        </w:trPr>
        <w:tc>
          <w:tcPr>
            <w:tcW w:w="4530" w:type="pct"/>
            <w:vAlign w:val="center"/>
          </w:tcPr>
          <w:p w14:paraId="04A69A74" w14:textId="77777777" w:rsidR="008345FF" w:rsidRPr="00F01B5B" w:rsidRDefault="008345FF" w:rsidP="00D04DAE">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tc>
        <w:tc>
          <w:tcPr>
            <w:tcW w:w="470" w:type="pct"/>
            <w:vAlign w:val="center"/>
          </w:tcPr>
          <w:p w14:paraId="06800D9D" w14:textId="77777777" w:rsidR="008345FF" w:rsidRDefault="008345FF" w:rsidP="00D04DAE">
            <w:pPr>
              <w:jc w:val="center"/>
            </w:pPr>
            <w:r>
              <w:t>(5.1)</w:t>
            </w:r>
          </w:p>
        </w:tc>
      </w:tr>
    </w:tbl>
    <w:p w14:paraId="30DD452F" w14:textId="77777777"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w:t>
      </w:r>
      <w:r w:rsidR="008345FF">
        <w:rPr>
          <w:rFonts w:eastAsiaTheme="minorEastAsia"/>
        </w:rPr>
        <w:t>ferior a 25A, que é o caso aqui apresentado</w:t>
      </w:r>
      <w:r>
        <w:rPr>
          <w:rFonts w:eastAsiaTheme="minorEastAsia"/>
        </w:rPr>
        <w:t>,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14:paraId="33B3E1FC" w14:textId="77777777" w:rsidR="008D10FE" w:rsidRDefault="008D10FE" w:rsidP="008D10FE">
      <w:pPr>
        <w:jc w:val="both"/>
        <w:rPr>
          <w:rFonts w:eastAsiaTheme="minorEastAsia"/>
        </w:rPr>
      </w:pPr>
      <w:r>
        <w:rPr>
          <w:rFonts w:eastAsiaTheme="minorEastAsia"/>
        </w:rPr>
        <w:tab/>
        <w:t>Como já dito inicialemente, a grande vantagem dessa topologia com ZVS é a alt</w:t>
      </w:r>
      <w:r w:rsidR="008345FF">
        <w:rPr>
          <w:rFonts w:eastAsiaTheme="minorEastAsia"/>
        </w:rPr>
        <w:t>a eficiência desse circuito, e ver-se-á</w:t>
      </w:r>
      <w:r>
        <w:rPr>
          <w:rFonts w:eastAsiaTheme="minorEastAsia"/>
        </w:rPr>
        <w:t xml:space="preserve"> isso com as simulações. No projeto, </w:t>
      </w:r>
      <w:r w:rsidR="008345FF">
        <w:rPr>
          <w:rFonts w:eastAsiaTheme="minorEastAsia"/>
        </w:rPr>
        <w:t>foi especificador</w:t>
      </w:r>
      <w:r>
        <w:rPr>
          <w:rFonts w:eastAsiaTheme="minorEastAsia"/>
        </w:rPr>
        <w:t xml:space="preserve"> uma eficiência de 95%, para termos uma grande margem de segurança, já que isso é uma </w:t>
      </w:r>
      <w:r>
        <w:rPr>
          <w:rFonts w:eastAsiaTheme="minorEastAsia"/>
        </w:rPr>
        <w:lastRenderedPageBreak/>
        <w:t xml:space="preserve">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B61763" w:rsidRPr="002D0053">
        <w:t xml:space="preserve">Figura </w:t>
      </w:r>
      <w:r w:rsidR="00B61763" w:rsidRPr="00B61763">
        <w:rPr>
          <w:noProof/>
        </w:rPr>
        <w:t>5</w:t>
      </w:r>
      <w:r w:rsidR="00B61763">
        <w:rPr>
          <w:noProof/>
        </w:rPr>
        <w:t>.</w:t>
      </w:r>
      <w:r w:rsidR="00B61763" w:rsidRPr="00B6176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mostra</w:t>
      </w:r>
      <w:r w:rsidR="008345FF">
        <w:rPr>
          <w:rFonts w:eastAsiaTheme="minorEastAsia"/>
        </w:rPr>
        <w:t>-se</w:t>
      </w:r>
      <w:r>
        <w:rPr>
          <w:rFonts w:eastAsiaTheme="minorEastAsia"/>
        </w:rPr>
        <w:t xml:space="preserve"> a eficiência ao longo do tempo, a partir do momento em que a tensão de saída se estabilizou</w:t>
      </w:r>
      <w:r w:rsidR="008345FF">
        <w:rPr>
          <w:rFonts w:eastAsiaTheme="minorEastAsia"/>
        </w:rPr>
        <w:t xml:space="preserve"> em seu valor nominal. É observado </w:t>
      </w:r>
      <w:r w:rsidR="002D0053">
        <w:rPr>
          <w:rFonts w:eastAsiaTheme="minorEastAsia"/>
        </w:rPr>
        <w:t xml:space="preserve">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w:t>
      </w:r>
      <w:r w:rsidR="008345FF">
        <w:rPr>
          <w:rFonts w:eastAsiaTheme="minorEastAsia"/>
        </w:rPr>
        <w:t>será feita uma simulação com componentes um  reais para obter</w:t>
      </w:r>
      <w:r w:rsidR="002D0053">
        <w:rPr>
          <w:rFonts w:eastAsiaTheme="minorEastAsia"/>
        </w:rPr>
        <w:t xml:space="preserve"> uma noção melhor desse requisito.</w:t>
      </w:r>
    </w:p>
    <w:p w14:paraId="16F14615" w14:textId="77777777" w:rsidR="002D0053" w:rsidRDefault="002D0053" w:rsidP="002D0053">
      <w:pPr>
        <w:keepNext/>
        <w:jc w:val="both"/>
      </w:pPr>
      <w:r>
        <w:rPr>
          <w:rFonts w:eastAsiaTheme="minorEastAsia"/>
          <w:noProof/>
          <w:lang w:eastAsia="pt-BR"/>
        </w:rPr>
        <w:drawing>
          <wp:inline distT="0" distB="0" distL="0" distR="0" wp14:anchorId="05FD596C" wp14:editId="635C408D">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11A5CAF" w14:textId="77777777" w:rsidR="002D0053" w:rsidRPr="002D0053" w:rsidRDefault="002D0053" w:rsidP="002D0053">
      <w:pPr>
        <w:pStyle w:val="Caption"/>
        <w:jc w:val="center"/>
        <w:rPr>
          <w:rFonts w:eastAsiaTheme="minorEastAsia"/>
          <w:i w:val="0"/>
          <w:color w:val="auto"/>
          <w:sz w:val="24"/>
        </w:rPr>
      </w:pPr>
      <w:bookmarkStart w:id="166" w:name="_Ref455160690"/>
      <w:bookmarkStart w:id="167" w:name="_Ref455941340"/>
      <w:r w:rsidRPr="002D005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166"/>
      <w:r w:rsidRPr="002D0053">
        <w:rPr>
          <w:i w:val="0"/>
          <w:color w:val="auto"/>
          <w:sz w:val="24"/>
        </w:rPr>
        <w:t xml:space="preserve"> - Teste de eficiência do conversor</w:t>
      </w:r>
      <w:bookmarkEnd w:id="167"/>
    </w:p>
    <w:p w14:paraId="2B62833C" w14:textId="77777777" w:rsidR="007028C5" w:rsidRDefault="00036FA3" w:rsidP="007028C5">
      <w:pPr>
        <w:pStyle w:val="Heading3"/>
      </w:pPr>
      <w:bookmarkStart w:id="168" w:name="_Ref455942392"/>
      <w:r>
        <w:t>Limitação de C</w:t>
      </w:r>
      <w:r w:rsidR="007028C5">
        <w:t>orrente</w:t>
      </w:r>
      <w:bookmarkEnd w:id="168"/>
    </w:p>
    <w:p w14:paraId="7D517095" w14:textId="77777777" w:rsidR="004940BC" w:rsidRDefault="004940BC" w:rsidP="00C808AA">
      <w:pPr>
        <w:jc w:val="both"/>
        <w:rPr>
          <w:rFonts w:cs="Times New Roman"/>
        </w:rPr>
      </w:pPr>
      <w:r>
        <w:tab/>
        <w:t xml:space="preserve">Esse teste verifica basicamente se o conversor possui um limitador para que </w:t>
      </w:r>
      <w:del w:id="169" w:author="Leonardo Muricy" w:date="2016-08-23T10:23:00Z">
        <w:r w:rsidDel="00132B66">
          <w:delText xml:space="preserve">não </w:delText>
        </w:r>
      </w:del>
      <w:r>
        <w:t>a corrente de saída não seja mais que 10% a mais que o especificado nominalme</w:t>
      </w:r>
      <w:r w:rsidR="00876FDB">
        <w:t>nte. Para mostrar isso, colocou-se</w:t>
      </w:r>
      <w:r>
        <w:t xml:space="preserve"> uma carga de 0,1</w:t>
      </w:r>
      <w:r>
        <w:rPr>
          <w:rFonts w:cs="Times New Roman"/>
        </w:rPr>
        <w:t>Ω na saída do conversor e tensão de referência de 48V.</w:t>
      </w:r>
    </w:p>
    <w:p w14:paraId="3858F186" w14:textId="77777777" w:rsidR="00C808AA" w:rsidRDefault="00876FDB" w:rsidP="00C808AA">
      <w:pPr>
        <w:jc w:val="both"/>
        <w:rPr>
          <w:rFonts w:cs="Times New Roman"/>
        </w:rPr>
      </w:pPr>
      <w:r>
        <w:rPr>
          <w:rFonts w:cs="Times New Roman"/>
        </w:rPr>
        <w:tab/>
        <w:t>Pode-se</w:t>
      </w:r>
      <w:r w:rsidR="00C808AA">
        <w:rPr>
          <w:rFonts w:cs="Times New Roman"/>
        </w:rPr>
        <w:t xml:space="preserve"> ver, na </w:t>
      </w:r>
      <w:r w:rsidR="00C808AA" w:rsidRPr="00C808AA">
        <w:rPr>
          <w:rFonts w:cs="Times New Roman"/>
        </w:rPr>
        <w:fldChar w:fldCharType="begin"/>
      </w:r>
      <w:r w:rsidR="00C808AA" w:rsidRPr="00C808AA">
        <w:rPr>
          <w:rFonts w:cs="Times New Roman"/>
        </w:rPr>
        <w:instrText xml:space="preserve"> REF _Ref455161180 \h  \* MERGEFORMAT </w:instrText>
      </w:r>
      <w:r w:rsidR="00C808AA" w:rsidRPr="00C808AA">
        <w:rPr>
          <w:rFonts w:cs="Times New Roman"/>
        </w:rPr>
      </w:r>
      <w:r w:rsidR="00C808AA" w:rsidRPr="00C808AA">
        <w:rPr>
          <w:rFonts w:cs="Times New Roman"/>
        </w:rPr>
        <w:fldChar w:fldCharType="separate"/>
      </w:r>
      <w:r w:rsidR="00B61763" w:rsidRPr="00C808AA">
        <w:t xml:space="preserve">Figura </w:t>
      </w:r>
      <w:r w:rsidR="00B61763" w:rsidRPr="00B61763">
        <w:rPr>
          <w:noProof/>
        </w:rPr>
        <w:t>5</w:t>
      </w:r>
      <w:r w:rsidR="00B61763">
        <w:rPr>
          <w:noProof/>
        </w:rPr>
        <w:t>.</w:t>
      </w:r>
      <w:r w:rsidR="00B61763" w:rsidRPr="00B61763">
        <w:rPr>
          <w:noProof/>
        </w:rPr>
        <w:t>14</w:t>
      </w:r>
      <w:r w:rsidR="00C808AA" w:rsidRPr="00C808AA">
        <w:rPr>
          <w:rFonts w:cs="Times New Roman"/>
        </w:rPr>
        <w:fldChar w:fldCharType="end"/>
      </w:r>
      <w:r w:rsidR="00C808AA">
        <w:rPr>
          <w:rFonts w:cs="Times New Roman"/>
        </w:rPr>
        <w:t>, que a controle não passou do 10A, graças ao controlador que protegeu o circuito, e assim a tensão de saída teve que ser abaixada. para no caso 1V, o que era esperado.</w:t>
      </w:r>
    </w:p>
    <w:p w14:paraId="47368303" w14:textId="77777777" w:rsidR="00C808AA" w:rsidRDefault="004940BC" w:rsidP="00C808AA">
      <w:pPr>
        <w:keepNext/>
      </w:pPr>
      <w:r>
        <w:rPr>
          <w:noProof/>
          <w:lang w:eastAsia="pt-BR"/>
        </w:rPr>
        <w:lastRenderedPageBreak/>
        <w:drawing>
          <wp:inline distT="0" distB="0" distL="0" distR="0" wp14:anchorId="65254387" wp14:editId="619C77DE">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14:paraId="114CE20F" w14:textId="77777777" w:rsidR="004940BC" w:rsidRPr="00C808AA" w:rsidRDefault="00C808AA" w:rsidP="00C808AA">
      <w:pPr>
        <w:pStyle w:val="Caption"/>
        <w:jc w:val="center"/>
        <w:rPr>
          <w:i w:val="0"/>
          <w:color w:val="auto"/>
          <w:sz w:val="24"/>
        </w:rPr>
      </w:pPr>
      <w:bookmarkStart w:id="170" w:name="_Ref455161180"/>
      <w:bookmarkStart w:id="171" w:name="_Ref455941342"/>
      <w:r w:rsidRPr="00C808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14</w:t>
      </w:r>
      <w:r w:rsidR="007957BF">
        <w:rPr>
          <w:i w:val="0"/>
          <w:color w:val="auto"/>
          <w:sz w:val="24"/>
        </w:rPr>
        <w:fldChar w:fldCharType="end"/>
      </w:r>
      <w:bookmarkEnd w:id="170"/>
      <w:r w:rsidRPr="00C808AA">
        <w:rPr>
          <w:i w:val="0"/>
          <w:color w:val="auto"/>
          <w:sz w:val="24"/>
        </w:rPr>
        <w:t xml:space="preserve"> - Simulação de limitação de corrente</w:t>
      </w:r>
      <w:bookmarkEnd w:id="171"/>
    </w:p>
    <w:p w14:paraId="4D89165E" w14:textId="77777777" w:rsidR="00B36599" w:rsidRDefault="00B36599" w:rsidP="00B36599">
      <w:pPr>
        <w:pStyle w:val="Heading2"/>
      </w:pPr>
      <w:bookmarkStart w:id="172" w:name="_Ref455942395"/>
      <w:r>
        <w:t>Simulações considerando erros do controlador</w:t>
      </w:r>
      <w:bookmarkEnd w:id="172"/>
    </w:p>
    <w:p w14:paraId="1F2BE17A" w14:textId="77777777" w:rsidR="00D75B47" w:rsidRDefault="00876FDB" w:rsidP="00D75B47">
      <w:pPr>
        <w:jc w:val="both"/>
      </w:pPr>
      <w:r>
        <w:tab/>
        <w:t>A partir de agora, não será</w:t>
      </w:r>
      <w:r w:rsidR="00D75B47">
        <w:t xml:space="preserve">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w:t>
      </w:r>
      <w:r>
        <w:t>ve ser feita é que, como está sendo usado</w:t>
      </w:r>
      <w:r w:rsidR="00D75B47">
        <w:t xml:space="preserve"> um chaveamento com uma frequê</w:t>
      </w:r>
      <w:r>
        <w:t>ncia relativamente alta, deve-se</w:t>
      </w:r>
      <w:r w:rsidR="00D75B47">
        <w:t xml:space="preserve">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14:paraId="7175CA2D" w14:textId="77777777" w:rsidR="00D75B47" w:rsidRDefault="00D75B47" w:rsidP="00D75B47">
      <w:pPr>
        <w:jc w:val="both"/>
      </w:pPr>
      <w:r>
        <w:tab/>
        <w:t>Para simular esses efeitos, foi feito um código em C, que utiliza um algoritmo</w:t>
      </w:r>
      <w:r w:rsidR="00444451">
        <w:t xml:space="preserve"> de um controlador PID implementado de forma di</w:t>
      </w:r>
      <w:r w:rsidR="00876FDB">
        <w:t>screta. Nesse mesmo código tem-se uma função aleatória</w:t>
      </w:r>
      <w:r w:rsidR="00444451">
        <w:t xml:space="preserve"> que gera erros para simular os efeitos dos erros de leitura dos conversores analógico-digital e o valor do controle é atualizada a cada 10us (que é o período referente à frequência de 100kHz), independe</w:t>
      </w:r>
      <w:ins w:id="173" w:author="Leonardo Muricy" w:date="2016-08-23T10:24:00Z">
        <w:r w:rsidR="00132B66">
          <w:t>n</w:t>
        </w:r>
      </w:ins>
      <w:r w:rsidR="00444451">
        <w:t xml:space="preserve">te do passo de simulação do </w:t>
      </w:r>
      <w:r w:rsidR="00876FDB">
        <w:t>software utilizado. Na equação 5.2 é mostrada a função</w:t>
      </w:r>
      <w:r w:rsidR="00444451">
        <w:t xml:space="preserve"> que define o algoritmo do PID utilizado</w:t>
      </w:r>
      <w:r w:rsidR="003B6309">
        <w:t xml:space="preserve"> </w:t>
      </w:r>
      <w:r w:rsidR="003C10E2">
        <w:t>[9]</w:t>
      </w:r>
      <w:r w:rsidR="00876FDB">
        <w:t xml:space="preserve"> nesse controle</w:t>
      </w:r>
      <w:r w:rsidR="00444451">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876FDB" w14:paraId="632BA65E" w14:textId="77777777" w:rsidTr="00876FDB">
        <w:trPr>
          <w:trHeight w:val="1002"/>
        </w:trPr>
        <w:tc>
          <w:tcPr>
            <w:tcW w:w="4530" w:type="pct"/>
            <w:vAlign w:val="center"/>
          </w:tcPr>
          <w:p w14:paraId="4EDA1DC7" w14:textId="77777777" w:rsidR="00876FDB" w:rsidRPr="00876FDB" w:rsidRDefault="00876FDB" w:rsidP="00876FD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oMath>
            </m:oMathPara>
          </w:p>
        </w:tc>
        <w:tc>
          <w:tcPr>
            <w:tcW w:w="470" w:type="pct"/>
            <w:vAlign w:val="center"/>
          </w:tcPr>
          <w:p w14:paraId="20B537D5" w14:textId="77777777" w:rsidR="00876FDB" w:rsidRDefault="00876FDB" w:rsidP="00876FDB">
            <w:pPr>
              <w:jc w:val="center"/>
            </w:pPr>
            <w:r>
              <w:t>(5.2)</w:t>
            </w:r>
          </w:p>
        </w:tc>
      </w:tr>
      <w:tr w:rsidR="00876FDB" w14:paraId="1083A6BE" w14:textId="77777777" w:rsidTr="00876FDB">
        <w:trPr>
          <w:trHeight w:val="1002"/>
        </w:trPr>
        <w:tc>
          <w:tcPr>
            <w:tcW w:w="4530" w:type="pct"/>
            <w:vAlign w:val="center"/>
          </w:tcPr>
          <w:p w14:paraId="1C9A42A3" w14:textId="77777777" w:rsidR="00876FDB" w:rsidRPr="00876FDB" w:rsidRDefault="00B601B4" w:rsidP="00876FDB">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m:oMathPara>
          </w:p>
        </w:tc>
        <w:tc>
          <w:tcPr>
            <w:tcW w:w="470" w:type="pct"/>
            <w:vAlign w:val="center"/>
          </w:tcPr>
          <w:p w14:paraId="64FB1C90" w14:textId="77777777" w:rsidR="00876FDB" w:rsidRDefault="00876FDB" w:rsidP="00876FDB">
            <w:pPr>
              <w:jc w:val="center"/>
            </w:pPr>
            <w:r>
              <w:t>(5.3)</w:t>
            </w:r>
          </w:p>
        </w:tc>
      </w:tr>
    </w:tbl>
    <w:p w14:paraId="25A0861D" w14:textId="77777777"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76FDB">
        <w:rPr>
          <w:rFonts w:eastAsiaTheme="minorEastAsia"/>
        </w:rPr>
        <w:t xml:space="preserve"> é o</w:t>
      </w:r>
      <w:r>
        <w:rPr>
          <w:rFonts w:eastAsiaTheme="minorEastAsia"/>
        </w:rPr>
        <w:t xml:space="preserve">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w:t>
      </w:r>
      <w:r w:rsidR="00876FDB">
        <w:rPr>
          <w:rFonts w:eastAsiaTheme="minorEastAsia"/>
        </w:rPr>
        <w:t xml:space="preserve">nstante derivativa. Como o uso para esse caso é de apenas de um </w:t>
      </w:r>
      <w:r w:rsidR="00112738">
        <w:rPr>
          <w:rFonts w:eastAsiaTheme="minorEastAsia"/>
        </w:rPr>
        <w:t xml:space="preserve">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14:paraId="1A45DE21" w14:textId="77777777"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w:t>
      </w:r>
      <w:r w:rsidR="00876FDB">
        <w:rPr>
          <w:rFonts w:eastAsiaTheme="minorEastAsia"/>
        </w:rPr>
        <w:t>como agora que o valor</w:t>
      </w:r>
      <w:r>
        <w:rPr>
          <w:rFonts w:eastAsiaTheme="minorEastAsia"/>
        </w:rPr>
        <w:t xml:space="preserve"> da diferença de fase calculada pelo controle demora mais tempo para atuar no circuito, os erros entre leitura é referência são bem maiores, principalmente no início do funcionamento, o que leva o controle com os valores antigos a calcular integrais com valores muito altos e </w:t>
      </w:r>
      <w:r w:rsidR="00876FDB">
        <w:rPr>
          <w:rFonts w:eastAsiaTheme="minorEastAsia"/>
        </w:rPr>
        <w:t>fazer o controle se</w:t>
      </w:r>
      <w:r>
        <w:rPr>
          <w:rFonts w:eastAsiaTheme="minorEastAsia"/>
        </w:rPr>
        <w:t xml:space="preserve"> perder. A solução é t</w:t>
      </w:r>
      <w:r w:rsidR="00476073">
        <w:rPr>
          <w:rFonts w:eastAsiaTheme="minorEastAsia"/>
        </w:rPr>
        <w:t>ornar a dinâmica de controle</w:t>
      </w:r>
      <w:r>
        <w:rPr>
          <w:rFonts w:eastAsiaTheme="minorEastAsia"/>
        </w:rPr>
        <w:t xml:space="preserve">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B61763" w:rsidRPr="00112738">
        <w:t xml:space="preserve">Tabela </w:t>
      </w:r>
      <w:r w:rsidR="00B61763" w:rsidRPr="00B61763">
        <w:rPr>
          <w:noProof/>
        </w:rPr>
        <w:t>5</w:t>
      </w:r>
      <w:r w:rsidR="00B61763">
        <w:rPr>
          <w:noProof/>
        </w:rPr>
        <w:t>.</w:t>
      </w:r>
      <w:r w:rsidR="00B61763" w:rsidRPr="00B61763">
        <w:rPr>
          <w:noProof/>
        </w:rPr>
        <w:t>1</w:t>
      </w:r>
      <w:r w:rsidR="008F6303" w:rsidRPr="008F6303">
        <w:rPr>
          <w:rFonts w:eastAsiaTheme="minorEastAsia"/>
        </w:rPr>
        <w:fldChar w:fldCharType="end"/>
      </w:r>
      <w:r w:rsidR="00476073">
        <w:rPr>
          <w:rFonts w:eastAsiaTheme="minorEastAsia"/>
        </w:rPr>
        <w:t xml:space="preserve"> estão</w:t>
      </w:r>
      <w:r>
        <w:rPr>
          <w:rFonts w:eastAsiaTheme="minorEastAsia"/>
        </w:rPr>
        <w:t xml:space="preserve"> os valores anti</w:t>
      </w:r>
      <w:r w:rsidR="00476073">
        <w:rPr>
          <w:rFonts w:eastAsiaTheme="minorEastAsia"/>
        </w:rPr>
        <w:t>gos das constantes, e a comparação</w:t>
      </w:r>
      <w:r>
        <w:rPr>
          <w:rFonts w:eastAsiaTheme="minorEastAsia"/>
        </w:rPr>
        <w:t xml:space="preserve"> com os valores atuais. Percebe-se uma variação bem grande</w:t>
      </w:r>
      <w:r w:rsidR="00476073">
        <w:rPr>
          <w:rFonts w:eastAsiaTheme="minorEastAsia"/>
        </w:rPr>
        <w:t>, porém isso é possível pois, no cálculo</w:t>
      </w:r>
      <w:r>
        <w:rPr>
          <w:rFonts w:eastAsiaTheme="minorEastAsia"/>
        </w:rPr>
        <w:t xml:space="preserve"> </w:t>
      </w:r>
      <w:r w:rsidR="00476073">
        <w:rPr>
          <w:rFonts w:eastAsiaTheme="minorEastAsia"/>
        </w:rPr>
        <w:t>d</w:t>
      </w:r>
      <w:r>
        <w:rPr>
          <w:rFonts w:eastAsiaTheme="minorEastAsia"/>
        </w:rPr>
        <w:t>as contantes de proporcio</w:t>
      </w:r>
      <w:r w:rsidR="00476073">
        <w:rPr>
          <w:rFonts w:eastAsiaTheme="minorEastAsia"/>
        </w:rPr>
        <w:t>nalidade e integração, o foi considerada</w:t>
      </w:r>
      <w:r>
        <w:rPr>
          <w:rFonts w:eastAsiaTheme="minorEastAsia"/>
        </w:rPr>
        <w:t xml:space="preserve"> uma margem de fase que deixasse o sistema em malha fechada bem lo</w:t>
      </w:r>
      <w:r w:rsidR="00476073">
        <w:rPr>
          <w:rFonts w:eastAsiaTheme="minorEastAsia"/>
        </w:rPr>
        <w:t>nge da instabilidade. Assim tem-se</w:t>
      </w:r>
      <w:r>
        <w:rPr>
          <w:rFonts w:eastAsiaTheme="minorEastAsia"/>
        </w:rPr>
        <w:t xml:space="preserve">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14:paraId="25CDE001" w14:textId="77777777" w:rsidTr="001014DF">
        <w:trPr>
          <w:jc w:val="center"/>
        </w:trPr>
        <w:tc>
          <w:tcPr>
            <w:tcW w:w="1555" w:type="dxa"/>
          </w:tcPr>
          <w:p w14:paraId="0567586E" w14:textId="77777777" w:rsidR="00112738" w:rsidRPr="00985A0A" w:rsidRDefault="00112738" w:rsidP="00BA467B">
            <w:pPr>
              <w:jc w:val="center"/>
              <w:rPr>
                <w:b/>
              </w:rPr>
            </w:pPr>
            <w:r w:rsidRPr="00985A0A">
              <w:rPr>
                <w:b/>
              </w:rPr>
              <w:t>Parâmetros</w:t>
            </w:r>
          </w:p>
        </w:tc>
        <w:tc>
          <w:tcPr>
            <w:tcW w:w="1984" w:type="dxa"/>
          </w:tcPr>
          <w:p w14:paraId="68B82F87" w14:textId="77777777" w:rsidR="00112738" w:rsidRPr="00985A0A" w:rsidRDefault="00112738" w:rsidP="00BA467B">
            <w:pPr>
              <w:jc w:val="center"/>
              <w:rPr>
                <w:b/>
              </w:rPr>
            </w:pPr>
            <w:r w:rsidRPr="00985A0A">
              <w:rPr>
                <w:b/>
              </w:rPr>
              <w:t>Valor</w:t>
            </w:r>
            <w:r>
              <w:rPr>
                <w:b/>
              </w:rPr>
              <w:t xml:space="preserve"> Antigo</w:t>
            </w:r>
          </w:p>
        </w:tc>
        <w:tc>
          <w:tcPr>
            <w:tcW w:w="1910" w:type="dxa"/>
          </w:tcPr>
          <w:p w14:paraId="7D043764" w14:textId="77777777" w:rsidR="00112738" w:rsidRPr="00985A0A" w:rsidRDefault="00112738" w:rsidP="001014DF">
            <w:pPr>
              <w:jc w:val="center"/>
              <w:rPr>
                <w:b/>
              </w:rPr>
            </w:pPr>
            <w:r>
              <w:rPr>
                <w:b/>
              </w:rPr>
              <w:t>Valor A</w:t>
            </w:r>
            <w:r w:rsidR="001014DF">
              <w:rPr>
                <w:b/>
              </w:rPr>
              <w:t>justado</w:t>
            </w:r>
          </w:p>
        </w:tc>
      </w:tr>
      <w:tr w:rsidR="00112738" w14:paraId="33174311" w14:textId="77777777" w:rsidTr="001014DF">
        <w:trPr>
          <w:jc w:val="center"/>
        </w:trPr>
        <w:tc>
          <w:tcPr>
            <w:tcW w:w="1555" w:type="dxa"/>
          </w:tcPr>
          <w:p w14:paraId="661756C2" w14:textId="77777777" w:rsidR="00112738" w:rsidRPr="00B93C2C" w:rsidRDefault="00B601B4"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28684CDC" w14:textId="77777777"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14:paraId="44595B7A" w14:textId="77777777" w:rsidR="00112738" w:rsidRDefault="00112738" w:rsidP="00BA467B">
            <w:pPr>
              <w:rPr>
                <w:rFonts w:eastAsia="Calibri" w:cs="Times New Roman"/>
              </w:rPr>
            </w:pPr>
            <m:oMathPara>
              <m:oMath>
                <m:r>
                  <w:rPr>
                    <w:rFonts w:ascii="Cambria Math" w:hAnsi="Cambria Math"/>
                  </w:rPr>
                  <m:t>2.1</m:t>
                </m:r>
              </m:oMath>
            </m:oMathPara>
          </w:p>
        </w:tc>
      </w:tr>
      <w:tr w:rsidR="00112738" w14:paraId="6CD4015C" w14:textId="77777777" w:rsidTr="001014DF">
        <w:trPr>
          <w:jc w:val="center"/>
        </w:trPr>
        <w:tc>
          <w:tcPr>
            <w:tcW w:w="1555" w:type="dxa"/>
          </w:tcPr>
          <w:p w14:paraId="1E74C4A9" w14:textId="77777777" w:rsidR="00112738" w:rsidRPr="00B93C2C" w:rsidRDefault="00B601B4"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00A946F0" w14:textId="77777777" w:rsidR="00112738" w:rsidRDefault="00112738" w:rsidP="00BA467B">
            <m:oMathPara>
              <m:oMath>
                <m:r>
                  <w:rPr>
                    <w:rFonts w:ascii="Cambria Math" w:eastAsiaTheme="minorEastAsia" w:hAnsi="Cambria Math"/>
                  </w:rPr>
                  <m:t>234859</m:t>
                </m:r>
              </m:oMath>
            </m:oMathPara>
          </w:p>
        </w:tc>
        <w:tc>
          <w:tcPr>
            <w:tcW w:w="1910" w:type="dxa"/>
          </w:tcPr>
          <w:p w14:paraId="791319DC" w14:textId="77777777" w:rsidR="00112738" w:rsidRDefault="001014DF" w:rsidP="00BA467B">
            <w:pPr>
              <w:rPr>
                <w:rFonts w:eastAsia="Calibri" w:cs="Times New Roman"/>
              </w:rPr>
            </w:pPr>
            <m:oMathPara>
              <m:oMath>
                <m:r>
                  <w:rPr>
                    <w:rFonts w:ascii="Cambria Math" w:hAnsi="Cambria Math"/>
                  </w:rPr>
                  <m:t>23485,9</m:t>
                </m:r>
              </m:oMath>
            </m:oMathPara>
          </w:p>
        </w:tc>
      </w:tr>
      <w:tr w:rsidR="00112738" w14:paraId="58457A02" w14:textId="77777777" w:rsidTr="001014DF">
        <w:trPr>
          <w:jc w:val="center"/>
        </w:trPr>
        <w:tc>
          <w:tcPr>
            <w:tcW w:w="1555" w:type="dxa"/>
          </w:tcPr>
          <w:p w14:paraId="1C451624" w14:textId="77777777" w:rsidR="00112738" w:rsidRPr="00B93C2C" w:rsidRDefault="00B601B4"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216F3653" w14:textId="77777777"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14:paraId="4283E06C" w14:textId="77777777" w:rsidR="00112738" w:rsidRDefault="001014DF" w:rsidP="001014DF">
            <w:pPr>
              <w:rPr>
                <w:rFonts w:eastAsia="Calibri" w:cs="Times New Roman"/>
              </w:rPr>
            </w:pPr>
            <m:oMathPara>
              <m:oMath>
                <m:r>
                  <w:rPr>
                    <w:rFonts w:ascii="Cambria Math" w:hAnsi="Cambria Math"/>
                  </w:rPr>
                  <m:t>0.08946</m:t>
                </m:r>
              </m:oMath>
            </m:oMathPara>
          </w:p>
        </w:tc>
      </w:tr>
      <w:tr w:rsidR="00112738" w:rsidRPr="00B93C2C" w14:paraId="6C26BD79" w14:textId="77777777" w:rsidTr="001014DF">
        <w:trPr>
          <w:jc w:val="center"/>
        </w:trPr>
        <w:tc>
          <w:tcPr>
            <w:tcW w:w="1555" w:type="dxa"/>
          </w:tcPr>
          <w:p w14:paraId="7C667258" w14:textId="77777777" w:rsidR="00112738" w:rsidRPr="00B93C2C" w:rsidRDefault="00B601B4"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013D8F16" w14:textId="77777777"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31A6EEDF" w14:textId="77777777" w:rsidR="00112738" w:rsidRDefault="001014DF" w:rsidP="00112738">
            <w:pPr>
              <w:keepNext/>
              <w:jc w:val="center"/>
              <w:rPr>
                <w:rFonts w:eastAsia="Calibri" w:cs="Times New Roman"/>
                <w:szCs w:val="24"/>
              </w:rPr>
            </w:pPr>
            <m:oMathPara>
              <m:oMath>
                <m:r>
                  <w:del w:id="174" w:author="Leonardo Muricy" w:date="2016-08-23T10:25:00Z">
                    <m:rPr>
                      <m:sty m:val="p"/>
                    </m:rPr>
                    <w:rPr>
                      <w:rFonts w:ascii="Cambria Math" w:eastAsiaTheme="minorEastAsia" w:hAnsi="Cambria Math"/>
                      <w:szCs w:val="24"/>
                    </w:rPr>
                    <m:t>33708,8</m:t>
                  </w:del>
                </m:r>
                <m:r>
                  <m:rPr>
                    <m:sty m:val="p"/>
                  </m:rPr>
                  <w:rPr>
                    <w:rFonts w:ascii="Cambria Math" w:eastAsiaTheme="minorEastAsia" w:hAnsi="Cambria Math"/>
                    <w:szCs w:val="24"/>
                  </w:rPr>
                  <m:t>3032,54</m:t>
                </m:r>
              </m:oMath>
            </m:oMathPara>
          </w:p>
        </w:tc>
      </w:tr>
    </w:tbl>
    <w:p w14:paraId="253FB5D8" w14:textId="77777777" w:rsidR="00112738" w:rsidRPr="00112738" w:rsidRDefault="00112738" w:rsidP="00112738">
      <w:pPr>
        <w:pStyle w:val="Caption"/>
        <w:jc w:val="center"/>
        <w:rPr>
          <w:rFonts w:eastAsiaTheme="minorEastAsia"/>
          <w:i w:val="0"/>
          <w:color w:val="auto"/>
          <w:sz w:val="24"/>
        </w:rPr>
      </w:pPr>
      <w:bookmarkStart w:id="175" w:name="_Ref455839324"/>
      <w:bookmarkStart w:id="176"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bookmarkEnd w:id="175"/>
      <w:r w:rsidRPr="00112738">
        <w:rPr>
          <w:i w:val="0"/>
          <w:color w:val="auto"/>
          <w:sz w:val="24"/>
        </w:rPr>
        <w:t xml:space="preserve"> - Valores das contantes do controle ajustadas</w:t>
      </w:r>
      <w:bookmarkEnd w:id="176"/>
    </w:p>
    <w:p w14:paraId="182FEA7A" w14:textId="77777777" w:rsidR="00112738" w:rsidRDefault="00112738" w:rsidP="00D75B47">
      <w:pPr>
        <w:jc w:val="both"/>
        <w:rPr>
          <w:rFonts w:eastAsiaTheme="minorEastAsia"/>
        </w:rPr>
      </w:pPr>
    </w:p>
    <w:p w14:paraId="0142F6FB" w14:textId="77777777" w:rsidR="008F6303" w:rsidRPr="00112738" w:rsidRDefault="00476073" w:rsidP="00D75B47">
      <w:pPr>
        <w:jc w:val="both"/>
        <w:rPr>
          <w:rFonts w:eastAsiaTheme="minorEastAsia"/>
        </w:rPr>
      </w:pPr>
      <w:r>
        <w:rPr>
          <w:rFonts w:eastAsiaTheme="minorEastAsia"/>
        </w:rPr>
        <w:tab/>
        <w:t>Agora as simulações feitas podem ser</w:t>
      </w:r>
      <w:r w:rsidR="008F6303">
        <w:rPr>
          <w:rFonts w:eastAsiaTheme="minorEastAsia"/>
        </w:rPr>
        <w:t xml:space="preserve"> apresentar</w:t>
      </w:r>
      <w:r>
        <w:rPr>
          <w:rFonts w:eastAsiaTheme="minorEastAsia"/>
        </w:rPr>
        <w:t>.</w:t>
      </w:r>
      <w:r w:rsidR="008F6303">
        <w:rPr>
          <w:rFonts w:eastAsiaTheme="minorEastAsia"/>
        </w:rPr>
        <w:t xml:space="preserve"> São os mesmo teste utilizados</w:t>
      </w:r>
      <w:r>
        <w:rPr>
          <w:rFonts w:eastAsiaTheme="minorEastAsia"/>
        </w:rPr>
        <w:t xml:space="preserve"> na seção anterior, assim pode-se</w:t>
      </w:r>
      <w:r w:rsidR="008F6303">
        <w:rPr>
          <w:rFonts w:eastAsiaTheme="minorEastAsia"/>
        </w:rPr>
        <w:t xml:space="preserve"> ter uma com</w:t>
      </w:r>
      <w:r>
        <w:rPr>
          <w:rFonts w:eastAsiaTheme="minorEastAsia"/>
        </w:rPr>
        <w:t>paração direta do funcionamento antes e depois das considerações feitas.</w:t>
      </w:r>
    </w:p>
    <w:p w14:paraId="0109B88E" w14:textId="77777777" w:rsidR="00112738" w:rsidRPr="00112738" w:rsidRDefault="00112738" w:rsidP="00D75B47">
      <w:pPr>
        <w:jc w:val="both"/>
        <w:rPr>
          <w:rFonts w:eastAsiaTheme="minorEastAsia"/>
        </w:rPr>
      </w:pPr>
    </w:p>
    <w:p w14:paraId="6CF9C9FE" w14:textId="77777777" w:rsidR="00B36599" w:rsidRDefault="007E718C" w:rsidP="00B36599">
      <w:pPr>
        <w:pStyle w:val="Heading3"/>
      </w:pPr>
      <w:bookmarkStart w:id="177" w:name="_Ref455942399"/>
      <w:r>
        <w:t>Teste de Partida G</w:t>
      </w:r>
      <w:r w:rsidR="00B36599">
        <w:t>radativa</w:t>
      </w:r>
      <w:bookmarkEnd w:id="177"/>
    </w:p>
    <w:p w14:paraId="45C719A2" w14:textId="77777777" w:rsidR="006D65BA" w:rsidRDefault="006D65BA" w:rsidP="006D65BA">
      <w:pPr>
        <w:keepNext/>
      </w:pPr>
      <w:r>
        <w:rPr>
          <w:noProof/>
          <w:lang w:eastAsia="pt-BR"/>
        </w:rPr>
        <w:drawing>
          <wp:inline distT="0" distB="0" distL="0" distR="0" wp14:anchorId="4AAF7A15" wp14:editId="48EB49D3">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022F2CDA" w14:textId="77777777" w:rsidR="006D65BA" w:rsidRPr="006D65BA" w:rsidRDefault="006D65BA" w:rsidP="006D65BA">
      <w:pPr>
        <w:pStyle w:val="Caption"/>
        <w:jc w:val="center"/>
        <w:rPr>
          <w:i w:val="0"/>
          <w:color w:val="auto"/>
          <w:sz w:val="24"/>
        </w:rPr>
      </w:pPr>
      <w:bookmarkStart w:id="178" w:name="_Ref455840069"/>
      <w:bookmarkStart w:id="179" w:name="_Ref455941345"/>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15</w:t>
      </w:r>
      <w:r w:rsidR="007957BF">
        <w:rPr>
          <w:i w:val="0"/>
          <w:color w:val="auto"/>
          <w:sz w:val="24"/>
        </w:rPr>
        <w:fldChar w:fldCharType="end"/>
      </w:r>
      <w:bookmarkEnd w:id="178"/>
      <w:r w:rsidRPr="006D65BA">
        <w:rPr>
          <w:i w:val="0"/>
          <w:color w:val="auto"/>
          <w:sz w:val="24"/>
        </w:rPr>
        <w:t xml:space="preserve"> - Simulação de partida gradativa</w:t>
      </w:r>
      <w:bookmarkEnd w:id="179"/>
    </w:p>
    <w:p w14:paraId="66D8683B" w14:textId="77777777" w:rsidR="006D65BA" w:rsidRPr="006D65BA" w:rsidRDefault="006D65BA" w:rsidP="006D65BA"/>
    <w:p w14:paraId="172392C1" w14:textId="77777777" w:rsidR="006D65BA" w:rsidRDefault="006D65BA" w:rsidP="006D65BA">
      <w:pPr>
        <w:keepNext/>
      </w:pPr>
      <w:r>
        <w:rPr>
          <w:noProof/>
          <w:lang w:eastAsia="pt-BR"/>
        </w:rPr>
        <w:drawing>
          <wp:inline distT="0" distB="0" distL="0" distR="0" wp14:anchorId="057C0776" wp14:editId="0236EB40">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AC1AF22" w14:textId="77777777" w:rsidR="006D65BA" w:rsidRPr="006D65BA" w:rsidRDefault="006D65BA" w:rsidP="006D65BA">
      <w:pPr>
        <w:pStyle w:val="Caption"/>
        <w:jc w:val="center"/>
        <w:rPr>
          <w:i w:val="0"/>
          <w:color w:val="auto"/>
          <w:sz w:val="24"/>
        </w:rPr>
      </w:pPr>
      <w:bookmarkStart w:id="180" w:name="_Ref455840109"/>
      <w:bookmarkStart w:id="181" w:name="_Ref455941351"/>
      <w:r w:rsidRPr="006D65B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16</w:t>
      </w:r>
      <w:r w:rsidR="007957BF">
        <w:rPr>
          <w:i w:val="0"/>
          <w:color w:val="auto"/>
          <w:sz w:val="24"/>
        </w:rPr>
        <w:fldChar w:fldCharType="end"/>
      </w:r>
      <w:bookmarkEnd w:id="180"/>
      <w:r w:rsidRPr="006D65BA">
        <w:rPr>
          <w:i w:val="0"/>
          <w:color w:val="auto"/>
          <w:sz w:val="24"/>
        </w:rPr>
        <w:t xml:space="preserve"> - Tensão de saída da simulação de partida gradativa com mais detalhes</w:t>
      </w:r>
      <w:bookmarkEnd w:id="181"/>
    </w:p>
    <w:p w14:paraId="03688DF6" w14:textId="77777777" w:rsidR="006D65BA" w:rsidRDefault="006D65BA" w:rsidP="006D65BA">
      <w:r>
        <w:tab/>
      </w:r>
    </w:p>
    <w:p w14:paraId="5D1ACB57" w14:textId="77777777" w:rsidR="006D65BA" w:rsidRPr="006D65BA" w:rsidRDefault="006D65BA" w:rsidP="006D65BA">
      <w:pPr>
        <w:jc w:val="both"/>
      </w:pPr>
      <w:r>
        <w:tab/>
      </w:r>
      <w:r w:rsidR="00F33BBB">
        <w:t>É visto</w:t>
      </w:r>
      <w:r>
        <w:t xml:space="preserve"> na </w:t>
      </w:r>
      <w:r w:rsidRPr="00F33BBB">
        <w:fldChar w:fldCharType="begin"/>
      </w:r>
      <w:r w:rsidRPr="00F33BBB">
        <w:instrText xml:space="preserve"> REF _Ref455840069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15</w:t>
      </w:r>
      <w:r w:rsidRPr="00F33BBB">
        <w:fldChar w:fldCharType="end"/>
      </w:r>
      <w:r w:rsidRPr="00F33BBB">
        <w:t xml:space="preserve"> q</w:t>
      </w:r>
      <w:r>
        <w:t xml:space="preserve">ue a tensão de saída segue a referência de 48V em bem menos de 10 segundos, como pedido pela norma. Já </w:t>
      </w:r>
      <w:r w:rsidRPr="00F33BBB">
        <w:t xml:space="preserve">na </w:t>
      </w:r>
      <w:r w:rsidRPr="00F33BBB">
        <w:fldChar w:fldCharType="begin"/>
      </w:r>
      <w:r w:rsidRPr="00F33BBB">
        <w:instrText xml:space="preserve"> REF _Ref455840109 \h  \* MERGEFORMAT </w:instrText>
      </w:r>
      <w:r w:rsidRPr="00F33BBB">
        <w:fldChar w:fldCharType="separate"/>
      </w:r>
      <w:r w:rsidR="00B61763" w:rsidRPr="006D65BA">
        <w:t xml:space="preserve">Figura </w:t>
      </w:r>
      <w:r w:rsidR="00B61763" w:rsidRPr="00B61763">
        <w:rPr>
          <w:noProof/>
        </w:rPr>
        <w:t>5</w:t>
      </w:r>
      <w:r w:rsidR="00B61763">
        <w:rPr>
          <w:noProof/>
        </w:rPr>
        <w:t>.</w:t>
      </w:r>
      <w:r w:rsidR="00B61763" w:rsidRPr="00B61763">
        <w:rPr>
          <w:noProof/>
        </w:rPr>
        <w:t>16</w:t>
      </w:r>
      <w:r w:rsidRPr="00F33BBB">
        <w:fldChar w:fldCharType="end"/>
      </w:r>
      <w:r w:rsidR="00F33BBB">
        <w:t xml:space="preserve"> observa-se que há</w:t>
      </w:r>
      <w:r>
        <w:t xml:space="preserve"> um pequeno </w:t>
      </w:r>
      <w:r>
        <w:rPr>
          <w:i/>
        </w:rPr>
        <w:t xml:space="preserve">overshoot </w:t>
      </w:r>
      <w:r>
        <w:t xml:space="preserve">de aproximadamente 200mV, porém a norma diz que a regulação </w:t>
      </w:r>
      <w:r>
        <w:lastRenderedPageBreak/>
        <w:t xml:space="preserve">estática não deve ultrapassar um erro de 1% do valor ajustado, ou seja, 480mV. Logo esse pequeno </w:t>
      </w:r>
      <w:r>
        <w:rPr>
          <w:i/>
        </w:rPr>
        <w:t>ovesrhoot</w:t>
      </w:r>
      <w:r>
        <w:t xml:space="preserve"> não é impedimento para aprovação nesse requisito.</w:t>
      </w:r>
    </w:p>
    <w:p w14:paraId="67F7B28D" w14:textId="77777777" w:rsidR="00B36599" w:rsidRDefault="007E718C" w:rsidP="00B36599">
      <w:pPr>
        <w:pStyle w:val="Heading3"/>
      </w:pPr>
      <w:bookmarkStart w:id="182" w:name="_Ref455942401"/>
      <w:r>
        <w:t>Regulação Estátic</w:t>
      </w:r>
      <w:r w:rsidR="00B36599">
        <w:t>a</w:t>
      </w:r>
      <w:bookmarkEnd w:id="182"/>
    </w:p>
    <w:p w14:paraId="2489C548" w14:textId="77777777" w:rsidR="006D65BA" w:rsidRDefault="006D65BA" w:rsidP="00BA467B">
      <w:pPr>
        <w:jc w:val="both"/>
      </w:pPr>
      <w:r>
        <w:tab/>
        <w:t xml:space="preserve">Como para o caso ideal, aqui </w:t>
      </w:r>
      <w:r w:rsidR="00F33BBB">
        <w:t>testa-se</w:t>
      </w:r>
      <w:r>
        <w:t xml:space="preserve"> apenas para os valores extremos de carga</w:t>
      </w:r>
      <w:r w:rsidR="007E718C">
        <w:t>.</w:t>
      </w:r>
    </w:p>
    <w:p w14:paraId="546230E0" w14:textId="77777777" w:rsidR="007E718C" w:rsidRDefault="00F301FF" w:rsidP="007E718C">
      <w:pPr>
        <w:keepNext/>
      </w:pPr>
      <w:r>
        <w:rPr>
          <w:noProof/>
          <w:lang w:eastAsia="pt-BR"/>
        </w:rPr>
        <w:drawing>
          <wp:inline distT="0" distB="0" distL="0" distR="0" wp14:anchorId="0FEB9E44" wp14:editId="5D234A08">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5F9D36C" w14:textId="77777777" w:rsidR="007E718C" w:rsidRDefault="007E718C" w:rsidP="007E718C">
      <w:pPr>
        <w:pStyle w:val="Caption"/>
        <w:jc w:val="center"/>
        <w:rPr>
          <w:i w:val="0"/>
          <w:color w:val="auto"/>
          <w:sz w:val="24"/>
        </w:rPr>
      </w:pPr>
      <w:bookmarkStart w:id="183" w:name="_Ref455941356"/>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17</w:t>
      </w:r>
      <w:r w:rsidR="007957BF">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183"/>
    </w:p>
    <w:p w14:paraId="6C30AC1A" w14:textId="77777777" w:rsidR="007E718C" w:rsidRPr="007E718C" w:rsidRDefault="007E718C" w:rsidP="007E718C"/>
    <w:p w14:paraId="2247416E" w14:textId="77777777" w:rsidR="007E718C" w:rsidRDefault="00F301FF" w:rsidP="007E718C">
      <w:pPr>
        <w:keepNext/>
      </w:pPr>
      <w:r>
        <w:rPr>
          <w:noProof/>
          <w:lang w:eastAsia="pt-BR"/>
        </w:rPr>
        <w:drawing>
          <wp:inline distT="0" distB="0" distL="0" distR="0" wp14:anchorId="2DDBEFA5" wp14:editId="69856581">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2A5E6AA" w14:textId="77777777" w:rsidR="007E718C" w:rsidRDefault="007E718C" w:rsidP="007559CA">
      <w:pPr>
        <w:pStyle w:val="Caption"/>
        <w:jc w:val="center"/>
        <w:rPr>
          <w:i w:val="0"/>
          <w:color w:val="auto"/>
          <w:sz w:val="24"/>
        </w:rPr>
      </w:pPr>
      <w:bookmarkStart w:id="184" w:name="_Ref455941359"/>
      <w:r w:rsidRPr="007E718C">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18</w:t>
      </w:r>
      <w:r w:rsidR="007957BF">
        <w:rPr>
          <w:i w:val="0"/>
          <w:color w:val="auto"/>
          <w:sz w:val="24"/>
        </w:rPr>
        <w:fldChar w:fldCharType="end"/>
      </w:r>
      <w:r w:rsidRPr="007E718C">
        <w:rPr>
          <w:i w:val="0"/>
          <w:color w:val="auto"/>
          <w:sz w:val="24"/>
        </w:rPr>
        <w:t xml:space="preserve"> - Regulação estática para carga de 5% do valor nominal</w:t>
      </w:r>
      <w:bookmarkEnd w:id="184"/>
    </w:p>
    <w:p w14:paraId="518EC918" w14:textId="77777777" w:rsidR="005C0DAA" w:rsidRDefault="005C0DAA" w:rsidP="005C0DAA"/>
    <w:p w14:paraId="6DC5868A" w14:textId="77777777" w:rsidR="005C0DAA" w:rsidRDefault="00F301FF" w:rsidP="005C0DAA">
      <w:pPr>
        <w:keepNext/>
      </w:pPr>
      <w:r>
        <w:rPr>
          <w:noProof/>
          <w:lang w:eastAsia="pt-BR"/>
        </w:rPr>
        <w:lastRenderedPageBreak/>
        <w:drawing>
          <wp:inline distT="0" distB="0" distL="0" distR="0" wp14:anchorId="3D93FA87" wp14:editId="70FEDFC3">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DC760C1" w14:textId="77777777" w:rsidR="005C0DAA" w:rsidRPr="005C0DAA" w:rsidRDefault="005C0DAA" w:rsidP="005C0DAA">
      <w:pPr>
        <w:pStyle w:val="Caption"/>
        <w:jc w:val="center"/>
        <w:rPr>
          <w:i w:val="0"/>
          <w:color w:val="auto"/>
          <w:sz w:val="24"/>
        </w:rPr>
      </w:pPr>
      <w:bookmarkStart w:id="185" w:name="_Ref455941363"/>
      <w:r w:rsidRPr="005C0DA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19</w:t>
      </w:r>
      <w:r w:rsidR="007957BF">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185"/>
    </w:p>
    <w:p w14:paraId="74D7B96E" w14:textId="77777777" w:rsidR="005C0DAA" w:rsidRDefault="005C0DAA" w:rsidP="005E3C5B">
      <w:pPr>
        <w:jc w:val="both"/>
      </w:pPr>
    </w:p>
    <w:p w14:paraId="12F1B1B1" w14:textId="77777777" w:rsidR="006D65BA" w:rsidRPr="006D65BA" w:rsidRDefault="005C0DAA" w:rsidP="005E3C5B">
      <w:pPr>
        <w:jc w:val="both"/>
      </w:pPr>
      <w:r>
        <w:tab/>
      </w:r>
      <w:r w:rsidR="00F33BBB">
        <w:t>Observa-se</w:t>
      </w:r>
      <w:r w:rsidR="007E718C">
        <w:t xml:space="preserve"> na figuras </w:t>
      </w:r>
      <w:r>
        <w:t xml:space="preserve">anteriores </w:t>
      </w:r>
      <w:r w:rsidR="007E718C">
        <w:t>que, para tais valores de carga, o requisito d</w:t>
      </w:r>
      <w:r w:rsidR="00F33BBB">
        <w:t>e regulação estática é aprovado</w:t>
      </w:r>
      <w:r w:rsidR="007E718C">
        <w:t xml:space="preserve"> segundo as normas da ANATEL.</w:t>
      </w:r>
    </w:p>
    <w:p w14:paraId="5D3A892C" w14:textId="77777777" w:rsidR="00B36599" w:rsidRDefault="00B36599" w:rsidP="00B36599">
      <w:pPr>
        <w:pStyle w:val="Heading3"/>
      </w:pPr>
      <w:bookmarkStart w:id="186" w:name="_Ref455942405"/>
      <w:r>
        <w:t>ripple</w:t>
      </w:r>
      <w:bookmarkEnd w:id="186"/>
    </w:p>
    <w:p w14:paraId="29AD4DD4" w14:textId="77777777" w:rsidR="00F33BBB" w:rsidRPr="00F33BBB" w:rsidRDefault="00F33BBB" w:rsidP="00F33BBB">
      <w:pPr>
        <w:jc w:val="both"/>
      </w:pPr>
      <w:r>
        <w:tab/>
        <w:t xml:space="preserve">Na </w:t>
      </w:r>
      <w:r w:rsidRPr="00D71DBD">
        <w:fldChar w:fldCharType="begin"/>
      </w:r>
      <w:r w:rsidRPr="00D71DBD">
        <w:instrText xml:space="preserve"> REF _Ref455842127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20</w:t>
      </w:r>
      <w:r w:rsidRPr="00D71DBD">
        <w:fldChar w:fldCharType="end"/>
      </w:r>
      <w:r>
        <w:t xml:space="preserve">, para carga de 5%, vê-se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00B61763" w:rsidRPr="006316C1">
        <w:t xml:space="preserve">Figura </w:t>
      </w:r>
      <w:r w:rsidR="00B61763" w:rsidRPr="00B61763">
        <w:rPr>
          <w:noProof/>
        </w:rPr>
        <w:t>5</w:t>
      </w:r>
      <w:r w:rsidR="00B61763">
        <w:rPr>
          <w:noProof/>
        </w:rPr>
        <w:t>.</w:t>
      </w:r>
      <w:r w:rsidR="00B61763" w:rsidRPr="00B61763">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B61763" w:rsidRPr="00F301FF">
        <w:t xml:space="preserve">Figura </w:t>
      </w:r>
      <w:r w:rsidR="00B61763" w:rsidRPr="00B61763">
        <w:rPr>
          <w:noProof/>
        </w:rPr>
        <w:t>5</w:t>
      </w:r>
      <w:r w:rsidR="00B61763">
        <w:rPr>
          <w:noProof/>
        </w:rPr>
        <w:t>.</w:t>
      </w:r>
      <w:r w:rsidR="00B61763" w:rsidRPr="00B61763">
        <w:rPr>
          <w:noProof/>
        </w:rPr>
        <w:t>22</w:t>
      </w:r>
      <w:r w:rsidRPr="00D71DBD">
        <w:fldChar w:fldCharType="end"/>
      </w:r>
      <w:r>
        <w:t>, o ripple está em torno de 100mV, bem abaixo do especificado pela ANATEL.</w:t>
      </w:r>
    </w:p>
    <w:p w14:paraId="788F869E" w14:textId="77777777" w:rsidR="00F301FF" w:rsidRPr="00F301FF" w:rsidRDefault="00F301FF" w:rsidP="00F301FF">
      <w:pPr>
        <w:keepNext/>
        <w:jc w:val="center"/>
        <w:rPr>
          <w:sz w:val="36"/>
        </w:rPr>
      </w:pPr>
      <w:r w:rsidRPr="00F301FF">
        <w:rPr>
          <w:noProof/>
          <w:sz w:val="36"/>
          <w:lang w:eastAsia="pt-BR"/>
        </w:rPr>
        <w:lastRenderedPageBreak/>
        <w:drawing>
          <wp:inline distT="0" distB="0" distL="0" distR="0" wp14:anchorId="7CDB2A0E" wp14:editId="7EE962C7">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352C5BFA" w14:textId="77777777" w:rsidR="00BA467B" w:rsidRDefault="00F301FF" w:rsidP="00F301FF">
      <w:pPr>
        <w:pStyle w:val="Caption"/>
        <w:jc w:val="center"/>
        <w:rPr>
          <w:i w:val="0"/>
          <w:color w:val="auto"/>
          <w:sz w:val="24"/>
        </w:rPr>
      </w:pPr>
      <w:bookmarkStart w:id="187" w:name="_Ref455842127"/>
      <w:bookmarkStart w:id="188" w:name="_Ref45594136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20</w:t>
      </w:r>
      <w:r w:rsidR="007957BF">
        <w:rPr>
          <w:i w:val="0"/>
          <w:color w:val="auto"/>
          <w:sz w:val="24"/>
        </w:rPr>
        <w:fldChar w:fldCharType="end"/>
      </w:r>
      <w:bookmarkEnd w:id="187"/>
      <w:r w:rsidRPr="00F301FF">
        <w:rPr>
          <w:i w:val="0"/>
          <w:color w:val="auto"/>
          <w:sz w:val="24"/>
        </w:rPr>
        <w:t xml:space="preserve"> - Tensão de saída para carga de 5% do valor nominal</w:t>
      </w:r>
      <w:bookmarkEnd w:id="188"/>
    </w:p>
    <w:p w14:paraId="01D153FA" w14:textId="77777777" w:rsidR="006316C1" w:rsidRDefault="006316C1" w:rsidP="006316C1">
      <w:pPr>
        <w:keepNext/>
      </w:pPr>
      <w:r>
        <w:rPr>
          <w:noProof/>
          <w:lang w:eastAsia="pt-BR"/>
        </w:rPr>
        <w:drawing>
          <wp:inline distT="0" distB="0" distL="0" distR="0" wp14:anchorId="5A7F6AB2" wp14:editId="652D18FC">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68F3C3D" w14:textId="77777777" w:rsidR="006316C1" w:rsidRPr="006316C1" w:rsidRDefault="006316C1" w:rsidP="006316C1">
      <w:pPr>
        <w:pStyle w:val="Caption"/>
        <w:jc w:val="center"/>
        <w:rPr>
          <w:i w:val="0"/>
          <w:color w:val="auto"/>
          <w:sz w:val="24"/>
        </w:rPr>
      </w:pPr>
      <w:bookmarkStart w:id="189" w:name="_Ref455842211"/>
      <w:bookmarkStart w:id="190" w:name="_Ref455941369"/>
      <w:r w:rsidRPr="006316C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21</w:t>
      </w:r>
      <w:r w:rsidR="007957BF">
        <w:rPr>
          <w:i w:val="0"/>
          <w:color w:val="auto"/>
          <w:sz w:val="24"/>
        </w:rPr>
        <w:fldChar w:fldCharType="end"/>
      </w:r>
      <w:bookmarkEnd w:id="189"/>
      <w:r w:rsidRPr="006316C1">
        <w:rPr>
          <w:i w:val="0"/>
          <w:color w:val="auto"/>
          <w:sz w:val="24"/>
        </w:rPr>
        <w:t xml:space="preserve"> - Tensão de saída para carga de 50% do valor nominal</w:t>
      </w:r>
      <w:bookmarkEnd w:id="190"/>
    </w:p>
    <w:p w14:paraId="5006E6A0" w14:textId="77777777" w:rsidR="006316C1" w:rsidRPr="006316C1" w:rsidRDefault="006316C1" w:rsidP="006316C1"/>
    <w:p w14:paraId="33CA5946" w14:textId="77777777" w:rsidR="00F301FF" w:rsidRDefault="00F301FF" w:rsidP="00F301FF">
      <w:pPr>
        <w:keepNext/>
      </w:pPr>
      <w:r>
        <w:rPr>
          <w:noProof/>
          <w:lang w:eastAsia="pt-BR"/>
        </w:rPr>
        <w:lastRenderedPageBreak/>
        <w:drawing>
          <wp:inline distT="0" distB="0" distL="0" distR="0" wp14:anchorId="0E247216" wp14:editId="2739771B">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4CFA167" w14:textId="77777777" w:rsidR="00D71DBD" w:rsidRDefault="00F301FF" w:rsidP="00F33BBB">
      <w:pPr>
        <w:pStyle w:val="Caption"/>
        <w:jc w:val="center"/>
        <w:rPr>
          <w:i w:val="0"/>
          <w:color w:val="auto"/>
          <w:sz w:val="24"/>
        </w:rPr>
      </w:pPr>
      <w:bookmarkStart w:id="191" w:name="_Ref455842215"/>
      <w:bookmarkStart w:id="192" w:name="_Ref455941376"/>
      <w:r w:rsidRPr="00F301F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22</w:t>
      </w:r>
      <w:r w:rsidR="007957BF">
        <w:rPr>
          <w:i w:val="0"/>
          <w:color w:val="auto"/>
          <w:sz w:val="24"/>
        </w:rPr>
        <w:fldChar w:fldCharType="end"/>
      </w:r>
      <w:bookmarkEnd w:id="191"/>
      <w:r w:rsidRPr="00F301FF">
        <w:rPr>
          <w:i w:val="0"/>
          <w:color w:val="auto"/>
          <w:sz w:val="24"/>
        </w:rPr>
        <w:t xml:space="preserve"> - Tensão de saída para carga de 100% do valor nominal</w:t>
      </w:r>
      <w:bookmarkEnd w:id="192"/>
    </w:p>
    <w:p w14:paraId="5C6FD77D" w14:textId="77777777" w:rsidR="00F33BBB" w:rsidRPr="00F33BBB" w:rsidRDefault="00F33BBB" w:rsidP="00F33BBB"/>
    <w:p w14:paraId="49AAC5FA" w14:textId="77777777" w:rsidR="00B36599" w:rsidRDefault="004B73FD" w:rsidP="00B36599">
      <w:pPr>
        <w:pStyle w:val="Heading3"/>
      </w:pPr>
      <w:bookmarkStart w:id="193" w:name="_Ref455942409"/>
      <w:r>
        <w:t>Eficiê</w:t>
      </w:r>
      <w:r w:rsidR="00B36599">
        <w:t>ncia</w:t>
      </w:r>
      <w:bookmarkEnd w:id="193"/>
    </w:p>
    <w:p w14:paraId="3779F36B" w14:textId="77777777" w:rsidR="004B73FD" w:rsidRDefault="004B73FD" w:rsidP="004B73FD">
      <w:pPr>
        <w:keepNext/>
      </w:pPr>
      <w:r>
        <w:rPr>
          <w:noProof/>
          <w:lang w:eastAsia="pt-BR"/>
        </w:rPr>
        <w:drawing>
          <wp:inline distT="0" distB="0" distL="0" distR="0" wp14:anchorId="629B1ABA" wp14:editId="735D3C31">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5C7C236A" w14:textId="77777777" w:rsidR="004B73FD" w:rsidRDefault="004B73FD" w:rsidP="004B73FD">
      <w:pPr>
        <w:pStyle w:val="Caption"/>
        <w:jc w:val="center"/>
        <w:rPr>
          <w:i w:val="0"/>
          <w:color w:val="auto"/>
          <w:sz w:val="24"/>
        </w:rPr>
      </w:pPr>
      <w:bookmarkStart w:id="194" w:name="_Ref455941379"/>
      <w:r w:rsidRPr="004B73FD">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23</w:t>
      </w:r>
      <w:r w:rsidR="007957BF">
        <w:rPr>
          <w:i w:val="0"/>
          <w:color w:val="auto"/>
          <w:sz w:val="24"/>
        </w:rPr>
        <w:fldChar w:fldCharType="end"/>
      </w:r>
      <w:r w:rsidRPr="004B73FD">
        <w:rPr>
          <w:i w:val="0"/>
          <w:color w:val="auto"/>
          <w:sz w:val="24"/>
        </w:rPr>
        <w:t xml:space="preserve"> - Teste de eficiência do conversor</w:t>
      </w:r>
      <w:bookmarkEnd w:id="194"/>
    </w:p>
    <w:p w14:paraId="216787A8" w14:textId="77777777" w:rsidR="005E3C5B" w:rsidRPr="005E3C5B" w:rsidRDefault="005E3C5B" w:rsidP="005E3C5B"/>
    <w:p w14:paraId="1BCBEBF6" w14:textId="77777777" w:rsidR="004B73FD" w:rsidRPr="004B73FD" w:rsidRDefault="004B73FD" w:rsidP="005E3C5B">
      <w:pPr>
        <w:jc w:val="both"/>
      </w:pPr>
      <w:r>
        <w:tab/>
      </w:r>
      <w:r w:rsidR="00F33BBB">
        <w:t>É observado</w:t>
      </w:r>
      <w:r>
        <w:t xml:space="preserve"> que a eficiênci</w:t>
      </w:r>
      <w:r w:rsidR="00F33BBB">
        <w:t xml:space="preserve">a está um pouco abaixo de 98,2%, </w:t>
      </w:r>
      <w:r>
        <w:t>que foi o valor obtido na simulação da seção anterior. Porém ainda continua bem acima do pedido pelas normas. Lembrando que nessa simu</w:t>
      </w:r>
      <w:del w:id="195" w:author="Leonardo Muricy" w:date="2016-08-23T10:27:00Z">
        <w:r w:rsidDel="00764294">
          <w:delText>a</w:delText>
        </w:r>
      </w:del>
      <w:bookmarkStart w:id="196" w:name="_GoBack"/>
      <w:bookmarkEnd w:id="196"/>
      <w:r>
        <w:t>lação, os componentes ainda são considerados sem perdas, por isso a alta eficiência obtida.</w:t>
      </w:r>
    </w:p>
    <w:p w14:paraId="7927EB1F" w14:textId="77777777" w:rsidR="00B36599" w:rsidRDefault="005E3C5B" w:rsidP="00B36599">
      <w:pPr>
        <w:pStyle w:val="Heading3"/>
      </w:pPr>
      <w:bookmarkStart w:id="197" w:name="_Ref455942414"/>
      <w:r>
        <w:lastRenderedPageBreak/>
        <w:t>Limitação de C</w:t>
      </w:r>
      <w:r w:rsidR="00B36599">
        <w:t>orrente</w:t>
      </w:r>
      <w:bookmarkEnd w:id="197"/>
    </w:p>
    <w:p w14:paraId="0B73EB4B" w14:textId="77777777" w:rsidR="005E3C5B" w:rsidRDefault="00F33BBB" w:rsidP="005E3C5B">
      <w:pPr>
        <w:jc w:val="both"/>
        <w:rPr>
          <w:rFonts w:cs="Times New Roman"/>
        </w:rPr>
      </w:pPr>
      <w:r>
        <w:tab/>
        <w:t>Como anteriormente, coloca-se</w:t>
      </w:r>
      <w:r w:rsidR="005E3C5B">
        <w:t xml:space="preserve"> uma carga de 0,1</w:t>
      </w:r>
      <w:r w:rsidR="005E3C5B">
        <w:rPr>
          <w:rFonts w:cs="Times New Roman"/>
        </w:rPr>
        <w:t xml:space="preserve">Ω na saída do conversor e a tensão </w:t>
      </w:r>
      <w:r>
        <w:rPr>
          <w:rFonts w:cs="Times New Roman"/>
        </w:rPr>
        <w:t xml:space="preserve">de referência como 48V. Pode-se </w:t>
      </w:r>
      <w:r w:rsidR="005E3C5B">
        <w:rPr>
          <w:rFonts w:cs="Times New Roman"/>
        </w:rPr>
        <w:t xml:space="preserve">ver que, na </w:t>
      </w:r>
      <w:r w:rsidR="005E3C5B" w:rsidRPr="005E3C5B">
        <w:rPr>
          <w:rFonts w:cs="Times New Roman"/>
        </w:rPr>
        <w:fldChar w:fldCharType="begin"/>
      </w:r>
      <w:r w:rsidR="005E3C5B" w:rsidRPr="005E3C5B">
        <w:rPr>
          <w:rFonts w:cs="Times New Roman"/>
        </w:rPr>
        <w:instrText xml:space="preserve"> REF _Ref455843014 \h  \* MERGEFORMAT </w:instrText>
      </w:r>
      <w:r w:rsidR="005E3C5B" w:rsidRPr="005E3C5B">
        <w:rPr>
          <w:rFonts w:cs="Times New Roman"/>
        </w:rPr>
      </w:r>
      <w:r w:rsidR="005E3C5B" w:rsidRPr="005E3C5B">
        <w:rPr>
          <w:rFonts w:cs="Times New Roman"/>
        </w:rPr>
        <w:fldChar w:fldCharType="separate"/>
      </w:r>
      <w:r w:rsidR="00B61763" w:rsidRPr="005E3C5B">
        <w:t xml:space="preserve">Figura </w:t>
      </w:r>
      <w:r w:rsidR="00B61763" w:rsidRPr="00B61763">
        <w:rPr>
          <w:noProof/>
        </w:rPr>
        <w:t>5</w:t>
      </w:r>
      <w:r w:rsidR="00B61763">
        <w:rPr>
          <w:noProof/>
        </w:rPr>
        <w:t>.</w:t>
      </w:r>
      <w:r w:rsidR="00B61763" w:rsidRPr="00B61763">
        <w:rPr>
          <w:noProof/>
        </w:rPr>
        <w:t>24</w:t>
      </w:r>
      <w:r w:rsidR="005E3C5B" w:rsidRPr="005E3C5B">
        <w:rPr>
          <w:rFonts w:cs="Times New Roman"/>
        </w:rPr>
        <w:fldChar w:fldCharType="end"/>
      </w:r>
      <w:r w:rsidR="005E3C5B">
        <w:rPr>
          <w:rFonts w:cs="Times New Roman"/>
        </w:rPr>
        <w:t>, a corrente não passou dos 10A e a tensão de saída foi de 1V, como o esperado e igual ao teste de limitação de corrente anterior.</w:t>
      </w:r>
    </w:p>
    <w:p w14:paraId="7916466D" w14:textId="77777777" w:rsidR="005E3C5B" w:rsidRDefault="005E3C5B" w:rsidP="005E3C5B">
      <w:pPr>
        <w:keepNext/>
      </w:pPr>
      <w:r>
        <w:rPr>
          <w:noProof/>
          <w:lang w:eastAsia="pt-BR"/>
        </w:rPr>
        <w:drawing>
          <wp:inline distT="0" distB="0" distL="0" distR="0" wp14:anchorId="5ADB0FD9" wp14:editId="20FBCEFA">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6698CDEA" w14:textId="77777777" w:rsidR="005E3C5B" w:rsidRDefault="005E3C5B" w:rsidP="005E3C5B">
      <w:pPr>
        <w:pStyle w:val="Caption"/>
        <w:jc w:val="center"/>
        <w:rPr>
          <w:i w:val="0"/>
          <w:color w:val="auto"/>
          <w:sz w:val="24"/>
        </w:rPr>
      </w:pPr>
      <w:bookmarkStart w:id="198" w:name="_Ref455843014"/>
      <w:bookmarkStart w:id="199" w:name="_Ref455941383"/>
      <w:r w:rsidRPr="005E3C5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24</w:t>
      </w:r>
      <w:r w:rsidR="007957BF">
        <w:rPr>
          <w:i w:val="0"/>
          <w:color w:val="auto"/>
          <w:sz w:val="24"/>
        </w:rPr>
        <w:fldChar w:fldCharType="end"/>
      </w:r>
      <w:bookmarkEnd w:id="198"/>
      <w:r w:rsidRPr="005E3C5B">
        <w:rPr>
          <w:i w:val="0"/>
          <w:color w:val="auto"/>
          <w:sz w:val="24"/>
        </w:rPr>
        <w:t xml:space="preserve"> - Simulação de limitação de corrente</w:t>
      </w:r>
      <w:bookmarkEnd w:id="199"/>
    </w:p>
    <w:p w14:paraId="0F206FD7" w14:textId="77777777" w:rsidR="005E3C5B" w:rsidRPr="005E3C5B" w:rsidRDefault="005E3C5B" w:rsidP="005E3C5B"/>
    <w:p w14:paraId="6A6F38CF" w14:textId="77777777" w:rsidR="00B36599" w:rsidRPr="00B36599" w:rsidRDefault="00B36599" w:rsidP="00B36599">
      <w:pPr>
        <w:pStyle w:val="Heading2"/>
      </w:pPr>
      <w:bookmarkStart w:id="200" w:name="_Ref455942417"/>
      <w:r>
        <w:t>Comparação entre resultados</w:t>
      </w:r>
      <w:bookmarkEnd w:id="200"/>
    </w:p>
    <w:p w14:paraId="47E355C2" w14:textId="77777777" w:rsidR="007028C5" w:rsidRDefault="005E3C5B" w:rsidP="005E3C5B">
      <w:pPr>
        <w:jc w:val="both"/>
      </w:pPr>
      <w:r>
        <w:tab/>
        <w:t>Pode-se dizer que a</w:t>
      </w:r>
      <w:r w:rsidR="00F33BBB">
        <w:t>s principais</w:t>
      </w:r>
      <w:r>
        <w:t xml:space="preserve"> diferença</w:t>
      </w:r>
      <w:r w:rsidR="00F33BBB">
        <w:t>s</w:t>
      </w:r>
      <w:r>
        <w:t xml:space="preserve"> ent</w:t>
      </w:r>
      <w:r w:rsidR="00F33BBB">
        <w:t>re os dois tipos de simulações são</w:t>
      </w:r>
      <w:r>
        <w:t xml:space="preserve"> os valores das constantes do controlador proporcional-integral. Pois com ao valores ajustados, a simulação mais realistica do controle digital apresentou resultados próximos ao tipo de simulação anterior.</w:t>
      </w:r>
    </w:p>
    <w:p w14:paraId="775DD747" w14:textId="77777777" w:rsidR="005E3C5B" w:rsidRDefault="005E3C5B" w:rsidP="005E3C5B">
      <w:pPr>
        <w:jc w:val="both"/>
      </w:pPr>
      <w:r>
        <w:tab/>
        <w:t xml:space="preserve">Deve ser observado </w:t>
      </w:r>
      <w:r w:rsidR="00DF42CC">
        <w:t xml:space="preserve">também que </w:t>
      </w:r>
      <w:r>
        <w:t xml:space="preserve">ambos seguiram a referência de 48V em um tempo bem menor do que o especificado, o que </w:t>
      </w:r>
      <w:r w:rsidR="00F33BBB">
        <w:t xml:space="preserve">é </w:t>
      </w:r>
      <w:r>
        <w:t xml:space="preserve">bom, pois se for necessário um novo ajuste no momento de uma montagem física, visando deixar o controle mais lento, temos bastante margem </w:t>
      </w:r>
      <w:r w:rsidR="00F33BBB">
        <w:t xml:space="preserve">de tempo </w:t>
      </w:r>
      <w:r>
        <w:t>até atingir os 10 segundos requeridos.</w:t>
      </w:r>
    </w:p>
    <w:p w14:paraId="6618BCE5" w14:textId="77777777" w:rsidR="00DF42CC" w:rsidRDefault="00DF42CC" w:rsidP="005E3C5B">
      <w:pPr>
        <w:jc w:val="both"/>
      </w:pPr>
      <w:r>
        <w:tab/>
        <w:t xml:space="preserve">Um requisito que teve uma leve piora para ao ultimo tipo de simulação é o ripple. Percebeu-se que ele aumentou de algo próximo de 50mV para em torno de 100mV, mas </w:t>
      </w:r>
      <w:r>
        <w:lastRenderedPageBreak/>
        <w:t>ainda assim ele respeita a norma.</w:t>
      </w:r>
      <w:r w:rsidR="00F33BBB">
        <w:t xml:space="preserve"> Isso aconteceu pela demora da atualização do valor calculado de controle.</w:t>
      </w:r>
    </w:p>
    <w:p w14:paraId="5E139201" w14:textId="77777777" w:rsidR="009E452C" w:rsidRDefault="00DF42CC" w:rsidP="005E3C5B">
      <w:pPr>
        <w:jc w:val="both"/>
      </w:pPr>
      <w:r>
        <w:tab/>
      </w:r>
      <w:r w:rsidR="00F33BBB">
        <w:t>Em suma,</w:t>
      </w:r>
      <w:r>
        <w:t xml:space="preserve"> mesmo, com os efeitos </w:t>
      </w:r>
      <w:r w:rsidR="00F33BBB">
        <w:t xml:space="preserve">e perturbações </w:t>
      </w:r>
      <w:r>
        <w:t>que um controle digital causa na dinâmica do conversor, ao ajustarmos de forma correta as constantes de controle, conseguimos resultados bem parecidos e satisfatórios.</w:t>
      </w:r>
    </w:p>
    <w:p w14:paraId="2FD51106" w14:textId="77777777" w:rsidR="00DF42CC" w:rsidRPr="007028C5" w:rsidRDefault="009E452C" w:rsidP="009E452C">
      <w:pPr>
        <w:spacing w:line="259" w:lineRule="auto"/>
      </w:pPr>
      <w:r>
        <w:br w:type="page"/>
      </w:r>
    </w:p>
    <w:p w14:paraId="1BFAD2CC" w14:textId="77777777" w:rsidR="00784AB4" w:rsidRDefault="00784AB4" w:rsidP="004E1076">
      <w:pPr>
        <w:pStyle w:val="Heading1"/>
        <w:jc w:val="both"/>
      </w:pPr>
      <w:r>
        <w:lastRenderedPageBreak/>
        <w:br/>
      </w:r>
      <w:bookmarkStart w:id="201" w:name="_Ref455942428"/>
      <w:r w:rsidR="00F72EE6">
        <w:t>Montagem do circuito Físico</w:t>
      </w:r>
      <w:bookmarkEnd w:id="201"/>
    </w:p>
    <w:p w14:paraId="007597C2" w14:textId="77777777" w:rsidR="003D79FE" w:rsidRDefault="003D79FE" w:rsidP="003D79FE">
      <w:pPr>
        <w:pStyle w:val="Heading2"/>
        <w:jc w:val="both"/>
      </w:pPr>
      <w:bookmarkStart w:id="202" w:name="_Ref455942431"/>
      <w:r>
        <w:t>Introdução</w:t>
      </w:r>
      <w:bookmarkEnd w:id="202"/>
    </w:p>
    <w:p w14:paraId="3A4B9111" w14:textId="77777777"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w:t>
      </w:r>
      <w:r w:rsidR="008F4B1B">
        <w:t xml:space="preserve"> uma implementação física, mais um</w:t>
      </w:r>
      <w:r>
        <w:t xml:space="preserve"> passo </w:t>
      </w:r>
      <w:r w:rsidR="008F4B1B">
        <w:t xml:space="preserve">será dado visando </w:t>
      </w:r>
      <w:r>
        <w:t>uma contrução do circuito físico.</w:t>
      </w:r>
    </w:p>
    <w:p w14:paraId="00091DBC" w14:textId="77777777" w:rsidR="0074071D" w:rsidRDefault="008F4B1B" w:rsidP="0074071D">
      <w:pPr>
        <w:jc w:val="both"/>
      </w:pPr>
      <w:r>
        <w:tab/>
        <w:t>Nesse capítulo, será abordado</w:t>
      </w:r>
      <w:r w:rsidR="0074071D">
        <w:t xml:space="preserve"> alguns circuitos auxiliares que são necessário</w:t>
      </w:r>
      <w:r>
        <w:t>s</w:t>
      </w:r>
      <w:r w:rsidR="0074071D">
        <w:t xml:space="preserve"> ao conversor com uma implementação de controle </w:t>
      </w:r>
      <w:r>
        <w:t xml:space="preserve">digital. Serão </w:t>
      </w:r>
      <w:r w:rsidR="0074071D">
        <w:t>também seleci</w:t>
      </w:r>
      <w:r>
        <w:t>onar quais os componentes usados na montagem em placa</w:t>
      </w:r>
      <w:r w:rsidR="0074071D">
        <w:t xml:space="preserve"> </w:t>
      </w:r>
      <w:r>
        <w:t xml:space="preserve">e </w:t>
      </w:r>
      <w:r w:rsidR="0074071D">
        <w:t>fazer o projeto dos elementos magnéticos. E, por fim, gerar uma lista de materiais.</w:t>
      </w:r>
    </w:p>
    <w:p w14:paraId="78C66B18" w14:textId="77777777" w:rsidR="0074071D" w:rsidRPr="0074071D" w:rsidRDefault="0074071D" w:rsidP="0074071D">
      <w:pPr>
        <w:jc w:val="both"/>
      </w:pPr>
      <w:r>
        <w:tab/>
        <w:t xml:space="preserve">Com os respectivos </w:t>
      </w:r>
      <w:r>
        <w:rPr>
          <w:i/>
        </w:rPr>
        <w:t>datasheets</w:t>
      </w:r>
      <w:r w:rsidR="00F670BB">
        <w:t xml:space="preserve"> dos componentes, pode-se</w:t>
      </w:r>
      <w:r>
        <w:t xml:space="preserve"> tornar a simulação um pouco mais próxima do real, adicionando as caracterísiticas de cada dispositivo no modelo de simulação e verificar se o conversor continua atendendo às especificações. </w:t>
      </w:r>
    </w:p>
    <w:p w14:paraId="6F076197" w14:textId="77777777" w:rsidR="0074071D" w:rsidRDefault="009A3467" w:rsidP="0074071D">
      <w:pPr>
        <w:pStyle w:val="Heading2"/>
      </w:pPr>
      <w:bookmarkStart w:id="203" w:name="_Ref455942436"/>
      <w:r>
        <w:t>Circuitos auxiliares</w:t>
      </w:r>
      <w:bookmarkEnd w:id="203"/>
    </w:p>
    <w:p w14:paraId="0937DEA9" w14:textId="77777777"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14:paraId="3F65B629" w14:textId="77777777" w:rsidR="003D79FE" w:rsidRDefault="003D79FE" w:rsidP="003D79FE">
      <w:pPr>
        <w:pStyle w:val="Heading3"/>
      </w:pPr>
      <w:bookmarkStart w:id="204" w:name="_Ref455942439"/>
      <w:r>
        <w:t>Instrumentação</w:t>
      </w:r>
      <w:bookmarkEnd w:id="204"/>
    </w:p>
    <w:p w14:paraId="3C0A28A6" w14:textId="77777777" w:rsidR="0074071D" w:rsidRDefault="005B01B1" w:rsidP="0004796A">
      <w:pPr>
        <w:jc w:val="both"/>
      </w:pPr>
      <w:r>
        <w:tab/>
        <w:t>Como já dito, o microcontrolador só lê valores entre</w:t>
      </w:r>
      <w:r w:rsidR="0004796A">
        <w:t xml:space="preserve"> 0 e 3,3V e para isso precisa</w:t>
      </w:r>
      <w:r>
        <w:t xml:space="preserve"> de circuitos de intrumentação para obter os valores de tensão de saída e corrente no </w:t>
      </w:r>
      <w:r>
        <w:lastRenderedPageBreak/>
        <w:t xml:space="preserve">indutor de saída. Como </w:t>
      </w:r>
      <w:r w:rsidR="0004796A">
        <w:t>um microcontrolador só recebe valores de tensão, é utilizado</w:t>
      </w:r>
      <w:r>
        <w:t xml:space="preserve"> um resistor do tipo </w:t>
      </w:r>
      <w:r>
        <w:rPr>
          <w:i/>
        </w:rPr>
        <w:t xml:space="preserve">shunt </w:t>
      </w:r>
      <w:r w:rsidR="0004796A">
        <w:t>no conversor, como pode-se</w:t>
      </w:r>
      <w:r>
        <w:t xml:space="preserve">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B61763" w:rsidRPr="004435A6">
        <w:t xml:space="preserve">Figura </w:t>
      </w:r>
      <w:r w:rsidR="00B61763" w:rsidRPr="00B61763">
        <w:rPr>
          <w:noProof/>
        </w:rPr>
        <w:t>6</w:t>
      </w:r>
      <w:r w:rsidR="00B61763">
        <w:rPr>
          <w:noProof/>
        </w:rPr>
        <w:t>.</w:t>
      </w:r>
      <w:r w:rsidR="00B61763" w:rsidRPr="00B61763">
        <w:rPr>
          <w:noProof/>
        </w:rPr>
        <w:t>1</w:t>
      </w:r>
      <w:r w:rsidR="000252CF" w:rsidRPr="000252CF">
        <w:fldChar w:fldCharType="end"/>
      </w:r>
      <w:r>
        <w:t>, que é um resistor de alta precisão. Assim, lendo a diferença de potencial e</w:t>
      </w:r>
      <w:r w:rsidR="0004796A">
        <w:t>m cima desse resistor necessita-se</w:t>
      </w:r>
      <w:r>
        <w:t xml:space="preserve"> apenas utilizar a lei de ohm para determinar a corrente que passa por ele. Já para a leitur</w:t>
      </w:r>
      <w:r w:rsidR="0004796A">
        <w:t>a de tensão não isso não é necessário.</w:t>
      </w:r>
    </w:p>
    <w:p w14:paraId="6CC63567" w14:textId="77777777" w:rsidR="004435A6" w:rsidRDefault="00E36753" w:rsidP="004435A6">
      <w:pPr>
        <w:keepNext/>
        <w:jc w:val="center"/>
      </w:pPr>
      <w:r>
        <w:rPr>
          <w:noProof/>
          <w:lang w:eastAsia="pt-BR"/>
        </w:rPr>
        <w:drawing>
          <wp:inline distT="0" distB="0" distL="0" distR="0" wp14:anchorId="774009CF" wp14:editId="6EC544DB">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61">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0AFBAD1A" w14:textId="77777777" w:rsidR="004435A6" w:rsidRPr="004435A6" w:rsidRDefault="004435A6" w:rsidP="004435A6">
      <w:pPr>
        <w:pStyle w:val="Caption"/>
        <w:jc w:val="center"/>
        <w:rPr>
          <w:i w:val="0"/>
          <w:color w:val="auto"/>
          <w:sz w:val="24"/>
        </w:rPr>
      </w:pPr>
      <w:bookmarkStart w:id="205" w:name="_Ref455594279"/>
      <w:bookmarkStart w:id="206" w:name="_Ref455941387"/>
      <w:r w:rsidRPr="004435A6">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w:t>
      </w:r>
      <w:r w:rsidR="007957BF">
        <w:rPr>
          <w:i w:val="0"/>
          <w:color w:val="auto"/>
          <w:sz w:val="24"/>
        </w:rPr>
        <w:fldChar w:fldCharType="end"/>
      </w:r>
      <w:bookmarkEnd w:id="205"/>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206"/>
    </w:p>
    <w:p w14:paraId="742C7B82" w14:textId="77777777" w:rsidR="0011364E" w:rsidRDefault="005B01B1" w:rsidP="0074071D">
      <w:r>
        <w:tab/>
      </w:r>
    </w:p>
    <w:p w14:paraId="698B2BDA" w14:textId="77777777" w:rsidR="0011364E" w:rsidRDefault="0011364E" w:rsidP="0011364E">
      <w:pPr>
        <w:jc w:val="both"/>
      </w:pPr>
      <w:r>
        <w:tab/>
      </w:r>
      <w:r w:rsidR="005B01B1">
        <w:t>Outro ponto que deve</w:t>
      </w:r>
      <w:r w:rsidR="00CE437B">
        <w:t xml:space="preserve"> ser observado</w:t>
      </w:r>
      <w:r w:rsidR="005B01B1">
        <w:t>, até mesmo por questões de robustez do circuito,</w:t>
      </w:r>
      <w:r w:rsidR="00CE437B">
        <w:t xml:space="preserve"> é que</w:t>
      </w:r>
      <w:r w:rsidR="005B01B1">
        <w:t xml:space="preserve"> a referência do circuitos auxiliares é diferente da referência do conversor, assim é necessário fazer uma leitura </w:t>
      </w:r>
      <w:r w:rsidR="000252CF">
        <w:t xml:space="preserve">diferencial, </w:t>
      </w:r>
      <w:r w:rsidR="00CE437B">
        <w:t xml:space="preserve">cujo </w:t>
      </w:r>
      <w:r w:rsidR="000252CF">
        <w:t xml:space="preserve">circuito é mostrado na </w:t>
      </w:r>
      <w:r w:rsidRPr="0011364E">
        <w:fldChar w:fldCharType="begin"/>
      </w:r>
      <w:r w:rsidRPr="0011364E">
        <w:instrText xml:space="preserve"> REF _Ref455595125 \h  \* MERGEFORMAT </w:instrText>
      </w:r>
      <w:r w:rsidRPr="0011364E">
        <w:fldChar w:fldCharType="separate"/>
      </w:r>
      <w:r w:rsidR="00B61763" w:rsidRPr="0011364E">
        <w:t xml:space="preserve">Figura </w:t>
      </w:r>
      <w:r w:rsidR="00B61763" w:rsidRPr="00B61763">
        <w:rPr>
          <w:noProof/>
        </w:rPr>
        <w:t>6</w:t>
      </w:r>
      <w:r w:rsidR="00B61763">
        <w:rPr>
          <w:noProof/>
        </w:rPr>
        <w:t>.</w:t>
      </w:r>
      <w:r w:rsidR="00B61763" w:rsidRPr="00B61763">
        <w:rPr>
          <w:noProof/>
        </w:rPr>
        <w:t>2</w:t>
      </w:r>
      <w:r w:rsidRPr="0011364E">
        <w:fldChar w:fldCharType="end"/>
      </w:r>
      <w:r>
        <w:t>. Para a</w:t>
      </w:r>
      <w:r w:rsidR="00CE437B">
        <w:t xml:space="preserve"> leitura da corrente, garante-se</w:t>
      </w:r>
      <w:r>
        <w:t xml:space="preserve">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 xml:space="preserve">peracional deve ser de precisão (no caso </w:t>
      </w:r>
      <w:r w:rsidR="00CE437B">
        <w:t>foi escolhido</w:t>
      </w:r>
      <w:r w:rsidR="002313E6">
        <w:t xml:space="preserve"> o amplificador operacional da série OPA192 da Texas Instruments</w:t>
      </w:r>
      <w:r w:rsidR="000F7D04">
        <w:t xml:space="preserve"> </w:t>
      </w:r>
      <w:r w:rsidR="003C10E2">
        <w:t>[10]</w:t>
      </w:r>
      <w:r w:rsidR="002313E6">
        <w:t>).</w:t>
      </w:r>
    </w:p>
    <w:p w14:paraId="1B1E2D54" w14:textId="77777777" w:rsidR="0011364E" w:rsidRDefault="0011364E" w:rsidP="0011364E">
      <w:r>
        <w:br w:type="page"/>
      </w:r>
    </w:p>
    <w:p w14:paraId="6FBDAEE7" w14:textId="77777777" w:rsidR="0011364E" w:rsidRDefault="000252CF" w:rsidP="0011364E">
      <w:pPr>
        <w:keepNext/>
        <w:jc w:val="center"/>
      </w:pPr>
      <w:r>
        <w:rPr>
          <w:noProof/>
          <w:lang w:eastAsia="pt-BR"/>
        </w:rPr>
        <w:lastRenderedPageBreak/>
        <w:drawing>
          <wp:inline distT="0" distB="0" distL="0" distR="0" wp14:anchorId="20EF6CBD" wp14:editId="1C2B46C9">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62">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5AEBC762" w14:textId="77777777" w:rsidR="000252CF" w:rsidRDefault="0011364E" w:rsidP="0011364E">
      <w:pPr>
        <w:pStyle w:val="Caption"/>
        <w:jc w:val="center"/>
        <w:rPr>
          <w:i w:val="0"/>
          <w:color w:val="auto"/>
          <w:sz w:val="24"/>
        </w:rPr>
      </w:pPr>
      <w:bookmarkStart w:id="207" w:name="_Ref455595125"/>
      <w:bookmarkStart w:id="208" w:name="_Ref455941391"/>
      <w:r w:rsidRPr="0011364E">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2</w:t>
      </w:r>
      <w:r w:rsidR="007957BF">
        <w:rPr>
          <w:i w:val="0"/>
          <w:color w:val="auto"/>
          <w:sz w:val="24"/>
        </w:rPr>
        <w:fldChar w:fldCharType="end"/>
      </w:r>
      <w:bookmarkEnd w:id="207"/>
      <w:r w:rsidRPr="0011364E">
        <w:rPr>
          <w:i w:val="0"/>
          <w:color w:val="auto"/>
          <w:sz w:val="24"/>
        </w:rPr>
        <w:t xml:space="preserve"> - Amplificador Diferencial</w:t>
      </w:r>
      <w:bookmarkEnd w:id="208"/>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C7C9F" w14:paraId="61A6BFA0" w14:textId="77777777" w:rsidTr="007C7C9F">
        <w:trPr>
          <w:trHeight w:val="1002"/>
        </w:trPr>
        <w:tc>
          <w:tcPr>
            <w:tcW w:w="4530" w:type="pct"/>
            <w:vAlign w:val="center"/>
          </w:tcPr>
          <w:p w14:paraId="224CD0FF" w14:textId="77777777" w:rsidR="007C7C9F" w:rsidRPr="00876FDB" w:rsidRDefault="00B601B4"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tc>
        <w:tc>
          <w:tcPr>
            <w:tcW w:w="470" w:type="pct"/>
            <w:vAlign w:val="center"/>
          </w:tcPr>
          <w:p w14:paraId="77FA8AAB" w14:textId="77777777" w:rsidR="007C7C9F" w:rsidRDefault="007C7C9F" w:rsidP="007C7C9F">
            <w:pPr>
              <w:jc w:val="center"/>
            </w:pPr>
            <w:r>
              <w:t>(6.1)</w:t>
            </w:r>
          </w:p>
        </w:tc>
      </w:tr>
      <w:tr w:rsidR="007C7C9F" w14:paraId="0C3401D1" w14:textId="77777777" w:rsidTr="007C7C9F">
        <w:trPr>
          <w:trHeight w:val="1002"/>
        </w:trPr>
        <w:tc>
          <w:tcPr>
            <w:tcW w:w="4530" w:type="pct"/>
            <w:vAlign w:val="center"/>
          </w:tcPr>
          <w:p w14:paraId="5512408E" w14:textId="77777777" w:rsidR="007C7C9F" w:rsidRPr="00876FDB" w:rsidRDefault="00B601B4"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14:paraId="384362D9" w14:textId="77777777" w:rsidR="007C7C9F" w:rsidRDefault="007C7C9F" w:rsidP="007C7C9F">
            <w:pPr>
              <w:jc w:val="center"/>
            </w:pPr>
            <w:r>
              <w:t>(6.2)</w:t>
            </w:r>
          </w:p>
        </w:tc>
      </w:tr>
    </w:tbl>
    <w:p w14:paraId="42366061" w14:textId="77777777" w:rsidR="00E36753" w:rsidRDefault="00E36753" w:rsidP="00E36753">
      <w:pPr>
        <w:pStyle w:val="Heading4"/>
        <w:rPr>
          <w:rFonts w:eastAsiaTheme="minorEastAsia"/>
        </w:rPr>
      </w:pPr>
      <w:bookmarkStart w:id="209" w:name="_Ref455942445"/>
      <w:r>
        <w:rPr>
          <w:rFonts w:eastAsiaTheme="minorEastAsia"/>
        </w:rPr>
        <w:t>Leitura da corrente do indutor</w:t>
      </w:r>
      <w:bookmarkEnd w:id="209"/>
    </w:p>
    <w:p w14:paraId="3B1C3E95" w14:textId="77777777" w:rsidR="0070039C" w:rsidRDefault="00DB4587" w:rsidP="0070039C">
      <w:pPr>
        <w:keepNext/>
        <w:jc w:val="both"/>
        <w:rPr>
          <w:noProof/>
          <w:lang w:eastAsia="pt-BR"/>
        </w:rPr>
      </w:pPr>
      <w:r>
        <w:tab/>
      </w:r>
      <w:r w:rsidR="00803B11">
        <w:t>Como já explicado anteriormente, p</w:t>
      </w:r>
      <w:r>
        <w:t xml:space="preserve">ara a leitura </w:t>
      </w:r>
      <w:r w:rsidR="00803B11">
        <w:t>da cor</w:t>
      </w:r>
      <w:r w:rsidR="00CE437B">
        <w:t>rente no indutor de saída, tem-se</w:t>
      </w:r>
      <w:r w:rsidR="00803B11">
        <w:t xml:space="preserve">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B61763" w:rsidRPr="00803B11">
        <w:t xml:space="preserve">Figura </w:t>
      </w:r>
      <w:r w:rsidR="00B61763" w:rsidRPr="00B61763">
        <w:rPr>
          <w:noProof/>
        </w:rPr>
        <w:t>6</w:t>
      </w:r>
      <w:r w:rsidR="00B61763">
        <w:rPr>
          <w:noProof/>
        </w:rPr>
        <w:t>.</w:t>
      </w:r>
      <w:r w:rsidR="00B61763" w:rsidRPr="00B61763">
        <w:rPr>
          <w:noProof/>
        </w:rPr>
        <w:t>3</w:t>
      </w:r>
      <w:r w:rsidR="00803B11" w:rsidRPr="00803B11">
        <w:fldChar w:fldCharType="end"/>
      </w:r>
      <w:r w:rsidR="00CE437B">
        <w:rPr>
          <w:noProof/>
          <w:lang w:eastAsia="pt-BR"/>
        </w:rPr>
        <w:t>. Para a simulação, tem-se</w:t>
      </w:r>
      <w:r w:rsidR="00803B11">
        <w:rPr>
          <w:noProof/>
          <w:lang w:eastAsia="pt-BR"/>
        </w:rPr>
        <w:t xml:space="preserve"> uma fonte de corrente que gera correntes entre 0A e 10A, o resistor R3 faz o papel do shunt</w:t>
      </w:r>
      <w:r w:rsidR="0070039C">
        <w:rPr>
          <w:noProof/>
          <w:lang w:eastAsia="pt-BR"/>
        </w:rPr>
        <w:t xml:space="preserve">. A tensão sobre o shunt é de no máximo 0,02V, assim </w:t>
      </w:r>
      <w:r w:rsidR="00CE437B">
        <w:rPr>
          <w:noProof/>
          <w:lang w:eastAsia="pt-BR"/>
        </w:rPr>
        <w:t>é recomendável</w:t>
      </w:r>
      <w:r w:rsidR="0070039C">
        <w:rPr>
          <w:noProof/>
          <w:lang w:eastAsia="pt-BR"/>
        </w:rPr>
        <w:t xml:space="preserve"> amplificar esse valor para 3V, para uma melhor leitura do </w:t>
      </w:r>
      <w:r w:rsidR="00CE437B">
        <w:rPr>
          <w:noProof/>
          <w:lang w:eastAsia="pt-BR"/>
        </w:rPr>
        <w:t>microcontrolador, logo precisamos ter um ganho de 150. Tem-se</w:t>
      </w:r>
      <w:r w:rsidR="0070039C">
        <w:rPr>
          <w:noProof/>
          <w:lang w:eastAsia="pt-BR"/>
        </w:rPr>
        <w:t xml:space="preserve"> no primeiro estágio um amplificador diferencial, que possui ganho 15 e no segundo estágio um amplificador inversor de ganho 10. Assim a leitura não será invertida em relação ao valor a ser lido.</w:t>
      </w:r>
    </w:p>
    <w:p w14:paraId="4599AFB2" w14:textId="77777777" w:rsidR="00803B11" w:rsidRDefault="00803B11" w:rsidP="00803B11">
      <w:pPr>
        <w:keepNext/>
      </w:pPr>
      <w:r>
        <w:rPr>
          <w:noProof/>
          <w:lang w:eastAsia="pt-BR"/>
        </w:rPr>
        <w:drawing>
          <wp:inline distT="0" distB="0" distL="0" distR="0" wp14:anchorId="4347425E" wp14:editId="1FC9F694">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63">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33F62A23" w14:textId="77777777" w:rsidR="00DB4587" w:rsidRDefault="00803B11" w:rsidP="00803B11">
      <w:pPr>
        <w:pStyle w:val="Caption"/>
        <w:jc w:val="center"/>
        <w:rPr>
          <w:i w:val="0"/>
          <w:color w:val="auto"/>
          <w:sz w:val="24"/>
        </w:rPr>
      </w:pPr>
      <w:bookmarkStart w:id="210" w:name="_Ref455597069"/>
      <w:bookmarkStart w:id="211" w:name="_Ref455941394"/>
      <w:r w:rsidRPr="00803B11">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3</w:t>
      </w:r>
      <w:r w:rsidR="007957BF">
        <w:rPr>
          <w:i w:val="0"/>
          <w:color w:val="auto"/>
          <w:sz w:val="24"/>
        </w:rPr>
        <w:fldChar w:fldCharType="end"/>
      </w:r>
      <w:bookmarkEnd w:id="210"/>
      <w:r w:rsidRPr="00803B11">
        <w:rPr>
          <w:i w:val="0"/>
          <w:color w:val="auto"/>
          <w:sz w:val="24"/>
        </w:rPr>
        <w:t xml:space="preserve"> - Circuito para leitura de corrente</w:t>
      </w:r>
      <w:bookmarkEnd w:id="211"/>
    </w:p>
    <w:p w14:paraId="05BB5ED4" w14:textId="77777777" w:rsidR="0070039C" w:rsidRDefault="00CE437B" w:rsidP="000F7D04">
      <w:pPr>
        <w:jc w:val="both"/>
      </w:pPr>
      <w:r>
        <w:lastRenderedPageBreak/>
        <w:tab/>
        <w:t>Simulando esse circuito, ve-se</w:t>
      </w:r>
      <w:r w:rsidR="0070039C">
        <w:t xml:space="preserve">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4</w:t>
      </w:r>
      <w:r w:rsidR="00324AAF" w:rsidRPr="00082ACA">
        <w:fldChar w:fldCharType="end"/>
      </w:r>
      <w:r w:rsidR="00324AAF">
        <w:t xml:space="preserve"> </w:t>
      </w:r>
      <w:r w:rsidR="0070039C">
        <w:t>a tensão</w:t>
      </w:r>
      <w:r>
        <w:t xml:space="preserve"> no resistor shunt e é comprovado</w:t>
      </w:r>
      <w:r w:rsidR="0070039C">
        <w:t xml:space="preserve">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B61763" w:rsidRPr="0045348B">
        <w:t xml:space="preserve">Figura </w:t>
      </w:r>
      <w:r w:rsidR="00B61763" w:rsidRPr="00B61763">
        <w:rPr>
          <w:noProof/>
        </w:rPr>
        <w:t>6</w:t>
      </w:r>
      <w:r w:rsidR="00B61763">
        <w:rPr>
          <w:noProof/>
        </w:rPr>
        <w:t>.</w:t>
      </w:r>
      <w:r w:rsidR="00B61763" w:rsidRPr="00B61763">
        <w:rPr>
          <w:noProof/>
        </w:rPr>
        <w:t>5</w:t>
      </w:r>
      <w:r w:rsidR="00324AAF" w:rsidRPr="00082ACA">
        <w:fldChar w:fldCharType="end"/>
      </w:r>
      <w:r w:rsidR="00324AAF">
        <w:t xml:space="preserve"> </w:t>
      </w:r>
      <w:r>
        <w:t>é observada</w:t>
      </w:r>
      <w:r w:rsidR="0070039C">
        <w:t xml:space="preserve">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14:paraId="0031A3E4" w14:textId="77777777" w:rsidR="0045348B" w:rsidRDefault="0045348B" w:rsidP="0045348B">
      <w:pPr>
        <w:keepNext/>
        <w:jc w:val="both"/>
      </w:pPr>
      <w:r>
        <w:rPr>
          <w:noProof/>
          <w:lang w:eastAsia="pt-BR"/>
        </w:rPr>
        <w:drawing>
          <wp:inline distT="0" distB="0" distL="0" distR="0" wp14:anchorId="22054ADB" wp14:editId="40158B26">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4">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0B691023" w14:textId="77777777" w:rsidR="0045348B" w:rsidRDefault="0045348B" w:rsidP="0045348B">
      <w:pPr>
        <w:pStyle w:val="Caption"/>
        <w:jc w:val="center"/>
        <w:rPr>
          <w:color w:val="auto"/>
          <w:sz w:val="24"/>
        </w:rPr>
      </w:pPr>
      <w:bookmarkStart w:id="212" w:name="_Ref455600903"/>
      <w:bookmarkStart w:id="213" w:name="_Ref455941397"/>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4</w:t>
      </w:r>
      <w:r w:rsidR="007957BF">
        <w:rPr>
          <w:i w:val="0"/>
          <w:color w:val="auto"/>
          <w:sz w:val="24"/>
        </w:rPr>
        <w:fldChar w:fldCharType="end"/>
      </w:r>
      <w:bookmarkEnd w:id="212"/>
      <w:r w:rsidRPr="0045348B">
        <w:rPr>
          <w:i w:val="0"/>
          <w:color w:val="auto"/>
          <w:sz w:val="24"/>
        </w:rPr>
        <w:t xml:space="preserve"> - Valor de tensão sobre o resistor </w:t>
      </w:r>
      <w:r w:rsidRPr="0045348B">
        <w:rPr>
          <w:color w:val="auto"/>
          <w:sz w:val="24"/>
        </w:rPr>
        <w:t>shunt</w:t>
      </w:r>
      <w:bookmarkEnd w:id="213"/>
    </w:p>
    <w:p w14:paraId="589CCBEE" w14:textId="77777777" w:rsidR="0045348B" w:rsidRPr="0045348B" w:rsidRDefault="0045348B" w:rsidP="0045348B"/>
    <w:p w14:paraId="1248610A" w14:textId="77777777" w:rsidR="0045348B" w:rsidRDefault="0045348B" w:rsidP="0045348B">
      <w:pPr>
        <w:keepNext/>
        <w:jc w:val="both"/>
      </w:pPr>
      <w:r>
        <w:rPr>
          <w:noProof/>
          <w:lang w:eastAsia="pt-BR"/>
        </w:rPr>
        <w:drawing>
          <wp:inline distT="0" distB="0" distL="0" distR="0" wp14:anchorId="1588179C" wp14:editId="20FE773E">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5">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7DBF8349" w14:textId="77777777" w:rsidR="0045348B" w:rsidRPr="0045348B" w:rsidRDefault="0045348B" w:rsidP="0045348B">
      <w:pPr>
        <w:pStyle w:val="Caption"/>
        <w:jc w:val="center"/>
        <w:rPr>
          <w:i w:val="0"/>
          <w:color w:val="auto"/>
          <w:sz w:val="24"/>
        </w:rPr>
      </w:pPr>
      <w:bookmarkStart w:id="214" w:name="_Ref455600913"/>
      <w:bookmarkStart w:id="215" w:name="_Ref455941400"/>
      <w:r w:rsidRPr="0045348B">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5</w:t>
      </w:r>
      <w:r w:rsidR="007957BF">
        <w:rPr>
          <w:i w:val="0"/>
          <w:color w:val="auto"/>
          <w:sz w:val="24"/>
        </w:rPr>
        <w:fldChar w:fldCharType="end"/>
      </w:r>
      <w:bookmarkEnd w:id="214"/>
      <w:r w:rsidRPr="0045348B">
        <w:rPr>
          <w:i w:val="0"/>
          <w:color w:val="auto"/>
          <w:sz w:val="24"/>
        </w:rPr>
        <w:t xml:space="preserve"> - Valor de tensão na saída do circuito de instrumentação</w:t>
      </w:r>
      <w:bookmarkEnd w:id="215"/>
    </w:p>
    <w:p w14:paraId="371C92BD" w14:textId="77777777" w:rsidR="007A0FB5" w:rsidRDefault="007A0FB5" w:rsidP="007A0FB5">
      <w:pPr>
        <w:pStyle w:val="Heading4"/>
      </w:pPr>
      <w:bookmarkStart w:id="216" w:name="_Ref455942448"/>
      <w:r>
        <w:lastRenderedPageBreak/>
        <w:t>Leitura da tensão de saída</w:t>
      </w:r>
      <w:bookmarkEnd w:id="216"/>
    </w:p>
    <w:p w14:paraId="5E362304" w14:textId="77777777" w:rsidR="00833C73" w:rsidRDefault="00833C73" w:rsidP="00324AAF">
      <w:pPr>
        <w:jc w:val="both"/>
      </w:pPr>
      <w:r>
        <w:tab/>
        <w:t>A leitura de tensão de saída é mais fácil,</w:t>
      </w:r>
      <w:r w:rsidR="00324AAF">
        <w:t xml:space="preserve"> já que</w:t>
      </w:r>
      <w:r>
        <w:t xml:space="preserve"> </w:t>
      </w:r>
      <w:r w:rsidR="00CE437B">
        <w:t>é necessário</w:t>
      </w:r>
      <w:r>
        <w:t xml:space="preserve"> apenas adequar o valor lido aos</w:t>
      </w:r>
      <w:r w:rsidR="00324AAF">
        <w:t xml:space="preserve"> 3,</w:t>
      </w:r>
      <w:r>
        <w:t>3V permitidos pelo microcontrolador e fazer a leitura utilizando o amplifcador diferencial.</w:t>
      </w:r>
      <w:r w:rsidR="00CE437B">
        <w:t xml:space="preserve"> Como já dito, usa-se</w:t>
      </w:r>
      <w:r w:rsidR="00324AAF">
        <w:t xml:space="preserve">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B61763" w:rsidRPr="00324AAF">
        <w:t xml:space="preserve">Figura </w:t>
      </w:r>
      <w:r w:rsidR="00B61763" w:rsidRPr="00B61763">
        <w:rPr>
          <w:noProof/>
        </w:rPr>
        <w:t>6</w:t>
      </w:r>
      <w:r w:rsidR="00B61763">
        <w:rPr>
          <w:noProof/>
        </w:rPr>
        <w:t>.</w:t>
      </w:r>
      <w:r w:rsidR="00B61763" w:rsidRPr="00B61763">
        <w:rPr>
          <w:noProof/>
        </w:rPr>
        <w:t>6</w:t>
      </w:r>
      <w:r w:rsidR="00324AAF" w:rsidRPr="00324AAF">
        <w:fldChar w:fldCharType="end"/>
      </w:r>
      <w:r w:rsidR="00CE437B">
        <w:t>. No caso tem-se</w:t>
      </w:r>
      <w:r w:rsidR="00324AAF">
        <w:t xml:space="preserve"> uma fonte de tensão que simula a saída do conversor, geran</w:t>
      </w:r>
      <w:r w:rsidR="00CE437B">
        <w:t>do tensões entre 0V e 60V. Há um</w:t>
      </w:r>
      <w:r w:rsidR="00324AAF">
        <w:t xml:space="preserve"> divisor resistivo que reduz o valor máximo de 60V a aproximadamente 3V e o amplificador diferencial de ganho unitário. Aqui utilizamos o microcontrolador apenas para compatibilização entre as referência da leitura e do microcontrolador.</w:t>
      </w:r>
    </w:p>
    <w:p w14:paraId="5DEA3FCC" w14:textId="77777777" w:rsidR="00324AAF" w:rsidRDefault="00324AAF" w:rsidP="00324AAF">
      <w:pPr>
        <w:keepNext/>
        <w:jc w:val="center"/>
      </w:pPr>
      <w:r>
        <w:rPr>
          <w:noProof/>
          <w:lang w:eastAsia="pt-BR"/>
        </w:rPr>
        <w:drawing>
          <wp:inline distT="0" distB="0" distL="0" distR="0" wp14:anchorId="5D314882" wp14:editId="46B78BE7">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6">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14:paraId="7E9E4BCC" w14:textId="77777777" w:rsidR="00833C73" w:rsidRDefault="00324AAF" w:rsidP="00324AAF">
      <w:pPr>
        <w:pStyle w:val="Caption"/>
        <w:jc w:val="center"/>
        <w:rPr>
          <w:i w:val="0"/>
          <w:color w:val="auto"/>
          <w:sz w:val="24"/>
        </w:rPr>
      </w:pPr>
      <w:bookmarkStart w:id="217" w:name="_Ref455600362"/>
      <w:bookmarkStart w:id="218" w:name="_Ref455941403"/>
      <w:r w:rsidRPr="00324AA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bookmarkEnd w:id="217"/>
      <w:r w:rsidRPr="00324AAF">
        <w:rPr>
          <w:i w:val="0"/>
          <w:color w:val="auto"/>
          <w:sz w:val="24"/>
        </w:rPr>
        <w:t xml:space="preserve"> - Circuito para leitura de tensão</w:t>
      </w:r>
      <w:bookmarkEnd w:id="218"/>
    </w:p>
    <w:p w14:paraId="19CED762" w14:textId="77777777" w:rsidR="00082ACA" w:rsidRPr="00082ACA" w:rsidRDefault="00082ACA" w:rsidP="00082ACA"/>
    <w:p w14:paraId="2F299143" w14:textId="77777777" w:rsidR="00324AAF" w:rsidRDefault="00324AAF" w:rsidP="003009BE">
      <w:pPr>
        <w:jc w:val="both"/>
      </w:pPr>
      <w:r>
        <w:tab/>
      </w:r>
      <w:r w:rsidR="00CE437B">
        <w:t>Simulando o circuito acima, é visto na Figura</w:t>
      </w:r>
      <w:r w:rsidR="00082ACA">
        <w:t xml:space="preserve"> 6.7 que a tensão a ser lida é de</w:t>
      </w:r>
      <w:r w:rsidR="00CE437B">
        <w:t xml:space="preserve"> aproximadamente 3V, e na Figura</w:t>
      </w:r>
      <w:r w:rsidR="00082ACA">
        <w:t xml:space="preserve"> 6.8 que a tensão lida é a mesma, porém invertida. Assim é necessário também, ao implementarmos o controle, multiplicar o valor lido por uma constante de proporcionalidade e, diferente da leitura de corrente, inverter o sinal do valor.</w:t>
      </w:r>
    </w:p>
    <w:p w14:paraId="68B675D4" w14:textId="77777777" w:rsidR="00082ACA" w:rsidRDefault="00082ACA" w:rsidP="00324AAF">
      <w:pPr>
        <w:rPr>
          <w:noProof/>
          <w:lang w:eastAsia="pt-BR"/>
        </w:rPr>
      </w:pPr>
    </w:p>
    <w:p w14:paraId="3AD33296" w14:textId="77777777" w:rsidR="00082ACA" w:rsidRDefault="00082ACA" w:rsidP="00082ACA">
      <w:pPr>
        <w:keepNext/>
      </w:pPr>
      <w:r>
        <w:rPr>
          <w:noProof/>
          <w:lang w:eastAsia="pt-BR"/>
        </w:rPr>
        <w:lastRenderedPageBreak/>
        <w:drawing>
          <wp:inline distT="0" distB="0" distL="0" distR="0" wp14:anchorId="0A7EED3F" wp14:editId="42603293">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7">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534885E6" w14:textId="77777777" w:rsidR="00082ACA" w:rsidRPr="00082ACA" w:rsidRDefault="00082ACA" w:rsidP="00082ACA">
      <w:pPr>
        <w:pStyle w:val="Caption"/>
        <w:jc w:val="center"/>
        <w:rPr>
          <w:i w:val="0"/>
          <w:color w:val="auto"/>
          <w:sz w:val="24"/>
        </w:rPr>
      </w:pPr>
      <w:bookmarkStart w:id="219" w:name="_Ref455941407"/>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7</w:t>
      </w:r>
      <w:r w:rsidR="007957BF">
        <w:rPr>
          <w:i w:val="0"/>
          <w:color w:val="auto"/>
          <w:sz w:val="24"/>
        </w:rPr>
        <w:fldChar w:fldCharType="end"/>
      </w:r>
      <w:r w:rsidRPr="00082ACA">
        <w:rPr>
          <w:i w:val="0"/>
          <w:color w:val="auto"/>
          <w:sz w:val="24"/>
        </w:rPr>
        <w:t xml:space="preserve"> - Valor de tensão no divisor resistivo</w:t>
      </w:r>
      <w:bookmarkEnd w:id="219"/>
    </w:p>
    <w:p w14:paraId="2045A77E" w14:textId="77777777" w:rsidR="00082ACA" w:rsidRDefault="00082ACA" w:rsidP="00082ACA">
      <w:pPr>
        <w:keepNext/>
      </w:pPr>
      <w:r>
        <w:rPr>
          <w:noProof/>
          <w:lang w:eastAsia="pt-BR"/>
        </w:rPr>
        <w:drawing>
          <wp:inline distT="0" distB="0" distL="0" distR="0" wp14:anchorId="7F80FD14" wp14:editId="1279D3A4">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8">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2B374592" w14:textId="77777777" w:rsidR="0015173A" w:rsidRDefault="00082ACA" w:rsidP="00082ACA">
      <w:pPr>
        <w:pStyle w:val="Caption"/>
        <w:jc w:val="center"/>
        <w:rPr>
          <w:i w:val="0"/>
          <w:color w:val="auto"/>
          <w:sz w:val="24"/>
        </w:rPr>
      </w:pPr>
      <w:bookmarkStart w:id="220" w:name="_Ref455941412"/>
      <w:r w:rsidRPr="00082ACA">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8</w:t>
      </w:r>
      <w:r w:rsidR="007957BF">
        <w:rPr>
          <w:i w:val="0"/>
          <w:color w:val="auto"/>
          <w:sz w:val="24"/>
        </w:rPr>
        <w:fldChar w:fldCharType="end"/>
      </w:r>
      <w:r w:rsidRPr="00082ACA">
        <w:rPr>
          <w:i w:val="0"/>
          <w:color w:val="auto"/>
          <w:sz w:val="24"/>
        </w:rPr>
        <w:t xml:space="preserve"> - Valor de tensão na saída do circuito de instrumentação</w:t>
      </w:r>
      <w:bookmarkEnd w:id="220"/>
    </w:p>
    <w:p w14:paraId="0274BFBE" w14:textId="77777777" w:rsidR="0015173A" w:rsidRPr="0015173A" w:rsidRDefault="0015173A" w:rsidP="0015173A">
      <w:pPr>
        <w:rPr>
          <w:szCs w:val="18"/>
        </w:rPr>
      </w:pPr>
      <w:r>
        <w:br w:type="page"/>
      </w:r>
    </w:p>
    <w:p w14:paraId="53EC9D5C" w14:textId="77777777" w:rsidR="003D79FE" w:rsidRDefault="003D79FE" w:rsidP="003009BE">
      <w:pPr>
        <w:pStyle w:val="Heading3"/>
        <w:jc w:val="both"/>
      </w:pPr>
      <w:bookmarkStart w:id="221" w:name="_Ref455942452"/>
      <w:r>
        <w:lastRenderedPageBreak/>
        <w:t>Drivers</w:t>
      </w:r>
      <w:bookmarkEnd w:id="221"/>
    </w:p>
    <w:p w14:paraId="375DBB40" w14:textId="77777777"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CE437B">
        <w:t>necessita-se</w:t>
      </w:r>
      <w:r w:rsidR="002313E6">
        <w:t xml:space="preserve"> de drivers para o comando das Mosfets, uma vez que o microcontrolador não fornece corrente o suficiente para ativar as chaver para essa potência que estamos trabalhando. Para isso</w:t>
      </w:r>
      <w:r w:rsidR="00CE437B">
        <w:t xml:space="preserve"> é utilizado</w:t>
      </w:r>
      <w:r w:rsidR="002313E6">
        <w:t xml:space="preserve"> o circuito integrado</w:t>
      </w:r>
      <w:r w:rsidR="000F7D04">
        <w:t xml:space="preserve"> UCC27714 da Texas Instruments que tem como aplicação fazer o driver de conversores Half-Bridge e Full-Bridge</w:t>
      </w:r>
      <w:r w:rsidR="00FB2BD7">
        <w:t xml:space="preserve"> </w:t>
      </w:r>
      <w:r w:rsidR="003C10E2">
        <w:t>[11]</w:t>
      </w:r>
      <w:r w:rsidR="00CE437B">
        <w:t>. O circuito é apresentado n</w:t>
      </w:r>
      <w:r w:rsidR="00FB2BD7">
        <w:t xml:space="preserve">a </w:t>
      </w:r>
      <w:r w:rsidR="00FB2BD7" w:rsidRPr="00FB2BD7">
        <w:fldChar w:fldCharType="begin"/>
      </w:r>
      <w:r w:rsidR="00FB2BD7" w:rsidRPr="00FB2BD7">
        <w:instrText xml:space="preserve"> REF _Ref455602493 \h  \* MERGEFORMAT </w:instrText>
      </w:r>
      <w:r w:rsidR="00FB2BD7" w:rsidRPr="00FB2BD7">
        <w:fldChar w:fldCharType="separate"/>
      </w:r>
      <w:r w:rsidR="00B61763" w:rsidRPr="00FB2BD7">
        <w:t xml:space="preserve">Figura </w:t>
      </w:r>
      <w:r w:rsidR="00B61763" w:rsidRPr="00B61763">
        <w:rPr>
          <w:noProof/>
        </w:rPr>
        <w:t>6</w:t>
      </w:r>
      <w:r w:rsidR="00B61763">
        <w:rPr>
          <w:noProof/>
        </w:rPr>
        <w:t>.</w:t>
      </w:r>
      <w:r w:rsidR="00B61763" w:rsidRPr="00B61763">
        <w:rPr>
          <w:noProof/>
        </w:rPr>
        <w:t>9</w:t>
      </w:r>
      <w:r w:rsidR="00FB2BD7" w:rsidRPr="00FB2BD7">
        <w:fldChar w:fldCharType="end"/>
      </w:r>
      <w:r w:rsidR="00FB2BD7">
        <w:t>.</w:t>
      </w:r>
    </w:p>
    <w:p w14:paraId="21E55527" w14:textId="77777777" w:rsidR="00FB2BD7" w:rsidRDefault="00BC7AD4" w:rsidP="00FB2BD7">
      <w:pPr>
        <w:keepNext/>
        <w:jc w:val="both"/>
      </w:pPr>
      <w:r>
        <w:rPr>
          <w:noProof/>
          <w:lang w:eastAsia="pt-BR"/>
        </w:rPr>
        <w:drawing>
          <wp:inline distT="0" distB="0" distL="0" distR="0" wp14:anchorId="66B8F94B" wp14:editId="61408D5B">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9">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760076E8" w14:textId="77777777" w:rsidR="00FB2BD7" w:rsidRDefault="00FB2BD7" w:rsidP="00FB2BD7">
      <w:pPr>
        <w:pStyle w:val="Caption"/>
        <w:jc w:val="center"/>
        <w:rPr>
          <w:i w:val="0"/>
          <w:color w:val="auto"/>
          <w:sz w:val="24"/>
        </w:rPr>
      </w:pPr>
      <w:bookmarkStart w:id="222" w:name="_Ref455602493"/>
      <w:bookmarkStart w:id="223" w:name="_Ref455941415"/>
      <w:r w:rsidRPr="00FB2BD7">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9</w:t>
      </w:r>
      <w:r w:rsidR="007957BF">
        <w:rPr>
          <w:i w:val="0"/>
          <w:color w:val="auto"/>
          <w:sz w:val="24"/>
        </w:rPr>
        <w:fldChar w:fldCharType="end"/>
      </w:r>
      <w:bookmarkEnd w:id="222"/>
      <w:r w:rsidRPr="00FB2BD7">
        <w:rPr>
          <w:i w:val="0"/>
          <w:color w:val="auto"/>
          <w:sz w:val="24"/>
        </w:rPr>
        <w:t xml:space="preserve"> - Circuito de driver das chaves</w:t>
      </w:r>
      <w:bookmarkEnd w:id="223"/>
    </w:p>
    <w:p w14:paraId="0ADE95E6" w14:textId="77777777" w:rsidR="0052279D" w:rsidRPr="0052279D" w:rsidRDefault="0052279D" w:rsidP="0052279D"/>
    <w:p w14:paraId="18295686" w14:textId="77777777" w:rsidR="00BC7AD4" w:rsidRDefault="00CE437B" w:rsidP="00BC7AD4">
      <w:pPr>
        <w:jc w:val="both"/>
      </w:pPr>
      <w:r>
        <w:tab/>
        <w:t>Assim com esse circuito, tem-se</w:t>
      </w:r>
      <w:r w:rsidR="00BC7AD4">
        <w:t xml:space="preserve"> a certeza que a corrente exigida do microcontrolador </w:t>
      </w:r>
      <w:r w:rsidR="007678D7">
        <w:t>será bem baixa</w:t>
      </w:r>
      <w:r w:rsidR="00BC7AD4">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14:paraId="04E90E7A" w14:textId="77777777" w:rsidR="00B0337F" w:rsidRPr="00B0337F" w:rsidRDefault="00B0337F" w:rsidP="00B0337F"/>
    <w:p w14:paraId="7BDD0FD8" w14:textId="77777777" w:rsidR="00F72EE6" w:rsidRDefault="00F72EE6" w:rsidP="004E1076">
      <w:pPr>
        <w:pStyle w:val="Heading2"/>
        <w:jc w:val="both"/>
      </w:pPr>
      <w:bookmarkStart w:id="224" w:name="_Ref455942456"/>
      <w:r>
        <w:lastRenderedPageBreak/>
        <w:t>Seleção de componentes reais</w:t>
      </w:r>
      <w:bookmarkEnd w:id="224"/>
    </w:p>
    <w:p w14:paraId="6AB5D424" w14:textId="77777777" w:rsidR="0052279D" w:rsidRDefault="0052279D" w:rsidP="00DA3C3B">
      <w:pPr>
        <w:jc w:val="both"/>
      </w:pPr>
      <w:r>
        <w:tab/>
      </w:r>
      <w:r w:rsidR="003B4324">
        <w:t>Até agora tratou-se</w:t>
      </w:r>
      <w:r w:rsidR="00DA3C3B">
        <w:t xml:space="preserve"> todos os componentes como ideais, mas para uma implementação em uma placa de circuito impres</w:t>
      </w:r>
      <w:r w:rsidR="003B4324">
        <w:t>so, precisa-se</w:t>
      </w:r>
      <w:r w:rsidR="00DA3C3B">
        <w:t xml:space="preserve"> fazer a seleção dos compon</w:t>
      </w:r>
      <w:r w:rsidR="003B4324">
        <w:t>entes corretamente. Para o</w:t>
      </w:r>
      <w:r w:rsidR="00DA3C3B">
        <w:t xml:space="preserve"> caso</w:t>
      </w:r>
      <w:r w:rsidR="003B4324">
        <w:t xml:space="preserve"> em estudo</w:t>
      </w:r>
      <w:r w:rsidR="00DA3C3B">
        <w:t>, a escolha</w:t>
      </w:r>
      <w:r w:rsidR="003B4324">
        <w:t xml:space="preserve"> </w:t>
      </w:r>
      <w:r w:rsidR="00DA3C3B">
        <w:t>dos elementos semicondutores é crítica, pois neles há uma perda de potência considerável, e como alta eficiência é um dos requisitos a serem cumpridos, de</w:t>
      </w:r>
      <w:r w:rsidR="003B4324">
        <w:t>ve-se</w:t>
      </w:r>
      <w:r w:rsidR="002B3642">
        <w:t xml:space="preserve"> escolher componentes que possuem o mínimo de perda de potência possível. Para os indutores, como são de potência e</w:t>
      </w:r>
      <w:r w:rsidR="003B4324">
        <w:t xml:space="preserve"> tem valores especificos, será </w:t>
      </w:r>
      <w:r w:rsidR="002B3642">
        <w:t>detalhar o projeto físico deles.</w:t>
      </w:r>
    </w:p>
    <w:p w14:paraId="5C9860E3" w14:textId="77777777" w:rsidR="000E40A5" w:rsidRPr="0052279D" w:rsidRDefault="000E40A5" w:rsidP="00DA3C3B">
      <w:pPr>
        <w:jc w:val="both"/>
      </w:pPr>
    </w:p>
    <w:p w14:paraId="5CC9CF50" w14:textId="77777777" w:rsidR="00F72EE6" w:rsidRDefault="002B3642" w:rsidP="002B3642">
      <w:pPr>
        <w:pStyle w:val="Heading3"/>
        <w:jc w:val="both"/>
      </w:pPr>
      <w:bookmarkStart w:id="225" w:name="_Ref455942460"/>
      <w:r>
        <w:t>Escolha dos dispositivos semicondutores</w:t>
      </w:r>
      <w:bookmarkEnd w:id="225"/>
    </w:p>
    <w:p w14:paraId="45230AA7" w14:textId="77777777" w:rsidR="002B3642" w:rsidRDefault="002B3642" w:rsidP="00ED30F2">
      <w:pPr>
        <w:jc w:val="both"/>
      </w:pPr>
      <w:r>
        <w:tab/>
        <w:t xml:space="preserve">Para as chaves, </w:t>
      </w:r>
      <w:r w:rsidR="003B4324">
        <w:t>escolheu-se</w:t>
      </w:r>
      <w:r>
        <w:t xml:space="preserve">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3B4324">
        <w:t>, como pode ser observado</w:t>
      </w:r>
      <w:r w:rsidR="00ED30F2">
        <w:t xml:space="preserve"> na</w:t>
      </w:r>
      <w:r w:rsidR="00DC5DE3">
        <w:t xml:space="preserve"> </w:t>
      </w:r>
      <w:r w:rsidR="00DC5DE3" w:rsidRPr="003B4324">
        <w:fldChar w:fldCharType="begin"/>
      </w:r>
      <w:r w:rsidR="00DC5DE3" w:rsidRPr="003B4324">
        <w:instrText xml:space="preserve"> REF _Ref455683658 \h </w:instrText>
      </w:r>
      <w:r w:rsidR="003B4324" w:rsidRPr="003B4324">
        <w:instrText xml:space="preserve"> \* MERGEFORMAT </w:instrText>
      </w:r>
      <w:r w:rsidR="00DC5DE3" w:rsidRPr="003B4324">
        <w:fldChar w:fldCharType="separate"/>
      </w:r>
      <w:r w:rsidR="00B61763" w:rsidRPr="00DC5DE3">
        <w:t xml:space="preserve">Figura </w:t>
      </w:r>
      <w:r w:rsidR="00B61763" w:rsidRPr="00B61763">
        <w:rPr>
          <w:noProof/>
        </w:rPr>
        <w:t>6</w:t>
      </w:r>
      <w:r w:rsidR="00B61763">
        <w:rPr>
          <w:noProof/>
        </w:rPr>
        <w:t>.</w:t>
      </w:r>
      <w:r w:rsidR="00B61763" w:rsidRPr="00B61763">
        <w:rPr>
          <w:noProof/>
        </w:rPr>
        <w:t>10</w:t>
      </w:r>
      <w:r w:rsidR="00DC5DE3" w:rsidRPr="003B4324">
        <w:fldChar w:fldCharType="end"/>
      </w:r>
      <w:r w:rsidRPr="003B4324">
        <w:t>.</w:t>
      </w:r>
      <w:r w:rsidR="003B4324">
        <w:t xml:space="preserve"> Assim,</w:t>
      </w:r>
      <w:r>
        <w:t xml:space="preserv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14:paraId="6C5C734B" w14:textId="77777777" w:rsidR="00206702" w:rsidRDefault="00206702" w:rsidP="00ED30F2">
      <w:pPr>
        <w:jc w:val="both"/>
      </w:pPr>
    </w:p>
    <w:p w14:paraId="31C00127" w14:textId="77777777" w:rsidR="00DC5DE3" w:rsidRDefault="00BA2A19" w:rsidP="00DC5DE3">
      <w:pPr>
        <w:keepNext/>
        <w:jc w:val="center"/>
      </w:pPr>
      <w:r>
        <w:rPr>
          <w:noProof/>
          <w:lang w:eastAsia="pt-BR"/>
        </w:rPr>
        <w:drawing>
          <wp:inline distT="0" distB="0" distL="0" distR="0" wp14:anchorId="047BD778" wp14:editId="1E05D04A">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70">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14:paraId="2DF90737" w14:textId="77777777" w:rsidR="00B0337F" w:rsidRPr="00DC5DE3" w:rsidRDefault="00DC5DE3" w:rsidP="00DC5DE3">
      <w:pPr>
        <w:pStyle w:val="Caption"/>
        <w:jc w:val="center"/>
        <w:rPr>
          <w:i w:val="0"/>
          <w:color w:val="auto"/>
          <w:sz w:val="24"/>
        </w:rPr>
      </w:pPr>
      <w:bookmarkStart w:id="226" w:name="_Ref455683658"/>
      <w:bookmarkStart w:id="227" w:name="_Ref455941420"/>
      <w:r w:rsidRPr="00DC5DE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10</w:t>
      </w:r>
      <w:r w:rsidR="007957BF">
        <w:rPr>
          <w:i w:val="0"/>
          <w:color w:val="auto"/>
          <w:sz w:val="24"/>
        </w:rPr>
        <w:fldChar w:fldCharType="end"/>
      </w:r>
      <w:bookmarkEnd w:id="226"/>
      <w:r w:rsidRPr="00DC5DE3">
        <w:rPr>
          <w:i w:val="0"/>
          <w:color w:val="auto"/>
          <w:sz w:val="24"/>
        </w:rPr>
        <w:t xml:space="preserve"> - Especificações do Mosfet Selecionado - Fonte </w:t>
      </w:r>
      <w:r w:rsidR="003C10E2">
        <w:rPr>
          <w:i w:val="0"/>
          <w:color w:val="auto"/>
          <w:sz w:val="24"/>
        </w:rPr>
        <w:t>[12]</w:t>
      </w:r>
      <w:bookmarkEnd w:id="227"/>
    </w:p>
    <w:p w14:paraId="45969ED9" w14:textId="77777777" w:rsidR="00BA2A19" w:rsidRPr="00B0337F" w:rsidRDefault="00DC5DE3" w:rsidP="00DC5DE3">
      <w:pPr>
        <w:pStyle w:val="Caption"/>
        <w:tabs>
          <w:tab w:val="left" w:pos="1020"/>
          <w:tab w:val="center" w:pos="4252"/>
        </w:tabs>
        <w:rPr>
          <w:i w:val="0"/>
          <w:color w:val="auto"/>
          <w:sz w:val="36"/>
        </w:rPr>
      </w:pPr>
      <w:bookmarkStart w:id="228" w:name="_Ref455605150"/>
      <w:r>
        <w:rPr>
          <w:i w:val="0"/>
          <w:color w:val="auto"/>
          <w:sz w:val="24"/>
        </w:rPr>
        <w:tab/>
      </w:r>
      <w:r>
        <w:rPr>
          <w:i w:val="0"/>
          <w:color w:val="auto"/>
          <w:sz w:val="24"/>
        </w:rPr>
        <w:tab/>
      </w:r>
      <w:bookmarkEnd w:id="228"/>
    </w:p>
    <w:p w14:paraId="3E58CAD1" w14:textId="77777777" w:rsidR="000E40A5" w:rsidRDefault="000E40A5">
      <w:pPr>
        <w:spacing w:line="259" w:lineRule="auto"/>
      </w:pPr>
      <w:r>
        <w:br w:type="page"/>
      </w:r>
    </w:p>
    <w:p w14:paraId="6F69818D" w14:textId="77777777" w:rsidR="002B3642" w:rsidRDefault="002B3642" w:rsidP="0092248D">
      <w:pPr>
        <w:jc w:val="both"/>
      </w:pPr>
      <w:r>
        <w:lastRenderedPageBreak/>
        <w:tab/>
      </w:r>
      <w:r w:rsidR="00BA2A19">
        <w:t xml:space="preserve">Para os </w:t>
      </w:r>
      <w:r w:rsidR="0092248D">
        <w:t>diodos retificadores, é necessário</w:t>
      </w:r>
      <w:r w:rsidR="00BA2A19">
        <w:t xml:space="preserve"> que sejam de baixa perda de potência e de rápida recuperação, pois estarão sob a frequência de chav</w:t>
      </w:r>
      <w:r w:rsidR="0092248D">
        <w:t xml:space="preserve">emanto de 100kHz. Para o caso, </w:t>
      </w:r>
      <w:r w:rsidR="00BA2A19">
        <w:t>o diodo BYV415W-600P</w:t>
      </w:r>
      <w:r w:rsidR="0092248D">
        <w:t xml:space="preserve"> foi escolhido</w:t>
      </w:r>
      <w:r w:rsidR="00BA2A19">
        <w:t xml:space="preserve">, que atende a esses requisitos </w:t>
      </w:r>
      <w:r w:rsidR="003C10E2">
        <w:t>[13]</w:t>
      </w:r>
      <w:r w:rsidR="0092248D">
        <w:t xml:space="preserve">. Tem-se </w:t>
      </w:r>
      <w:r w:rsidR="00BA2A19">
        <w:t>que a tensão de condução desse diodo a 15A é tipicamente de 1.1V, porém em corrente menor essa ten</w:t>
      </w:r>
      <w:r w:rsidR="0092248D">
        <w:t>são também é menor, como pode ser visto</w:t>
      </w:r>
      <w:r w:rsidR="00BA2A19">
        <w:t xml:space="preserve">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B61763" w:rsidRPr="00B0337F">
        <w:t xml:space="preserve">Figura </w:t>
      </w:r>
      <w:r w:rsidR="00B61763" w:rsidRPr="00B61763">
        <w:rPr>
          <w:noProof/>
        </w:rPr>
        <w:t>6</w:t>
      </w:r>
      <w:r w:rsidR="00B61763">
        <w:rPr>
          <w:noProof/>
        </w:rPr>
        <w:t>.</w:t>
      </w:r>
      <w:r w:rsidR="00B61763" w:rsidRPr="00B61763">
        <w:rPr>
          <w:noProof/>
        </w:rPr>
        <w:t>11</w:t>
      </w:r>
      <w:r w:rsidR="00DC5DE3" w:rsidRPr="00DC5DE3">
        <w:fldChar w:fldCharType="end"/>
      </w:r>
      <w:r w:rsidR="00BA2A19">
        <w:t>.</w:t>
      </w:r>
    </w:p>
    <w:p w14:paraId="3D9BDEF5" w14:textId="77777777" w:rsidR="00B0337F" w:rsidRDefault="00BA2A19" w:rsidP="00B0337F">
      <w:pPr>
        <w:keepNext/>
        <w:jc w:val="center"/>
      </w:pPr>
      <w:r>
        <w:rPr>
          <w:noProof/>
          <w:lang w:eastAsia="pt-BR"/>
        </w:rPr>
        <w:drawing>
          <wp:inline distT="0" distB="0" distL="0" distR="0" wp14:anchorId="60147B7A" wp14:editId="0CD1D3EF">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71">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14:paraId="1FC523AA" w14:textId="77777777" w:rsidR="00206702" w:rsidRPr="00B0337F" w:rsidRDefault="00B0337F" w:rsidP="00B0337F">
      <w:pPr>
        <w:pStyle w:val="Caption"/>
        <w:jc w:val="center"/>
        <w:rPr>
          <w:i w:val="0"/>
          <w:color w:val="auto"/>
          <w:sz w:val="36"/>
        </w:rPr>
      </w:pPr>
      <w:bookmarkStart w:id="229" w:name="_Ref455605168"/>
      <w:bookmarkStart w:id="230" w:name="_Ref455941423"/>
      <w:r w:rsidRPr="00B0337F">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11</w:t>
      </w:r>
      <w:r w:rsidR="007957BF">
        <w:rPr>
          <w:i w:val="0"/>
          <w:color w:val="auto"/>
          <w:sz w:val="24"/>
        </w:rPr>
        <w:fldChar w:fldCharType="end"/>
      </w:r>
      <w:bookmarkEnd w:id="229"/>
      <w:r w:rsidRPr="00B0337F">
        <w:rPr>
          <w:i w:val="0"/>
          <w:color w:val="auto"/>
          <w:sz w:val="24"/>
        </w:rPr>
        <w:t xml:space="preserve"> - Tensão de condução x corrente nos diodos selecionados - Fonte </w:t>
      </w:r>
      <w:r w:rsidR="003C10E2">
        <w:rPr>
          <w:i w:val="0"/>
          <w:color w:val="auto"/>
          <w:sz w:val="24"/>
        </w:rPr>
        <w:t>[13]</w:t>
      </w:r>
      <w:bookmarkEnd w:id="230"/>
    </w:p>
    <w:p w14:paraId="68F5EF3F" w14:textId="77777777" w:rsidR="004A39C1" w:rsidRDefault="004A39C1" w:rsidP="004A39C1">
      <w:pPr>
        <w:pStyle w:val="Heading3"/>
      </w:pPr>
      <w:bookmarkStart w:id="231" w:name="_Ref455942463"/>
      <w:r>
        <w:t>Dimensionamento dos elementos magnéticos</w:t>
      </w:r>
      <w:bookmarkEnd w:id="231"/>
    </w:p>
    <w:p w14:paraId="3DE83075" w14:textId="77777777"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B61763">
        <w:t xml:space="preserve">2.4.5 - </w:t>
      </w:r>
      <w:r>
        <w:fldChar w:fldCharType="end"/>
      </w:r>
      <w:r w:rsidR="007C7C9F">
        <w:t xml:space="preserve"> </w:t>
      </w:r>
      <w:r>
        <w:t xml:space="preserve">foi aprensetado como se faz o projeto físico dos elementos magnéticos, e é ele que </w:t>
      </w:r>
      <w:r w:rsidR="007C7C9F">
        <w:t>será seguido</w:t>
      </w:r>
      <w:r>
        <w:t xml:space="preserve"> nos cálculo</w:t>
      </w:r>
      <w:r w:rsidR="007C7C9F">
        <w:t>s</w:t>
      </w:r>
      <w:r>
        <w:t xml:space="preserve"> seguinte</w:t>
      </w:r>
      <w:r w:rsidR="007C7C9F">
        <w:t>s</w:t>
      </w:r>
      <w:r>
        <w:t>. Porém antes d</w:t>
      </w:r>
      <w:r w:rsidR="007C7C9F">
        <w:t>o início das contas, deve-se</w:t>
      </w:r>
      <w:r>
        <w:t xml:space="preserve"> ter em mãos alguns dados mais gerais (tais como a excursão de densidade de fluxo magnético máxi</w:t>
      </w:r>
      <w:r w:rsidR="007C7C9F">
        <w:t>ma, valor da densidade de corren</w:t>
      </w:r>
      <w:r>
        <w:t>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14:paraId="0F97D9EA" w14:textId="77777777" w:rsidR="0037734D" w:rsidRDefault="0037734D" w:rsidP="0037734D">
      <w:pPr>
        <w:jc w:val="both"/>
        <w:rPr>
          <w:rFonts w:eastAsiaTheme="minorEastAsia"/>
        </w:rPr>
      </w:pPr>
      <w:r>
        <w:rPr>
          <w:rFonts w:eastAsiaTheme="minorEastAsia"/>
        </w:rPr>
        <w:tab/>
      </w:r>
      <w:r w:rsidR="00581C0B">
        <w:rPr>
          <w:rFonts w:eastAsiaTheme="minorEastAsia"/>
        </w:rPr>
        <w:t>Por serem valores comumente utilizados na prática por fabricante</w:t>
      </w:r>
      <w:r w:rsidR="007C7C9F">
        <w:rPr>
          <w:rFonts w:eastAsiaTheme="minorEastAsia"/>
        </w:rPr>
        <w:t>s de elementos magnéticos, serão utilizados</w:t>
      </w:r>
      <w:r w:rsidR="00581C0B">
        <w:rPr>
          <w:rFonts w:eastAsiaTheme="minorEastAsia"/>
        </w:rPr>
        <w:t xml:space="preserve">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14:paraId="4F8F9E94" w14:textId="77777777" w:rsidR="0037734D" w:rsidRDefault="0037734D" w:rsidP="0037734D">
      <w:r>
        <w:br w:type="page"/>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455D68CF" w14:textId="77777777" w:rsidTr="007C7C9F">
        <w:trPr>
          <w:trHeight w:val="1002"/>
        </w:trPr>
        <w:tc>
          <w:tcPr>
            <w:tcW w:w="4530" w:type="pct"/>
            <w:vAlign w:val="center"/>
          </w:tcPr>
          <w:p w14:paraId="53C372EC" w14:textId="77777777" w:rsidR="007C7C9F" w:rsidRPr="00876FDB" w:rsidRDefault="00B601B4" w:rsidP="007C7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14:paraId="0C1CBBCD" w14:textId="77777777" w:rsidR="007C7C9F" w:rsidRDefault="007C7C9F" w:rsidP="007C7C9F">
            <w:pPr>
              <w:jc w:val="center"/>
            </w:pPr>
            <w:r>
              <w:t>(6.3)</w:t>
            </w:r>
          </w:p>
        </w:tc>
      </w:tr>
      <w:tr w:rsidR="007C7C9F" w14:paraId="5C7CCFDB" w14:textId="77777777" w:rsidTr="007C7C9F">
        <w:trPr>
          <w:trHeight w:val="1002"/>
        </w:trPr>
        <w:tc>
          <w:tcPr>
            <w:tcW w:w="4530" w:type="pct"/>
            <w:vAlign w:val="center"/>
          </w:tcPr>
          <w:p w14:paraId="2B8AB607" w14:textId="77777777" w:rsidR="007C7C9F" w:rsidRPr="00876FDB" w:rsidRDefault="00B601B4"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tc>
        <w:tc>
          <w:tcPr>
            <w:tcW w:w="470" w:type="pct"/>
            <w:vAlign w:val="center"/>
          </w:tcPr>
          <w:p w14:paraId="0375E272" w14:textId="77777777" w:rsidR="007C7C9F" w:rsidRDefault="007C7C9F" w:rsidP="007C7C9F">
            <w:pPr>
              <w:jc w:val="center"/>
            </w:pPr>
            <w:r>
              <w:t>(6.4)</w:t>
            </w:r>
          </w:p>
        </w:tc>
      </w:tr>
      <w:tr w:rsidR="007C7C9F" w14:paraId="2214368E" w14:textId="77777777" w:rsidTr="007C7C9F">
        <w:trPr>
          <w:trHeight w:val="1002"/>
        </w:trPr>
        <w:tc>
          <w:tcPr>
            <w:tcW w:w="4530" w:type="pct"/>
            <w:vAlign w:val="center"/>
          </w:tcPr>
          <w:p w14:paraId="3B3EF759" w14:textId="77777777" w:rsidR="007C7C9F" w:rsidRPr="00876FDB" w:rsidRDefault="00B601B4" w:rsidP="007C7C9F">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14:paraId="79A3F5A8" w14:textId="77777777" w:rsidR="007C7C9F" w:rsidRDefault="007C7C9F" w:rsidP="007C7C9F">
            <w:pPr>
              <w:jc w:val="center"/>
            </w:pPr>
            <w:r>
              <w:t>(6.5)</w:t>
            </w:r>
          </w:p>
        </w:tc>
      </w:tr>
    </w:tbl>
    <w:p w14:paraId="7C7D9743" w14:textId="77777777" w:rsidR="0003532A" w:rsidRDefault="0003532A" w:rsidP="0003532A">
      <w:pPr>
        <w:pStyle w:val="Heading4"/>
      </w:pPr>
      <w:bookmarkStart w:id="232"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232"/>
    </w:p>
    <w:tbl>
      <w:tblPr>
        <w:tblStyle w:val="TableGrid"/>
        <w:tblW w:w="0" w:type="auto"/>
        <w:jc w:val="center"/>
        <w:tblLook w:val="04A0" w:firstRow="1" w:lastRow="0" w:firstColumn="1" w:lastColumn="0" w:noHBand="0" w:noVBand="1"/>
      </w:tblPr>
      <w:tblGrid>
        <w:gridCol w:w="1842"/>
        <w:gridCol w:w="1844"/>
      </w:tblGrid>
      <w:tr w:rsidR="00050A03" w14:paraId="7D43F3DC" w14:textId="77777777" w:rsidTr="0066653F">
        <w:trPr>
          <w:jc w:val="center"/>
        </w:trPr>
        <w:tc>
          <w:tcPr>
            <w:tcW w:w="1842" w:type="dxa"/>
          </w:tcPr>
          <w:p w14:paraId="7920CF96" w14:textId="77777777" w:rsidR="00050A03" w:rsidRDefault="00050A03" w:rsidP="00EE037B">
            <w:pPr>
              <w:jc w:val="center"/>
            </w:pPr>
            <w:r>
              <w:t>Parâmetro</w:t>
            </w:r>
          </w:p>
        </w:tc>
        <w:tc>
          <w:tcPr>
            <w:tcW w:w="1844" w:type="dxa"/>
          </w:tcPr>
          <w:p w14:paraId="7AC89D35" w14:textId="77777777" w:rsidR="00050A03" w:rsidRDefault="00050A03" w:rsidP="00EE037B">
            <w:pPr>
              <w:jc w:val="center"/>
            </w:pPr>
            <w:r>
              <w:t>Valor</w:t>
            </w:r>
          </w:p>
        </w:tc>
      </w:tr>
      <w:tr w:rsidR="00050A03" w14:paraId="1AA93FCE" w14:textId="77777777" w:rsidTr="0066653F">
        <w:trPr>
          <w:jc w:val="center"/>
        </w:trPr>
        <w:tc>
          <w:tcPr>
            <w:tcW w:w="1842" w:type="dxa"/>
          </w:tcPr>
          <w:p w14:paraId="32EF37A2" w14:textId="77777777" w:rsidR="00050A03" w:rsidRDefault="00050A03" w:rsidP="00EE037B">
            <w:pPr>
              <w:jc w:val="center"/>
              <w:rPr>
                <w:rFonts w:eastAsia="Calibri" w:cs="Times New Roman"/>
              </w:rPr>
            </w:pPr>
            <w:r>
              <w:rPr>
                <w:rFonts w:eastAsia="Calibri" w:cs="Times New Roman"/>
              </w:rPr>
              <w:t>L</w:t>
            </w:r>
          </w:p>
        </w:tc>
        <w:tc>
          <w:tcPr>
            <w:tcW w:w="1844" w:type="dxa"/>
          </w:tcPr>
          <w:p w14:paraId="1E360D4F" w14:textId="77777777" w:rsidR="00050A03" w:rsidRDefault="00050A03" w:rsidP="00EE037B">
            <w:pPr>
              <w:jc w:val="center"/>
            </w:pPr>
            <w:r>
              <w:t>292,83 uH</w:t>
            </w:r>
          </w:p>
        </w:tc>
      </w:tr>
      <w:tr w:rsidR="00050A03" w14:paraId="7DA39A5A" w14:textId="77777777" w:rsidTr="0066653F">
        <w:trPr>
          <w:jc w:val="center"/>
        </w:trPr>
        <w:tc>
          <w:tcPr>
            <w:tcW w:w="1842" w:type="dxa"/>
          </w:tcPr>
          <w:p w14:paraId="6A018CD6" w14:textId="77777777" w:rsidR="00050A03" w:rsidRDefault="00B601B4"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5884E720" w14:textId="77777777" w:rsidR="00050A03" w:rsidRDefault="00050A03" w:rsidP="00EE037B">
            <w:pPr>
              <w:jc w:val="center"/>
            </w:pPr>
            <w:r>
              <w:t>10,2 A</w:t>
            </w:r>
          </w:p>
        </w:tc>
      </w:tr>
      <w:tr w:rsidR="00050A03" w14:paraId="6CB0206E" w14:textId="77777777" w:rsidTr="0066653F">
        <w:trPr>
          <w:jc w:val="center"/>
        </w:trPr>
        <w:tc>
          <w:tcPr>
            <w:tcW w:w="1842" w:type="dxa"/>
          </w:tcPr>
          <w:p w14:paraId="086565D6" w14:textId="77777777" w:rsidR="00050A03" w:rsidRDefault="00B601B4"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35006F07" w14:textId="77777777" w:rsidR="00050A03" w:rsidRDefault="00050A03" w:rsidP="00110166">
            <w:pPr>
              <w:keepNext/>
              <w:jc w:val="center"/>
            </w:pPr>
            <w:r>
              <w:t>10 A</w:t>
            </w:r>
          </w:p>
        </w:tc>
      </w:tr>
    </w:tbl>
    <w:p w14:paraId="3BD90157" w14:textId="77777777" w:rsidR="000E080A" w:rsidRPr="00110166" w:rsidRDefault="00110166" w:rsidP="00110166">
      <w:pPr>
        <w:pStyle w:val="Caption"/>
        <w:jc w:val="center"/>
        <w:rPr>
          <w:i w:val="0"/>
          <w:color w:val="auto"/>
          <w:sz w:val="24"/>
        </w:rPr>
      </w:pPr>
      <w:bookmarkStart w:id="233"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233"/>
    </w:p>
    <w:p w14:paraId="0F15374E" w14:textId="77777777" w:rsidR="00050A03" w:rsidRDefault="00050A03" w:rsidP="00F93C85">
      <w:pPr>
        <w:jc w:val="both"/>
      </w:pPr>
      <w:r>
        <w:tab/>
        <w:t>Calculando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1F885517" w14:textId="77777777" w:rsidTr="00D04DAE">
        <w:trPr>
          <w:trHeight w:val="1002"/>
        </w:trPr>
        <w:tc>
          <w:tcPr>
            <w:tcW w:w="4530" w:type="pct"/>
            <w:vAlign w:val="center"/>
          </w:tcPr>
          <w:p w14:paraId="3BF776DD" w14:textId="77777777" w:rsidR="007C7C9F" w:rsidRPr="00876FDB" w:rsidRDefault="00B601B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1F97D9B9" w14:textId="77777777" w:rsidR="007C7C9F" w:rsidRDefault="007C7C9F" w:rsidP="00D04DAE">
            <w:pPr>
              <w:jc w:val="center"/>
            </w:pPr>
            <w:r>
              <w:t>(6.6)</w:t>
            </w:r>
          </w:p>
        </w:tc>
      </w:tr>
      <w:tr w:rsidR="007C7C9F" w14:paraId="1499608A" w14:textId="77777777" w:rsidTr="00D04DAE">
        <w:trPr>
          <w:trHeight w:val="1002"/>
        </w:trPr>
        <w:tc>
          <w:tcPr>
            <w:tcW w:w="4530" w:type="pct"/>
            <w:vAlign w:val="center"/>
          </w:tcPr>
          <w:p w14:paraId="4C3526C0" w14:textId="77777777" w:rsidR="007C7C9F" w:rsidRPr="00876FDB" w:rsidRDefault="00B601B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2E1C73F6" w14:textId="77777777" w:rsidR="007C7C9F" w:rsidRDefault="007C7C9F" w:rsidP="00D04DAE">
            <w:pPr>
              <w:jc w:val="center"/>
            </w:pPr>
            <w:r>
              <w:t>(6.7)</w:t>
            </w:r>
          </w:p>
        </w:tc>
      </w:tr>
      <w:tr w:rsidR="007C7C9F" w14:paraId="0F690A58" w14:textId="77777777" w:rsidTr="00D04DAE">
        <w:trPr>
          <w:trHeight w:val="1002"/>
        </w:trPr>
        <w:tc>
          <w:tcPr>
            <w:tcW w:w="4530" w:type="pct"/>
            <w:vAlign w:val="center"/>
          </w:tcPr>
          <w:p w14:paraId="5B193C23" w14:textId="77777777" w:rsidR="007C7C9F" w:rsidRPr="00876FDB" w:rsidRDefault="00B601B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14:paraId="7224F8C8" w14:textId="77777777" w:rsidR="007C7C9F" w:rsidRDefault="007C7C9F" w:rsidP="00D04DAE">
            <w:pPr>
              <w:jc w:val="center"/>
            </w:pPr>
            <w:r>
              <w:t>(6.8)</w:t>
            </w:r>
          </w:p>
        </w:tc>
      </w:tr>
    </w:tbl>
    <w:p w14:paraId="4BBE84D8" w14:textId="77777777"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C7C9F">
        <w:t xml:space="preserve">, e o carretel selecionado para o mesmo foi o modelo </w:t>
      </w:r>
      <w:r w:rsidR="007C7C9F" w:rsidRPr="007C7C9F">
        <w:t>TRZ 30.010.1</w:t>
      </w:r>
      <w:r w:rsidR="007C7C9F">
        <w:t xml:space="preserve"> da Terzi-LTDA.</w:t>
      </w:r>
      <w:r w:rsidR="00762135">
        <w:t xml:space="preserve"> Esse núcleo possui um Al de 40</w:t>
      </w:r>
      <w:r w:rsidR="00855142">
        <w:t>0</w:t>
      </w:r>
      <w:r>
        <w:t xml:space="preserve">nH, assim o número de espiras </w:t>
      </w:r>
      <w:r w:rsidR="00183792">
        <w:t>deve ser de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63BA6534" w14:textId="77777777" w:rsidTr="00D04DAE">
        <w:trPr>
          <w:trHeight w:val="1002"/>
        </w:trPr>
        <w:tc>
          <w:tcPr>
            <w:tcW w:w="4530" w:type="pct"/>
            <w:vAlign w:val="center"/>
          </w:tcPr>
          <w:p w14:paraId="66FB391E" w14:textId="77777777" w:rsidR="007C7C9F" w:rsidRPr="00876FDB" w:rsidRDefault="007C7C9F" w:rsidP="00D04DAE">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14:paraId="4ECB2E41" w14:textId="77777777" w:rsidR="007C7C9F" w:rsidRDefault="007C7C9F" w:rsidP="00D04DAE">
            <w:pPr>
              <w:jc w:val="center"/>
            </w:pPr>
            <w:r>
              <w:t>(6.9)</w:t>
            </w:r>
          </w:p>
        </w:tc>
      </w:tr>
    </w:tbl>
    <w:p w14:paraId="00C963D2" w14:textId="77777777" w:rsidR="0069057F" w:rsidRDefault="0069057F" w:rsidP="0069057F">
      <w:pPr>
        <w:rPr>
          <w:rFonts w:eastAsiaTheme="minorEastAsia"/>
        </w:rPr>
      </w:pPr>
      <w:r>
        <w:rPr>
          <w:rFonts w:eastAsiaTheme="minorEastAsia"/>
        </w:rPr>
        <w:tab/>
        <w:t xml:space="preserve">Observando o efeito pelicular para </w:t>
      </w:r>
      <w:r w:rsidR="007C7C9F">
        <w:rPr>
          <w:rFonts w:eastAsiaTheme="minorEastAsia"/>
        </w:rPr>
        <w:t>essa frequência, vê-se</w:t>
      </w:r>
      <w:r>
        <w:rPr>
          <w:rFonts w:eastAsiaTheme="minorEastAsia"/>
        </w:rPr>
        <w:t xml:space="preserve"> que o diâmetro do fio de cobre a ser utilizado não pode ser maior que 2</w:t>
      </w:r>
      <m:oMath>
        <m:r>
          <w:rPr>
            <w:rFonts w:ascii="Cambria Math" w:eastAsiaTheme="minorEastAsia" w:hAnsi="Cambria Math"/>
          </w:rPr>
          <m:t>∆</m:t>
        </m:r>
      </m:oMath>
      <w:r>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7E41F1D5" w14:textId="77777777" w:rsidTr="00D04DAE">
        <w:trPr>
          <w:trHeight w:val="1002"/>
        </w:trPr>
        <w:tc>
          <w:tcPr>
            <w:tcW w:w="4530" w:type="pct"/>
            <w:vAlign w:val="center"/>
          </w:tcPr>
          <w:p w14:paraId="4907204B" w14:textId="77777777" w:rsidR="007C7C9F" w:rsidRPr="00876FDB" w:rsidRDefault="007C7C9F" w:rsidP="00D04DAE">
            <w:pPr>
              <w:ind w:firstLine="708"/>
              <w:jc w:val="center"/>
              <w:rPr>
                <w:rFonts w:eastAsiaTheme="minorEastAsia"/>
                <w:sz w:val="20"/>
                <w:szCs w:val="20"/>
              </w:rPr>
            </w:pPr>
            <m:oMathPara>
              <m:oMath>
                <m:r>
                  <w:rPr>
                    <w:rFonts w:ascii="Cambria Math" w:hAnsi="Cambria Math"/>
                  </w:rPr>
                  <w:lastRenderedPageBreak/>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14:paraId="316EAF25" w14:textId="77777777" w:rsidR="007C7C9F" w:rsidRDefault="007C7C9F" w:rsidP="00D04DAE">
            <w:pPr>
              <w:jc w:val="center"/>
            </w:pPr>
            <w:r>
              <w:t>(6.10)</w:t>
            </w:r>
          </w:p>
        </w:tc>
      </w:tr>
    </w:tbl>
    <w:p w14:paraId="42E77EF3" w14:textId="77777777" w:rsidR="0069057F" w:rsidRDefault="0069057F" w:rsidP="0069057F">
      <w:pPr>
        <w:jc w:val="both"/>
        <w:rPr>
          <w:rFonts w:eastAsiaTheme="minorEastAsia"/>
        </w:rPr>
      </w:pPr>
      <w:r>
        <w:rPr>
          <w:rFonts w:eastAsiaTheme="minorEastAsia"/>
        </w:rPr>
        <w:tab/>
        <w:t>Outra especificação que o fio de cobre deve atender é área necessária para a corrente esp</w:t>
      </w:r>
      <w:r w:rsidR="007C7C9F">
        <w:rPr>
          <w:rFonts w:eastAsiaTheme="minorEastAsia"/>
        </w:rPr>
        <w:t>ecificada, nesse caso tem-se</w:t>
      </w:r>
      <w:r>
        <w:rPr>
          <w:rFonts w:eastAsiaTheme="minorEastAsia"/>
        </w:rPr>
        <w:t xml:space="preserve"> que área do fio (ou a área de n fios em paralelo) deve ser de, pelo menos,  2,22mm². Seguindo a tabela da </w:t>
      </w:r>
      <w:r>
        <w:rPr>
          <w:rFonts w:eastAsiaTheme="minorEastAsia"/>
          <w:i/>
        </w:rPr>
        <w:t xml:space="preserve">American Wire Gauge (AWG), </w:t>
      </w:r>
      <w:r>
        <w:rPr>
          <w:rFonts w:eastAsiaTheme="minorEastAsia"/>
        </w:rPr>
        <w:t>que é uma escala de padronização de fi</w:t>
      </w:r>
      <w:r w:rsidR="007C7C9F">
        <w:rPr>
          <w:rFonts w:eastAsiaTheme="minorEastAsia"/>
        </w:rPr>
        <w:t>os e cabos elétricos, foi escolhido</w:t>
      </w:r>
      <w:r>
        <w:rPr>
          <w:rFonts w:eastAsiaTheme="minorEastAsia"/>
        </w:rPr>
        <w:t xml:space="preserve"> o fio AWG 25, que possui um diâmetro de 0,</w:t>
      </w:r>
      <w:r w:rsidR="007C7C9F">
        <w:rPr>
          <w:rFonts w:eastAsiaTheme="minorEastAsia"/>
        </w:rPr>
        <w:t>4547mm e área de 0,159mm². Serão associaados</w:t>
      </w:r>
      <w:r>
        <w:rPr>
          <w:rFonts w:eastAsiaTheme="minorEastAsia"/>
        </w:rPr>
        <w:t xml:space="preserve"> 14 fios desses em paralelo.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720C9FBE" w14:textId="77777777" w:rsidTr="00D04DAE">
        <w:trPr>
          <w:trHeight w:val="1002"/>
        </w:trPr>
        <w:tc>
          <w:tcPr>
            <w:tcW w:w="4530" w:type="pct"/>
            <w:vAlign w:val="center"/>
          </w:tcPr>
          <w:p w14:paraId="45FE12CF" w14:textId="77777777" w:rsidR="007C7C9F" w:rsidRPr="00876FDB" w:rsidRDefault="00B601B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0" w:type="pct"/>
            <w:vAlign w:val="center"/>
          </w:tcPr>
          <w:p w14:paraId="3F246392" w14:textId="77777777" w:rsidR="007C7C9F" w:rsidRDefault="007C7C9F" w:rsidP="00D04DAE">
            <w:pPr>
              <w:jc w:val="center"/>
            </w:pPr>
            <w:r>
              <w:t>(6.11)</w:t>
            </w:r>
          </w:p>
        </w:tc>
      </w:tr>
    </w:tbl>
    <w:p w14:paraId="695935B4" w14:textId="77777777" w:rsidR="00050A03" w:rsidRDefault="00050A03" w:rsidP="007C7C9F">
      <w:pPr>
        <w:jc w:val="both"/>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sidR="007C7C9F">
        <w:rPr>
          <w:rFonts w:eastAsiaTheme="minorEastAsia"/>
        </w:rPr>
        <w:t xml:space="preserve"> o projeto, será observada</w:t>
      </w:r>
      <w:r>
        <w:rPr>
          <w:rFonts w:eastAsiaTheme="minorEastAsia"/>
        </w:rPr>
        <w:t xml:space="preserve"> a possibilidade de execução, lembrando que </w:t>
      </w:r>
      <w:r w:rsidR="00184ACE">
        <w:rPr>
          <w:rFonts w:eastAsiaTheme="minorEastAsia"/>
        </w:rPr>
        <w:t xml:space="preserve">o Aw do núcleo escolhido é de </w:t>
      </w:r>
      <w:r w:rsidR="00D75925">
        <w:rPr>
          <w:rFonts w:eastAsiaTheme="minorEastAsia"/>
        </w:rPr>
        <w:t>1,19cm²: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C7C9F" w14:paraId="58D77717" w14:textId="77777777" w:rsidTr="00D04DAE">
        <w:trPr>
          <w:trHeight w:val="1002"/>
        </w:trPr>
        <w:tc>
          <w:tcPr>
            <w:tcW w:w="4530" w:type="pct"/>
            <w:vAlign w:val="center"/>
          </w:tcPr>
          <w:p w14:paraId="1E6E39FF" w14:textId="77777777" w:rsidR="007C7C9F" w:rsidRPr="00876FDB" w:rsidRDefault="00B601B4"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tc>
        <w:tc>
          <w:tcPr>
            <w:tcW w:w="470" w:type="pct"/>
            <w:vAlign w:val="center"/>
          </w:tcPr>
          <w:p w14:paraId="05B3ABEE" w14:textId="77777777" w:rsidR="007C7C9F" w:rsidRDefault="007C7C9F" w:rsidP="00D04DAE">
            <w:pPr>
              <w:jc w:val="center"/>
            </w:pPr>
            <w:r>
              <w:t>(6.12)</w:t>
            </w:r>
          </w:p>
        </w:tc>
      </w:tr>
    </w:tbl>
    <w:p w14:paraId="5D009EF2" w14:textId="77777777"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14:paraId="6C844000" w14:textId="77777777" w:rsidTr="0066653F">
        <w:trPr>
          <w:jc w:val="center"/>
        </w:trPr>
        <w:tc>
          <w:tcPr>
            <w:tcW w:w="3685" w:type="dxa"/>
          </w:tcPr>
          <w:p w14:paraId="7BDE91D6" w14:textId="77777777" w:rsidR="00050A03" w:rsidRDefault="00050A03" w:rsidP="00EE037B">
            <w:pPr>
              <w:jc w:val="center"/>
              <w:rPr>
                <w:rFonts w:eastAsiaTheme="minorEastAsia"/>
              </w:rPr>
            </w:pPr>
            <w:r>
              <w:rPr>
                <w:rFonts w:eastAsiaTheme="minorEastAsia"/>
              </w:rPr>
              <w:t>Parâmetro</w:t>
            </w:r>
          </w:p>
        </w:tc>
        <w:tc>
          <w:tcPr>
            <w:tcW w:w="3261" w:type="dxa"/>
          </w:tcPr>
          <w:p w14:paraId="248DBC79" w14:textId="77777777" w:rsidR="00050A03" w:rsidRDefault="00050A03" w:rsidP="00EE037B">
            <w:pPr>
              <w:jc w:val="center"/>
              <w:rPr>
                <w:rFonts w:eastAsiaTheme="minorEastAsia"/>
              </w:rPr>
            </w:pPr>
            <w:r>
              <w:rPr>
                <w:rFonts w:eastAsiaTheme="minorEastAsia"/>
              </w:rPr>
              <w:t>Valor</w:t>
            </w:r>
          </w:p>
        </w:tc>
      </w:tr>
      <w:tr w:rsidR="00050A03" w14:paraId="33032D3D" w14:textId="77777777" w:rsidTr="0066653F">
        <w:trPr>
          <w:jc w:val="center"/>
        </w:trPr>
        <w:tc>
          <w:tcPr>
            <w:tcW w:w="3685" w:type="dxa"/>
          </w:tcPr>
          <w:p w14:paraId="28983C3C" w14:textId="77777777" w:rsidR="00050A03" w:rsidRDefault="00050A03" w:rsidP="00EE037B">
            <w:pPr>
              <w:jc w:val="center"/>
              <w:rPr>
                <w:rFonts w:eastAsiaTheme="minorEastAsia"/>
              </w:rPr>
            </w:pPr>
            <w:r>
              <w:rPr>
                <w:rFonts w:eastAsiaTheme="minorEastAsia"/>
              </w:rPr>
              <w:t>Núcleo</w:t>
            </w:r>
          </w:p>
        </w:tc>
        <w:tc>
          <w:tcPr>
            <w:tcW w:w="3261" w:type="dxa"/>
          </w:tcPr>
          <w:p w14:paraId="734B8390" w14:textId="77777777" w:rsidR="00050A03" w:rsidRDefault="00D75925" w:rsidP="00EE037B">
            <w:pPr>
              <w:jc w:val="center"/>
              <w:rPr>
                <w:rFonts w:eastAsiaTheme="minorEastAsia"/>
              </w:rPr>
            </w:pPr>
            <w:r>
              <w:t>NEE-30/15/7-400-IP12R</w:t>
            </w:r>
          </w:p>
        </w:tc>
      </w:tr>
      <w:tr w:rsidR="00050A03" w14:paraId="05703DA1" w14:textId="77777777" w:rsidTr="0066653F">
        <w:trPr>
          <w:jc w:val="center"/>
        </w:trPr>
        <w:tc>
          <w:tcPr>
            <w:tcW w:w="3685" w:type="dxa"/>
          </w:tcPr>
          <w:p w14:paraId="1BEB55CE" w14:textId="77777777" w:rsidR="00050A03" w:rsidRDefault="00050A03" w:rsidP="00EE037B">
            <w:pPr>
              <w:jc w:val="center"/>
              <w:rPr>
                <w:rFonts w:eastAsiaTheme="minorEastAsia"/>
              </w:rPr>
            </w:pPr>
            <w:r>
              <w:rPr>
                <w:rFonts w:eastAsiaTheme="minorEastAsia"/>
              </w:rPr>
              <w:t>Numero de espiras</w:t>
            </w:r>
          </w:p>
        </w:tc>
        <w:tc>
          <w:tcPr>
            <w:tcW w:w="3261" w:type="dxa"/>
          </w:tcPr>
          <w:p w14:paraId="2E476EBE" w14:textId="77777777" w:rsidR="00050A03" w:rsidRDefault="00D75925" w:rsidP="00EE037B">
            <w:pPr>
              <w:jc w:val="center"/>
              <w:rPr>
                <w:rFonts w:eastAsiaTheme="minorEastAsia"/>
              </w:rPr>
            </w:pPr>
            <w:r>
              <w:rPr>
                <w:rFonts w:eastAsiaTheme="minorEastAsia"/>
              </w:rPr>
              <w:t>27</w:t>
            </w:r>
          </w:p>
        </w:tc>
      </w:tr>
      <w:tr w:rsidR="00050A03" w14:paraId="25BB5181" w14:textId="77777777" w:rsidTr="0066653F">
        <w:trPr>
          <w:jc w:val="center"/>
        </w:trPr>
        <w:tc>
          <w:tcPr>
            <w:tcW w:w="3685" w:type="dxa"/>
          </w:tcPr>
          <w:p w14:paraId="3DF8EB5B" w14:textId="77777777" w:rsidR="00050A03" w:rsidRDefault="00050A03" w:rsidP="00EE037B">
            <w:pPr>
              <w:jc w:val="center"/>
              <w:rPr>
                <w:rFonts w:eastAsiaTheme="minorEastAsia"/>
              </w:rPr>
            </w:pPr>
            <w:r>
              <w:rPr>
                <w:rFonts w:eastAsiaTheme="minorEastAsia"/>
              </w:rPr>
              <w:t>Fio de cobre</w:t>
            </w:r>
          </w:p>
        </w:tc>
        <w:tc>
          <w:tcPr>
            <w:tcW w:w="3261" w:type="dxa"/>
          </w:tcPr>
          <w:p w14:paraId="1169DFCC" w14:textId="77777777"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14:paraId="47A61EA9" w14:textId="77777777" w:rsidTr="0066653F">
        <w:trPr>
          <w:jc w:val="center"/>
        </w:trPr>
        <w:tc>
          <w:tcPr>
            <w:tcW w:w="3685" w:type="dxa"/>
          </w:tcPr>
          <w:p w14:paraId="1E3284C7" w14:textId="77777777" w:rsidR="00050A03" w:rsidRDefault="00050A03" w:rsidP="00EE037B">
            <w:pPr>
              <w:jc w:val="center"/>
              <w:rPr>
                <w:rFonts w:eastAsiaTheme="minorEastAsia"/>
              </w:rPr>
            </w:pPr>
            <w:r>
              <w:rPr>
                <w:rFonts w:eastAsiaTheme="minorEastAsia"/>
              </w:rPr>
              <w:t>Valor da indutância após o cálculo</w:t>
            </w:r>
          </w:p>
        </w:tc>
        <w:tc>
          <w:tcPr>
            <w:tcW w:w="3261" w:type="dxa"/>
          </w:tcPr>
          <w:p w14:paraId="131C81A4" w14:textId="77777777"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14:paraId="4AF30812" w14:textId="77777777" w:rsidR="00D75925" w:rsidRDefault="00110166" w:rsidP="00110166">
      <w:pPr>
        <w:pStyle w:val="Caption"/>
        <w:jc w:val="center"/>
        <w:rPr>
          <w:i w:val="0"/>
          <w:color w:val="auto"/>
          <w:sz w:val="24"/>
        </w:rPr>
      </w:pPr>
      <w:bookmarkStart w:id="234"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234"/>
    </w:p>
    <w:p w14:paraId="688969BC" w14:textId="77777777" w:rsidR="0003532A" w:rsidRDefault="0003532A" w:rsidP="0003532A">
      <w:pPr>
        <w:pStyle w:val="Heading4"/>
      </w:pPr>
      <w:bookmarkStart w:id="235" w:name="_Ref455942478"/>
      <w:r>
        <w:t>Projeto do transformador</w:t>
      </w:r>
      <w:bookmarkEnd w:id="235"/>
    </w:p>
    <w:tbl>
      <w:tblPr>
        <w:tblStyle w:val="TableGrid"/>
        <w:tblW w:w="0" w:type="auto"/>
        <w:jc w:val="center"/>
        <w:tblLook w:val="04A0" w:firstRow="1" w:lastRow="0" w:firstColumn="1" w:lastColumn="0" w:noHBand="0" w:noVBand="1"/>
      </w:tblPr>
      <w:tblGrid>
        <w:gridCol w:w="2125"/>
        <w:gridCol w:w="1844"/>
      </w:tblGrid>
      <w:tr w:rsidR="00D75925" w14:paraId="6766CCC6" w14:textId="77777777" w:rsidTr="0066653F">
        <w:trPr>
          <w:jc w:val="center"/>
        </w:trPr>
        <w:tc>
          <w:tcPr>
            <w:tcW w:w="2125" w:type="dxa"/>
          </w:tcPr>
          <w:p w14:paraId="7AAA5145" w14:textId="77777777" w:rsidR="00D75925" w:rsidRDefault="00D75925" w:rsidP="007E1172">
            <w:pPr>
              <w:jc w:val="center"/>
            </w:pPr>
            <w:r>
              <w:t>Parâmetro</w:t>
            </w:r>
          </w:p>
        </w:tc>
        <w:tc>
          <w:tcPr>
            <w:tcW w:w="1844" w:type="dxa"/>
          </w:tcPr>
          <w:p w14:paraId="72FCCD8F" w14:textId="77777777" w:rsidR="00D75925" w:rsidRDefault="00D75925" w:rsidP="007E1172">
            <w:pPr>
              <w:jc w:val="center"/>
            </w:pPr>
            <w:r>
              <w:t>Valor</w:t>
            </w:r>
          </w:p>
        </w:tc>
      </w:tr>
      <w:tr w:rsidR="00D75925" w14:paraId="7E435A06" w14:textId="77777777" w:rsidTr="0066653F">
        <w:trPr>
          <w:jc w:val="center"/>
        </w:trPr>
        <w:tc>
          <w:tcPr>
            <w:tcW w:w="2125" w:type="dxa"/>
          </w:tcPr>
          <w:p w14:paraId="6DCAC26F" w14:textId="77777777" w:rsidR="00D75925" w:rsidRDefault="00D75925" w:rsidP="007E1172">
            <w:pPr>
              <w:jc w:val="center"/>
              <w:rPr>
                <w:rFonts w:eastAsia="Calibri" w:cs="Times New Roman"/>
              </w:rPr>
            </w:pPr>
            <w:r>
              <w:rPr>
                <w:rFonts w:eastAsia="Calibri" w:cs="Times New Roman"/>
              </w:rPr>
              <w:t>Relação de espiras</w:t>
            </w:r>
          </w:p>
        </w:tc>
        <w:tc>
          <w:tcPr>
            <w:tcW w:w="1844" w:type="dxa"/>
          </w:tcPr>
          <w:p w14:paraId="16921BDB" w14:textId="77777777" w:rsidR="00D75925" w:rsidRDefault="00D75925" w:rsidP="007E1172">
            <w:pPr>
              <w:jc w:val="center"/>
            </w:pPr>
            <w:r>
              <w:t>0,2045</w:t>
            </w:r>
          </w:p>
        </w:tc>
      </w:tr>
      <w:tr w:rsidR="00D75925" w14:paraId="1E6EB7D1" w14:textId="77777777" w:rsidTr="0066653F">
        <w:trPr>
          <w:jc w:val="center"/>
        </w:trPr>
        <w:tc>
          <w:tcPr>
            <w:tcW w:w="2125" w:type="dxa"/>
          </w:tcPr>
          <w:p w14:paraId="78E1A498" w14:textId="77777777" w:rsidR="00D75925" w:rsidRDefault="00B601B4"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03744459" w14:textId="77777777" w:rsidR="00D75925" w:rsidRDefault="00D75925" w:rsidP="00D75925">
            <w:pPr>
              <w:jc w:val="center"/>
            </w:pPr>
            <w:r>
              <w:t>400 V</w:t>
            </w:r>
          </w:p>
        </w:tc>
      </w:tr>
      <w:tr w:rsidR="00D75925" w14:paraId="1064986D" w14:textId="77777777" w:rsidTr="0066653F">
        <w:trPr>
          <w:jc w:val="center"/>
        </w:trPr>
        <w:tc>
          <w:tcPr>
            <w:tcW w:w="2125" w:type="dxa"/>
          </w:tcPr>
          <w:p w14:paraId="188E8A38" w14:textId="77777777" w:rsidR="00D75925" w:rsidRDefault="00B601B4"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2F595026" w14:textId="77777777" w:rsidR="00D75925" w:rsidRDefault="00E3774F" w:rsidP="00D75925">
            <w:pPr>
              <w:keepNext/>
              <w:jc w:val="center"/>
            </w:pPr>
            <w:r>
              <w:t>0,75</w:t>
            </w:r>
            <w:r w:rsidR="00D75925">
              <w:t xml:space="preserve"> A</w:t>
            </w:r>
          </w:p>
        </w:tc>
      </w:tr>
      <w:tr w:rsidR="00E3774F" w14:paraId="38EAB541" w14:textId="77777777" w:rsidTr="0066653F">
        <w:trPr>
          <w:jc w:val="center"/>
        </w:trPr>
        <w:tc>
          <w:tcPr>
            <w:tcW w:w="2125" w:type="dxa"/>
          </w:tcPr>
          <w:p w14:paraId="7E38402C" w14:textId="77777777" w:rsidR="00E3774F" w:rsidRDefault="00B601B4"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4F02C920" w14:textId="77777777" w:rsidR="00E3774F" w:rsidRDefault="00E3774F" w:rsidP="00110166">
            <w:pPr>
              <w:keepNext/>
              <w:jc w:val="center"/>
            </w:pPr>
            <w:r>
              <w:t>1,41A</w:t>
            </w:r>
          </w:p>
        </w:tc>
      </w:tr>
    </w:tbl>
    <w:p w14:paraId="1F385648" w14:textId="77777777" w:rsidR="00D75925" w:rsidRDefault="00110166" w:rsidP="00110166">
      <w:pPr>
        <w:pStyle w:val="Caption"/>
        <w:jc w:val="center"/>
        <w:rPr>
          <w:i w:val="0"/>
          <w:color w:val="auto"/>
          <w:sz w:val="24"/>
        </w:rPr>
      </w:pPr>
      <w:bookmarkStart w:id="236"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236"/>
    </w:p>
    <w:p w14:paraId="4F52CF90" w14:textId="77777777" w:rsidR="00E3774F" w:rsidRDefault="00D75925" w:rsidP="00D75925">
      <w:pPr>
        <w:jc w:val="both"/>
      </w:pPr>
      <w:r>
        <w:lastRenderedPageBreak/>
        <w:tab/>
        <w:t xml:space="preserve">Segundo a seção 2.4.5.2 e </w:t>
      </w:r>
      <w:r w:rsidR="003C10E2">
        <w:t>[6]</w:t>
      </w:r>
      <w:r w:rsidR="00C472F6">
        <w:t>, será calculado</w:t>
      </w:r>
      <w:r w:rsidR="00E3774F">
        <w:t xml:space="preserve"> o produto AeAw</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C472F6" w14:paraId="3132CBB4" w14:textId="77777777" w:rsidTr="00956FD6">
        <w:trPr>
          <w:trHeight w:val="1002"/>
        </w:trPr>
        <w:tc>
          <w:tcPr>
            <w:tcW w:w="4530" w:type="pct"/>
            <w:vAlign w:val="center"/>
          </w:tcPr>
          <w:p w14:paraId="36F1A520" w14:textId="77777777" w:rsidR="00C472F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0" w:type="pct"/>
            <w:vAlign w:val="center"/>
          </w:tcPr>
          <w:p w14:paraId="6F587FFC" w14:textId="77777777" w:rsidR="00C472F6" w:rsidRDefault="00C472F6" w:rsidP="00956FD6">
            <w:pPr>
              <w:jc w:val="center"/>
            </w:pPr>
            <w:r>
              <w:t>(6.13)</w:t>
            </w:r>
          </w:p>
        </w:tc>
      </w:tr>
      <w:tr w:rsidR="00C472F6" w14:paraId="76A177EE" w14:textId="77777777" w:rsidTr="00956FD6">
        <w:trPr>
          <w:trHeight w:val="1002"/>
        </w:trPr>
        <w:tc>
          <w:tcPr>
            <w:tcW w:w="4530" w:type="pct"/>
            <w:vAlign w:val="center"/>
          </w:tcPr>
          <w:p w14:paraId="04BD7443" w14:textId="77777777" w:rsidR="00C472F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tc>
        <w:tc>
          <w:tcPr>
            <w:tcW w:w="470" w:type="pct"/>
            <w:vAlign w:val="center"/>
          </w:tcPr>
          <w:p w14:paraId="7321E6D5" w14:textId="77777777" w:rsidR="00C472F6" w:rsidRDefault="00C472F6" w:rsidP="00956FD6">
            <w:pPr>
              <w:jc w:val="center"/>
            </w:pPr>
            <w:r>
              <w:t>(6.14)</w:t>
            </w:r>
          </w:p>
        </w:tc>
      </w:tr>
    </w:tbl>
    <w:p w14:paraId="2B82DDB9" w14:textId="77777777" w:rsidR="00E3774F" w:rsidRDefault="00C472F6" w:rsidP="00D75925">
      <w:pPr>
        <w:jc w:val="both"/>
      </w:pPr>
      <w:r>
        <w:rPr>
          <w:rFonts w:eastAsiaTheme="minorEastAsia"/>
        </w:rPr>
        <w:tab/>
        <w:t>Escolheu-se</w:t>
      </w:r>
      <w:r w:rsidR="00E3774F">
        <w:rPr>
          <w:rFonts w:eastAsiaTheme="minorEastAsia"/>
        </w:rPr>
        <w:t xml:space="preserve">, então, o núcleo </w:t>
      </w:r>
      <w:r w:rsidR="00914173">
        <w:t>NEE-20/10/5-1300-IP12E</w:t>
      </w:r>
      <w:r w:rsidR="001426AC">
        <w:t xml:space="preserve"> </w:t>
      </w:r>
      <w:r w:rsidR="00110166">
        <w:t xml:space="preserve">da Thornton </w:t>
      </w:r>
      <w:r w:rsidR="001426AC">
        <w:t>com um Al de 13</w:t>
      </w:r>
      <w:r w:rsidR="00E3774F">
        <w:t>00nH</w:t>
      </w:r>
      <w:r>
        <w:t xml:space="preserve">, e o carretel foi o </w:t>
      </w:r>
      <w:r w:rsidRPr="00C472F6">
        <w:t>TRZ 25.010.2</w:t>
      </w:r>
      <w:r>
        <w:t xml:space="preserve"> da Terzi-LTDA.</w:t>
      </w:r>
      <w:r w:rsidR="00E3774F">
        <w:t xml:space="preserve">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46F3BC51" w14:textId="77777777" w:rsidTr="00956FD6">
        <w:trPr>
          <w:trHeight w:val="1002"/>
        </w:trPr>
        <w:tc>
          <w:tcPr>
            <w:tcW w:w="4529" w:type="pct"/>
            <w:vAlign w:val="center"/>
          </w:tcPr>
          <w:p w14:paraId="5680CA36" w14:textId="77777777" w:rsidR="00956FD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471" w:type="pct"/>
            <w:vAlign w:val="center"/>
          </w:tcPr>
          <w:p w14:paraId="25DA68D0" w14:textId="77777777" w:rsidR="00956FD6" w:rsidRDefault="00956FD6" w:rsidP="00956FD6">
            <w:pPr>
              <w:jc w:val="center"/>
            </w:pPr>
            <w:r>
              <w:t>(6.15)</w:t>
            </w:r>
          </w:p>
        </w:tc>
      </w:tr>
      <w:tr w:rsidR="00956FD6" w14:paraId="61564861" w14:textId="77777777" w:rsidTr="00956FD6">
        <w:trPr>
          <w:trHeight w:val="1002"/>
        </w:trPr>
        <w:tc>
          <w:tcPr>
            <w:tcW w:w="4529" w:type="pct"/>
            <w:vAlign w:val="center"/>
          </w:tcPr>
          <w:p w14:paraId="0F8C5794" w14:textId="77777777" w:rsidR="00956FD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1,26 espiras</m:t>
                </m:r>
              </m:oMath>
            </m:oMathPara>
          </w:p>
        </w:tc>
        <w:tc>
          <w:tcPr>
            <w:tcW w:w="471" w:type="pct"/>
            <w:vAlign w:val="center"/>
          </w:tcPr>
          <w:p w14:paraId="16088EAD" w14:textId="77777777" w:rsidR="00956FD6" w:rsidRDefault="00956FD6" w:rsidP="00956FD6">
            <w:pPr>
              <w:jc w:val="center"/>
            </w:pPr>
            <w:r>
              <w:t>(6.16)</w:t>
            </w:r>
          </w:p>
        </w:tc>
      </w:tr>
      <w:tr w:rsidR="00956FD6" w14:paraId="5C8DA416" w14:textId="77777777" w:rsidTr="00956FD6">
        <w:trPr>
          <w:trHeight w:val="1002"/>
        </w:trPr>
        <w:tc>
          <w:tcPr>
            <w:tcW w:w="4529" w:type="pct"/>
            <w:vAlign w:val="center"/>
          </w:tcPr>
          <w:p w14:paraId="4623A0A8" w14:textId="77777777" w:rsidR="00956FD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tc>
        <w:tc>
          <w:tcPr>
            <w:tcW w:w="471" w:type="pct"/>
            <w:vAlign w:val="center"/>
          </w:tcPr>
          <w:p w14:paraId="5FD72AB1" w14:textId="77777777" w:rsidR="00956FD6" w:rsidRDefault="00956FD6" w:rsidP="00956FD6">
            <w:pPr>
              <w:jc w:val="center"/>
            </w:pPr>
            <w:r>
              <w:t>(6.17)</w:t>
            </w:r>
          </w:p>
        </w:tc>
      </w:tr>
    </w:tbl>
    <w:p w14:paraId="40DCCD63" w14:textId="77777777" w:rsidR="007E1172" w:rsidRDefault="007E1172" w:rsidP="007E1172">
      <w:pPr>
        <w:jc w:val="both"/>
        <w:rPr>
          <w:rFonts w:eastAsiaTheme="minorEastAsia"/>
        </w:rPr>
      </w:pPr>
      <w:r>
        <w:rPr>
          <w:rFonts w:eastAsiaTheme="minorEastAsia"/>
        </w:rPr>
        <w:tab/>
        <w:t>Mas como n</w:t>
      </w:r>
      <w:r w:rsidR="00956FD6">
        <w:rPr>
          <w:rFonts w:eastAsiaTheme="minorEastAsia"/>
        </w:rPr>
        <w:t>ão é possível</w:t>
      </w:r>
      <w:r>
        <w:rPr>
          <w:rFonts w:eastAsiaTheme="minorEastAsia"/>
        </w:rPr>
        <w:t xml:space="preserve"> fazer </w:t>
      </w:r>
      <w:r w:rsidR="00956FD6">
        <w:rPr>
          <w:rFonts w:eastAsiaTheme="minorEastAsia"/>
        </w:rPr>
        <w:t xml:space="preserve">exatamente </w:t>
      </w:r>
      <w:r>
        <w:rPr>
          <w:rFonts w:eastAsiaTheme="minorEastAsia"/>
        </w:rPr>
        <w:t>esses valores de espiras, vamos manter a relação, mas aumentar a espiras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0F0809D6" w14:textId="77777777" w:rsidTr="00956FD6">
        <w:trPr>
          <w:trHeight w:val="1002"/>
        </w:trPr>
        <w:tc>
          <w:tcPr>
            <w:tcW w:w="4529" w:type="pct"/>
            <w:vAlign w:val="center"/>
          </w:tcPr>
          <w:p w14:paraId="71C0304B" w14:textId="77777777" w:rsidR="00956FD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14:paraId="7509AB93" w14:textId="77777777" w:rsidR="00956FD6" w:rsidRDefault="00956FD6" w:rsidP="00956FD6">
            <w:pPr>
              <w:jc w:val="center"/>
            </w:pPr>
            <w:r>
              <w:t>(6.18)</w:t>
            </w:r>
          </w:p>
        </w:tc>
      </w:tr>
      <w:tr w:rsidR="00956FD6" w14:paraId="110E30A9" w14:textId="77777777" w:rsidTr="00956FD6">
        <w:trPr>
          <w:trHeight w:val="1002"/>
        </w:trPr>
        <w:tc>
          <w:tcPr>
            <w:tcW w:w="4529" w:type="pct"/>
            <w:vAlign w:val="center"/>
          </w:tcPr>
          <w:p w14:paraId="426E0BB7" w14:textId="77777777" w:rsidR="00956FD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14:paraId="12C4556F" w14:textId="77777777" w:rsidR="00956FD6" w:rsidRDefault="00956FD6" w:rsidP="00956FD6">
            <w:pPr>
              <w:jc w:val="center"/>
            </w:pPr>
            <w:r>
              <w:t>(6.19)</w:t>
            </w:r>
          </w:p>
        </w:tc>
      </w:tr>
    </w:tbl>
    <w:p w14:paraId="686D72BF" w14:textId="77777777"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14:paraId="49D801CC" w14:textId="77777777" w:rsidR="00D75925" w:rsidRDefault="00D75925" w:rsidP="00D75925">
      <w:pPr>
        <w:jc w:val="both"/>
        <w:rPr>
          <w:rFonts w:eastAsiaTheme="minorEastAsia"/>
        </w:rPr>
      </w:pPr>
      <w:r>
        <w:rPr>
          <w:rFonts w:eastAsiaTheme="minorEastAsia"/>
        </w:rPr>
        <w:tab/>
      </w:r>
      <w:r w:rsidR="00956FD6">
        <w:rPr>
          <w:rFonts w:eastAsiaTheme="minorEastAsia"/>
        </w:rPr>
        <w:t>Agora será calculado</w:t>
      </w:r>
      <w:r w:rsidR="00853437">
        <w:rPr>
          <w:rFonts w:eastAsiaTheme="minorEastAsia"/>
        </w:rPr>
        <w:t xml:space="preserve"> o fio </w:t>
      </w:r>
      <w:r>
        <w:rPr>
          <w:rFonts w:eastAsiaTheme="minorEastAsia"/>
        </w:rPr>
        <w:t>de cobre necess</w:t>
      </w:r>
      <w:r w:rsidR="00853437">
        <w:rPr>
          <w:rFonts w:eastAsiaTheme="minorEastAsia"/>
        </w:rPr>
        <w:t>ário</w:t>
      </w:r>
      <w:r w:rsidR="00956FD6">
        <w:rPr>
          <w:rFonts w:eastAsiaTheme="minorEastAsia"/>
        </w:rPr>
        <w:t>. É visto</w:t>
      </w:r>
      <w:r>
        <w:rPr>
          <w:rFonts w:eastAsiaTheme="minorEastAsia"/>
        </w:rPr>
        <w:t xml:space="preserve"> na equação abaixo que a área do fio deve ser maior que</w:t>
      </w:r>
      <w:r w:rsidR="00853437">
        <w:rPr>
          <w:rFonts w:eastAsiaTheme="minorEastAsia"/>
        </w:rPr>
        <w:t xml:space="preserve"> 0,31</w:t>
      </w:r>
      <w:r w:rsidR="00956FD6">
        <w:rPr>
          <w:rFonts w:eastAsiaTheme="minorEastAsia"/>
        </w:rPr>
        <w:t>mm². Escolheu-se</w:t>
      </w:r>
      <w:r>
        <w:rPr>
          <w:rFonts w:eastAsiaTheme="minorEastAsia"/>
        </w:rPr>
        <w:t xml:space="preserve"> </w:t>
      </w:r>
      <w:r w:rsidR="00853437">
        <w:rPr>
          <w:rFonts w:eastAsiaTheme="minorEastAsia"/>
        </w:rPr>
        <w:t>novamente</w:t>
      </w:r>
      <w:r w:rsidR="00956FD6">
        <w:rPr>
          <w:rFonts w:eastAsiaTheme="minorEastAsia"/>
        </w:rPr>
        <w:t xml:space="preserve"> o fio AWG 25 e serão associados</w:t>
      </w:r>
      <w:r>
        <w:rPr>
          <w:rFonts w:eastAsiaTheme="minorEastAsia"/>
        </w:rPr>
        <w:t xml:space="preserve"> </w:t>
      </w:r>
      <w:r w:rsidR="00853437">
        <w:rPr>
          <w:rFonts w:eastAsiaTheme="minorEastAsia"/>
        </w:rPr>
        <w:t>2</w:t>
      </w:r>
      <w:r>
        <w:rPr>
          <w:rFonts w:eastAsiaTheme="minorEastAsia"/>
        </w:rPr>
        <w:t xml:space="preserve"> fios desses em paralelo para não violar a regra do efeito pelicular</w:t>
      </w:r>
      <w:r w:rsidR="00956FD6">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3357CE8A" w14:textId="77777777" w:rsidTr="00D04DAE">
        <w:trPr>
          <w:trHeight w:val="1002"/>
        </w:trPr>
        <w:tc>
          <w:tcPr>
            <w:tcW w:w="4529" w:type="pct"/>
            <w:vAlign w:val="center"/>
          </w:tcPr>
          <w:p w14:paraId="7EC9C4F9" w14:textId="77777777" w:rsidR="00956FD6" w:rsidRPr="00876FDB" w:rsidRDefault="00B601B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14:paraId="1D968ACE" w14:textId="77777777" w:rsidR="00956FD6" w:rsidRDefault="00956FD6" w:rsidP="00D04DAE">
            <w:pPr>
              <w:jc w:val="center"/>
            </w:pPr>
            <w:r>
              <w:t>(6.20)</w:t>
            </w:r>
          </w:p>
        </w:tc>
      </w:tr>
    </w:tbl>
    <w:p w14:paraId="4A9B4578" w14:textId="77777777" w:rsidR="00956FD6" w:rsidRPr="000F2FDB" w:rsidRDefault="00956FD6" w:rsidP="00D75925">
      <w:pPr>
        <w:jc w:val="both"/>
        <w:rPr>
          <w:rFonts w:eastAsiaTheme="minorEastAsia"/>
        </w:rPr>
      </w:pPr>
    </w:p>
    <w:p w14:paraId="41C4F56B" w14:textId="77777777" w:rsidR="00D75925" w:rsidRDefault="00D75925" w:rsidP="00853437">
      <w:pPr>
        <w:jc w:val="both"/>
        <w:rPr>
          <w:rFonts w:eastAsiaTheme="minorEastAsia"/>
        </w:rPr>
      </w:pPr>
      <w:r>
        <w:rPr>
          <w:rFonts w:eastAsiaTheme="minorEastAsia"/>
        </w:rPr>
        <w:lastRenderedPageBreak/>
        <w:tab/>
      </w:r>
      <w:r w:rsidR="00853437">
        <w:rPr>
          <w:rFonts w:eastAsiaTheme="minorEastAsia"/>
        </w:rPr>
        <w:t>Agora para validar o proj</w:t>
      </w:r>
      <w:r w:rsidR="00956FD6">
        <w:rPr>
          <w:rFonts w:eastAsiaTheme="minorEastAsia"/>
        </w:rPr>
        <w:t>eto do transformador, precisa-se</w:t>
      </w:r>
      <w:r w:rsidR="00853437">
        <w:rPr>
          <w:rFonts w:eastAsiaTheme="minorEastAsia"/>
        </w:rPr>
        <w:t xml:space="preserve">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28281C53" w14:textId="77777777" w:rsidTr="00956FD6">
        <w:trPr>
          <w:trHeight w:val="1002"/>
        </w:trPr>
        <w:tc>
          <w:tcPr>
            <w:tcW w:w="4529" w:type="pct"/>
            <w:vAlign w:val="center"/>
          </w:tcPr>
          <w:p w14:paraId="3C07E822" w14:textId="77777777" w:rsidR="00956FD6" w:rsidRPr="00876FDB" w:rsidRDefault="00B601B4"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14:paraId="16612729" w14:textId="77777777" w:rsidR="00956FD6" w:rsidRDefault="00956FD6" w:rsidP="00956FD6">
            <w:pPr>
              <w:jc w:val="center"/>
            </w:pPr>
            <w:r>
              <w:t>(6.21)</w:t>
            </w:r>
          </w:p>
        </w:tc>
      </w:tr>
      <w:tr w:rsidR="00956FD6" w14:paraId="6728D7FA" w14:textId="77777777" w:rsidTr="00956FD6">
        <w:trPr>
          <w:trHeight w:val="1002"/>
        </w:trPr>
        <w:tc>
          <w:tcPr>
            <w:tcW w:w="4529" w:type="pct"/>
            <w:vAlign w:val="center"/>
          </w:tcPr>
          <w:p w14:paraId="25D35A1F" w14:textId="77777777" w:rsidR="00956FD6" w:rsidRPr="00876FDB" w:rsidRDefault="00B601B4" w:rsidP="00956FD6">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3835130E" w14:textId="77777777" w:rsidR="00956FD6" w:rsidRDefault="00956FD6" w:rsidP="00956FD6">
            <w:pPr>
              <w:jc w:val="center"/>
            </w:pPr>
            <w:r>
              <w:t>(6.22)</w:t>
            </w:r>
          </w:p>
        </w:tc>
      </w:tr>
    </w:tbl>
    <w:p w14:paraId="24F26E22" w14:textId="77777777" w:rsidR="00110166" w:rsidRDefault="00D75925" w:rsidP="00956FD6">
      <w:pPr>
        <w:jc w:val="both"/>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tbl>
      <w:tblPr>
        <w:tblStyle w:val="TableGrid"/>
        <w:tblW w:w="0" w:type="auto"/>
        <w:tblInd w:w="562" w:type="dxa"/>
        <w:tblLook w:val="04A0" w:firstRow="1" w:lastRow="0" w:firstColumn="1" w:lastColumn="0" w:noHBand="0" w:noVBand="1"/>
      </w:tblPr>
      <w:tblGrid>
        <w:gridCol w:w="3685"/>
        <w:gridCol w:w="4112"/>
      </w:tblGrid>
      <w:tr w:rsidR="00110166" w14:paraId="0826B499" w14:textId="77777777" w:rsidTr="0066653F">
        <w:tc>
          <w:tcPr>
            <w:tcW w:w="3685" w:type="dxa"/>
          </w:tcPr>
          <w:p w14:paraId="0377DFCD" w14:textId="77777777" w:rsidR="00110166" w:rsidRDefault="00110166" w:rsidP="00975AAA">
            <w:pPr>
              <w:jc w:val="center"/>
              <w:rPr>
                <w:rFonts w:eastAsiaTheme="minorEastAsia"/>
              </w:rPr>
            </w:pPr>
            <w:r>
              <w:rPr>
                <w:rFonts w:eastAsiaTheme="minorEastAsia"/>
              </w:rPr>
              <w:t>Parâmetro</w:t>
            </w:r>
          </w:p>
        </w:tc>
        <w:tc>
          <w:tcPr>
            <w:tcW w:w="4112" w:type="dxa"/>
          </w:tcPr>
          <w:p w14:paraId="28D17FF5" w14:textId="77777777" w:rsidR="00110166" w:rsidRDefault="00110166" w:rsidP="00975AAA">
            <w:pPr>
              <w:jc w:val="center"/>
              <w:rPr>
                <w:rFonts w:eastAsiaTheme="minorEastAsia"/>
              </w:rPr>
            </w:pPr>
            <w:r>
              <w:rPr>
                <w:rFonts w:eastAsiaTheme="minorEastAsia"/>
              </w:rPr>
              <w:t>Valor</w:t>
            </w:r>
          </w:p>
        </w:tc>
      </w:tr>
      <w:tr w:rsidR="00110166" w14:paraId="3772A0D9" w14:textId="77777777" w:rsidTr="0066653F">
        <w:tc>
          <w:tcPr>
            <w:tcW w:w="3685" w:type="dxa"/>
          </w:tcPr>
          <w:p w14:paraId="4FEAF5D9" w14:textId="77777777" w:rsidR="00110166" w:rsidRDefault="00110166" w:rsidP="00975AAA">
            <w:pPr>
              <w:jc w:val="center"/>
              <w:rPr>
                <w:rFonts w:eastAsiaTheme="minorEastAsia"/>
              </w:rPr>
            </w:pPr>
            <w:r>
              <w:rPr>
                <w:rFonts w:eastAsiaTheme="minorEastAsia"/>
              </w:rPr>
              <w:t>Núcleo</w:t>
            </w:r>
          </w:p>
        </w:tc>
        <w:tc>
          <w:tcPr>
            <w:tcW w:w="4112" w:type="dxa"/>
          </w:tcPr>
          <w:p w14:paraId="03E65C61" w14:textId="77777777" w:rsidR="00110166" w:rsidRDefault="00110166" w:rsidP="00975AAA">
            <w:pPr>
              <w:jc w:val="center"/>
              <w:rPr>
                <w:rFonts w:eastAsiaTheme="minorEastAsia"/>
              </w:rPr>
            </w:pPr>
            <w:r>
              <w:t>Thornton NEE-20/10/5-1300-IP12E</w:t>
            </w:r>
          </w:p>
        </w:tc>
      </w:tr>
      <w:tr w:rsidR="00110166" w14:paraId="47C199E2" w14:textId="77777777" w:rsidTr="0066653F">
        <w:tc>
          <w:tcPr>
            <w:tcW w:w="3685" w:type="dxa"/>
          </w:tcPr>
          <w:p w14:paraId="439173BB" w14:textId="77777777" w:rsidR="00110166" w:rsidRDefault="00110166" w:rsidP="00975AAA">
            <w:pPr>
              <w:jc w:val="center"/>
              <w:rPr>
                <w:rFonts w:eastAsiaTheme="minorEastAsia"/>
              </w:rPr>
            </w:pPr>
            <w:r>
              <w:rPr>
                <w:rFonts w:eastAsiaTheme="minorEastAsia"/>
              </w:rPr>
              <w:t xml:space="preserve">Numero de espiras </w:t>
            </w:r>
          </w:p>
        </w:tc>
        <w:tc>
          <w:tcPr>
            <w:tcW w:w="4112" w:type="dxa"/>
          </w:tcPr>
          <w:p w14:paraId="3E11B10A" w14:textId="77777777" w:rsidR="00110166" w:rsidRDefault="00110166" w:rsidP="00975AAA">
            <w:pPr>
              <w:jc w:val="center"/>
              <w:rPr>
                <w:rFonts w:eastAsiaTheme="minorEastAsia"/>
              </w:rPr>
            </w:pPr>
            <w:r>
              <w:rPr>
                <w:rFonts w:eastAsiaTheme="minorEastAsia"/>
              </w:rPr>
              <w:t>Primario = 10, Secundário = 2</w:t>
            </w:r>
          </w:p>
        </w:tc>
      </w:tr>
      <w:tr w:rsidR="00110166" w14:paraId="3EAA61E6" w14:textId="77777777" w:rsidTr="0066653F">
        <w:tc>
          <w:tcPr>
            <w:tcW w:w="3685" w:type="dxa"/>
          </w:tcPr>
          <w:p w14:paraId="6939575A" w14:textId="77777777" w:rsidR="00110166" w:rsidRDefault="00110166" w:rsidP="00975AAA">
            <w:pPr>
              <w:jc w:val="center"/>
              <w:rPr>
                <w:rFonts w:eastAsiaTheme="minorEastAsia"/>
              </w:rPr>
            </w:pPr>
            <w:r>
              <w:rPr>
                <w:rFonts w:eastAsiaTheme="minorEastAsia"/>
              </w:rPr>
              <w:t>Fio de cobre</w:t>
            </w:r>
          </w:p>
        </w:tc>
        <w:tc>
          <w:tcPr>
            <w:tcW w:w="4112" w:type="dxa"/>
          </w:tcPr>
          <w:p w14:paraId="57D9193F" w14:textId="77777777" w:rsidR="00110166" w:rsidRDefault="00110166" w:rsidP="00110166">
            <w:pPr>
              <w:keepNext/>
              <w:jc w:val="center"/>
              <w:rPr>
                <w:rFonts w:eastAsiaTheme="minorEastAsia"/>
              </w:rPr>
            </w:pPr>
            <w:r>
              <w:rPr>
                <w:rFonts w:eastAsiaTheme="minorEastAsia"/>
              </w:rPr>
              <w:t>2 x AWG25</w:t>
            </w:r>
          </w:p>
        </w:tc>
      </w:tr>
    </w:tbl>
    <w:p w14:paraId="297A907E" w14:textId="77777777" w:rsidR="00110166" w:rsidRPr="00110166" w:rsidRDefault="00110166" w:rsidP="00110166">
      <w:pPr>
        <w:pStyle w:val="Caption"/>
        <w:jc w:val="center"/>
        <w:rPr>
          <w:rFonts w:eastAsiaTheme="minorEastAsia"/>
          <w:i w:val="0"/>
          <w:color w:val="auto"/>
          <w:sz w:val="24"/>
        </w:rPr>
      </w:pPr>
      <w:bookmarkStart w:id="237"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237"/>
    </w:p>
    <w:p w14:paraId="5E0606BE" w14:textId="77777777" w:rsidR="0069057F" w:rsidRDefault="0069057F" w:rsidP="00110166">
      <w:pPr>
        <w:rPr>
          <w:rFonts w:eastAsiaTheme="minorEastAsia"/>
        </w:rPr>
      </w:pPr>
    </w:p>
    <w:p w14:paraId="283D801D" w14:textId="77777777" w:rsidR="0069057F" w:rsidRDefault="0069057F" w:rsidP="0069057F">
      <w:pPr>
        <w:pStyle w:val="Heading4"/>
      </w:pPr>
      <w:bookmarkStart w:id="238"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238"/>
    </w:p>
    <w:tbl>
      <w:tblPr>
        <w:tblStyle w:val="TableGrid"/>
        <w:tblW w:w="0" w:type="auto"/>
        <w:jc w:val="center"/>
        <w:tblLook w:val="04A0" w:firstRow="1" w:lastRow="0" w:firstColumn="1" w:lastColumn="0" w:noHBand="0" w:noVBand="1"/>
      </w:tblPr>
      <w:tblGrid>
        <w:gridCol w:w="1842"/>
        <w:gridCol w:w="1844"/>
      </w:tblGrid>
      <w:tr w:rsidR="0069057F" w14:paraId="1D3945E4" w14:textId="77777777" w:rsidTr="0066653F">
        <w:trPr>
          <w:jc w:val="center"/>
        </w:trPr>
        <w:tc>
          <w:tcPr>
            <w:tcW w:w="1842" w:type="dxa"/>
          </w:tcPr>
          <w:p w14:paraId="5A68B140" w14:textId="77777777" w:rsidR="0069057F" w:rsidRDefault="0069057F" w:rsidP="007E1172">
            <w:pPr>
              <w:jc w:val="center"/>
            </w:pPr>
            <w:r>
              <w:t>Parâmetro</w:t>
            </w:r>
          </w:p>
        </w:tc>
        <w:tc>
          <w:tcPr>
            <w:tcW w:w="1844" w:type="dxa"/>
          </w:tcPr>
          <w:p w14:paraId="7D64C07C" w14:textId="77777777" w:rsidR="0069057F" w:rsidRDefault="0069057F" w:rsidP="007E1172">
            <w:pPr>
              <w:jc w:val="center"/>
            </w:pPr>
            <w:r>
              <w:t>Valor</w:t>
            </w:r>
          </w:p>
        </w:tc>
      </w:tr>
      <w:tr w:rsidR="0069057F" w14:paraId="2F168011" w14:textId="77777777" w:rsidTr="0066653F">
        <w:trPr>
          <w:jc w:val="center"/>
        </w:trPr>
        <w:tc>
          <w:tcPr>
            <w:tcW w:w="1842" w:type="dxa"/>
          </w:tcPr>
          <w:p w14:paraId="393B0496" w14:textId="77777777" w:rsidR="0069057F" w:rsidRDefault="0069057F" w:rsidP="007E1172">
            <w:pPr>
              <w:jc w:val="center"/>
              <w:rPr>
                <w:rFonts w:eastAsia="Calibri" w:cs="Times New Roman"/>
              </w:rPr>
            </w:pPr>
            <w:r>
              <w:rPr>
                <w:rFonts w:eastAsia="Calibri" w:cs="Times New Roman"/>
              </w:rPr>
              <w:t>L</w:t>
            </w:r>
          </w:p>
        </w:tc>
        <w:tc>
          <w:tcPr>
            <w:tcW w:w="1844" w:type="dxa"/>
          </w:tcPr>
          <w:p w14:paraId="282BB048" w14:textId="77777777" w:rsidR="0069057F" w:rsidRDefault="0069057F" w:rsidP="007E1172">
            <w:pPr>
              <w:jc w:val="center"/>
            </w:pPr>
            <w:r>
              <w:t>9,53 uH</w:t>
            </w:r>
          </w:p>
        </w:tc>
      </w:tr>
      <w:tr w:rsidR="0069057F" w14:paraId="671F01A5" w14:textId="77777777" w:rsidTr="0066653F">
        <w:trPr>
          <w:jc w:val="center"/>
        </w:trPr>
        <w:tc>
          <w:tcPr>
            <w:tcW w:w="1842" w:type="dxa"/>
          </w:tcPr>
          <w:p w14:paraId="0D3BD1B6" w14:textId="77777777" w:rsidR="0069057F" w:rsidRDefault="00B601B4"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4AE8FC2C" w14:textId="77777777" w:rsidR="0069057F" w:rsidRDefault="0069057F" w:rsidP="007E1172">
            <w:pPr>
              <w:jc w:val="center"/>
            </w:pPr>
            <w:r>
              <w:t>2 A</w:t>
            </w:r>
          </w:p>
        </w:tc>
      </w:tr>
      <w:tr w:rsidR="0069057F" w14:paraId="51320310" w14:textId="77777777" w:rsidTr="0066653F">
        <w:trPr>
          <w:jc w:val="center"/>
        </w:trPr>
        <w:tc>
          <w:tcPr>
            <w:tcW w:w="1842" w:type="dxa"/>
          </w:tcPr>
          <w:p w14:paraId="2B8EF2BB" w14:textId="77777777" w:rsidR="0069057F" w:rsidRDefault="00B601B4"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2602B6F8" w14:textId="77777777" w:rsidR="0069057F" w:rsidRDefault="0069057F" w:rsidP="007E1172">
            <w:pPr>
              <w:keepNext/>
              <w:jc w:val="center"/>
            </w:pPr>
            <w:r>
              <w:t>1,41 A</w:t>
            </w:r>
          </w:p>
        </w:tc>
      </w:tr>
    </w:tbl>
    <w:p w14:paraId="06AC54C8" w14:textId="77777777" w:rsidR="0069057F" w:rsidRDefault="0069057F" w:rsidP="0069057F">
      <w:pPr>
        <w:pStyle w:val="Caption"/>
        <w:jc w:val="center"/>
        <w:rPr>
          <w:i w:val="0"/>
          <w:noProof/>
          <w:color w:val="auto"/>
          <w:sz w:val="24"/>
        </w:rPr>
      </w:pPr>
      <w:bookmarkStart w:id="239"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239"/>
    </w:p>
    <w:p w14:paraId="1C3D3993" w14:textId="77777777" w:rsidR="0069057F" w:rsidRDefault="0069057F" w:rsidP="00956FD6">
      <w:pPr>
        <w:jc w:val="both"/>
      </w:pPr>
      <w:r>
        <w:tab/>
        <w:t>Como no pro</w:t>
      </w:r>
      <w:r w:rsidR="00956FD6">
        <w:t xml:space="preserve">jeto do indutor anterior, será calculado </w:t>
      </w:r>
      <w:r>
        <w:t>primeiramente o produto AeAw</w:t>
      </w:r>
      <w:r w:rsidR="00956FD6">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6FD6" w14:paraId="148F35E4" w14:textId="77777777" w:rsidTr="00956FD6">
        <w:trPr>
          <w:trHeight w:val="1002"/>
        </w:trPr>
        <w:tc>
          <w:tcPr>
            <w:tcW w:w="4529" w:type="pct"/>
            <w:vAlign w:val="center"/>
          </w:tcPr>
          <w:p w14:paraId="73D689BA" w14:textId="77777777" w:rsidR="00956FD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tc>
        <w:tc>
          <w:tcPr>
            <w:tcW w:w="471" w:type="pct"/>
            <w:vAlign w:val="center"/>
          </w:tcPr>
          <w:p w14:paraId="086E8FCC" w14:textId="77777777" w:rsidR="00956FD6" w:rsidRDefault="00956FD6" w:rsidP="00956FD6">
            <w:pPr>
              <w:jc w:val="center"/>
            </w:pPr>
            <w:r>
              <w:t>(6.23)</w:t>
            </w:r>
          </w:p>
        </w:tc>
      </w:tr>
      <w:tr w:rsidR="00956FD6" w14:paraId="56153F3B" w14:textId="77777777" w:rsidTr="00956FD6">
        <w:trPr>
          <w:trHeight w:val="1002"/>
        </w:trPr>
        <w:tc>
          <w:tcPr>
            <w:tcW w:w="4529" w:type="pct"/>
            <w:vAlign w:val="center"/>
          </w:tcPr>
          <w:p w14:paraId="551328D2" w14:textId="77777777" w:rsidR="00956FD6" w:rsidRPr="00876FDB" w:rsidRDefault="00B601B4" w:rsidP="00956FD6">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tc>
        <w:tc>
          <w:tcPr>
            <w:tcW w:w="471" w:type="pct"/>
            <w:vAlign w:val="center"/>
          </w:tcPr>
          <w:p w14:paraId="5B11D495" w14:textId="77777777" w:rsidR="00956FD6" w:rsidRDefault="00956FD6" w:rsidP="00956FD6">
            <w:pPr>
              <w:jc w:val="center"/>
            </w:pPr>
            <w:r>
              <w:t>(6.24)</w:t>
            </w:r>
          </w:p>
        </w:tc>
      </w:tr>
    </w:tbl>
    <w:p w14:paraId="082791E1" w14:textId="77777777" w:rsidR="00956FD6" w:rsidRDefault="00956FD6" w:rsidP="00956FD6">
      <w:pPr>
        <w:jc w:val="both"/>
      </w:pPr>
    </w:p>
    <w:p w14:paraId="7114173D" w14:textId="77777777" w:rsidR="0069057F" w:rsidRDefault="0069057F" w:rsidP="00956FD6">
      <w:pPr>
        <w:jc w:val="both"/>
      </w:pPr>
      <w:r>
        <w:rPr>
          <w:rFonts w:eastAsiaTheme="minorEastAsia"/>
        </w:rPr>
        <w:lastRenderedPageBreak/>
        <w:tab/>
        <w:t xml:space="preserve">E o núcleo escolhido é o modelo </w:t>
      </w:r>
      <w:r w:rsidR="00956FD6">
        <w:t>NEE-8/4/4-450-IP6 da Thornton.</w:t>
      </w:r>
      <w:r>
        <w:t xml:space="preserve"> Esse núcleo possui um Al de 450nH, assim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14:paraId="1CF479E9" w14:textId="77777777" w:rsidTr="00D4786A">
        <w:trPr>
          <w:trHeight w:val="1002"/>
        </w:trPr>
        <w:tc>
          <w:tcPr>
            <w:tcW w:w="4529" w:type="pct"/>
            <w:vAlign w:val="center"/>
          </w:tcPr>
          <w:p w14:paraId="2ACC6956" w14:textId="77777777"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tc>
        <w:tc>
          <w:tcPr>
            <w:tcW w:w="471" w:type="pct"/>
            <w:vAlign w:val="center"/>
          </w:tcPr>
          <w:p w14:paraId="7EF1CA8D" w14:textId="77777777" w:rsidR="00D4786A" w:rsidRDefault="00D4786A" w:rsidP="00D4786A">
            <w:pPr>
              <w:jc w:val="center"/>
            </w:pPr>
            <w:r>
              <w:t>(6.25)</w:t>
            </w:r>
          </w:p>
        </w:tc>
      </w:tr>
      <w:tr w:rsidR="00D4786A" w14:paraId="399C2AFA" w14:textId="77777777" w:rsidTr="00D4786A">
        <w:trPr>
          <w:trHeight w:val="1002"/>
        </w:trPr>
        <w:tc>
          <w:tcPr>
            <w:tcW w:w="4529" w:type="pct"/>
            <w:vAlign w:val="center"/>
          </w:tcPr>
          <w:p w14:paraId="69F5AEB1" w14:textId="77777777" w:rsidR="00D4786A" w:rsidRPr="00876FDB" w:rsidRDefault="00D4786A" w:rsidP="00D4786A">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tc>
        <w:tc>
          <w:tcPr>
            <w:tcW w:w="471" w:type="pct"/>
            <w:vAlign w:val="center"/>
          </w:tcPr>
          <w:p w14:paraId="113BAE58" w14:textId="77777777" w:rsidR="00D4786A" w:rsidRDefault="00D4786A" w:rsidP="00D4786A">
            <w:pPr>
              <w:jc w:val="center"/>
            </w:pPr>
            <w:r>
              <w:t>(6.26)</w:t>
            </w:r>
          </w:p>
        </w:tc>
      </w:tr>
    </w:tbl>
    <w:p w14:paraId="37299DD3" w14:textId="77777777" w:rsidR="0069057F" w:rsidRDefault="0066653F" w:rsidP="00956FD6">
      <w:pPr>
        <w:jc w:val="both"/>
        <w:rPr>
          <w:rFonts w:eastAsiaTheme="minorEastAsia"/>
        </w:rPr>
      </w:pPr>
      <w:r>
        <w:rPr>
          <w:rFonts w:eastAsiaTheme="minorEastAsia"/>
        </w:rPr>
        <w:tab/>
      </w:r>
      <w:r w:rsidR="0069057F">
        <w:rPr>
          <w:rFonts w:eastAsiaTheme="minorEastAsia"/>
        </w:rPr>
        <w:t xml:space="preserve">Porém como é muito dificil fazer uma fração de espira, </w:t>
      </w:r>
      <w:r w:rsidR="00956FD6">
        <w:rPr>
          <w:rFonts w:eastAsiaTheme="minorEastAsia"/>
        </w:rPr>
        <w:t xml:space="preserve">o valor será arrendondado o </w:t>
      </w:r>
      <w:r w:rsidR="0069057F">
        <w:rPr>
          <w:rFonts w:eastAsiaTheme="minorEastAsia"/>
        </w:rPr>
        <w:t>p</w:t>
      </w:r>
      <w:r w:rsidR="00956FD6">
        <w:rPr>
          <w:rFonts w:eastAsiaTheme="minorEastAsia"/>
        </w:rPr>
        <w:t>a</w:t>
      </w:r>
      <w:r w:rsidR="0069057F">
        <w:rPr>
          <w:rFonts w:eastAsiaTheme="minorEastAsia"/>
        </w:rPr>
        <w:t>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14:paraId="1D46CF1E" w14:textId="77777777" w:rsidTr="00D04DAE">
        <w:trPr>
          <w:trHeight w:val="1002"/>
        </w:trPr>
        <w:tc>
          <w:tcPr>
            <w:tcW w:w="4529" w:type="pct"/>
            <w:vAlign w:val="center"/>
          </w:tcPr>
          <w:p w14:paraId="52987BCC" w14:textId="77777777" w:rsidR="00D4786A" w:rsidRPr="00876FDB" w:rsidRDefault="00B601B4" w:rsidP="00D04DAE">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tc>
        <w:tc>
          <w:tcPr>
            <w:tcW w:w="471" w:type="pct"/>
            <w:vAlign w:val="center"/>
          </w:tcPr>
          <w:p w14:paraId="3ED21A46" w14:textId="77777777" w:rsidR="00D4786A" w:rsidRDefault="00D4786A" w:rsidP="00D04DAE">
            <w:pPr>
              <w:jc w:val="center"/>
            </w:pPr>
            <w:r>
              <w:t>(6.27)</w:t>
            </w:r>
          </w:p>
        </w:tc>
      </w:tr>
    </w:tbl>
    <w:p w14:paraId="408463A7" w14:textId="77777777"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14:paraId="31EFC886" w14:textId="77777777" w:rsidR="0069057F" w:rsidRDefault="00D4786A" w:rsidP="0069057F">
      <w:pPr>
        <w:jc w:val="both"/>
        <w:rPr>
          <w:rFonts w:eastAsiaTheme="minorEastAsia"/>
        </w:rPr>
      </w:pPr>
      <w:r>
        <w:rPr>
          <w:rFonts w:eastAsiaTheme="minorEastAsia"/>
        </w:rPr>
        <w:tab/>
        <w:t>Agora será calculado o fio de cobre necessário. É visto</w:t>
      </w:r>
      <w:r w:rsidR="0069057F">
        <w:rPr>
          <w:rFonts w:eastAsiaTheme="minorEastAsia"/>
        </w:rPr>
        <w:t xml:space="preserve"> na equação abaixo que a área do fio deve s</w:t>
      </w:r>
      <w:r>
        <w:rPr>
          <w:rFonts w:eastAsiaTheme="minorEastAsia"/>
        </w:rPr>
        <w:t>er maior que 0,31mm². Escolheu-se novamente o fio AWG 25 e serão associados</w:t>
      </w:r>
      <w:r w:rsidR="0069057F">
        <w:rPr>
          <w:rFonts w:eastAsiaTheme="minorEastAsia"/>
        </w:rPr>
        <w:t xml:space="preserve">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14:paraId="54C15896" w14:textId="77777777" w:rsidTr="00D04DAE">
        <w:trPr>
          <w:trHeight w:val="1002"/>
        </w:trPr>
        <w:tc>
          <w:tcPr>
            <w:tcW w:w="4529" w:type="pct"/>
            <w:vAlign w:val="center"/>
          </w:tcPr>
          <w:p w14:paraId="56EC81C3" w14:textId="77777777" w:rsidR="00D4786A" w:rsidRPr="00876FDB" w:rsidRDefault="00B601B4" w:rsidP="00D04DAE">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tc>
        <w:tc>
          <w:tcPr>
            <w:tcW w:w="471" w:type="pct"/>
            <w:vAlign w:val="center"/>
          </w:tcPr>
          <w:p w14:paraId="4A3B01D0" w14:textId="77777777" w:rsidR="00D4786A" w:rsidRDefault="00D4786A" w:rsidP="00D04DAE">
            <w:pPr>
              <w:jc w:val="center"/>
            </w:pPr>
            <w:r>
              <w:t>(6.28)</w:t>
            </w:r>
          </w:p>
        </w:tc>
      </w:tr>
    </w:tbl>
    <w:p w14:paraId="18704C09" w14:textId="77777777" w:rsidR="00D4786A" w:rsidRDefault="00D4786A" w:rsidP="0069057F">
      <w:pPr>
        <w:rPr>
          <w:rFonts w:eastAsiaTheme="minorEastAsia"/>
        </w:rPr>
      </w:pPr>
      <w:r>
        <w:rPr>
          <w:rFonts w:eastAsiaTheme="minorEastAsia"/>
        </w:rPr>
        <w:tab/>
      </w:r>
    </w:p>
    <w:p w14:paraId="2721AB12" w14:textId="77777777" w:rsidR="0069057F" w:rsidRDefault="00D4786A" w:rsidP="0069057F">
      <w:pPr>
        <w:rPr>
          <w:rFonts w:eastAsiaTheme="minorEastAsia"/>
        </w:rPr>
      </w:pPr>
      <w:r>
        <w:rPr>
          <w:rFonts w:eastAsiaTheme="minorEastAsia"/>
        </w:rPr>
        <w:tab/>
        <w:t xml:space="preserve">Para validar o projeto, </w:t>
      </w:r>
      <w:r w:rsidR="0069057F">
        <w:rPr>
          <w:rFonts w:eastAsiaTheme="minorEastAsia"/>
        </w:rPr>
        <w:t>observar</w:t>
      </w:r>
      <w:r>
        <w:rPr>
          <w:rFonts w:eastAsiaTheme="minorEastAsia"/>
        </w:rPr>
        <w:t>-se-a</w:t>
      </w:r>
      <w:r w:rsidR="0069057F">
        <w:rPr>
          <w:rFonts w:eastAsiaTheme="minorEastAsia"/>
        </w:rPr>
        <w:t xml:space="preserve"> a possibilidade de execução, lembrando que o Aw do núcleo escolhido é de 24mm²: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D4786A" w14:paraId="5555759E" w14:textId="77777777" w:rsidTr="00D4786A">
        <w:trPr>
          <w:trHeight w:val="1002"/>
        </w:trPr>
        <w:tc>
          <w:tcPr>
            <w:tcW w:w="4529" w:type="pct"/>
            <w:vAlign w:val="center"/>
          </w:tcPr>
          <w:p w14:paraId="51AC950C" w14:textId="77777777" w:rsidR="00D4786A" w:rsidRPr="00876FDB" w:rsidRDefault="00B601B4"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14:paraId="64DEE073" w14:textId="77777777" w:rsidR="00D4786A" w:rsidRDefault="00D4786A" w:rsidP="00D4786A">
            <w:pPr>
              <w:jc w:val="center"/>
            </w:pPr>
            <w:r>
              <w:t>(6.29)</w:t>
            </w:r>
          </w:p>
        </w:tc>
      </w:tr>
      <w:tr w:rsidR="00D4786A" w14:paraId="1DF5F7B0" w14:textId="77777777" w:rsidTr="00D4786A">
        <w:trPr>
          <w:trHeight w:val="1002"/>
        </w:trPr>
        <w:tc>
          <w:tcPr>
            <w:tcW w:w="4529" w:type="pct"/>
            <w:vAlign w:val="center"/>
          </w:tcPr>
          <w:p w14:paraId="4A8E0012" w14:textId="77777777" w:rsidR="00D4786A" w:rsidRPr="00876FDB" w:rsidRDefault="00B601B4" w:rsidP="00D4786A">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44A58BEE" w14:textId="77777777" w:rsidR="00D4786A" w:rsidRDefault="00D4786A" w:rsidP="00D4786A">
            <w:pPr>
              <w:jc w:val="center"/>
            </w:pPr>
            <w:r>
              <w:t>(6.30)</w:t>
            </w:r>
          </w:p>
        </w:tc>
      </w:tr>
    </w:tbl>
    <w:p w14:paraId="002BE6B2" w14:textId="77777777" w:rsidR="00D4786A" w:rsidRDefault="00D4786A" w:rsidP="0069057F">
      <w:pPr>
        <w:rPr>
          <w:rFonts w:eastAsiaTheme="minorEastAsia"/>
        </w:rPr>
      </w:pPr>
    </w:p>
    <w:p w14:paraId="2F3DE048" w14:textId="77777777" w:rsidR="0069057F" w:rsidRPr="000F2FDB" w:rsidRDefault="0069057F" w:rsidP="0069057F">
      <w:pPr>
        <w:rPr>
          <w:rFonts w:eastAsiaTheme="minorEastAsia"/>
        </w:rPr>
      </w:pPr>
    </w:p>
    <w:p w14:paraId="73D1E4AD" w14:textId="77777777" w:rsidR="0069057F" w:rsidRPr="00217FC1" w:rsidRDefault="0069057F" w:rsidP="0069057F">
      <w:pPr>
        <w:rPr>
          <w:rFonts w:eastAsiaTheme="minorEastAsia"/>
        </w:rPr>
      </w:pPr>
    </w:p>
    <w:p w14:paraId="563EA3C1" w14:textId="77777777" w:rsidR="00D4786A" w:rsidRDefault="0069057F" w:rsidP="0069057F">
      <w:pPr>
        <w:jc w:val="both"/>
        <w:rPr>
          <w:rFonts w:eastAsiaTheme="minorEastAsia"/>
        </w:rPr>
      </w:pPr>
      <w:r>
        <w:rPr>
          <w:rFonts w:eastAsiaTheme="minorEastAsia"/>
        </w:rPr>
        <w:tab/>
      </w:r>
      <w:r w:rsidR="00D4786A">
        <w:rPr>
          <w:rFonts w:eastAsiaTheme="minorEastAsia"/>
        </w:rPr>
        <w:t>Logo</w:t>
      </w:r>
      <w:r>
        <w:rPr>
          <w:rFonts w:eastAsiaTheme="minorEastAsia"/>
        </w:rPr>
        <w:t xml:space="preserve">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14:paraId="3C61A993" w14:textId="77777777" w:rsidTr="0066653F">
        <w:trPr>
          <w:jc w:val="center"/>
        </w:trPr>
        <w:tc>
          <w:tcPr>
            <w:tcW w:w="3685" w:type="dxa"/>
          </w:tcPr>
          <w:p w14:paraId="3C1CF3F6" w14:textId="77777777" w:rsidR="0069057F" w:rsidRDefault="00D4786A" w:rsidP="007E1172">
            <w:pPr>
              <w:jc w:val="center"/>
              <w:rPr>
                <w:rFonts w:eastAsiaTheme="minorEastAsia"/>
              </w:rPr>
            </w:pPr>
            <w:r>
              <w:rPr>
                <w:rFonts w:eastAsiaTheme="minorEastAsia"/>
              </w:rPr>
              <w:br w:type="page"/>
            </w:r>
            <w:r w:rsidR="0069057F">
              <w:rPr>
                <w:rFonts w:eastAsiaTheme="minorEastAsia"/>
              </w:rPr>
              <w:t>Parâmetro</w:t>
            </w:r>
          </w:p>
        </w:tc>
        <w:tc>
          <w:tcPr>
            <w:tcW w:w="3261" w:type="dxa"/>
          </w:tcPr>
          <w:p w14:paraId="3DC7FDD5" w14:textId="77777777" w:rsidR="0069057F" w:rsidRDefault="0069057F" w:rsidP="007E1172">
            <w:pPr>
              <w:jc w:val="center"/>
              <w:rPr>
                <w:rFonts w:eastAsiaTheme="minorEastAsia"/>
              </w:rPr>
            </w:pPr>
            <w:r>
              <w:rPr>
                <w:rFonts w:eastAsiaTheme="minorEastAsia"/>
              </w:rPr>
              <w:t>Valor</w:t>
            </w:r>
          </w:p>
        </w:tc>
      </w:tr>
      <w:tr w:rsidR="0069057F" w14:paraId="3FDDF61F" w14:textId="77777777" w:rsidTr="0066653F">
        <w:trPr>
          <w:jc w:val="center"/>
        </w:trPr>
        <w:tc>
          <w:tcPr>
            <w:tcW w:w="3685" w:type="dxa"/>
          </w:tcPr>
          <w:p w14:paraId="09B3340A" w14:textId="77777777" w:rsidR="0069057F" w:rsidRDefault="0069057F" w:rsidP="007E1172">
            <w:pPr>
              <w:jc w:val="center"/>
              <w:rPr>
                <w:rFonts w:eastAsiaTheme="minorEastAsia"/>
              </w:rPr>
            </w:pPr>
            <w:r>
              <w:rPr>
                <w:rFonts w:eastAsiaTheme="minorEastAsia"/>
              </w:rPr>
              <w:t>Núcleo</w:t>
            </w:r>
          </w:p>
        </w:tc>
        <w:tc>
          <w:tcPr>
            <w:tcW w:w="3261" w:type="dxa"/>
          </w:tcPr>
          <w:p w14:paraId="3AE0099F" w14:textId="77777777" w:rsidR="0069057F" w:rsidRDefault="0069057F" w:rsidP="007E1172">
            <w:pPr>
              <w:jc w:val="center"/>
              <w:rPr>
                <w:rFonts w:eastAsiaTheme="minorEastAsia"/>
              </w:rPr>
            </w:pPr>
            <w:r>
              <w:t>Thornton NEE-8/4/4-450-IP6</w:t>
            </w:r>
          </w:p>
        </w:tc>
      </w:tr>
      <w:tr w:rsidR="0069057F" w14:paraId="42FC0223" w14:textId="77777777" w:rsidTr="0066653F">
        <w:trPr>
          <w:jc w:val="center"/>
        </w:trPr>
        <w:tc>
          <w:tcPr>
            <w:tcW w:w="3685" w:type="dxa"/>
          </w:tcPr>
          <w:p w14:paraId="4137E98A" w14:textId="77777777" w:rsidR="0069057F" w:rsidRDefault="0069057F" w:rsidP="007E1172">
            <w:pPr>
              <w:jc w:val="center"/>
              <w:rPr>
                <w:rFonts w:eastAsiaTheme="minorEastAsia"/>
              </w:rPr>
            </w:pPr>
            <w:r>
              <w:rPr>
                <w:rFonts w:eastAsiaTheme="minorEastAsia"/>
              </w:rPr>
              <w:t>Numero de espiras</w:t>
            </w:r>
          </w:p>
        </w:tc>
        <w:tc>
          <w:tcPr>
            <w:tcW w:w="3261" w:type="dxa"/>
          </w:tcPr>
          <w:p w14:paraId="19072AA7" w14:textId="77777777" w:rsidR="0069057F" w:rsidRDefault="0069057F" w:rsidP="007E1172">
            <w:pPr>
              <w:jc w:val="center"/>
              <w:rPr>
                <w:rFonts w:eastAsiaTheme="minorEastAsia"/>
              </w:rPr>
            </w:pPr>
            <w:r>
              <w:rPr>
                <w:rFonts w:eastAsiaTheme="minorEastAsia"/>
              </w:rPr>
              <w:t>5</w:t>
            </w:r>
          </w:p>
        </w:tc>
      </w:tr>
      <w:tr w:rsidR="0069057F" w14:paraId="186E208C" w14:textId="77777777" w:rsidTr="0066653F">
        <w:trPr>
          <w:jc w:val="center"/>
        </w:trPr>
        <w:tc>
          <w:tcPr>
            <w:tcW w:w="3685" w:type="dxa"/>
          </w:tcPr>
          <w:p w14:paraId="58EADEC4" w14:textId="77777777" w:rsidR="0069057F" w:rsidRDefault="0069057F" w:rsidP="007E1172">
            <w:pPr>
              <w:jc w:val="center"/>
              <w:rPr>
                <w:rFonts w:eastAsiaTheme="minorEastAsia"/>
              </w:rPr>
            </w:pPr>
            <w:r>
              <w:rPr>
                <w:rFonts w:eastAsiaTheme="minorEastAsia"/>
              </w:rPr>
              <w:t>Fio de cobre</w:t>
            </w:r>
          </w:p>
        </w:tc>
        <w:tc>
          <w:tcPr>
            <w:tcW w:w="3261" w:type="dxa"/>
          </w:tcPr>
          <w:p w14:paraId="4570EE2D" w14:textId="77777777" w:rsidR="0069057F" w:rsidRDefault="0069057F" w:rsidP="007E1172">
            <w:pPr>
              <w:jc w:val="center"/>
              <w:rPr>
                <w:rFonts w:eastAsiaTheme="minorEastAsia"/>
              </w:rPr>
            </w:pPr>
            <w:r>
              <w:rPr>
                <w:rFonts w:eastAsiaTheme="minorEastAsia"/>
              </w:rPr>
              <w:t>2 x AWG25</w:t>
            </w:r>
          </w:p>
        </w:tc>
      </w:tr>
      <w:tr w:rsidR="0069057F" w14:paraId="6501C437" w14:textId="77777777" w:rsidTr="0066653F">
        <w:trPr>
          <w:jc w:val="center"/>
        </w:trPr>
        <w:tc>
          <w:tcPr>
            <w:tcW w:w="3685" w:type="dxa"/>
          </w:tcPr>
          <w:p w14:paraId="53E3596C" w14:textId="77777777" w:rsidR="0069057F" w:rsidRDefault="0069057F" w:rsidP="007E1172">
            <w:pPr>
              <w:jc w:val="center"/>
              <w:rPr>
                <w:rFonts w:eastAsiaTheme="minorEastAsia"/>
              </w:rPr>
            </w:pPr>
            <w:r>
              <w:rPr>
                <w:rFonts w:eastAsiaTheme="minorEastAsia"/>
              </w:rPr>
              <w:t>Valor da indutância após o cálculo</w:t>
            </w:r>
          </w:p>
        </w:tc>
        <w:tc>
          <w:tcPr>
            <w:tcW w:w="3261" w:type="dxa"/>
          </w:tcPr>
          <w:p w14:paraId="53EA77C6" w14:textId="77777777" w:rsidR="0069057F" w:rsidRDefault="0069057F" w:rsidP="007E1172">
            <w:pPr>
              <w:keepNext/>
              <w:jc w:val="center"/>
              <w:rPr>
                <w:rFonts w:eastAsiaTheme="minorEastAsia"/>
              </w:rPr>
            </w:pPr>
            <w:r>
              <w:rPr>
                <w:rFonts w:eastAsiaTheme="minorEastAsia"/>
              </w:rPr>
              <w:t>11,25 uH</w:t>
            </w:r>
          </w:p>
        </w:tc>
      </w:tr>
    </w:tbl>
    <w:p w14:paraId="0FD1514B" w14:textId="77777777" w:rsidR="0069057F" w:rsidRDefault="0069057F" w:rsidP="0069057F">
      <w:pPr>
        <w:pStyle w:val="Caption"/>
        <w:jc w:val="center"/>
        <w:rPr>
          <w:i w:val="0"/>
          <w:color w:val="auto"/>
          <w:sz w:val="24"/>
        </w:rPr>
      </w:pPr>
      <w:bookmarkStart w:id="240"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B61763">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240"/>
    </w:p>
    <w:p w14:paraId="6C285F85" w14:textId="77777777" w:rsidR="0003532A" w:rsidRPr="0003532A" w:rsidRDefault="0003532A" w:rsidP="0003532A"/>
    <w:p w14:paraId="63E550C6" w14:textId="77777777" w:rsidR="004419E5" w:rsidRDefault="00F72EE6" w:rsidP="004419E5">
      <w:pPr>
        <w:pStyle w:val="Heading2"/>
        <w:jc w:val="both"/>
      </w:pPr>
      <w:bookmarkStart w:id="241" w:name="_Ref455942486"/>
      <w:r>
        <w:t>Simulações considerando componentes reais</w:t>
      </w:r>
      <w:bookmarkEnd w:id="241"/>
    </w:p>
    <w:p w14:paraId="6F58A5A7" w14:textId="77777777" w:rsidR="00F50595" w:rsidRDefault="00C047F1" w:rsidP="00F50595">
      <w:pPr>
        <w:jc w:val="both"/>
      </w:pPr>
      <w:r>
        <w:tab/>
        <w:t xml:space="preserve">Diferentemente de todas as outras simulações já apresentadas até aqui, agora, com os componentes semicondutores reais selecionados, </w:t>
      </w:r>
      <w:r w:rsidR="00D04DAE">
        <w:t>serão considerados agora as perdas neles. O objetivo</w:t>
      </w:r>
      <w:r>
        <w:t xml:space="preserve"> aqui é observar se, mesmo com a perda de potência nos componentes do conversor, principalmente nos semicondutores que são os que co</w:t>
      </w:r>
      <w:r w:rsidR="00D04DAE">
        <w:t>nsomem mais potência, a eficiência está</w:t>
      </w:r>
      <w:r>
        <w:t xml:space="preserve"> acima do limite de 85% imposto pela norma 542 da ANATEL. </w:t>
      </w:r>
    </w:p>
    <w:p w14:paraId="36D7DCD2" w14:textId="77777777" w:rsidR="00F57855" w:rsidRDefault="00F50595" w:rsidP="00F50595">
      <w:pPr>
        <w:jc w:val="both"/>
      </w:pPr>
      <w:r>
        <w:tab/>
      </w:r>
      <w:r w:rsidR="00D04DAE">
        <w:t>Estão sendo considera</w:t>
      </w:r>
      <w:r>
        <w:t>do</w:t>
      </w:r>
      <w:r w:rsidR="00D04DAE">
        <w:t>s</w:t>
      </w:r>
      <w:r>
        <w:t xml:space="preserve"> principalmente os parâmetros dos dispositivos semicondutores (</w:t>
      </w:r>
      <w:r w:rsidR="00D04DAE">
        <w:t>chaves e diodos), ou seja, serão adicionados</w:t>
      </w:r>
      <w:r>
        <w:t xml:space="preserve">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14:paraId="123F4686" w14:textId="77777777" w:rsidR="00D04DAE" w:rsidRDefault="00D04DAE" w:rsidP="00F50595">
      <w:pPr>
        <w:jc w:val="both"/>
      </w:pPr>
      <w:r>
        <w:tab/>
        <w:t>Para essa simulação, as constantes dos controladores proporcional-integral não foram modificados. Estão sendo utilizados os mesmo valores ultimas simulações mostradas até aqui, ou seja, aquelas que levam em conta perturbações por conta do controlador digital.</w:t>
      </w:r>
    </w:p>
    <w:p w14:paraId="20813B2E" w14:textId="77777777" w:rsidR="008459B3" w:rsidRDefault="008459B3" w:rsidP="008459B3">
      <w:pPr>
        <w:keepNext/>
        <w:jc w:val="both"/>
      </w:pPr>
      <w:r>
        <w:rPr>
          <w:noProof/>
          <w:lang w:eastAsia="pt-BR"/>
        </w:rPr>
        <w:lastRenderedPageBreak/>
        <w:drawing>
          <wp:inline distT="0" distB="0" distL="0" distR="0" wp14:anchorId="68BC3EC7" wp14:editId="18C15906">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7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8C8058A" w14:textId="77777777" w:rsidR="00494AC2" w:rsidRDefault="008459B3" w:rsidP="008459B3">
      <w:pPr>
        <w:pStyle w:val="Caption"/>
        <w:jc w:val="center"/>
        <w:rPr>
          <w:i w:val="0"/>
          <w:color w:val="auto"/>
          <w:sz w:val="24"/>
        </w:rPr>
      </w:pPr>
      <w:bookmarkStart w:id="242" w:name="_Ref455845927"/>
      <w:bookmarkStart w:id="243" w:name="_Ref455941427"/>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12</w:t>
      </w:r>
      <w:r w:rsidR="007957BF">
        <w:rPr>
          <w:i w:val="0"/>
          <w:color w:val="auto"/>
          <w:sz w:val="24"/>
        </w:rPr>
        <w:fldChar w:fldCharType="end"/>
      </w:r>
      <w:bookmarkEnd w:id="242"/>
      <w:r w:rsidRPr="008459B3">
        <w:rPr>
          <w:i w:val="0"/>
          <w:color w:val="auto"/>
          <w:sz w:val="24"/>
        </w:rPr>
        <w:t xml:space="preserve"> - Funcionamento do conversor considerando componentes com perdas</w:t>
      </w:r>
      <w:bookmarkEnd w:id="243"/>
    </w:p>
    <w:p w14:paraId="4C8950F4" w14:textId="77777777" w:rsidR="008459B3" w:rsidRDefault="008459B3" w:rsidP="008459B3"/>
    <w:p w14:paraId="4AF387F7" w14:textId="77777777" w:rsidR="008459B3" w:rsidRDefault="008459B3" w:rsidP="008459B3">
      <w:pPr>
        <w:keepNext/>
      </w:pPr>
      <w:r>
        <w:rPr>
          <w:noProof/>
          <w:lang w:eastAsia="pt-BR"/>
        </w:rPr>
        <w:drawing>
          <wp:inline distT="0" distB="0" distL="0" distR="0" wp14:anchorId="4C80F0E7" wp14:editId="09A6B0D4">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7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BB3FB13" w14:textId="77777777" w:rsidR="008459B3" w:rsidRPr="008459B3" w:rsidRDefault="008459B3" w:rsidP="008459B3">
      <w:pPr>
        <w:pStyle w:val="Caption"/>
        <w:jc w:val="center"/>
        <w:rPr>
          <w:i w:val="0"/>
          <w:color w:val="auto"/>
          <w:sz w:val="24"/>
        </w:rPr>
      </w:pPr>
      <w:bookmarkStart w:id="244" w:name="_Ref455845946"/>
      <w:bookmarkStart w:id="245" w:name="_Ref455941431"/>
      <w:r w:rsidRPr="008459B3">
        <w:rPr>
          <w:i w:val="0"/>
          <w:color w:val="auto"/>
          <w:sz w:val="24"/>
        </w:rPr>
        <w:t xml:space="preserve">Figura </w:t>
      </w:r>
      <w:r w:rsidR="007957BF">
        <w:rPr>
          <w:i w:val="0"/>
          <w:color w:val="auto"/>
          <w:sz w:val="24"/>
        </w:rPr>
        <w:fldChar w:fldCharType="begin"/>
      </w:r>
      <w:r w:rsidR="007957BF">
        <w:rPr>
          <w:i w:val="0"/>
          <w:color w:val="auto"/>
          <w:sz w:val="24"/>
        </w:rPr>
        <w:instrText xml:space="preserve"> STYLEREF 1 \s </w:instrText>
      </w:r>
      <w:r w:rsidR="007957BF">
        <w:rPr>
          <w:i w:val="0"/>
          <w:color w:val="auto"/>
          <w:sz w:val="24"/>
        </w:rPr>
        <w:fldChar w:fldCharType="separate"/>
      </w:r>
      <w:r w:rsidR="00B61763">
        <w:rPr>
          <w:i w:val="0"/>
          <w:noProof/>
          <w:color w:val="auto"/>
          <w:sz w:val="24"/>
        </w:rPr>
        <w:t>6</w:t>
      </w:r>
      <w:r w:rsidR="007957BF">
        <w:rPr>
          <w:i w:val="0"/>
          <w:color w:val="auto"/>
          <w:sz w:val="24"/>
        </w:rPr>
        <w:fldChar w:fldCharType="end"/>
      </w:r>
      <w:r w:rsidR="007957BF">
        <w:rPr>
          <w:i w:val="0"/>
          <w:color w:val="auto"/>
          <w:sz w:val="24"/>
        </w:rPr>
        <w:t>.</w:t>
      </w:r>
      <w:r w:rsidR="007957BF">
        <w:rPr>
          <w:i w:val="0"/>
          <w:color w:val="auto"/>
          <w:sz w:val="24"/>
        </w:rPr>
        <w:fldChar w:fldCharType="begin"/>
      </w:r>
      <w:r w:rsidR="007957BF">
        <w:rPr>
          <w:i w:val="0"/>
          <w:color w:val="auto"/>
          <w:sz w:val="24"/>
        </w:rPr>
        <w:instrText xml:space="preserve"> SEQ Figura \* ARABIC \s 1 </w:instrText>
      </w:r>
      <w:r w:rsidR="007957BF">
        <w:rPr>
          <w:i w:val="0"/>
          <w:color w:val="auto"/>
          <w:sz w:val="24"/>
        </w:rPr>
        <w:fldChar w:fldCharType="separate"/>
      </w:r>
      <w:r w:rsidR="00B61763">
        <w:rPr>
          <w:i w:val="0"/>
          <w:noProof/>
          <w:color w:val="auto"/>
          <w:sz w:val="24"/>
        </w:rPr>
        <w:t>13</w:t>
      </w:r>
      <w:r w:rsidR="007957BF">
        <w:rPr>
          <w:i w:val="0"/>
          <w:color w:val="auto"/>
          <w:sz w:val="24"/>
        </w:rPr>
        <w:fldChar w:fldCharType="end"/>
      </w:r>
      <w:bookmarkEnd w:id="244"/>
      <w:r w:rsidRPr="008459B3">
        <w:rPr>
          <w:i w:val="0"/>
          <w:color w:val="auto"/>
          <w:sz w:val="24"/>
        </w:rPr>
        <w:t xml:space="preserve"> - Eficiência do conversor considerando componentes com perdas</w:t>
      </w:r>
      <w:bookmarkEnd w:id="245"/>
    </w:p>
    <w:p w14:paraId="42B3FAC5" w14:textId="77777777" w:rsidR="00784AB4" w:rsidRPr="00F50595" w:rsidRDefault="00D04DAE" w:rsidP="00F50595">
      <w:pPr>
        <w:jc w:val="both"/>
      </w:pPr>
      <w:r>
        <w:tab/>
        <w:t>Pode-se</w:t>
      </w:r>
      <w:r w:rsidR="00F57855">
        <w:t xml:space="preserve"> ver na </w:t>
      </w:r>
      <w:r w:rsidR="008459B3" w:rsidRPr="008459B3">
        <w:fldChar w:fldCharType="begin"/>
      </w:r>
      <w:r w:rsidR="008459B3" w:rsidRPr="008459B3">
        <w:instrText xml:space="preserve"> REF _Ref455845927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12</w:t>
      </w:r>
      <w:r w:rsidR="008459B3" w:rsidRPr="008459B3">
        <w:fldChar w:fldCharType="end"/>
      </w:r>
      <w:r w:rsidR="008459B3">
        <w:t xml:space="preserve"> </w:t>
      </w:r>
      <w:r w:rsidR="00364D06">
        <w:t xml:space="preserve">que o conversor continua funcionando perfeitamente mesmo após as considerações feitas de componentes </w:t>
      </w:r>
      <w:r>
        <w:t>reais. Quanto a eficiência é observado</w:t>
      </w:r>
      <w:r w:rsidR="00364D06">
        <w:t xml:space="preserve"> na </w:t>
      </w:r>
      <w:r w:rsidR="008459B3" w:rsidRPr="008459B3">
        <w:fldChar w:fldCharType="begin"/>
      </w:r>
      <w:r w:rsidR="008459B3" w:rsidRPr="008459B3">
        <w:instrText xml:space="preserve"> REF _Ref455845946 \h  \* MERGEFORMAT </w:instrText>
      </w:r>
      <w:r w:rsidR="008459B3" w:rsidRPr="008459B3">
        <w:fldChar w:fldCharType="separate"/>
      </w:r>
      <w:r w:rsidR="00B61763" w:rsidRPr="008459B3">
        <w:t xml:space="preserve">Figura </w:t>
      </w:r>
      <w:r w:rsidR="00B61763" w:rsidRPr="00B61763">
        <w:rPr>
          <w:noProof/>
        </w:rPr>
        <w:t>6</w:t>
      </w:r>
      <w:r w:rsidR="00B61763">
        <w:rPr>
          <w:noProof/>
        </w:rPr>
        <w:t>.</w:t>
      </w:r>
      <w:r w:rsidR="00B61763" w:rsidRPr="00B61763">
        <w:rPr>
          <w:noProof/>
        </w:rPr>
        <w:t>13</w:t>
      </w:r>
      <w:r w:rsidR="008459B3" w:rsidRPr="008459B3">
        <w:fldChar w:fldCharType="end"/>
      </w:r>
      <w:r w:rsidR="008459B3">
        <w:t xml:space="preserve"> </w:t>
      </w:r>
      <w:r w:rsidR="00364D06">
        <w:t>que, como o esperado, ela caiu consideravelmente, de mais de 98% para 91,4%. Mesmo com a grande queda de eficiência, o valor se mantem bem afastado do limite de 85% requ</w:t>
      </w:r>
      <w:r>
        <w:t>isitados por norma. Assim, tem-se</w:t>
      </w:r>
      <w:r w:rsidR="00364D06">
        <w:t xml:space="preserve"> uma margem consideravelmente grande para que, em uma implementação física, </w:t>
      </w:r>
      <w:r w:rsidR="001848B5">
        <w:t>o rendimento do conversor caia mais um pouco, sem desrepeitar as especificações.</w:t>
      </w:r>
      <w:r>
        <w:t xml:space="preserve"> </w:t>
      </w:r>
      <w:r w:rsidR="00784AB4" w:rsidRPr="00784AB4">
        <w:br w:type="page"/>
      </w:r>
    </w:p>
    <w:p w14:paraId="0DA81C94" w14:textId="77777777" w:rsidR="00F36B89" w:rsidRDefault="00DB2434" w:rsidP="004E1076">
      <w:pPr>
        <w:pStyle w:val="Heading1"/>
        <w:jc w:val="both"/>
      </w:pPr>
      <w:r w:rsidRPr="00784AB4">
        <w:lastRenderedPageBreak/>
        <w:br/>
      </w:r>
      <w:bookmarkStart w:id="246" w:name="_Ref455942491"/>
      <w:r w:rsidR="002E199C">
        <w:t>Conclusão</w:t>
      </w:r>
      <w:bookmarkEnd w:id="246"/>
    </w:p>
    <w:p w14:paraId="055D1869" w14:textId="77777777" w:rsidR="002E199C" w:rsidRDefault="002E199C" w:rsidP="0066653F">
      <w:pPr>
        <w:jc w:val="both"/>
      </w:pPr>
      <w:r>
        <w:tab/>
        <w:t xml:space="preserve">Esse trabalho se destinou ao projeto de um conversor em ponte completa com ZVS e controle por desvio de fase. Primeiramente </w:t>
      </w:r>
      <w:r w:rsidR="00D04DAE">
        <w:t>foi explicada</w:t>
      </w:r>
      <w:r>
        <w:t xml:space="preserve">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14:paraId="5F7E21ED" w14:textId="77777777" w:rsidR="009B1342" w:rsidRDefault="009B1342" w:rsidP="0066653F">
      <w:pPr>
        <w:jc w:val="both"/>
      </w:pPr>
      <w:r>
        <w:tab/>
        <w:t>Depois da apresentação, foi discutido o funcionamento desse circuito. Como é um conversor chaveado, expl</w:t>
      </w:r>
      <w:r w:rsidR="00D04DAE">
        <w:t>icamos cada etapa do chaveamento</w:t>
      </w:r>
      <w:r>
        <w:t>, ou seja, cada diferente parte em que cada chave estava ligada ou desligada. Aqui foi mostrado, teoricamente, como o chaveamento sob tensão nula funciona e quais as condições que devem existir para que ele exista.</w:t>
      </w:r>
    </w:p>
    <w:p w14:paraId="04E85A44" w14:textId="77777777" w:rsidR="009B1342" w:rsidRDefault="00D04DAE" w:rsidP="0066653F">
      <w:pPr>
        <w:jc w:val="both"/>
      </w:pPr>
      <w:r>
        <w:tab/>
        <w:t>A seguir, falou-se</w:t>
      </w:r>
      <w:r w:rsidR="009B1342">
        <w:t xml:space="preserve"> sobre as equações do projeto, logo, sobre como calcular cada componente do circuito, até mesmo como realizar o projeto físico de elementos magnéticos, tais como transformadores </w:t>
      </w:r>
      <w:r>
        <w:t xml:space="preserve">e indutores. Feito isso, </w:t>
      </w:r>
      <w:r w:rsidR="009B1342">
        <w:t>toda a modelagem de pequenos sinais do conversor</w:t>
      </w:r>
      <w:r>
        <w:t xml:space="preserve"> foi realizado, </w:t>
      </w:r>
      <w:r w:rsidR="009B1342">
        <w:t>baseando</w:t>
      </w:r>
      <w:r>
        <w:t>-se</w:t>
      </w:r>
      <w:r w:rsidR="009B1342">
        <w:t xml:space="preserve"> em um conversor do tipo buck e, finalmente, as funções de transferência de interesse para o controle foram extraidas do modelo.</w:t>
      </w:r>
    </w:p>
    <w:p w14:paraId="60DB9C06" w14:textId="77777777" w:rsidR="009B1342" w:rsidRDefault="009B1342" w:rsidP="0066653F">
      <w:pPr>
        <w:jc w:val="both"/>
      </w:pPr>
      <w:r>
        <w:tab/>
        <w:t>No capítulo seguinte é que está presente o projet</w:t>
      </w:r>
      <w:r w:rsidR="00D04DAE">
        <w:t>o do conversor em si, Explicou-se</w:t>
      </w:r>
      <w:r>
        <w:t xml:space="preserve"> o que significa cada parâmentro que deve-se especificar para o cálc</w:t>
      </w:r>
      <w:r w:rsidR="00D04DAE">
        <w:t>ulo dos componentes e realizou-se</w:t>
      </w:r>
      <w:r>
        <w:t xml:space="preserve"> as contas utilizando as equações presentes no capítulo 2. Após isso </w:t>
      </w:r>
      <w:r w:rsidR="00D04DAE">
        <w:t>foi apresentada</w:t>
      </w:r>
      <w:r>
        <w:t xml:space="preserve"> a lógica do controle, que se baseia em controladores do tipo proporcional-integral, e </w:t>
      </w:r>
      <w:r w:rsidR="00D04DAE">
        <w:t>foi feito o cálculo teorico</w:t>
      </w:r>
      <w:r>
        <w:t xml:space="preserve"> </w:t>
      </w:r>
      <w:r w:rsidR="00D04DAE">
        <w:t>d</w:t>
      </w:r>
      <w:r>
        <w:t>as constantes para esse controlador.</w:t>
      </w:r>
    </w:p>
    <w:p w14:paraId="63FD6A4B" w14:textId="77777777"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w:t>
      </w:r>
      <w:r w:rsidR="005C7B3B">
        <w:t>da ANATEL. Primeiro apresentou-se</w:t>
      </w:r>
      <w:r w:rsidR="0066653F">
        <w:t xml:space="preserve"> simulações considerando todos os componentes ideiais, inclusive o controle, fazendo ajustes finos nas constantes do controlador para atender às esp</w:t>
      </w:r>
      <w:r w:rsidR="005C7B3B">
        <w:t>ecificações. Em seguida, foi feita</w:t>
      </w:r>
      <w:r w:rsidR="0066653F">
        <w:t xml:space="preserve"> uma simulação em que o controle simulado é mais próximo de um controle que </w:t>
      </w:r>
      <w:r w:rsidR="0066653F">
        <w:lastRenderedPageBreak/>
        <w:t>pode ser implementado e</w:t>
      </w:r>
      <w:r w:rsidR="005C7B3B">
        <w:t xml:space="preserve">m um microcontrolador, e mostrou-se </w:t>
      </w:r>
      <w:r w:rsidR="0066653F">
        <w:t xml:space="preserve">quais as diferenças e dificuldades em relação a simulação ideal. No capítulo seguinte, após fazer a seleção dos componentes reais e o projeto dos elementos magnéticos presentes no circuito, </w:t>
      </w:r>
      <w:r w:rsidR="005C7B3B">
        <w:t>foi observado</w:t>
      </w:r>
      <w:r w:rsidR="0066653F">
        <w:t xml:space="preserve">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r w:rsidR="005C7B3B">
        <w:t xml:space="preserve"> [3]</w:t>
      </w:r>
      <w:r w:rsidR="0079131C">
        <w:t>.</w:t>
      </w:r>
    </w:p>
    <w:p w14:paraId="0BE3B077" w14:textId="77777777" w:rsidR="0066653F" w:rsidRDefault="0066653F" w:rsidP="0066653F">
      <w:pPr>
        <w:jc w:val="both"/>
      </w:pPr>
      <w:r>
        <w:tab/>
        <w:t>Ainda n</w:t>
      </w:r>
      <w:r w:rsidR="005C7B3B">
        <w:t>esse penúltimo capítulo, discutiu-se</w:t>
      </w:r>
      <w:r>
        <w:t xml:space="preserve"> sobre alguns circuitos que são impressindíveis para uma montagem com um microcontrolador, tais como circuitos de intrumentação e drivers para os Mosfets.</w:t>
      </w:r>
    </w:p>
    <w:p w14:paraId="38F58A51" w14:textId="77777777" w:rsidR="0079131C" w:rsidRPr="002E199C" w:rsidRDefault="0066653F" w:rsidP="0066653F">
      <w:pPr>
        <w:jc w:val="both"/>
      </w:pPr>
      <w:r>
        <w:tab/>
        <w:t>Assi</w:t>
      </w:r>
      <w:r w:rsidR="005C7B3B">
        <w:t>m, ao final desse projeto, tem-se</w:t>
      </w:r>
      <w:r>
        <w:t xml:space="preserve"> um conversor em ponte completa com ZVS e controle por desvio de fase funcioanal e que pode ser feito com uma imple</w:t>
      </w:r>
      <w:r w:rsidR="005C7B3B">
        <w:t>me</w:t>
      </w:r>
      <w:r>
        <w:t xml:space="preserve">ntação de controle digital. </w:t>
      </w:r>
      <w:r w:rsidR="005C7B3B">
        <w:t xml:space="preserve">Com todas as equações apresentadas, pode-se fazer o calculo desse conversor para quaiquer especificações e aplicações requisitadas. </w:t>
      </w:r>
      <w:r>
        <w:t>As próximas etapas desse projeto e para termos o circu</w:t>
      </w:r>
      <w:r w:rsidR="005B5964">
        <w:t xml:space="preserve">ito funcionado </w:t>
      </w:r>
      <w:r w:rsidR="005C7B3B">
        <w:t>em um uma PCM</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14:paraId="3EC80B09" w14:textId="77777777" w:rsidR="00F36B89" w:rsidRPr="00C510A4" w:rsidRDefault="00F36B89" w:rsidP="004E1076">
      <w:pPr>
        <w:jc w:val="both"/>
        <w:rPr>
          <w:rFonts w:eastAsiaTheme="majorEastAsia" w:cstheme="majorBidi"/>
          <w:sz w:val="48"/>
          <w:szCs w:val="32"/>
        </w:rPr>
      </w:pPr>
      <w:r w:rsidRPr="00C510A4">
        <w:br w:type="page"/>
      </w:r>
    </w:p>
    <w:p w14:paraId="1B5C284C" w14:textId="77777777" w:rsidR="00DB2434" w:rsidRPr="0011069F" w:rsidRDefault="0011069F" w:rsidP="004E1076">
      <w:pPr>
        <w:pStyle w:val="Heading1"/>
        <w:numPr>
          <w:ilvl w:val="0"/>
          <w:numId w:val="0"/>
        </w:numPr>
        <w:jc w:val="both"/>
        <w:rPr>
          <w:lang w:val="en-US"/>
        </w:rPr>
      </w:pPr>
      <w:r>
        <w:rPr>
          <w:lang w:val="en-US"/>
        </w:rPr>
        <w:lastRenderedPageBreak/>
        <w:t>Bibliografia</w:t>
      </w:r>
    </w:p>
    <w:p w14:paraId="39829EC9" w14:textId="77777777"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Eletronics, v. 7, pp. 275-284, 1992.</w:t>
      </w:r>
    </w:p>
    <w:p w14:paraId="6312612E" w14:textId="77777777"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GAIDZINSKI, P. R., Unidade Retificadora de Alta Performance 1500W – 25A, para Telecomunicações. M.Sc. dissertation, Universidade Federal de Santa Catarina, Agosto de 1993.</w:t>
      </w:r>
    </w:p>
    <w:p w14:paraId="53270B95" w14:textId="77777777"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14:paraId="1BF44639" w14:textId="77777777"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on Power Eletronics</w:t>
      </w:r>
      <w:r w:rsidR="00F36B89">
        <w:rPr>
          <w:rFonts w:cs="Times New Roman"/>
          <w:lang w:val="en-US" w:eastAsia="pt-BR"/>
        </w:rPr>
        <w:t>, v. 14, n. 3, maio de 1999.</w:t>
      </w:r>
    </w:p>
    <w:p w14:paraId="0536AC30" w14:textId="77777777"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Análise e Projeto de Compensadores para Comversores Full-Bridge-ZVS-PWM-OS</w:t>
      </w:r>
      <w:r w:rsidR="00F36B89">
        <w:t xml:space="preserve">. </w:t>
      </w:r>
      <w:r w:rsidR="00F36B89" w:rsidRPr="00C94A09">
        <w:rPr>
          <w:lang w:eastAsia="pt-BR"/>
        </w:rPr>
        <w:t xml:space="preserve">M.Sc. </w:t>
      </w:r>
      <w:r w:rsidR="00F36B89">
        <w:rPr>
          <w:lang w:eastAsia="pt-BR"/>
        </w:rPr>
        <w:t>di</w:t>
      </w:r>
      <w:r w:rsidR="00F36B89" w:rsidRPr="00C94A09">
        <w:rPr>
          <w:lang w:eastAsia="pt-BR"/>
        </w:rPr>
        <w:t>ssertation</w:t>
      </w:r>
      <w:r w:rsidR="00F36B89">
        <w:rPr>
          <w:lang w:eastAsia="pt-BR"/>
        </w:rPr>
        <w:t>, Universidade Federal de Santa Catarina, Dezembro de 1994.</w:t>
      </w:r>
    </w:p>
    <w:p w14:paraId="1D7858C0" w14:textId="77777777" w:rsidR="00097BD4" w:rsidRDefault="003C10E2" w:rsidP="00097BD4">
      <w:pPr>
        <w:jc w:val="both"/>
      </w:pPr>
      <w:r>
        <w:t>[6]</w:t>
      </w:r>
      <w:r w:rsidR="00097BD4" w:rsidRPr="00FC43BA">
        <w:t xml:space="preserve"> “</w:t>
      </w:r>
      <w:r w:rsidR="00097BD4">
        <w:t xml:space="preserve">Projeto Físico de Indutores e Transformadores em Alta Freqüência”, </w:t>
      </w:r>
      <w:r w:rsidR="00097BD4" w:rsidRPr="00FC43BA">
        <w:t>http://www.joinville.udesc.br/portal/professores/sergiovgo/materiais/Apostila_Projeto_Fisico_De_Magneticos.pdf</w:t>
      </w:r>
      <w:r w:rsidR="00097BD4">
        <w:t xml:space="preserve"> (Acesso em 19 de junho de 2016).</w:t>
      </w:r>
    </w:p>
    <w:p w14:paraId="2CF170C7" w14:textId="77777777"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14:paraId="45805085" w14:textId="77777777"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Akshay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(Acesso em 22</w:t>
      </w:r>
      <w:r w:rsidR="00927E5B" w:rsidRPr="00927E5B">
        <w:rPr>
          <w:rFonts w:cs="Times New Roman"/>
          <w:szCs w:val="24"/>
          <w:lang w:val="en-US" w:eastAsia="pt-BR"/>
        </w:rPr>
        <w:t xml:space="preserve"> de </w:t>
      </w:r>
      <w:r w:rsidR="00927E5B">
        <w:rPr>
          <w:rFonts w:cs="Times New Roman"/>
          <w:szCs w:val="24"/>
          <w:lang w:val="en-US" w:eastAsia="pt-BR"/>
        </w:rPr>
        <w:t>maio</w:t>
      </w:r>
      <w:r w:rsidR="00927E5B" w:rsidRPr="00927E5B">
        <w:rPr>
          <w:rFonts w:cs="Times New Roman"/>
          <w:szCs w:val="24"/>
          <w:lang w:val="en-US" w:eastAsia="pt-BR"/>
        </w:rPr>
        <w:t xml:space="preserve"> de 2015)</w:t>
      </w:r>
      <w:r w:rsidR="00927E5B">
        <w:rPr>
          <w:rFonts w:cs="Times New Roman"/>
          <w:szCs w:val="24"/>
          <w:lang w:val="en-US" w:eastAsia="pt-BR"/>
        </w:rPr>
        <w:t>.</w:t>
      </w:r>
    </w:p>
    <w:p w14:paraId="669DCA11" w14:textId="77777777" w:rsidR="00097BD4" w:rsidRPr="00DB1995" w:rsidRDefault="003C10E2" w:rsidP="00097BD4">
      <w:pPr>
        <w:jc w:val="both"/>
      </w:pPr>
      <w:r>
        <w:t>[9]</w:t>
      </w:r>
      <w:r w:rsidR="00097BD4" w:rsidRPr="00DB1995">
        <w:t xml:space="preserve"> “PID Controller – Wikipedia, the free encyclopedia”, https://en.wikipedia.org/wiki/PID_controller (Acesso em 09 de julho de 2016)</w:t>
      </w:r>
      <w:r w:rsidR="00097BD4">
        <w:t>.</w:t>
      </w:r>
    </w:p>
    <w:p w14:paraId="4E5DE084" w14:textId="77777777" w:rsidR="00097BD4" w:rsidRPr="00097BD4" w:rsidRDefault="00097BD4" w:rsidP="004E1076">
      <w:pPr>
        <w:jc w:val="both"/>
        <w:rPr>
          <w:rFonts w:cs="Times New Roman"/>
          <w:szCs w:val="24"/>
          <w:lang w:eastAsia="pt-BR"/>
        </w:rPr>
      </w:pPr>
    </w:p>
    <w:p w14:paraId="027B08D7" w14:textId="77777777" w:rsidR="000F7D04" w:rsidRDefault="00097BD4" w:rsidP="00FC43BA">
      <w:pPr>
        <w:jc w:val="both"/>
      </w:pPr>
      <w:r>
        <w:lastRenderedPageBreak/>
        <w:t xml:space="preserve"> </w:t>
      </w:r>
      <w:r w:rsidR="003C10E2">
        <w:t>[10]</w:t>
      </w:r>
      <w:r w:rsidR="000F7D04" w:rsidRPr="000F7D04">
        <w:t xml:space="preserve">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14:paraId="450ECE43" w14:textId="77777777"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(Acesso em 06 de julho de 2016).</w:t>
      </w:r>
    </w:p>
    <w:p w14:paraId="640BB5FC" w14:textId="77777777" w:rsidR="00ED30F2" w:rsidRDefault="003C10E2" w:rsidP="00FC43BA">
      <w:pPr>
        <w:jc w:val="both"/>
      </w:pPr>
      <w:r>
        <w:t>[12]</w:t>
      </w:r>
      <w:r w:rsidR="00ED30F2" w:rsidRPr="00ED30F2">
        <w:t xml:space="preserve"> Infineon Technologies, “Datasheet IPx50R190CE”, http://www.mouser.com/ds/2/196/Infineon-IPX50R190CE-DS-v02_01-EN-359664.pdf (Acesso em 06 de julho de 2016).</w:t>
      </w:r>
    </w:p>
    <w:p w14:paraId="305166A1" w14:textId="77777777" w:rsidR="005872C8" w:rsidRDefault="003C10E2" w:rsidP="00FC43BA">
      <w:pPr>
        <w:jc w:val="both"/>
      </w:pPr>
      <w:r>
        <w:t>[13]</w:t>
      </w:r>
      <w:r w:rsidR="005872C8" w:rsidRPr="005872C8">
        <w:t xml:space="preserve"> NXP Semiconductors, “BYV415W-600P-524736”, http://www.mouser.com/ds/2/302/BYV415W-600P-524736.pdf (</w:t>
      </w:r>
      <w:r w:rsidR="005872C8">
        <w:t xml:space="preserve">Acesso em </w:t>
      </w:r>
      <w:r w:rsidR="005872C8" w:rsidRPr="005872C8">
        <w:t>6 de julho de 2016)</w:t>
      </w:r>
    </w:p>
    <w:p w14:paraId="3DDAFF69" w14:textId="77777777" w:rsidR="003D2D47" w:rsidRPr="00DB1995" w:rsidRDefault="0092248D" w:rsidP="00DD664F">
      <w:pPr>
        <w:jc w:val="both"/>
      </w:pPr>
      <w:r>
        <w:t>[14</w:t>
      </w:r>
      <w:r w:rsidR="003D2D47">
        <w:t>]</w:t>
      </w:r>
      <w:r w:rsidR="00DD664F">
        <w:t xml:space="preserve"> ”</w:t>
      </w:r>
      <w:r w:rsidR="00DD664F" w:rsidRPr="00DD664F">
        <w:t xml:space="preserve"> </w:t>
      </w:r>
      <w:r w:rsidR="00DD664F">
        <w:t xml:space="preserve">Projeto Físico de Indutores e Transformadores em Alta Freqüência”, </w:t>
      </w:r>
      <w:r w:rsidR="003D2D47" w:rsidRPr="00DD664F">
        <w:t>http://www.joinville.udesc.br/portal/professores/nodari/materiais/aulamagneticos.pdf</w:t>
      </w:r>
      <w:r w:rsidR="00DD664F">
        <w:t xml:space="preserve"> (A</w:t>
      </w:r>
      <w:r w:rsidR="003D2D47">
        <w:t>cesso em 19 de junho de 2016)</w:t>
      </w:r>
    </w:p>
    <w:sectPr w:rsidR="003D2D47" w:rsidRPr="00DB1995" w:rsidSect="004229A9">
      <w:headerReference w:type="default" r:id="rId74"/>
      <w:footerReference w:type="default" r:id="rId75"/>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9" w:author="Leonardo Muricy" w:date="2016-08-23T09:30:00Z" w:initials="LM">
    <w:p w14:paraId="5D8DBEE7" w14:textId="77777777" w:rsidR="00B601B4" w:rsidRDefault="00B601B4">
      <w:pPr>
        <w:pStyle w:val="CommentText"/>
      </w:pPr>
      <w:r>
        <w:rPr>
          <w:rStyle w:val="CommentReference"/>
        </w:rPr>
        <w:annotationRef/>
      </w:r>
      <w:r>
        <w:t>Por que?</w:t>
      </w:r>
    </w:p>
  </w:comment>
  <w:comment w:id="67" w:author="Leonardo Muricy" w:date="2016-08-23T09:36:00Z" w:initials="LM">
    <w:p w14:paraId="21E17E35" w14:textId="77777777" w:rsidR="009E5331" w:rsidRDefault="009E5331">
      <w:pPr>
        <w:pStyle w:val="CommentText"/>
      </w:pPr>
      <w:r>
        <w:rPr>
          <w:rStyle w:val="CommentReference"/>
        </w:rPr>
        <w:annotationRef/>
      </w:r>
      <w:r>
        <w:t>Indique aqui o que são as variáveis presentes na equação e ao invés de temos (ou tem-se que) com a equação embaixo, indique algo como tem-se a Equação 3.1</w:t>
      </w:r>
    </w:p>
  </w:comment>
  <w:comment w:id="91" w:author="Leonardo Muricy" w:date="2016-08-23T09:46:00Z" w:initials="LM">
    <w:p w14:paraId="62B38C5F" w14:textId="77777777" w:rsidR="001B7A2E" w:rsidRDefault="001B7A2E">
      <w:pPr>
        <w:pStyle w:val="CommentText"/>
      </w:pPr>
      <w:r>
        <w:rPr>
          <w:rStyle w:val="CommentReference"/>
        </w:rPr>
        <w:annotationRef/>
      </w:r>
      <w:r>
        <w:t>Indique aqui a qual circuito você está se referenciando (imagino que seja o do conversor Buck com os valores alterados em relação ao ZVS)</w:t>
      </w:r>
    </w:p>
  </w:comment>
  <w:comment w:id="96" w:author="Leonardo Muricy" w:date="2016-08-23T10:07:00Z" w:initials="LM">
    <w:p w14:paraId="1D1CFF8A" w14:textId="77777777" w:rsidR="00043BF9" w:rsidRDefault="00043BF9">
      <w:pPr>
        <w:pStyle w:val="CommentText"/>
      </w:pPr>
      <w:r>
        <w:rPr>
          <w:rStyle w:val="CommentReference"/>
        </w:rPr>
        <w:annotationRef/>
      </w:r>
      <w:r>
        <w:rPr>
          <w:rStyle w:val="CommentReference"/>
        </w:rPr>
        <w:t>Adicione o projeto físico nesse capítulo ou retire essa frase</w:t>
      </w:r>
    </w:p>
  </w:comment>
  <w:comment w:id="100" w:author="Leonardo Muricy" w:date="2016-08-23T09:50:00Z" w:initials="LM">
    <w:p w14:paraId="7C84219A" w14:textId="77777777" w:rsidR="001B7A2E" w:rsidRDefault="001B7A2E">
      <w:pPr>
        <w:pStyle w:val="CommentText"/>
      </w:pPr>
      <w:r>
        <w:rPr>
          <w:rStyle w:val="CommentReference"/>
        </w:rPr>
        <w:annotationRef/>
      </w:r>
      <w:r>
        <w:t>Se for pela norma é na verdade 45V a 59V</w:t>
      </w:r>
    </w:p>
  </w:comment>
  <w:comment w:id="111" w:author="Leonardo Muricy" w:date="2016-08-23T10:15:00Z" w:initials="LM">
    <w:p w14:paraId="740A144B" w14:textId="77777777" w:rsidR="00132B66" w:rsidRDefault="00132B66">
      <w:pPr>
        <w:pStyle w:val="CommentText"/>
      </w:pPr>
      <w:r>
        <w:rPr>
          <w:rStyle w:val="CommentReference"/>
        </w:rPr>
        <w:annotationRef/>
      </w:r>
      <w:r>
        <w:t>Não entendi.</w:t>
      </w:r>
    </w:p>
  </w:comment>
  <w:comment w:id="128" w:author="Leonardo Muricy" w:date="2016-08-23T10:12:00Z" w:initials="LM">
    <w:p w14:paraId="41B96B1F" w14:textId="77777777" w:rsidR="00043BF9" w:rsidRDefault="00043BF9">
      <w:pPr>
        <w:pStyle w:val="CommentText"/>
      </w:pPr>
      <w:r>
        <w:rPr>
          <w:rStyle w:val="CommentReference"/>
        </w:rPr>
        <w:annotationRef/>
      </w:r>
      <w:r>
        <w:t>Adicionar passos entre as condições definidas e os valores obtidos de kp e ki.</w:t>
      </w:r>
    </w:p>
  </w:comment>
  <w:comment w:id="134" w:author="Leonardo Muricy" w:date="2016-08-23T10:05:00Z" w:initials="LM">
    <w:p w14:paraId="014F5111" w14:textId="77777777" w:rsidR="00043BF9" w:rsidRDefault="00043BF9">
      <w:pPr>
        <w:pStyle w:val="CommentText"/>
      </w:pPr>
      <w:r>
        <w:rPr>
          <w:rStyle w:val="CommentReference"/>
        </w:rPr>
        <w:annotationRef/>
      </w:r>
      <w:r>
        <w:t>Indicar que está sendo utilizado o critério de obtenção de margem de fase de 90º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8DBEE7" w15:done="0"/>
  <w15:commentEx w15:paraId="21E17E35" w15:done="0"/>
  <w15:commentEx w15:paraId="62B38C5F" w15:done="0"/>
  <w15:commentEx w15:paraId="1D1CFF8A" w15:done="0"/>
  <w15:commentEx w15:paraId="7C84219A" w15:done="0"/>
  <w15:commentEx w15:paraId="740A144B" w15:done="0"/>
  <w15:commentEx w15:paraId="41B96B1F" w15:done="0"/>
  <w15:commentEx w15:paraId="014F511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192E2" w14:textId="77777777" w:rsidR="00501158" w:rsidRDefault="00501158" w:rsidP="00F02B32">
      <w:pPr>
        <w:spacing w:after="0" w:line="240" w:lineRule="auto"/>
      </w:pPr>
      <w:r>
        <w:separator/>
      </w:r>
    </w:p>
  </w:endnote>
  <w:endnote w:type="continuationSeparator" w:id="0">
    <w:p w14:paraId="3ABD990B" w14:textId="77777777" w:rsidR="00501158" w:rsidRDefault="00501158"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442338"/>
      <w:docPartObj>
        <w:docPartGallery w:val="Page Numbers (Bottom of Page)"/>
        <w:docPartUnique/>
      </w:docPartObj>
    </w:sdtPr>
    <w:sdtEndPr>
      <w:rPr>
        <w:rFonts w:cs="Times New Roman"/>
        <w:noProof/>
        <w:szCs w:val="24"/>
      </w:rPr>
    </w:sdtEndPr>
    <w:sdtContent>
      <w:p w14:paraId="696B6BAA" w14:textId="77777777" w:rsidR="00B601B4" w:rsidRPr="00DB2434" w:rsidRDefault="00B601B4">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9E5331">
          <w:rPr>
            <w:rFonts w:cs="Times New Roman"/>
            <w:noProof/>
            <w:szCs w:val="24"/>
          </w:rPr>
          <w:t>xvii</w:t>
        </w:r>
        <w:r w:rsidRPr="00DB2434">
          <w:rPr>
            <w:rFonts w:cs="Times New Roman"/>
            <w:noProof/>
            <w:szCs w:val="24"/>
          </w:rPr>
          <w:fldChar w:fldCharType="end"/>
        </w:r>
      </w:p>
    </w:sdtContent>
  </w:sdt>
  <w:p w14:paraId="590E4CF8" w14:textId="77777777" w:rsidR="00B601B4" w:rsidRDefault="00B601B4" w:rsidP="00C92DFC">
    <w:pPr>
      <w:pStyle w:val="Footer"/>
      <w:tabs>
        <w:tab w:val="clear" w:pos="4252"/>
        <w:tab w:val="clear" w:pos="8504"/>
        <w:tab w:val="left" w:pos="48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07858"/>
      <w:docPartObj>
        <w:docPartGallery w:val="Page Numbers (Bottom of Page)"/>
        <w:docPartUnique/>
      </w:docPartObj>
    </w:sdtPr>
    <w:sdtEndPr>
      <w:rPr>
        <w:rFonts w:cs="Times New Roman"/>
        <w:noProof/>
        <w:szCs w:val="24"/>
      </w:rPr>
    </w:sdtEndPr>
    <w:sdtContent>
      <w:p w14:paraId="200F4E7F" w14:textId="77777777" w:rsidR="00B601B4" w:rsidRPr="00DB2434" w:rsidRDefault="00B601B4">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764294">
          <w:rPr>
            <w:rFonts w:cs="Times New Roman"/>
            <w:noProof/>
            <w:szCs w:val="24"/>
          </w:rPr>
          <w:t>78</w:t>
        </w:r>
        <w:r w:rsidRPr="00DB2434">
          <w:rPr>
            <w:rFonts w:cs="Times New Roman"/>
            <w:noProof/>
            <w:szCs w:val="24"/>
          </w:rPr>
          <w:fldChar w:fldCharType="end"/>
        </w:r>
      </w:p>
    </w:sdtContent>
  </w:sdt>
  <w:p w14:paraId="064327B8" w14:textId="77777777" w:rsidR="00B601B4" w:rsidRDefault="00B601B4"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AC5A4" w14:textId="77777777" w:rsidR="00501158" w:rsidRDefault="00501158" w:rsidP="00F02B32">
      <w:pPr>
        <w:spacing w:after="0" w:line="240" w:lineRule="auto"/>
      </w:pPr>
      <w:r>
        <w:separator/>
      </w:r>
    </w:p>
  </w:footnote>
  <w:footnote w:type="continuationSeparator" w:id="0">
    <w:p w14:paraId="6A5E192F" w14:textId="77777777" w:rsidR="00501158" w:rsidRDefault="00501158" w:rsidP="00F0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DD585" w14:textId="77777777" w:rsidR="00B601B4" w:rsidRDefault="00B60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15:restartNumberingAfterBreak="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ardo Alvim Muricy">
    <w15:presenceInfo w15:providerId="AD" w15:userId="S-1-5-21-4182614590-3987483170-2667051460-13615"/>
  </w15:person>
  <w15:person w15:author="Leonardo Muricy">
    <w15:presenceInfo w15:providerId="None" w15:userId="Leonardo Muri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4D12"/>
    <w:rsid w:val="00005E59"/>
    <w:rsid w:val="00006055"/>
    <w:rsid w:val="00010820"/>
    <w:rsid w:val="00012CF9"/>
    <w:rsid w:val="00022E73"/>
    <w:rsid w:val="000252CF"/>
    <w:rsid w:val="0002720F"/>
    <w:rsid w:val="0003002B"/>
    <w:rsid w:val="00034D55"/>
    <w:rsid w:val="0003532A"/>
    <w:rsid w:val="00036FA3"/>
    <w:rsid w:val="00043BF9"/>
    <w:rsid w:val="0004796A"/>
    <w:rsid w:val="0005000A"/>
    <w:rsid w:val="00050724"/>
    <w:rsid w:val="00050A03"/>
    <w:rsid w:val="00050C29"/>
    <w:rsid w:val="00052D85"/>
    <w:rsid w:val="00071412"/>
    <w:rsid w:val="00074D2F"/>
    <w:rsid w:val="00082ACA"/>
    <w:rsid w:val="00090C0A"/>
    <w:rsid w:val="000938A9"/>
    <w:rsid w:val="00097BD4"/>
    <w:rsid w:val="000B08F5"/>
    <w:rsid w:val="000B794B"/>
    <w:rsid w:val="000C5656"/>
    <w:rsid w:val="000C56F1"/>
    <w:rsid w:val="000E080A"/>
    <w:rsid w:val="000E1A3F"/>
    <w:rsid w:val="000E40A5"/>
    <w:rsid w:val="000E687C"/>
    <w:rsid w:val="000F21B4"/>
    <w:rsid w:val="000F2FDB"/>
    <w:rsid w:val="000F7D04"/>
    <w:rsid w:val="001014DF"/>
    <w:rsid w:val="00107081"/>
    <w:rsid w:val="00110166"/>
    <w:rsid w:val="0011069F"/>
    <w:rsid w:val="00112738"/>
    <w:rsid w:val="0011364E"/>
    <w:rsid w:val="0012143B"/>
    <w:rsid w:val="00124CE5"/>
    <w:rsid w:val="001262E7"/>
    <w:rsid w:val="00132B66"/>
    <w:rsid w:val="00136129"/>
    <w:rsid w:val="00137F5F"/>
    <w:rsid w:val="00141B61"/>
    <w:rsid w:val="001426AC"/>
    <w:rsid w:val="0015152B"/>
    <w:rsid w:val="0015173A"/>
    <w:rsid w:val="00164ADD"/>
    <w:rsid w:val="001730F6"/>
    <w:rsid w:val="00173C83"/>
    <w:rsid w:val="001742D9"/>
    <w:rsid w:val="0017678E"/>
    <w:rsid w:val="00180020"/>
    <w:rsid w:val="00183792"/>
    <w:rsid w:val="001848B5"/>
    <w:rsid w:val="00184ACE"/>
    <w:rsid w:val="00185B58"/>
    <w:rsid w:val="001932EC"/>
    <w:rsid w:val="00193E1F"/>
    <w:rsid w:val="00194F63"/>
    <w:rsid w:val="001A0999"/>
    <w:rsid w:val="001A252D"/>
    <w:rsid w:val="001A32E8"/>
    <w:rsid w:val="001A7DC4"/>
    <w:rsid w:val="001B19FF"/>
    <w:rsid w:val="001B7A2E"/>
    <w:rsid w:val="001C1382"/>
    <w:rsid w:val="001C421C"/>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0F4E"/>
    <w:rsid w:val="00227AA2"/>
    <w:rsid w:val="002313E6"/>
    <w:rsid w:val="00232B80"/>
    <w:rsid w:val="00237FB3"/>
    <w:rsid w:val="00256124"/>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55D8"/>
    <w:rsid w:val="0037734D"/>
    <w:rsid w:val="00382DD5"/>
    <w:rsid w:val="00383AA6"/>
    <w:rsid w:val="00385DFC"/>
    <w:rsid w:val="003900F3"/>
    <w:rsid w:val="00392CA5"/>
    <w:rsid w:val="00396D75"/>
    <w:rsid w:val="003A0A89"/>
    <w:rsid w:val="003A5624"/>
    <w:rsid w:val="003A5ED6"/>
    <w:rsid w:val="003B26B5"/>
    <w:rsid w:val="003B2767"/>
    <w:rsid w:val="003B307D"/>
    <w:rsid w:val="003B4324"/>
    <w:rsid w:val="003B5AFE"/>
    <w:rsid w:val="003B6309"/>
    <w:rsid w:val="003C10E2"/>
    <w:rsid w:val="003C115D"/>
    <w:rsid w:val="003C4A1F"/>
    <w:rsid w:val="003C58FA"/>
    <w:rsid w:val="003D2D47"/>
    <w:rsid w:val="003D79FE"/>
    <w:rsid w:val="003E1066"/>
    <w:rsid w:val="003E6315"/>
    <w:rsid w:val="003F0CBC"/>
    <w:rsid w:val="003F68AE"/>
    <w:rsid w:val="0040455D"/>
    <w:rsid w:val="00404AB8"/>
    <w:rsid w:val="00410890"/>
    <w:rsid w:val="004153C2"/>
    <w:rsid w:val="004229A9"/>
    <w:rsid w:val="00422CC7"/>
    <w:rsid w:val="00433FA1"/>
    <w:rsid w:val="00434BF1"/>
    <w:rsid w:val="00440D81"/>
    <w:rsid w:val="004419E5"/>
    <w:rsid w:val="004420F5"/>
    <w:rsid w:val="004435A6"/>
    <w:rsid w:val="00443EE7"/>
    <w:rsid w:val="00444451"/>
    <w:rsid w:val="0045348B"/>
    <w:rsid w:val="00455E5E"/>
    <w:rsid w:val="00460E31"/>
    <w:rsid w:val="00462753"/>
    <w:rsid w:val="0046320A"/>
    <w:rsid w:val="00463689"/>
    <w:rsid w:val="00465D3E"/>
    <w:rsid w:val="00471BF4"/>
    <w:rsid w:val="00474BC0"/>
    <w:rsid w:val="00476073"/>
    <w:rsid w:val="004822D9"/>
    <w:rsid w:val="0048264E"/>
    <w:rsid w:val="00492BAB"/>
    <w:rsid w:val="004940BC"/>
    <w:rsid w:val="00494111"/>
    <w:rsid w:val="00494AC2"/>
    <w:rsid w:val="00494FC6"/>
    <w:rsid w:val="004A0CA2"/>
    <w:rsid w:val="004A23BD"/>
    <w:rsid w:val="004A2E53"/>
    <w:rsid w:val="004A39C1"/>
    <w:rsid w:val="004B73FD"/>
    <w:rsid w:val="004C4391"/>
    <w:rsid w:val="004D1C9F"/>
    <w:rsid w:val="004D2EF2"/>
    <w:rsid w:val="004D4F68"/>
    <w:rsid w:val="004D6FD0"/>
    <w:rsid w:val="004D7EC3"/>
    <w:rsid w:val="004E100A"/>
    <w:rsid w:val="004E1076"/>
    <w:rsid w:val="004E2D16"/>
    <w:rsid w:val="004E3DE1"/>
    <w:rsid w:val="004E7C15"/>
    <w:rsid w:val="004F355B"/>
    <w:rsid w:val="004F3C02"/>
    <w:rsid w:val="004F67D2"/>
    <w:rsid w:val="00501158"/>
    <w:rsid w:val="005016F5"/>
    <w:rsid w:val="00503A56"/>
    <w:rsid w:val="00504044"/>
    <w:rsid w:val="0050714C"/>
    <w:rsid w:val="00510C05"/>
    <w:rsid w:val="0051738F"/>
    <w:rsid w:val="00520D7A"/>
    <w:rsid w:val="00521B3E"/>
    <w:rsid w:val="0052279D"/>
    <w:rsid w:val="0052316F"/>
    <w:rsid w:val="0053747E"/>
    <w:rsid w:val="00543828"/>
    <w:rsid w:val="00555B23"/>
    <w:rsid w:val="00565ADF"/>
    <w:rsid w:val="00573010"/>
    <w:rsid w:val="00581C0B"/>
    <w:rsid w:val="005838B5"/>
    <w:rsid w:val="005872C8"/>
    <w:rsid w:val="00593246"/>
    <w:rsid w:val="005A29BB"/>
    <w:rsid w:val="005A3DB9"/>
    <w:rsid w:val="005A64B3"/>
    <w:rsid w:val="005A75AE"/>
    <w:rsid w:val="005B01B1"/>
    <w:rsid w:val="005B4631"/>
    <w:rsid w:val="005B5964"/>
    <w:rsid w:val="005C0DAA"/>
    <w:rsid w:val="005C3D55"/>
    <w:rsid w:val="005C7B3B"/>
    <w:rsid w:val="005E3C5B"/>
    <w:rsid w:val="005E6118"/>
    <w:rsid w:val="005F02BF"/>
    <w:rsid w:val="005F0DD7"/>
    <w:rsid w:val="005F2E58"/>
    <w:rsid w:val="005F639A"/>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6AA8"/>
    <w:rsid w:val="00677F53"/>
    <w:rsid w:val="00681731"/>
    <w:rsid w:val="0069057F"/>
    <w:rsid w:val="006A04AF"/>
    <w:rsid w:val="006B008E"/>
    <w:rsid w:val="006B28CE"/>
    <w:rsid w:val="006B35FC"/>
    <w:rsid w:val="006B5174"/>
    <w:rsid w:val="006C45C2"/>
    <w:rsid w:val="006D216A"/>
    <w:rsid w:val="006D65BA"/>
    <w:rsid w:val="006D714B"/>
    <w:rsid w:val="006E487A"/>
    <w:rsid w:val="006F0902"/>
    <w:rsid w:val="006F5084"/>
    <w:rsid w:val="006F7A1E"/>
    <w:rsid w:val="0070039C"/>
    <w:rsid w:val="007028C5"/>
    <w:rsid w:val="0070293A"/>
    <w:rsid w:val="00711235"/>
    <w:rsid w:val="00711CC5"/>
    <w:rsid w:val="007122D1"/>
    <w:rsid w:val="007124CA"/>
    <w:rsid w:val="00723CD5"/>
    <w:rsid w:val="0072702D"/>
    <w:rsid w:val="00727520"/>
    <w:rsid w:val="00734F62"/>
    <w:rsid w:val="00735C4A"/>
    <w:rsid w:val="0074071D"/>
    <w:rsid w:val="007465B3"/>
    <w:rsid w:val="007559CA"/>
    <w:rsid w:val="007617AE"/>
    <w:rsid w:val="00762135"/>
    <w:rsid w:val="00764294"/>
    <w:rsid w:val="00764BF9"/>
    <w:rsid w:val="00766CC8"/>
    <w:rsid w:val="007678D7"/>
    <w:rsid w:val="007705E2"/>
    <w:rsid w:val="00774751"/>
    <w:rsid w:val="00784AB4"/>
    <w:rsid w:val="0079131C"/>
    <w:rsid w:val="007957BF"/>
    <w:rsid w:val="00795E52"/>
    <w:rsid w:val="007A0FB5"/>
    <w:rsid w:val="007A3F59"/>
    <w:rsid w:val="007A67E7"/>
    <w:rsid w:val="007B127D"/>
    <w:rsid w:val="007B229A"/>
    <w:rsid w:val="007B2D6D"/>
    <w:rsid w:val="007B490E"/>
    <w:rsid w:val="007B6E19"/>
    <w:rsid w:val="007C011C"/>
    <w:rsid w:val="007C52AC"/>
    <w:rsid w:val="007C7C9F"/>
    <w:rsid w:val="007D65F5"/>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345FF"/>
    <w:rsid w:val="0084061B"/>
    <w:rsid w:val="008428DC"/>
    <w:rsid w:val="008459B3"/>
    <w:rsid w:val="008470CC"/>
    <w:rsid w:val="00850717"/>
    <w:rsid w:val="00853437"/>
    <w:rsid w:val="00855142"/>
    <w:rsid w:val="00863DEE"/>
    <w:rsid w:val="008668B0"/>
    <w:rsid w:val="00867209"/>
    <w:rsid w:val="00876876"/>
    <w:rsid w:val="00876FDB"/>
    <w:rsid w:val="00877506"/>
    <w:rsid w:val="00882BDA"/>
    <w:rsid w:val="008877E2"/>
    <w:rsid w:val="00887F5F"/>
    <w:rsid w:val="0089348B"/>
    <w:rsid w:val="00896F7E"/>
    <w:rsid w:val="008A13AF"/>
    <w:rsid w:val="008B0246"/>
    <w:rsid w:val="008B22EB"/>
    <w:rsid w:val="008B26BD"/>
    <w:rsid w:val="008B5FA9"/>
    <w:rsid w:val="008C05AA"/>
    <w:rsid w:val="008C0BE8"/>
    <w:rsid w:val="008C51C7"/>
    <w:rsid w:val="008D10FE"/>
    <w:rsid w:val="008D17D9"/>
    <w:rsid w:val="008D6135"/>
    <w:rsid w:val="008D6679"/>
    <w:rsid w:val="008E0D3A"/>
    <w:rsid w:val="008E1273"/>
    <w:rsid w:val="008E794C"/>
    <w:rsid w:val="008F1E23"/>
    <w:rsid w:val="008F33E8"/>
    <w:rsid w:val="008F4B1B"/>
    <w:rsid w:val="008F6303"/>
    <w:rsid w:val="0090453A"/>
    <w:rsid w:val="00905E76"/>
    <w:rsid w:val="009075EE"/>
    <w:rsid w:val="00914173"/>
    <w:rsid w:val="00915586"/>
    <w:rsid w:val="00921E4D"/>
    <w:rsid w:val="0092248D"/>
    <w:rsid w:val="00923D08"/>
    <w:rsid w:val="00925FE7"/>
    <w:rsid w:val="0092643B"/>
    <w:rsid w:val="009266BB"/>
    <w:rsid w:val="00927E5B"/>
    <w:rsid w:val="00935000"/>
    <w:rsid w:val="00937695"/>
    <w:rsid w:val="009418F1"/>
    <w:rsid w:val="00947CE7"/>
    <w:rsid w:val="00950BD1"/>
    <w:rsid w:val="00950FAE"/>
    <w:rsid w:val="009555E0"/>
    <w:rsid w:val="00956FD6"/>
    <w:rsid w:val="009602C1"/>
    <w:rsid w:val="0096170E"/>
    <w:rsid w:val="0096290C"/>
    <w:rsid w:val="00963DBF"/>
    <w:rsid w:val="009660E8"/>
    <w:rsid w:val="00975AAA"/>
    <w:rsid w:val="00976840"/>
    <w:rsid w:val="0098147A"/>
    <w:rsid w:val="00985A0A"/>
    <w:rsid w:val="009A25B2"/>
    <w:rsid w:val="009A3467"/>
    <w:rsid w:val="009A7F1F"/>
    <w:rsid w:val="009B1342"/>
    <w:rsid w:val="009B2DD5"/>
    <w:rsid w:val="009C6E97"/>
    <w:rsid w:val="009C7C44"/>
    <w:rsid w:val="009D1BBE"/>
    <w:rsid w:val="009E1963"/>
    <w:rsid w:val="009E452C"/>
    <w:rsid w:val="009E5331"/>
    <w:rsid w:val="009E66F2"/>
    <w:rsid w:val="009F0678"/>
    <w:rsid w:val="009F223C"/>
    <w:rsid w:val="00A07DEC"/>
    <w:rsid w:val="00A11747"/>
    <w:rsid w:val="00A131C8"/>
    <w:rsid w:val="00A220E4"/>
    <w:rsid w:val="00A264F0"/>
    <w:rsid w:val="00A32744"/>
    <w:rsid w:val="00A32EFB"/>
    <w:rsid w:val="00A349CC"/>
    <w:rsid w:val="00A41262"/>
    <w:rsid w:val="00A41342"/>
    <w:rsid w:val="00A41E3E"/>
    <w:rsid w:val="00A515D2"/>
    <w:rsid w:val="00A52CD4"/>
    <w:rsid w:val="00A54EB4"/>
    <w:rsid w:val="00A63EE4"/>
    <w:rsid w:val="00A677A6"/>
    <w:rsid w:val="00A71EBB"/>
    <w:rsid w:val="00A722FC"/>
    <w:rsid w:val="00A7705D"/>
    <w:rsid w:val="00A8199B"/>
    <w:rsid w:val="00A81C25"/>
    <w:rsid w:val="00A839E2"/>
    <w:rsid w:val="00A85408"/>
    <w:rsid w:val="00A86252"/>
    <w:rsid w:val="00A90C23"/>
    <w:rsid w:val="00AA0F67"/>
    <w:rsid w:val="00AA3A30"/>
    <w:rsid w:val="00AA3DAC"/>
    <w:rsid w:val="00AA43AE"/>
    <w:rsid w:val="00AA6262"/>
    <w:rsid w:val="00AA756D"/>
    <w:rsid w:val="00AA7D9D"/>
    <w:rsid w:val="00AB6B06"/>
    <w:rsid w:val="00AC508D"/>
    <w:rsid w:val="00AC5AAE"/>
    <w:rsid w:val="00AD0F68"/>
    <w:rsid w:val="00AD2C6B"/>
    <w:rsid w:val="00AE0E34"/>
    <w:rsid w:val="00AE1B80"/>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158C"/>
    <w:rsid w:val="00B5331E"/>
    <w:rsid w:val="00B540D5"/>
    <w:rsid w:val="00B601B4"/>
    <w:rsid w:val="00B61763"/>
    <w:rsid w:val="00B61DC7"/>
    <w:rsid w:val="00B642F3"/>
    <w:rsid w:val="00B677E5"/>
    <w:rsid w:val="00B71E15"/>
    <w:rsid w:val="00B72628"/>
    <w:rsid w:val="00B75C13"/>
    <w:rsid w:val="00B80EEB"/>
    <w:rsid w:val="00B817D4"/>
    <w:rsid w:val="00B91960"/>
    <w:rsid w:val="00B93C2C"/>
    <w:rsid w:val="00B94C72"/>
    <w:rsid w:val="00BA25F5"/>
    <w:rsid w:val="00BA2A19"/>
    <w:rsid w:val="00BA447E"/>
    <w:rsid w:val="00BA467B"/>
    <w:rsid w:val="00BA4F7C"/>
    <w:rsid w:val="00BB5EB9"/>
    <w:rsid w:val="00BB67C8"/>
    <w:rsid w:val="00BC3DFB"/>
    <w:rsid w:val="00BC48B4"/>
    <w:rsid w:val="00BC5283"/>
    <w:rsid w:val="00BC7AD4"/>
    <w:rsid w:val="00BD00D3"/>
    <w:rsid w:val="00BD128D"/>
    <w:rsid w:val="00BD2E89"/>
    <w:rsid w:val="00BD5025"/>
    <w:rsid w:val="00BE038E"/>
    <w:rsid w:val="00BE07E2"/>
    <w:rsid w:val="00BE240F"/>
    <w:rsid w:val="00BE2990"/>
    <w:rsid w:val="00BE6B9A"/>
    <w:rsid w:val="00C03AFD"/>
    <w:rsid w:val="00C047F1"/>
    <w:rsid w:val="00C14488"/>
    <w:rsid w:val="00C14BD8"/>
    <w:rsid w:val="00C15B96"/>
    <w:rsid w:val="00C2606E"/>
    <w:rsid w:val="00C32746"/>
    <w:rsid w:val="00C40DCB"/>
    <w:rsid w:val="00C472F6"/>
    <w:rsid w:val="00C510A4"/>
    <w:rsid w:val="00C529D7"/>
    <w:rsid w:val="00C57C8E"/>
    <w:rsid w:val="00C62173"/>
    <w:rsid w:val="00C65649"/>
    <w:rsid w:val="00C6596F"/>
    <w:rsid w:val="00C808AA"/>
    <w:rsid w:val="00C87C4E"/>
    <w:rsid w:val="00C92DFC"/>
    <w:rsid w:val="00CA2EE7"/>
    <w:rsid w:val="00CC060D"/>
    <w:rsid w:val="00CC4583"/>
    <w:rsid w:val="00CC7F52"/>
    <w:rsid w:val="00CD4168"/>
    <w:rsid w:val="00CD4BEC"/>
    <w:rsid w:val="00CE437B"/>
    <w:rsid w:val="00CF261A"/>
    <w:rsid w:val="00CF5C4E"/>
    <w:rsid w:val="00D04DAE"/>
    <w:rsid w:val="00D17A3C"/>
    <w:rsid w:val="00D20375"/>
    <w:rsid w:val="00D23419"/>
    <w:rsid w:val="00D46374"/>
    <w:rsid w:val="00D4786A"/>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D664F"/>
    <w:rsid w:val="00DE21EC"/>
    <w:rsid w:val="00DE5F59"/>
    <w:rsid w:val="00DF42CC"/>
    <w:rsid w:val="00E03F99"/>
    <w:rsid w:val="00E05B5B"/>
    <w:rsid w:val="00E07FB3"/>
    <w:rsid w:val="00E12F56"/>
    <w:rsid w:val="00E2217E"/>
    <w:rsid w:val="00E2467B"/>
    <w:rsid w:val="00E36753"/>
    <w:rsid w:val="00E3774F"/>
    <w:rsid w:val="00E42F08"/>
    <w:rsid w:val="00E43993"/>
    <w:rsid w:val="00E43F27"/>
    <w:rsid w:val="00E5068E"/>
    <w:rsid w:val="00E65390"/>
    <w:rsid w:val="00E66D86"/>
    <w:rsid w:val="00E679A6"/>
    <w:rsid w:val="00E67AE9"/>
    <w:rsid w:val="00E71DA4"/>
    <w:rsid w:val="00E747E6"/>
    <w:rsid w:val="00E756D5"/>
    <w:rsid w:val="00E765A8"/>
    <w:rsid w:val="00E76F5B"/>
    <w:rsid w:val="00E833C2"/>
    <w:rsid w:val="00E9124F"/>
    <w:rsid w:val="00EA5867"/>
    <w:rsid w:val="00EB22F7"/>
    <w:rsid w:val="00EC1B2A"/>
    <w:rsid w:val="00EC1D52"/>
    <w:rsid w:val="00EC2A9B"/>
    <w:rsid w:val="00EC4D08"/>
    <w:rsid w:val="00ED30F2"/>
    <w:rsid w:val="00ED38FC"/>
    <w:rsid w:val="00ED6C28"/>
    <w:rsid w:val="00ED6E1C"/>
    <w:rsid w:val="00EE037B"/>
    <w:rsid w:val="00EE3894"/>
    <w:rsid w:val="00EF1F1A"/>
    <w:rsid w:val="00EF35CD"/>
    <w:rsid w:val="00EF6421"/>
    <w:rsid w:val="00F01AE3"/>
    <w:rsid w:val="00F01B5B"/>
    <w:rsid w:val="00F020D0"/>
    <w:rsid w:val="00F02B32"/>
    <w:rsid w:val="00F039FB"/>
    <w:rsid w:val="00F0492E"/>
    <w:rsid w:val="00F050EC"/>
    <w:rsid w:val="00F101D4"/>
    <w:rsid w:val="00F11C31"/>
    <w:rsid w:val="00F13501"/>
    <w:rsid w:val="00F205D4"/>
    <w:rsid w:val="00F244BA"/>
    <w:rsid w:val="00F301FF"/>
    <w:rsid w:val="00F33BBB"/>
    <w:rsid w:val="00F359E1"/>
    <w:rsid w:val="00F36B89"/>
    <w:rsid w:val="00F40B2E"/>
    <w:rsid w:val="00F417A3"/>
    <w:rsid w:val="00F44999"/>
    <w:rsid w:val="00F50595"/>
    <w:rsid w:val="00F53568"/>
    <w:rsid w:val="00F53EDB"/>
    <w:rsid w:val="00F54486"/>
    <w:rsid w:val="00F558D8"/>
    <w:rsid w:val="00F57855"/>
    <w:rsid w:val="00F649A6"/>
    <w:rsid w:val="00F670BB"/>
    <w:rsid w:val="00F72EE6"/>
    <w:rsid w:val="00F7397B"/>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9BE24"/>
  <w15:chartTrackingRefBased/>
  <w15:docId w15:val="{722B2BC0-D311-4D99-BE34-91F9E762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7F5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601B4"/>
    <w:rPr>
      <w:sz w:val="16"/>
      <w:szCs w:val="16"/>
    </w:rPr>
  </w:style>
  <w:style w:type="paragraph" w:styleId="CommentText">
    <w:name w:val="annotation text"/>
    <w:basedOn w:val="Normal"/>
    <w:link w:val="CommentTextChar"/>
    <w:uiPriority w:val="99"/>
    <w:semiHidden/>
    <w:unhideWhenUsed/>
    <w:rsid w:val="00B601B4"/>
    <w:pPr>
      <w:spacing w:line="240" w:lineRule="auto"/>
    </w:pPr>
    <w:rPr>
      <w:sz w:val="20"/>
      <w:szCs w:val="20"/>
    </w:rPr>
  </w:style>
  <w:style w:type="character" w:customStyle="1" w:styleId="CommentTextChar">
    <w:name w:val="Comment Text Char"/>
    <w:basedOn w:val="DefaultParagraphFont"/>
    <w:link w:val="CommentText"/>
    <w:uiPriority w:val="99"/>
    <w:semiHidden/>
    <w:rsid w:val="00B601B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01B4"/>
    <w:rPr>
      <w:b/>
      <w:bCs/>
    </w:rPr>
  </w:style>
  <w:style w:type="character" w:customStyle="1" w:styleId="CommentSubjectChar">
    <w:name w:val="Comment Subject Char"/>
    <w:basedOn w:val="CommentTextChar"/>
    <w:link w:val="CommentSubject"/>
    <w:uiPriority w:val="99"/>
    <w:semiHidden/>
    <w:rsid w:val="00B601B4"/>
    <w:rPr>
      <w:rFonts w:ascii="Times New Roman" w:hAnsi="Times New Roman"/>
      <w:b/>
      <w:bCs/>
      <w:sz w:val="20"/>
      <w:szCs w:val="20"/>
    </w:rPr>
  </w:style>
  <w:style w:type="paragraph" w:styleId="BalloonText">
    <w:name w:val="Balloon Text"/>
    <w:basedOn w:val="Normal"/>
    <w:link w:val="BalloonTextChar"/>
    <w:uiPriority w:val="99"/>
    <w:semiHidden/>
    <w:unhideWhenUsed/>
    <w:rsid w:val="00B60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omments" Target="comments.xm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microsoft.com/office/2011/relationships/people" Target="people.xml"/><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73836-3968-4D5A-9D7F-3CF5EF25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96</Pages>
  <Words>18896</Words>
  <Characters>102042</Characters>
  <Application>Microsoft Office Word</Application>
  <DocSecurity>0</DocSecurity>
  <Lines>850</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Leonardo Muricy</cp:lastModifiedBy>
  <cp:revision>24</cp:revision>
  <cp:lastPrinted>2016-07-17T23:09:00Z</cp:lastPrinted>
  <dcterms:created xsi:type="dcterms:W3CDTF">2016-07-17T21:54:00Z</dcterms:created>
  <dcterms:modified xsi:type="dcterms:W3CDTF">2016-08-23T13:28:00Z</dcterms:modified>
</cp:coreProperties>
</file>